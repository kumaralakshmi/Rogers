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6CDF9" w14:textId="77777777" w:rsidR="00A37DC0" w:rsidRDefault="00A37DC0" w:rsidP="00A37DC0">
      <w:pPr>
        <w:pStyle w:val="TitleBar"/>
      </w:pPr>
      <w:bookmarkStart w:id="0" w:name="_Toc447612468"/>
    </w:p>
    <w:p w14:paraId="4888AE29" w14:textId="49E9EBE9" w:rsidR="00A37DC0" w:rsidRDefault="009810EA" w:rsidP="00A37DC0">
      <w:pPr>
        <w:pStyle w:val="RouteTitle"/>
      </w:pPr>
      <w:r>
        <w:t xml:space="preserve">                                      </w:t>
      </w:r>
    </w:p>
    <w:p w14:paraId="7A3E417A" w14:textId="5DC16A67" w:rsidR="00ED2D8D" w:rsidRDefault="00AD7A20" w:rsidP="00ED2D8D">
      <w:pPr>
        <w:pStyle w:val="BodyText"/>
        <w:rPr>
          <w:sz w:val="48"/>
        </w:rPr>
      </w:pPr>
      <w:bookmarkStart w:id="1" w:name="Subject"/>
      <w:r>
        <w:rPr>
          <w:sz w:val="48"/>
        </w:rPr>
        <w:t xml:space="preserve">BPI </w:t>
      </w:r>
      <w:r w:rsidR="009141F6">
        <w:rPr>
          <w:sz w:val="48"/>
        </w:rPr>
        <w:t>Device Modeling</w:t>
      </w:r>
      <w:r w:rsidR="00121D97">
        <w:rPr>
          <w:sz w:val="48"/>
        </w:rPr>
        <w:t xml:space="preserve"> Sprint 1</w:t>
      </w:r>
      <w:r>
        <w:rPr>
          <w:sz w:val="48"/>
        </w:rPr>
        <w:t xml:space="preserve"> </w:t>
      </w:r>
      <w:r w:rsidR="00121D97">
        <w:rPr>
          <w:sz w:val="48"/>
        </w:rPr>
        <w:t>LLD</w:t>
      </w:r>
    </w:p>
    <w:bookmarkEnd w:id="1"/>
    <w:p w14:paraId="213176C5" w14:textId="77777777" w:rsidR="00766E63" w:rsidRDefault="00766E63" w:rsidP="00A37DC0">
      <w:pPr>
        <w:pStyle w:val="BodyText"/>
      </w:pPr>
    </w:p>
    <w:p w14:paraId="5A101E13" w14:textId="77777777" w:rsidR="00766E63" w:rsidRDefault="00766E63" w:rsidP="00A37DC0">
      <w:pPr>
        <w:pStyle w:val="BodyText"/>
      </w:pPr>
    </w:p>
    <w:p w14:paraId="6E2C60DD" w14:textId="77777777" w:rsidR="00766E63" w:rsidRDefault="00766E63" w:rsidP="00A37DC0">
      <w:pPr>
        <w:pStyle w:val="BodyText"/>
      </w:pPr>
    </w:p>
    <w:p w14:paraId="2ED48F15" w14:textId="77777777" w:rsidR="00766E63" w:rsidRDefault="00766E63" w:rsidP="00A37DC0">
      <w:pPr>
        <w:pStyle w:val="BodyText"/>
      </w:pPr>
    </w:p>
    <w:p w14:paraId="35FED666" w14:textId="77777777" w:rsidR="00766E63" w:rsidRDefault="00766E63" w:rsidP="00A37DC0">
      <w:pPr>
        <w:pStyle w:val="BodyText"/>
      </w:pPr>
    </w:p>
    <w:p w14:paraId="15B9C5BF" w14:textId="77777777" w:rsidR="00766E63" w:rsidRDefault="00766E63" w:rsidP="00A37DC0">
      <w:pPr>
        <w:pStyle w:val="BodyText"/>
      </w:pPr>
    </w:p>
    <w:p w14:paraId="73919899" w14:textId="77777777" w:rsidR="00766E63" w:rsidRDefault="00766E63" w:rsidP="00A37DC0">
      <w:pPr>
        <w:pStyle w:val="BodyText"/>
      </w:pPr>
    </w:p>
    <w:p w14:paraId="6A215275" w14:textId="77777777" w:rsidR="00766E63" w:rsidRDefault="00766E63" w:rsidP="00A37DC0">
      <w:pPr>
        <w:pStyle w:val="BodyText"/>
      </w:pPr>
    </w:p>
    <w:p w14:paraId="70825564" w14:textId="77777777" w:rsidR="00766E63" w:rsidRDefault="00766E63" w:rsidP="00A37DC0">
      <w:pPr>
        <w:pStyle w:val="BodyText"/>
      </w:pPr>
    </w:p>
    <w:p w14:paraId="3AF444A0" w14:textId="51C0E79D" w:rsidR="00A37DC0" w:rsidRDefault="008F192B" w:rsidP="00A37DC0">
      <w:pPr>
        <w:pStyle w:val="BodyText"/>
      </w:pPr>
      <w:r>
        <w:br/>
      </w:r>
    </w:p>
    <w:p w14:paraId="47F9930E" w14:textId="248B8A1D" w:rsidR="00A37DC0" w:rsidRDefault="00A37DC0" w:rsidP="00A37DC0">
      <w:pPr>
        <w:pStyle w:val="BodyText"/>
        <w:spacing w:after="0"/>
      </w:pPr>
      <w:r>
        <w:t>Author:</w:t>
      </w:r>
      <w:r>
        <w:tab/>
      </w:r>
      <w:r w:rsidR="00121D97">
        <w:rPr>
          <w:rStyle w:val="HighlightedVariable"/>
          <w:rFonts w:eastAsia="Calibri"/>
        </w:rPr>
        <w:t>Varun Reddy Papireddy</w:t>
      </w:r>
    </w:p>
    <w:p w14:paraId="4C8B4D43" w14:textId="1376AF14" w:rsidR="00A37DC0" w:rsidRDefault="00A37DC0" w:rsidP="00A37DC0">
      <w:pPr>
        <w:pStyle w:val="BodyText"/>
        <w:spacing w:after="0"/>
      </w:pPr>
      <w:r>
        <w:t>Creation Date:</w:t>
      </w:r>
      <w:r>
        <w:tab/>
      </w:r>
      <w:r w:rsidR="00121D97">
        <w:t>29</w:t>
      </w:r>
      <w:r w:rsidR="00121D97" w:rsidRPr="00121D97">
        <w:rPr>
          <w:vertAlign w:val="superscript"/>
        </w:rPr>
        <w:t>th</w:t>
      </w:r>
      <w:r w:rsidR="00121D97">
        <w:t xml:space="preserve"> November 2023</w:t>
      </w:r>
    </w:p>
    <w:p w14:paraId="171FE0A1" w14:textId="29E043A1" w:rsidR="00A37DC0" w:rsidRDefault="0BA0228A" w:rsidP="00A37DC0">
      <w:pPr>
        <w:pStyle w:val="BodyText"/>
        <w:spacing w:after="0"/>
      </w:pPr>
      <w:r>
        <w:t>Last Updated:</w:t>
      </w:r>
      <w:r w:rsidR="00A37DC0">
        <w:tab/>
      </w:r>
      <w:r w:rsidR="06A93502">
        <w:t>1</w:t>
      </w:r>
      <w:ins w:id="2" w:author="VarunReddy Papireddy - EXT" w:date="2023-12-15T23:57:00Z">
        <w:r w:rsidR="0095522C">
          <w:t>5</w:t>
        </w:r>
      </w:ins>
      <w:del w:id="3" w:author="VarunReddy Papireddy - EXT" w:date="2023-12-15T23:57:00Z">
        <w:r w:rsidR="007C7384" w:rsidDel="0095522C">
          <w:delText>4</w:delText>
        </w:r>
      </w:del>
      <w:r w:rsidR="06A93502" w:rsidRPr="47D17CDD">
        <w:rPr>
          <w:vertAlign w:val="superscript"/>
        </w:rPr>
        <w:t>th</w:t>
      </w:r>
      <w:r w:rsidR="06A93502">
        <w:t xml:space="preserve"> </w:t>
      </w:r>
      <w:r w:rsidR="44C82F17">
        <w:t>December 2023</w:t>
      </w:r>
    </w:p>
    <w:p w14:paraId="3CF9396F" w14:textId="77777777" w:rsidR="00A37DC0" w:rsidRPr="008B7E9B" w:rsidRDefault="00A37DC0" w:rsidP="00A37DC0">
      <w:pPr>
        <w:pStyle w:val="BodyText"/>
        <w:spacing w:after="0"/>
        <w:rPr>
          <w:lang w:val="fr-FR"/>
        </w:rPr>
      </w:pPr>
      <w:r w:rsidRPr="008B7E9B">
        <w:rPr>
          <w:lang w:val="fr-FR"/>
        </w:rPr>
        <w:t>Document Ref:</w:t>
      </w:r>
      <w:r w:rsidRPr="008B7E9B">
        <w:rPr>
          <w:lang w:val="fr-FR"/>
        </w:rPr>
        <w:tab/>
      </w:r>
      <w:bookmarkStart w:id="4" w:name="DocRefNumber"/>
      <w:r w:rsidRPr="008B7E9B">
        <w:rPr>
          <w:rStyle w:val="HighlightedVariable"/>
          <w:rFonts w:eastAsia="Calibri"/>
          <w:lang w:val="fr-FR"/>
        </w:rPr>
        <w:t>&lt;Document Reference Number&gt;</w:t>
      </w:r>
      <w:r w:rsidRPr="008B7E9B">
        <w:rPr>
          <w:lang w:val="fr-FR"/>
        </w:rPr>
        <w:t xml:space="preserve"> </w:t>
      </w:r>
      <w:bookmarkEnd w:id="4"/>
    </w:p>
    <w:p w14:paraId="401D32F6" w14:textId="3AB1F7D2" w:rsidR="00A37DC0" w:rsidRDefault="00A37DC0" w:rsidP="00A37DC0">
      <w:pPr>
        <w:pStyle w:val="BodyText"/>
        <w:spacing w:after="0"/>
      </w:pPr>
      <w:r>
        <w:t>Version:</w:t>
      </w:r>
      <w:r>
        <w:tab/>
      </w:r>
      <w:r w:rsidR="003937A1">
        <w:t>0.1</w:t>
      </w:r>
    </w:p>
    <w:p w14:paraId="3B38E6D4" w14:textId="77777777" w:rsidR="00A37DC0" w:rsidRDefault="00A37DC0" w:rsidP="00A37DC0">
      <w:pPr>
        <w:pStyle w:val="BodyText"/>
        <w:tabs>
          <w:tab w:val="left" w:pos="4230"/>
        </w:tabs>
        <w:spacing w:after="0"/>
      </w:pPr>
    </w:p>
    <w:p w14:paraId="004588D9" w14:textId="77777777" w:rsidR="00A37DC0" w:rsidRDefault="00A37DC0" w:rsidP="00A37DC0">
      <w:pPr>
        <w:pStyle w:val="BodyText"/>
      </w:pPr>
    </w:p>
    <w:p w14:paraId="069F96A5" w14:textId="77777777" w:rsidR="00A37DC0" w:rsidRDefault="00A37DC0" w:rsidP="00A37DC0">
      <w:pPr>
        <w:pStyle w:val="BodyText"/>
      </w:pPr>
      <w:r>
        <w:rPr>
          <w:b/>
        </w:rPr>
        <w:t>Approvals:</w:t>
      </w:r>
    </w:p>
    <w:tbl>
      <w:tblPr>
        <w:tblW w:w="0" w:type="auto"/>
        <w:tblInd w:w="1440" w:type="dxa"/>
        <w:tblLayout w:type="fixed"/>
        <w:tblLook w:val="0000" w:firstRow="0" w:lastRow="0" w:firstColumn="0" w:lastColumn="0" w:noHBand="0" w:noVBand="0"/>
      </w:tblPr>
      <w:tblGrid>
        <w:gridCol w:w="2718"/>
        <w:gridCol w:w="5040"/>
      </w:tblGrid>
      <w:tr w:rsidR="00A37DC0" w14:paraId="5A59082D" w14:textId="77777777" w:rsidTr="47D17CDD">
        <w:tc>
          <w:tcPr>
            <w:tcW w:w="2718" w:type="dxa"/>
            <w:tcBorders>
              <w:top w:val="nil"/>
              <w:left w:val="nil"/>
              <w:bottom w:val="nil"/>
              <w:right w:val="nil"/>
            </w:tcBorders>
          </w:tcPr>
          <w:p w14:paraId="3362F90F" w14:textId="77777777" w:rsidR="00A37DC0" w:rsidRDefault="00A37DC0" w:rsidP="00556091">
            <w:pPr>
              <w:spacing w:before="360"/>
              <w:rPr>
                <w:sz w:val="18"/>
              </w:rPr>
            </w:pPr>
            <w:r>
              <w:rPr>
                <w:rStyle w:val="HighlightedVariable"/>
                <w:rFonts w:eastAsia="Calibri"/>
              </w:rPr>
              <w:t>&lt;Approver 1&gt;</w:t>
            </w:r>
          </w:p>
        </w:tc>
        <w:tc>
          <w:tcPr>
            <w:tcW w:w="5040" w:type="dxa"/>
            <w:tcBorders>
              <w:top w:val="nil"/>
              <w:left w:val="nil"/>
              <w:bottom w:val="single" w:sz="6" w:space="0" w:color="auto"/>
              <w:right w:val="nil"/>
            </w:tcBorders>
          </w:tcPr>
          <w:p w14:paraId="76F97060" w14:textId="77777777" w:rsidR="00A37DC0" w:rsidRDefault="00A37DC0" w:rsidP="00556091">
            <w:pPr>
              <w:spacing w:before="360"/>
            </w:pPr>
          </w:p>
        </w:tc>
      </w:tr>
      <w:tr w:rsidR="00A37DC0" w14:paraId="7191DA6E" w14:textId="77777777" w:rsidTr="47D17CDD">
        <w:tc>
          <w:tcPr>
            <w:tcW w:w="2718" w:type="dxa"/>
            <w:tcBorders>
              <w:top w:val="nil"/>
              <w:left w:val="nil"/>
              <w:bottom w:val="nil"/>
              <w:right w:val="nil"/>
            </w:tcBorders>
          </w:tcPr>
          <w:p w14:paraId="249B7ACB" w14:textId="77777777" w:rsidR="00A37DC0" w:rsidRDefault="00A37DC0" w:rsidP="00556091">
            <w:pPr>
              <w:spacing w:before="360"/>
              <w:rPr>
                <w:sz w:val="18"/>
              </w:rPr>
            </w:pPr>
            <w:r>
              <w:rPr>
                <w:rStyle w:val="HighlightedVariable"/>
                <w:rFonts w:eastAsia="Calibri"/>
              </w:rPr>
              <w:t>&lt;Approver 2&gt;</w:t>
            </w:r>
          </w:p>
        </w:tc>
        <w:tc>
          <w:tcPr>
            <w:tcW w:w="5040" w:type="dxa"/>
            <w:tcBorders>
              <w:top w:val="single" w:sz="6" w:space="0" w:color="auto"/>
              <w:left w:val="nil"/>
              <w:bottom w:val="single" w:sz="6" w:space="0" w:color="auto"/>
              <w:right w:val="nil"/>
            </w:tcBorders>
          </w:tcPr>
          <w:p w14:paraId="7BC28C6B" w14:textId="77777777" w:rsidR="00A37DC0" w:rsidRDefault="00A37DC0" w:rsidP="00556091">
            <w:pPr>
              <w:spacing w:before="360"/>
            </w:pPr>
          </w:p>
        </w:tc>
      </w:tr>
    </w:tbl>
    <w:p w14:paraId="1DB119A9" w14:textId="25F045BE" w:rsidR="47D17CDD" w:rsidRDefault="47D17CDD"/>
    <w:p w14:paraId="54A19343" w14:textId="6C4C95B8" w:rsidR="00A37DC0" w:rsidRDefault="00A37DC0" w:rsidP="00A37DC0">
      <w:pPr>
        <w:pStyle w:val="BodyText"/>
        <w:framePr w:w="10138" w:hSpace="187" w:wrap="auto" w:vAnchor="page" w:hAnchor="page" w:x="1101" w:y="13812"/>
        <w:tabs>
          <w:tab w:val="right" w:pos="9360"/>
          <w:tab w:val="right" w:pos="10080"/>
        </w:tabs>
        <w:spacing w:after="0"/>
        <w:ind w:right="-30"/>
      </w:pPr>
    </w:p>
    <w:p w14:paraId="43D63BE8" w14:textId="77777777" w:rsidR="00A37DC0" w:rsidRDefault="00A37DC0" w:rsidP="00A37DC0">
      <w:pPr>
        <w:rPr>
          <w:sz w:val="2"/>
        </w:rPr>
      </w:pPr>
    </w:p>
    <w:p w14:paraId="0CC50675" w14:textId="77777777" w:rsidR="00A37DC0" w:rsidRDefault="00A37DC0" w:rsidP="00153F81">
      <w:pPr>
        <w:pStyle w:val="Heading1"/>
      </w:pPr>
      <w:bookmarkStart w:id="5" w:name="_Toc152243943"/>
      <w:bookmarkStart w:id="6" w:name="_Toc1296107433"/>
      <w:r>
        <w:t xml:space="preserve">Document </w:t>
      </w:r>
      <w:r w:rsidRPr="00153F81">
        <w:t>Control</w:t>
      </w:r>
      <w:bookmarkEnd w:id="5"/>
      <w:bookmarkEnd w:id="6"/>
    </w:p>
    <w:p w14:paraId="7D955B71" w14:textId="77777777" w:rsidR="00A37DC0" w:rsidRDefault="00A37DC0" w:rsidP="00A37DC0">
      <w:pPr>
        <w:pStyle w:val="Heading2"/>
        <w:tabs>
          <w:tab w:val="clear" w:pos="4320"/>
        </w:tabs>
      </w:pPr>
      <w:bookmarkStart w:id="7" w:name="_Toc152243944"/>
      <w:bookmarkStart w:id="8" w:name="_Toc2004417349"/>
      <w:r>
        <w:t>Change Record</w:t>
      </w:r>
      <w:bookmarkEnd w:id="7"/>
      <w:bookmarkEnd w:id="8"/>
    </w:p>
    <w:bookmarkStart w:id="9" w:name="Sec1"/>
    <w:p w14:paraId="65E1ECF1" w14:textId="77777777" w:rsidR="00A37DC0" w:rsidRDefault="0041566F" w:rsidP="00A37DC0">
      <w:pPr>
        <w:pStyle w:val="BodyText"/>
        <w:ind w:left="8640" w:firstLine="720"/>
      </w:pPr>
      <w:r>
        <w:rPr>
          <w:color w:val="FFFFFF"/>
          <w:sz w:val="10"/>
        </w:rPr>
        <w:fldChar w:fldCharType="begin"/>
      </w:r>
      <w:r w:rsidR="00A37DC0">
        <w:rPr>
          <w:color w:val="FFFFFF"/>
          <w:sz w:val="10"/>
        </w:rPr>
        <w:instrText xml:space="preserve"> SECTIONPAGES  \* MERGEFORMAT </w:instrText>
      </w:r>
      <w:r>
        <w:rPr>
          <w:color w:val="FFFFFF"/>
          <w:sz w:val="10"/>
        </w:rPr>
        <w:fldChar w:fldCharType="separate"/>
      </w:r>
      <w:r w:rsidR="005E7511">
        <w:rPr>
          <w:noProof/>
          <w:color w:val="FFFFFF"/>
          <w:sz w:val="10"/>
        </w:rPr>
        <w:t>5</w:t>
      </w:r>
      <w:r>
        <w:rPr>
          <w:color w:val="FFFFFF"/>
          <w:sz w:val="10"/>
        </w:rPr>
        <w:fldChar w:fldCharType="end"/>
      </w:r>
      <w:bookmarkEnd w:id="9"/>
    </w:p>
    <w:tbl>
      <w:tblPr>
        <w:tblW w:w="0" w:type="auto"/>
        <w:tblInd w:w="5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905"/>
        <w:gridCol w:w="1890"/>
        <w:gridCol w:w="810"/>
        <w:gridCol w:w="3966"/>
      </w:tblGrid>
      <w:tr w:rsidR="00A37DC0" w14:paraId="2333B3CB" w14:textId="77777777" w:rsidTr="0038118F">
        <w:trPr>
          <w:cantSplit/>
          <w:tblHeader/>
        </w:trPr>
        <w:tc>
          <w:tcPr>
            <w:tcW w:w="1905" w:type="dxa"/>
            <w:tcBorders>
              <w:top w:val="single" w:sz="12" w:space="0" w:color="000000"/>
              <w:bottom w:val="single" w:sz="6" w:space="0" w:color="000000"/>
              <w:right w:val="nil"/>
            </w:tcBorders>
            <w:shd w:val="clear" w:color="000000" w:fill="E6E6E6"/>
          </w:tcPr>
          <w:p w14:paraId="274BD329" w14:textId="77777777" w:rsidR="00A37DC0" w:rsidRDefault="00A37DC0" w:rsidP="00556091">
            <w:pPr>
              <w:pStyle w:val="TableHeading"/>
            </w:pPr>
            <w:r>
              <w:t>Date</w:t>
            </w:r>
          </w:p>
        </w:tc>
        <w:tc>
          <w:tcPr>
            <w:tcW w:w="1890" w:type="dxa"/>
            <w:tcBorders>
              <w:top w:val="single" w:sz="12" w:space="0" w:color="000000"/>
              <w:left w:val="nil"/>
              <w:bottom w:val="single" w:sz="6" w:space="0" w:color="000000"/>
              <w:right w:val="nil"/>
            </w:tcBorders>
            <w:shd w:val="clear" w:color="000000" w:fill="E6E6E6"/>
          </w:tcPr>
          <w:p w14:paraId="22F09E2B" w14:textId="77777777" w:rsidR="00A37DC0" w:rsidRDefault="00A37DC0" w:rsidP="00556091">
            <w:pPr>
              <w:pStyle w:val="TableHeading"/>
            </w:pPr>
            <w:r>
              <w:t>Author</w:t>
            </w:r>
          </w:p>
        </w:tc>
        <w:tc>
          <w:tcPr>
            <w:tcW w:w="810" w:type="dxa"/>
            <w:tcBorders>
              <w:top w:val="single" w:sz="12" w:space="0" w:color="000000"/>
              <w:left w:val="nil"/>
              <w:bottom w:val="single" w:sz="6" w:space="0" w:color="000000"/>
              <w:right w:val="nil"/>
            </w:tcBorders>
            <w:shd w:val="clear" w:color="000000" w:fill="E6E6E6"/>
          </w:tcPr>
          <w:p w14:paraId="03F09C09" w14:textId="77777777" w:rsidR="00A37DC0" w:rsidRDefault="00A37DC0" w:rsidP="00556091">
            <w:pPr>
              <w:pStyle w:val="TableHeading"/>
            </w:pPr>
            <w:r>
              <w:t>Version</w:t>
            </w:r>
          </w:p>
        </w:tc>
        <w:tc>
          <w:tcPr>
            <w:tcW w:w="3966" w:type="dxa"/>
            <w:tcBorders>
              <w:top w:val="single" w:sz="12" w:space="0" w:color="000000"/>
              <w:left w:val="nil"/>
              <w:bottom w:val="single" w:sz="6" w:space="0" w:color="000000"/>
            </w:tcBorders>
            <w:shd w:val="clear" w:color="000000" w:fill="E6E6E6"/>
          </w:tcPr>
          <w:p w14:paraId="409EB287" w14:textId="77777777" w:rsidR="00A37DC0" w:rsidRDefault="00A37DC0" w:rsidP="00556091">
            <w:pPr>
              <w:pStyle w:val="TableHeading"/>
            </w:pPr>
            <w:r>
              <w:t>Change Reference</w:t>
            </w:r>
          </w:p>
        </w:tc>
      </w:tr>
      <w:tr w:rsidR="00A37DC0" w14:paraId="38EEF627" w14:textId="77777777" w:rsidTr="0038118F">
        <w:trPr>
          <w:cantSplit/>
        </w:trPr>
        <w:tc>
          <w:tcPr>
            <w:tcW w:w="1905" w:type="dxa"/>
            <w:tcBorders>
              <w:top w:val="single" w:sz="6" w:space="0" w:color="000000"/>
            </w:tcBorders>
            <w:shd w:val="clear" w:color="000000" w:fill="FFFFFF"/>
          </w:tcPr>
          <w:p w14:paraId="118548EB" w14:textId="37B65B82" w:rsidR="00A37DC0" w:rsidRDefault="0038118F" w:rsidP="00556091">
            <w:pPr>
              <w:pStyle w:val="TableText"/>
            </w:pPr>
            <w:r>
              <w:t>29</w:t>
            </w:r>
            <w:r w:rsidRPr="0038118F">
              <w:rPr>
                <w:vertAlign w:val="superscript"/>
              </w:rPr>
              <w:t>th</w:t>
            </w:r>
            <w:r>
              <w:t xml:space="preserve"> November 202</w:t>
            </w:r>
          </w:p>
        </w:tc>
        <w:tc>
          <w:tcPr>
            <w:tcW w:w="1890" w:type="dxa"/>
            <w:tcBorders>
              <w:top w:val="single" w:sz="6" w:space="0" w:color="000000"/>
            </w:tcBorders>
            <w:shd w:val="clear" w:color="000000" w:fill="FFFFFF"/>
          </w:tcPr>
          <w:p w14:paraId="414B0E80" w14:textId="6C4C82AE" w:rsidR="00A37DC0" w:rsidRDefault="0038118F" w:rsidP="00556091">
            <w:pPr>
              <w:pStyle w:val="TableText"/>
            </w:pPr>
            <w:r>
              <w:t>Varun Reddy Papireddy</w:t>
            </w:r>
          </w:p>
        </w:tc>
        <w:tc>
          <w:tcPr>
            <w:tcW w:w="810" w:type="dxa"/>
            <w:tcBorders>
              <w:top w:val="single" w:sz="6" w:space="0" w:color="000000"/>
            </w:tcBorders>
            <w:shd w:val="clear" w:color="000000" w:fill="FFFFFF"/>
          </w:tcPr>
          <w:p w14:paraId="77782800" w14:textId="37AC259B" w:rsidR="00A37DC0" w:rsidRDefault="0038118F" w:rsidP="00556091">
            <w:pPr>
              <w:pStyle w:val="TableText"/>
            </w:pPr>
            <w:r>
              <w:t>Draft</w:t>
            </w:r>
          </w:p>
        </w:tc>
        <w:tc>
          <w:tcPr>
            <w:tcW w:w="3966" w:type="dxa"/>
            <w:tcBorders>
              <w:top w:val="single" w:sz="6" w:space="0" w:color="000000"/>
            </w:tcBorders>
            <w:shd w:val="clear" w:color="000000" w:fill="FFFFFF"/>
          </w:tcPr>
          <w:p w14:paraId="57A39098" w14:textId="6843244A" w:rsidR="00A37DC0" w:rsidRDefault="0038118F" w:rsidP="00556091">
            <w:pPr>
              <w:pStyle w:val="TableText"/>
            </w:pPr>
            <w:r>
              <w:t>Created initial draft for Sprint 1 deliverables</w:t>
            </w:r>
          </w:p>
        </w:tc>
      </w:tr>
      <w:tr w:rsidR="0038118F" w14:paraId="6DF3E987" w14:textId="77777777" w:rsidTr="0038118F">
        <w:trPr>
          <w:cantSplit/>
        </w:trPr>
        <w:tc>
          <w:tcPr>
            <w:tcW w:w="1905" w:type="dxa"/>
            <w:shd w:val="clear" w:color="000000" w:fill="FFFFFF"/>
          </w:tcPr>
          <w:p w14:paraId="42661554" w14:textId="2498C89E" w:rsidR="0038118F" w:rsidRDefault="0038118F" w:rsidP="0038118F">
            <w:pPr>
              <w:pStyle w:val="TableText"/>
            </w:pPr>
            <w:r>
              <w:t>5</w:t>
            </w:r>
            <w:r w:rsidRPr="0038118F">
              <w:rPr>
                <w:vertAlign w:val="superscript"/>
              </w:rPr>
              <w:t>th</w:t>
            </w:r>
            <w:r>
              <w:t xml:space="preserve"> December 202</w:t>
            </w:r>
          </w:p>
        </w:tc>
        <w:tc>
          <w:tcPr>
            <w:tcW w:w="1890" w:type="dxa"/>
            <w:shd w:val="clear" w:color="000000" w:fill="FFFFFF"/>
          </w:tcPr>
          <w:p w14:paraId="614D0537" w14:textId="3DA85ABC" w:rsidR="0038118F" w:rsidRDefault="0038118F" w:rsidP="0038118F">
            <w:pPr>
              <w:pStyle w:val="TableText"/>
            </w:pPr>
            <w:r>
              <w:t>Varun Reddy Papireddy</w:t>
            </w:r>
          </w:p>
        </w:tc>
        <w:tc>
          <w:tcPr>
            <w:tcW w:w="810" w:type="dxa"/>
            <w:shd w:val="clear" w:color="000000" w:fill="FFFFFF"/>
          </w:tcPr>
          <w:p w14:paraId="62CDF6AE" w14:textId="62267C7D" w:rsidR="0038118F" w:rsidRDefault="0038118F" w:rsidP="0038118F">
            <w:pPr>
              <w:pStyle w:val="TableText"/>
            </w:pPr>
            <w:r>
              <w:t>v0.1</w:t>
            </w:r>
          </w:p>
        </w:tc>
        <w:tc>
          <w:tcPr>
            <w:tcW w:w="3966" w:type="dxa"/>
            <w:shd w:val="clear" w:color="000000" w:fill="FFFFFF"/>
          </w:tcPr>
          <w:p w14:paraId="127D5A0A" w14:textId="3839E024" w:rsidR="0038118F" w:rsidRDefault="0038118F" w:rsidP="0038118F">
            <w:pPr>
              <w:pStyle w:val="TableText"/>
            </w:pPr>
            <w:r>
              <w:t>Updated the details for the Sprint 1 devices</w:t>
            </w:r>
          </w:p>
        </w:tc>
      </w:tr>
      <w:tr w:rsidR="007B5ED7" w14:paraId="4C4D5BAF" w14:textId="77777777" w:rsidTr="0038118F">
        <w:trPr>
          <w:cantSplit/>
        </w:trPr>
        <w:tc>
          <w:tcPr>
            <w:tcW w:w="1905" w:type="dxa"/>
            <w:shd w:val="clear" w:color="000000" w:fill="FFFFFF"/>
          </w:tcPr>
          <w:p w14:paraId="4152CD37" w14:textId="0BE12ACC" w:rsidR="007B5ED7" w:rsidRDefault="007B5ED7" w:rsidP="007B5ED7">
            <w:pPr>
              <w:pStyle w:val="TableText"/>
            </w:pPr>
            <w:r>
              <w:t>14</w:t>
            </w:r>
            <w:r w:rsidRPr="0038118F">
              <w:rPr>
                <w:vertAlign w:val="superscript"/>
              </w:rPr>
              <w:t>th</w:t>
            </w:r>
            <w:r>
              <w:t xml:space="preserve"> December 202</w:t>
            </w:r>
          </w:p>
        </w:tc>
        <w:tc>
          <w:tcPr>
            <w:tcW w:w="1890" w:type="dxa"/>
            <w:shd w:val="clear" w:color="000000" w:fill="FFFFFF"/>
          </w:tcPr>
          <w:p w14:paraId="2097837C" w14:textId="0596F539" w:rsidR="007B5ED7" w:rsidRDefault="007B5ED7" w:rsidP="007B5ED7">
            <w:pPr>
              <w:pStyle w:val="TableText"/>
            </w:pPr>
            <w:r>
              <w:t>Varun Reddy Papireddy</w:t>
            </w:r>
          </w:p>
        </w:tc>
        <w:tc>
          <w:tcPr>
            <w:tcW w:w="810" w:type="dxa"/>
            <w:shd w:val="clear" w:color="000000" w:fill="FFFFFF"/>
          </w:tcPr>
          <w:p w14:paraId="6F9BF0FA" w14:textId="0B4A4EC5" w:rsidR="007B5ED7" w:rsidRDefault="007B5ED7" w:rsidP="007B5ED7">
            <w:pPr>
              <w:pStyle w:val="TableText"/>
            </w:pPr>
            <w:r>
              <w:t>v0.1</w:t>
            </w:r>
          </w:p>
        </w:tc>
        <w:tc>
          <w:tcPr>
            <w:tcW w:w="3966" w:type="dxa"/>
            <w:shd w:val="clear" w:color="000000" w:fill="FFFFFF"/>
          </w:tcPr>
          <w:p w14:paraId="4C78AB38" w14:textId="65C38990" w:rsidR="007B5ED7" w:rsidRDefault="00E03ADC" w:rsidP="007B5ED7">
            <w:pPr>
              <w:pStyle w:val="TableText"/>
            </w:pPr>
            <w:r>
              <w:t>Resolved</w:t>
            </w:r>
            <w:r w:rsidR="007B5ED7">
              <w:t xml:space="preserve"> the review comments</w:t>
            </w:r>
          </w:p>
        </w:tc>
      </w:tr>
      <w:tr w:rsidR="008A2F2A" w14:paraId="6E5E8363" w14:textId="77777777" w:rsidTr="0038118F">
        <w:trPr>
          <w:cantSplit/>
        </w:trPr>
        <w:tc>
          <w:tcPr>
            <w:tcW w:w="1905" w:type="dxa"/>
            <w:shd w:val="clear" w:color="000000" w:fill="FFFFFF"/>
          </w:tcPr>
          <w:p w14:paraId="4EC32855" w14:textId="282F24B6" w:rsidR="008A2F2A" w:rsidRDefault="008A2F2A" w:rsidP="008A2F2A">
            <w:pPr>
              <w:pStyle w:val="TableText"/>
            </w:pPr>
            <w:ins w:id="10" w:author="Varun Reddy Papireddy" w:date="2023-12-15T23:57:00Z">
              <w:r>
                <w:t>1</w:t>
              </w:r>
            </w:ins>
            <w:ins w:id="11" w:author="VarunReddy Papireddy - EXT" w:date="2023-12-15T23:57:00Z">
              <w:r>
                <w:t>5</w:t>
              </w:r>
            </w:ins>
            <w:ins w:id="12" w:author="Varun Reddy Papireddy" w:date="2023-12-15T23:57:00Z">
              <w:del w:id="13" w:author="VarunReddy Papireddy - EXT" w:date="2023-12-15T23:57:00Z">
                <w:r w:rsidDel="008A2F2A">
                  <w:delText>4</w:delText>
                </w:r>
              </w:del>
              <w:r w:rsidRPr="0038118F">
                <w:rPr>
                  <w:vertAlign w:val="superscript"/>
                </w:rPr>
                <w:t>th</w:t>
              </w:r>
              <w:r>
                <w:t xml:space="preserve"> December 202</w:t>
              </w:r>
            </w:ins>
          </w:p>
        </w:tc>
        <w:tc>
          <w:tcPr>
            <w:tcW w:w="1890" w:type="dxa"/>
            <w:shd w:val="clear" w:color="000000" w:fill="FFFFFF"/>
          </w:tcPr>
          <w:p w14:paraId="2FEF23F7" w14:textId="03379A8E" w:rsidR="008A2F2A" w:rsidRDefault="008A2F2A" w:rsidP="008A2F2A">
            <w:pPr>
              <w:pStyle w:val="TableText"/>
            </w:pPr>
            <w:ins w:id="14" w:author="Varun Reddy Papireddy" w:date="2023-12-15T23:57:00Z">
              <w:r>
                <w:t>Varun Reddy Papireddy</w:t>
              </w:r>
            </w:ins>
          </w:p>
        </w:tc>
        <w:tc>
          <w:tcPr>
            <w:tcW w:w="810" w:type="dxa"/>
            <w:shd w:val="clear" w:color="000000" w:fill="FFFFFF"/>
          </w:tcPr>
          <w:p w14:paraId="04438177" w14:textId="0730DE14" w:rsidR="008A2F2A" w:rsidRDefault="008A2F2A" w:rsidP="008A2F2A">
            <w:pPr>
              <w:pStyle w:val="TableText"/>
            </w:pPr>
            <w:ins w:id="15" w:author="Varun Reddy Papireddy" w:date="2023-12-15T23:57:00Z">
              <w:r>
                <w:t>v0.1</w:t>
              </w:r>
            </w:ins>
          </w:p>
        </w:tc>
        <w:tc>
          <w:tcPr>
            <w:tcW w:w="3966" w:type="dxa"/>
            <w:shd w:val="clear" w:color="000000" w:fill="FFFFFF"/>
          </w:tcPr>
          <w:p w14:paraId="2CCA77B1" w14:textId="2F74D93E" w:rsidR="008A2F2A" w:rsidRDefault="008A2F2A" w:rsidP="008A2F2A">
            <w:pPr>
              <w:pStyle w:val="TableText"/>
            </w:pPr>
            <w:ins w:id="16" w:author="Varun Reddy Papireddy" w:date="2023-12-15T23:57:00Z">
              <w:r>
                <w:t>Resolved the review comments</w:t>
              </w:r>
            </w:ins>
            <w:ins w:id="17" w:author="VarunReddy Papireddy - EXT" w:date="2023-12-15T23:57:00Z">
              <w:r>
                <w:t xml:space="preserve"> and updated the </w:t>
              </w:r>
            </w:ins>
            <w:ins w:id="18" w:author="VarunReddy Papireddy - EXT" w:date="2023-12-15T23:58:00Z">
              <w:r>
                <w:t>PTP Naming</w:t>
              </w:r>
            </w:ins>
          </w:p>
        </w:tc>
      </w:tr>
      <w:tr w:rsidR="008A2F2A" w14:paraId="1694F645" w14:textId="77777777" w:rsidTr="0038118F">
        <w:trPr>
          <w:cantSplit/>
          <w:ins w:id="19" w:author="VarunReddy Papireddy - EXT" w:date="2023-12-15T23:57:00Z"/>
        </w:trPr>
        <w:tc>
          <w:tcPr>
            <w:tcW w:w="1905" w:type="dxa"/>
            <w:shd w:val="clear" w:color="000000" w:fill="FFFFFF"/>
          </w:tcPr>
          <w:p w14:paraId="07699472" w14:textId="77777777" w:rsidR="008A2F2A" w:rsidRDefault="008A2F2A" w:rsidP="008A2F2A">
            <w:pPr>
              <w:pStyle w:val="TableText"/>
              <w:rPr>
                <w:ins w:id="20" w:author="VarunReddy Papireddy - EXT" w:date="2023-12-15T23:57:00Z"/>
              </w:rPr>
            </w:pPr>
          </w:p>
        </w:tc>
        <w:tc>
          <w:tcPr>
            <w:tcW w:w="1890" w:type="dxa"/>
            <w:shd w:val="clear" w:color="000000" w:fill="FFFFFF"/>
          </w:tcPr>
          <w:p w14:paraId="787090B5" w14:textId="77777777" w:rsidR="008A2F2A" w:rsidRDefault="008A2F2A" w:rsidP="008A2F2A">
            <w:pPr>
              <w:pStyle w:val="TableText"/>
              <w:rPr>
                <w:ins w:id="21" w:author="VarunReddy Papireddy - EXT" w:date="2023-12-15T23:57:00Z"/>
              </w:rPr>
            </w:pPr>
          </w:p>
        </w:tc>
        <w:tc>
          <w:tcPr>
            <w:tcW w:w="810" w:type="dxa"/>
            <w:shd w:val="clear" w:color="000000" w:fill="FFFFFF"/>
          </w:tcPr>
          <w:p w14:paraId="116C71E8" w14:textId="77777777" w:rsidR="008A2F2A" w:rsidRDefault="008A2F2A" w:rsidP="008A2F2A">
            <w:pPr>
              <w:pStyle w:val="TableText"/>
              <w:rPr>
                <w:ins w:id="22" w:author="VarunReddy Papireddy - EXT" w:date="2023-12-15T23:57:00Z"/>
              </w:rPr>
            </w:pPr>
          </w:p>
        </w:tc>
        <w:tc>
          <w:tcPr>
            <w:tcW w:w="3966" w:type="dxa"/>
            <w:shd w:val="clear" w:color="000000" w:fill="FFFFFF"/>
          </w:tcPr>
          <w:p w14:paraId="085A9864" w14:textId="77777777" w:rsidR="008A2F2A" w:rsidRDefault="008A2F2A" w:rsidP="008A2F2A">
            <w:pPr>
              <w:pStyle w:val="TableText"/>
              <w:rPr>
                <w:ins w:id="23" w:author="VarunReddy Papireddy - EXT" w:date="2023-12-15T23:57:00Z"/>
              </w:rPr>
            </w:pPr>
          </w:p>
        </w:tc>
      </w:tr>
      <w:tr w:rsidR="008A2F2A" w14:paraId="73CB8E97" w14:textId="77777777" w:rsidTr="0038118F">
        <w:trPr>
          <w:cantSplit/>
          <w:ins w:id="24" w:author="VarunReddy Papireddy - EXT" w:date="2023-12-15T23:57:00Z"/>
        </w:trPr>
        <w:tc>
          <w:tcPr>
            <w:tcW w:w="1905" w:type="dxa"/>
            <w:shd w:val="clear" w:color="000000" w:fill="FFFFFF"/>
          </w:tcPr>
          <w:p w14:paraId="2B26F277" w14:textId="77777777" w:rsidR="008A2F2A" w:rsidRDefault="008A2F2A" w:rsidP="008A2F2A">
            <w:pPr>
              <w:pStyle w:val="TableText"/>
              <w:rPr>
                <w:ins w:id="25" w:author="VarunReddy Papireddy - EXT" w:date="2023-12-15T23:57:00Z"/>
              </w:rPr>
            </w:pPr>
          </w:p>
        </w:tc>
        <w:tc>
          <w:tcPr>
            <w:tcW w:w="1890" w:type="dxa"/>
            <w:shd w:val="clear" w:color="000000" w:fill="FFFFFF"/>
          </w:tcPr>
          <w:p w14:paraId="10308F55" w14:textId="77777777" w:rsidR="008A2F2A" w:rsidRDefault="008A2F2A" w:rsidP="008A2F2A">
            <w:pPr>
              <w:pStyle w:val="TableText"/>
              <w:rPr>
                <w:ins w:id="26" w:author="VarunReddy Papireddy - EXT" w:date="2023-12-15T23:57:00Z"/>
              </w:rPr>
            </w:pPr>
          </w:p>
        </w:tc>
        <w:tc>
          <w:tcPr>
            <w:tcW w:w="810" w:type="dxa"/>
            <w:shd w:val="clear" w:color="000000" w:fill="FFFFFF"/>
          </w:tcPr>
          <w:p w14:paraId="31F76A06" w14:textId="77777777" w:rsidR="008A2F2A" w:rsidRDefault="008A2F2A" w:rsidP="008A2F2A">
            <w:pPr>
              <w:pStyle w:val="TableText"/>
              <w:rPr>
                <w:ins w:id="27" w:author="VarunReddy Papireddy - EXT" w:date="2023-12-15T23:57:00Z"/>
              </w:rPr>
            </w:pPr>
          </w:p>
        </w:tc>
        <w:tc>
          <w:tcPr>
            <w:tcW w:w="3966" w:type="dxa"/>
            <w:shd w:val="clear" w:color="000000" w:fill="FFFFFF"/>
          </w:tcPr>
          <w:p w14:paraId="7BAB4038" w14:textId="77777777" w:rsidR="008A2F2A" w:rsidRDefault="008A2F2A" w:rsidP="008A2F2A">
            <w:pPr>
              <w:pStyle w:val="TableText"/>
              <w:rPr>
                <w:ins w:id="28" w:author="VarunReddy Papireddy - EXT" w:date="2023-12-15T23:57:00Z"/>
              </w:rPr>
            </w:pPr>
          </w:p>
        </w:tc>
      </w:tr>
    </w:tbl>
    <w:p w14:paraId="3AE34EBF" w14:textId="77777777" w:rsidR="00A37DC0" w:rsidRDefault="00A37DC0" w:rsidP="00A37DC0">
      <w:pPr>
        <w:pStyle w:val="BodyText"/>
      </w:pPr>
    </w:p>
    <w:p w14:paraId="3D50D0E0" w14:textId="77777777" w:rsidR="00A37DC0" w:rsidRDefault="00A37DC0" w:rsidP="00A37DC0">
      <w:pPr>
        <w:pStyle w:val="Heading2"/>
        <w:tabs>
          <w:tab w:val="clear" w:pos="4320"/>
        </w:tabs>
      </w:pPr>
      <w:bookmarkStart w:id="29" w:name="_Toc152243945"/>
      <w:bookmarkStart w:id="30" w:name="_Toc193543550"/>
      <w:r>
        <w:t>Reviewers</w:t>
      </w:r>
      <w:bookmarkEnd w:id="29"/>
      <w:bookmarkEnd w:id="30"/>
    </w:p>
    <w:p w14:paraId="6069F2E5" w14:textId="77777777" w:rsidR="00A37DC0" w:rsidRDefault="00A37DC0" w:rsidP="00A37DC0">
      <w:pPr>
        <w:pStyle w:val="BodyText"/>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A37DC0" w14:paraId="38C0552B" w14:textId="77777777" w:rsidTr="00556091">
        <w:trPr>
          <w:cantSplit/>
          <w:tblHeader/>
        </w:trPr>
        <w:tc>
          <w:tcPr>
            <w:tcW w:w="3960" w:type="dxa"/>
            <w:tcBorders>
              <w:top w:val="single" w:sz="12" w:space="0" w:color="000000"/>
              <w:bottom w:val="single" w:sz="6" w:space="0" w:color="000000"/>
              <w:right w:val="nil"/>
            </w:tcBorders>
            <w:shd w:val="clear" w:color="000000" w:fill="E6E6E6"/>
          </w:tcPr>
          <w:p w14:paraId="5B982D02" w14:textId="77777777" w:rsidR="00A37DC0" w:rsidRDefault="00A37DC0" w:rsidP="00556091">
            <w:pPr>
              <w:pStyle w:val="TableHeading"/>
            </w:pPr>
            <w:r>
              <w:t>Name</w:t>
            </w:r>
          </w:p>
        </w:tc>
        <w:tc>
          <w:tcPr>
            <w:tcW w:w="3708" w:type="dxa"/>
            <w:tcBorders>
              <w:top w:val="single" w:sz="12" w:space="0" w:color="000000"/>
              <w:left w:val="nil"/>
              <w:bottom w:val="single" w:sz="6" w:space="0" w:color="000000"/>
            </w:tcBorders>
            <w:shd w:val="clear" w:color="000000" w:fill="E6E6E6"/>
          </w:tcPr>
          <w:p w14:paraId="78037C31" w14:textId="77777777" w:rsidR="00A37DC0" w:rsidRDefault="00A37DC0" w:rsidP="00556091">
            <w:pPr>
              <w:pStyle w:val="TableHeading"/>
            </w:pPr>
            <w:r>
              <w:t>Position</w:t>
            </w:r>
          </w:p>
        </w:tc>
      </w:tr>
      <w:tr w:rsidR="00A37DC0" w14:paraId="1A23595D" w14:textId="77777777" w:rsidTr="00556091">
        <w:trPr>
          <w:cantSplit/>
        </w:trPr>
        <w:tc>
          <w:tcPr>
            <w:tcW w:w="3960" w:type="dxa"/>
            <w:tcBorders>
              <w:top w:val="single" w:sz="6" w:space="0" w:color="000000"/>
            </w:tcBorders>
            <w:shd w:val="clear" w:color="000000" w:fill="FFFFFF"/>
          </w:tcPr>
          <w:p w14:paraId="459025B7" w14:textId="77777777" w:rsidR="00A37DC0" w:rsidRDefault="00A37DC0" w:rsidP="00556091">
            <w:pPr>
              <w:pStyle w:val="TableText"/>
            </w:pPr>
          </w:p>
        </w:tc>
        <w:tc>
          <w:tcPr>
            <w:tcW w:w="3708" w:type="dxa"/>
            <w:tcBorders>
              <w:top w:val="single" w:sz="6" w:space="0" w:color="000000"/>
            </w:tcBorders>
            <w:shd w:val="clear" w:color="000000" w:fill="FFFFFF"/>
          </w:tcPr>
          <w:p w14:paraId="4603C82E" w14:textId="77777777" w:rsidR="00A37DC0" w:rsidRDefault="00A37DC0" w:rsidP="00556091">
            <w:pPr>
              <w:pStyle w:val="TableText"/>
            </w:pPr>
          </w:p>
        </w:tc>
      </w:tr>
      <w:tr w:rsidR="00A37DC0" w14:paraId="5EBC40AA" w14:textId="77777777" w:rsidTr="00556091">
        <w:trPr>
          <w:cantSplit/>
        </w:trPr>
        <w:tc>
          <w:tcPr>
            <w:tcW w:w="3960" w:type="dxa"/>
            <w:shd w:val="clear" w:color="000000" w:fill="FFFFFF"/>
          </w:tcPr>
          <w:p w14:paraId="592817A8" w14:textId="77777777" w:rsidR="00A37DC0" w:rsidRDefault="00A37DC0" w:rsidP="00556091">
            <w:pPr>
              <w:pStyle w:val="TableText"/>
            </w:pPr>
          </w:p>
        </w:tc>
        <w:tc>
          <w:tcPr>
            <w:tcW w:w="3708" w:type="dxa"/>
            <w:shd w:val="clear" w:color="000000" w:fill="FFFFFF"/>
          </w:tcPr>
          <w:p w14:paraId="72205DD2" w14:textId="77777777" w:rsidR="00A37DC0" w:rsidRDefault="00A37DC0" w:rsidP="00556091">
            <w:pPr>
              <w:pStyle w:val="TableText"/>
            </w:pPr>
          </w:p>
        </w:tc>
      </w:tr>
      <w:tr w:rsidR="00A37DC0" w14:paraId="019780FC" w14:textId="77777777" w:rsidTr="00556091">
        <w:trPr>
          <w:cantSplit/>
        </w:trPr>
        <w:tc>
          <w:tcPr>
            <w:tcW w:w="3960" w:type="dxa"/>
            <w:shd w:val="clear" w:color="000000" w:fill="FFFFFF"/>
          </w:tcPr>
          <w:p w14:paraId="7709B1DD" w14:textId="77777777" w:rsidR="00A37DC0" w:rsidRDefault="00A37DC0" w:rsidP="00556091">
            <w:pPr>
              <w:pStyle w:val="TableText"/>
            </w:pPr>
          </w:p>
        </w:tc>
        <w:tc>
          <w:tcPr>
            <w:tcW w:w="3708" w:type="dxa"/>
            <w:shd w:val="clear" w:color="000000" w:fill="FFFFFF"/>
          </w:tcPr>
          <w:p w14:paraId="49F97202" w14:textId="77777777" w:rsidR="00A37DC0" w:rsidRDefault="00A37DC0" w:rsidP="00556091">
            <w:pPr>
              <w:pStyle w:val="TableText"/>
            </w:pPr>
          </w:p>
        </w:tc>
      </w:tr>
      <w:tr w:rsidR="00A37DC0" w14:paraId="0C9637C3" w14:textId="77777777" w:rsidTr="00556091">
        <w:trPr>
          <w:cantSplit/>
        </w:trPr>
        <w:tc>
          <w:tcPr>
            <w:tcW w:w="3960" w:type="dxa"/>
            <w:shd w:val="clear" w:color="000000" w:fill="FFFFFF"/>
          </w:tcPr>
          <w:p w14:paraId="2C3BF740" w14:textId="77777777" w:rsidR="00A37DC0" w:rsidRDefault="00A37DC0" w:rsidP="00556091">
            <w:pPr>
              <w:pStyle w:val="TableText"/>
            </w:pPr>
          </w:p>
        </w:tc>
        <w:tc>
          <w:tcPr>
            <w:tcW w:w="3708" w:type="dxa"/>
            <w:shd w:val="clear" w:color="000000" w:fill="FFFFFF"/>
          </w:tcPr>
          <w:p w14:paraId="13891278" w14:textId="77777777" w:rsidR="00A37DC0" w:rsidRDefault="00A37DC0" w:rsidP="00556091">
            <w:pPr>
              <w:pStyle w:val="TableText"/>
            </w:pPr>
          </w:p>
        </w:tc>
      </w:tr>
    </w:tbl>
    <w:p w14:paraId="79E5EB79" w14:textId="77777777" w:rsidR="00A37DC0" w:rsidRDefault="00A37DC0" w:rsidP="00A37DC0">
      <w:pPr>
        <w:pStyle w:val="BodyText"/>
      </w:pPr>
    </w:p>
    <w:p w14:paraId="55C0571B" w14:textId="77777777" w:rsidR="00796D3B" w:rsidRDefault="00796D3B" w:rsidP="00A37DC0">
      <w:pPr>
        <w:pStyle w:val="BodyText"/>
      </w:pPr>
    </w:p>
    <w:p w14:paraId="7A90E6C1" w14:textId="77777777" w:rsidR="00796D3B" w:rsidRDefault="00796D3B" w:rsidP="00A37DC0">
      <w:pPr>
        <w:pStyle w:val="BodyText"/>
      </w:pPr>
    </w:p>
    <w:p w14:paraId="559ECDFC" w14:textId="77777777" w:rsidR="00796D3B" w:rsidRDefault="00796D3B" w:rsidP="00A37DC0">
      <w:pPr>
        <w:pStyle w:val="BodyText"/>
      </w:pPr>
    </w:p>
    <w:p w14:paraId="6566E32F" w14:textId="77777777" w:rsidR="00796D3B" w:rsidRDefault="00796D3B" w:rsidP="00A37DC0">
      <w:pPr>
        <w:pStyle w:val="BodyText"/>
      </w:pPr>
    </w:p>
    <w:p w14:paraId="44161F99" w14:textId="77777777" w:rsidR="00796D3B" w:rsidRDefault="00796D3B" w:rsidP="00A37DC0">
      <w:pPr>
        <w:pStyle w:val="BodyText"/>
      </w:pPr>
    </w:p>
    <w:p w14:paraId="58C8636F" w14:textId="77777777" w:rsidR="00796D3B" w:rsidRDefault="00796D3B" w:rsidP="00A37DC0">
      <w:pPr>
        <w:pStyle w:val="BodyText"/>
      </w:pPr>
    </w:p>
    <w:p w14:paraId="777829E5" w14:textId="77777777" w:rsidR="00796D3B" w:rsidRDefault="00796D3B" w:rsidP="00A37DC0">
      <w:pPr>
        <w:pStyle w:val="BodyText"/>
      </w:pPr>
    </w:p>
    <w:p w14:paraId="241F4A76" w14:textId="77777777" w:rsidR="00796D3B" w:rsidRDefault="00796D3B" w:rsidP="00A37DC0">
      <w:pPr>
        <w:pStyle w:val="BodyText"/>
      </w:pPr>
    </w:p>
    <w:p w14:paraId="13C967C7" w14:textId="77777777" w:rsidR="00796D3B" w:rsidRDefault="00796D3B" w:rsidP="00A37DC0">
      <w:pPr>
        <w:pStyle w:val="BodyText"/>
      </w:pPr>
    </w:p>
    <w:p w14:paraId="073F7B31" w14:textId="77777777" w:rsidR="00796D3B" w:rsidRDefault="00796D3B" w:rsidP="00A37DC0">
      <w:pPr>
        <w:pStyle w:val="BodyText"/>
      </w:pPr>
    </w:p>
    <w:p w14:paraId="7CDFCC32" w14:textId="77777777" w:rsidR="00796D3B" w:rsidRDefault="00796D3B" w:rsidP="00A37DC0">
      <w:pPr>
        <w:pStyle w:val="BodyText"/>
      </w:pPr>
    </w:p>
    <w:p w14:paraId="3DB0988B" w14:textId="77777777" w:rsidR="00796D3B" w:rsidRDefault="00796D3B" w:rsidP="00A37DC0">
      <w:pPr>
        <w:pStyle w:val="BodyText"/>
      </w:pPr>
    </w:p>
    <w:p w14:paraId="62D33E9A" w14:textId="77777777" w:rsidR="00796D3B" w:rsidRDefault="00796D3B" w:rsidP="00A37DC0">
      <w:pPr>
        <w:pStyle w:val="BodyText"/>
      </w:pPr>
    </w:p>
    <w:p w14:paraId="1D59EB37" w14:textId="77777777" w:rsidR="00796D3B" w:rsidRDefault="00796D3B" w:rsidP="00A37DC0">
      <w:pPr>
        <w:pStyle w:val="BodyText"/>
      </w:pPr>
    </w:p>
    <w:p w14:paraId="130F2298" w14:textId="77777777" w:rsidR="00796D3B" w:rsidRDefault="00796D3B" w:rsidP="00A37DC0">
      <w:pPr>
        <w:pStyle w:val="BodyText"/>
      </w:pPr>
    </w:p>
    <w:p w14:paraId="6C1796CA" w14:textId="77777777" w:rsidR="00796D3B" w:rsidRDefault="00796D3B" w:rsidP="00A37DC0">
      <w:pPr>
        <w:pStyle w:val="BodyText"/>
      </w:pPr>
    </w:p>
    <w:p w14:paraId="074E076E" w14:textId="77777777" w:rsidR="00796D3B" w:rsidRDefault="00796D3B" w:rsidP="00A37DC0">
      <w:pPr>
        <w:pStyle w:val="BodyText"/>
      </w:pPr>
    </w:p>
    <w:p w14:paraId="0E87C997" w14:textId="77777777" w:rsidR="00796D3B" w:rsidRDefault="00796D3B" w:rsidP="00A37DC0">
      <w:pPr>
        <w:pStyle w:val="BodyText"/>
      </w:pPr>
    </w:p>
    <w:p w14:paraId="15B62884" w14:textId="77777777" w:rsidR="00796D3B" w:rsidRDefault="00796D3B" w:rsidP="00A37DC0">
      <w:pPr>
        <w:pStyle w:val="BodyText"/>
      </w:pPr>
    </w:p>
    <w:sdt>
      <w:sdtPr>
        <w:rPr>
          <w:rFonts w:ascii="Arial" w:eastAsia="Times New Roman" w:hAnsi="Arial" w:cs="Times New Roman"/>
          <w:color w:val="auto"/>
          <w:sz w:val="20"/>
          <w:szCs w:val="20"/>
          <w:lang w:eastAsia="es-ES"/>
        </w:rPr>
        <w:id w:val="50603850"/>
        <w:docPartObj>
          <w:docPartGallery w:val="Table of Contents"/>
          <w:docPartUnique/>
        </w:docPartObj>
      </w:sdtPr>
      <w:sdtEndPr>
        <w:rPr>
          <w:noProof/>
        </w:rPr>
      </w:sdtEndPr>
      <w:sdtContent>
        <w:p w14:paraId="1DFEAAB2" w14:textId="5C844736" w:rsidR="00796D3B" w:rsidRDefault="00796D3B">
          <w:pPr>
            <w:pStyle w:val="TOCHeading"/>
          </w:pPr>
          <w:r>
            <w:t>Contents</w:t>
          </w:r>
        </w:p>
        <w:p w14:paraId="022EBF65" w14:textId="77777777" w:rsidR="00796D3B" w:rsidRDefault="70EB9BDB" w:rsidP="70EB9BDB">
          <w:pPr>
            <w:pStyle w:val="TOC1"/>
            <w:tabs>
              <w:tab w:val="right" w:leader="dot" w:pos="10800"/>
            </w:tabs>
            <w:rPr>
              <w:rStyle w:val="Hyperlink"/>
              <w:kern w:val="2"/>
              <w:lang w:eastAsia="en-US"/>
              <w14:ligatures w14:val="standardContextual"/>
            </w:rPr>
          </w:pPr>
          <w:r>
            <w:fldChar w:fldCharType="begin"/>
          </w:r>
          <w:r w:rsidR="00796D3B">
            <w:instrText>TOC \o "1-3" \h \z \u</w:instrText>
          </w:r>
          <w:r>
            <w:fldChar w:fldCharType="separate"/>
          </w:r>
          <w:hyperlink w:anchor="_Toc1296107433">
            <w:r w:rsidRPr="70EB9BDB">
              <w:rPr>
                <w:rStyle w:val="Hyperlink"/>
              </w:rPr>
              <w:t>1</w:t>
            </w:r>
            <w:r w:rsidR="00796D3B">
              <w:tab/>
            </w:r>
            <w:r w:rsidRPr="70EB9BDB">
              <w:rPr>
                <w:rStyle w:val="Hyperlink"/>
              </w:rPr>
              <w:t>Document Control</w:t>
            </w:r>
            <w:r w:rsidR="00796D3B">
              <w:tab/>
            </w:r>
            <w:r w:rsidR="00796D3B">
              <w:fldChar w:fldCharType="begin"/>
            </w:r>
            <w:r w:rsidR="00796D3B">
              <w:instrText>PAGEREF _Toc1296107433 \h</w:instrText>
            </w:r>
            <w:r w:rsidR="00796D3B">
              <w:fldChar w:fldCharType="separate"/>
            </w:r>
            <w:r w:rsidRPr="70EB9BDB">
              <w:rPr>
                <w:rStyle w:val="Hyperlink"/>
              </w:rPr>
              <w:t>1</w:t>
            </w:r>
            <w:r w:rsidR="00796D3B">
              <w:fldChar w:fldCharType="end"/>
            </w:r>
          </w:hyperlink>
        </w:p>
        <w:p w14:paraId="56712982" w14:textId="77777777" w:rsidR="00796D3B" w:rsidRDefault="005A7C6E" w:rsidP="70EB9BDB">
          <w:pPr>
            <w:pStyle w:val="TOC2"/>
            <w:tabs>
              <w:tab w:val="right" w:leader="dot" w:pos="10800"/>
            </w:tabs>
            <w:rPr>
              <w:rStyle w:val="Hyperlink"/>
              <w:kern w:val="2"/>
              <w:lang w:eastAsia="en-US"/>
              <w14:ligatures w14:val="standardContextual"/>
            </w:rPr>
          </w:pPr>
          <w:hyperlink w:anchor="_Toc2004417349">
            <w:r w:rsidR="70EB9BDB" w:rsidRPr="70EB9BDB">
              <w:rPr>
                <w:rStyle w:val="Hyperlink"/>
              </w:rPr>
              <w:t>1.1</w:t>
            </w:r>
            <w:r w:rsidR="00641E38">
              <w:tab/>
            </w:r>
            <w:r w:rsidR="70EB9BDB" w:rsidRPr="70EB9BDB">
              <w:rPr>
                <w:rStyle w:val="Hyperlink"/>
              </w:rPr>
              <w:t>Change Record</w:t>
            </w:r>
            <w:r w:rsidR="00641E38">
              <w:tab/>
            </w:r>
            <w:r w:rsidR="00641E38">
              <w:fldChar w:fldCharType="begin"/>
            </w:r>
            <w:r w:rsidR="00641E38">
              <w:instrText>PAGEREF _Toc2004417349 \h</w:instrText>
            </w:r>
            <w:r w:rsidR="00641E38">
              <w:fldChar w:fldCharType="separate"/>
            </w:r>
            <w:r w:rsidR="70EB9BDB" w:rsidRPr="70EB9BDB">
              <w:rPr>
                <w:rStyle w:val="Hyperlink"/>
              </w:rPr>
              <w:t>2</w:t>
            </w:r>
            <w:r w:rsidR="00641E38">
              <w:fldChar w:fldCharType="end"/>
            </w:r>
          </w:hyperlink>
        </w:p>
        <w:p w14:paraId="4E523353" w14:textId="77777777" w:rsidR="00796D3B" w:rsidRDefault="005A7C6E" w:rsidP="70EB9BDB">
          <w:pPr>
            <w:pStyle w:val="TOC2"/>
            <w:tabs>
              <w:tab w:val="right" w:leader="dot" w:pos="10800"/>
            </w:tabs>
            <w:rPr>
              <w:rStyle w:val="Hyperlink"/>
              <w:kern w:val="2"/>
              <w:lang w:eastAsia="en-US"/>
              <w14:ligatures w14:val="standardContextual"/>
            </w:rPr>
          </w:pPr>
          <w:hyperlink w:anchor="_Toc193543550">
            <w:r w:rsidR="70EB9BDB" w:rsidRPr="70EB9BDB">
              <w:rPr>
                <w:rStyle w:val="Hyperlink"/>
              </w:rPr>
              <w:t>1.2</w:t>
            </w:r>
            <w:r w:rsidR="00641E38">
              <w:tab/>
            </w:r>
            <w:r w:rsidR="70EB9BDB" w:rsidRPr="70EB9BDB">
              <w:rPr>
                <w:rStyle w:val="Hyperlink"/>
              </w:rPr>
              <w:t>Reviewers</w:t>
            </w:r>
            <w:r w:rsidR="00641E38">
              <w:tab/>
            </w:r>
            <w:r w:rsidR="00641E38">
              <w:fldChar w:fldCharType="begin"/>
            </w:r>
            <w:r w:rsidR="00641E38">
              <w:instrText>PAGEREF _Toc193543550 \h</w:instrText>
            </w:r>
            <w:r w:rsidR="00641E38">
              <w:fldChar w:fldCharType="separate"/>
            </w:r>
            <w:r w:rsidR="70EB9BDB" w:rsidRPr="70EB9BDB">
              <w:rPr>
                <w:rStyle w:val="Hyperlink"/>
              </w:rPr>
              <w:t>2</w:t>
            </w:r>
            <w:r w:rsidR="00641E38">
              <w:fldChar w:fldCharType="end"/>
            </w:r>
          </w:hyperlink>
        </w:p>
        <w:p w14:paraId="4287D27D" w14:textId="77777777" w:rsidR="00796D3B" w:rsidRDefault="005A7C6E" w:rsidP="70EB9BDB">
          <w:pPr>
            <w:pStyle w:val="TOC1"/>
            <w:tabs>
              <w:tab w:val="right" w:leader="dot" w:pos="10800"/>
            </w:tabs>
            <w:rPr>
              <w:rStyle w:val="Hyperlink"/>
              <w:kern w:val="2"/>
              <w:lang w:eastAsia="en-US"/>
              <w14:ligatures w14:val="standardContextual"/>
            </w:rPr>
          </w:pPr>
          <w:hyperlink w:anchor="_Toc967526962">
            <w:r w:rsidR="70EB9BDB" w:rsidRPr="70EB9BDB">
              <w:rPr>
                <w:rStyle w:val="Hyperlink"/>
              </w:rPr>
              <w:t>2</w:t>
            </w:r>
            <w:r w:rsidR="00641E38">
              <w:tab/>
            </w:r>
            <w:r w:rsidR="70EB9BDB" w:rsidRPr="70EB9BDB">
              <w:rPr>
                <w:rStyle w:val="Hyperlink"/>
              </w:rPr>
              <w:t>Overview</w:t>
            </w:r>
            <w:r w:rsidR="00641E38">
              <w:tab/>
            </w:r>
            <w:r w:rsidR="00641E38">
              <w:fldChar w:fldCharType="begin"/>
            </w:r>
            <w:r w:rsidR="00641E38">
              <w:instrText>PAGEREF _Toc967526962 \h</w:instrText>
            </w:r>
            <w:r w:rsidR="00641E38">
              <w:fldChar w:fldCharType="separate"/>
            </w:r>
            <w:r w:rsidR="70EB9BDB" w:rsidRPr="70EB9BDB">
              <w:rPr>
                <w:rStyle w:val="Hyperlink"/>
              </w:rPr>
              <w:t>3</w:t>
            </w:r>
            <w:r w:rsidR="00641E38">
              <w:fldChar w:fldCharType="end"/>
            </w:r>
          </w:hyperlink>
        </w:p>
        <w:p w14:paraId="6FA2EF5B" w14:textId="77777777" w:rsidR="00796D3B" w:rsidRDefault="005A7C6E" w:rsidP="70EB9BDB">
          <w:pPr>
            <w:pStyle w:val="TOC2"/>
            <w:tabs>
              <w:tab w:val="right" w:leader="dot" w:pos="10800"/>
            </w:tabs>
            <w:rPr>
              <w:rStyle w:val="Hyperlink"/>
              <w:kern w:val="2"/>
              <w:lang w:eastAsia="en-US"/>
              <w14:ligatures w14:val="standardContextual"/>
            </w:rPr>
          </w:pPr>
          <w:hyperlink w:anchor="_Toc180659601">
            <w:r w:rsidR="70EB9BDB" w:rsidRPr="70EB9BDB">
              <w:rPr>
                <w:rStyle w:val="Hyperlink"/>
              </w:rPr>
              <w:t>2.1</w:t>
            </w:r>
            <w:r w:rsidR="00641E38">
              <w:tab/>
            </w:r>
            <w:r w:rsidR="70EB9BDB" w:rsidRPr="70EB9BDB">
              <w:rPr>
                <w:rStyle w:val="Hyperlink"/>
              </w:rPr>
              <w:t>Assumptions and Exclusions</w:t>
            </w:r>
            <w:r w:rsidR="00641E38">
              <w:tab/>
            </w:r>
            <w:r w:rsidR="00641E38">
              <w:fldChar w:fldCharType="begin"/>
            </w:r>
            <w:r w:rsidR="00641E38">
              <w:instrText>PAGEREF _Toc180659601 \h</w:instrText>
            </w:r>
            <w:r w:rsidR="00641E38">
              <w:fldChar w:fldCharType="separate"/>
            </w:r>
            <w:r w:rsidR="70EB9BDB" w:rsidRPr="70EB9BDB">
              <w:rPr>
                <w:rStyle w:val="Hyperlink"/>
              </w:rPr>
              <w:t>4</w:t>
            </w:r>
            <w:r w:rsidR="00641E38">
              <w:fldChar w:fldCharType="end"/>
            </w:r>
          </w:hyperlink>
        </w:p>
        <w:p w14:paraId="58C5701E" w14:textId="77777777" w:rsidR="00796D3B" w:rsidRDefault="005A7C6E" w:rsidP="70EB9BDB">
          <w:pPr>
            <w:pStyle w:val="TOC2"/>
            <w:tabs>
              <w:tab w:val="right" w:leader="dot" w:pos="10800"/>
            </w:tabs>
            <w:rPr>
              <w:rStyle w:val="Hyperlink"/>
              <w:kern w:val="2"/>
              <w:lang w:eastAsia="en-US"/>
              <w14:ligatures w14:val="standardContextual"/>
            </w:rPr>
          </w:pPr>
          <w:hyperlink w:anchor="_Toc2006278451">
            <w:r w:rsidR="70EB9BDB" w:rsidRPr="70EB9BDB">
              <w:rPr>
                <w:rStyle w:val="Hyperlink"/>
              </w:rPr>
              <w:t>2.2</w:t>
            </w:r>
            <w:r w:rsidR="00641E38">
              <w:tab/>
            </w:r>
            <w:r w:rsidR="70EB9BDB" w:rsidRPr="70EB9BDB">
              <w:rPr>
                <w:rStyle w:val="Hyperlink"/>
              </w:rPr>
              <w:t>Port Archetypes</w:t>
            </w:r>
            <w:r w:rsidR="00641E38">
              <w:tab/>
            </w:r>
            <w:r w:rsidR="00641E38">
              <w:fldChar w:fldCharType="begin"/>
            </w:r>
            <w:r w:rsidR="00641E38">
              <w:instrText>PAGEREF _Toc2006278451 \h</w:instrText>
            </w:r>
            <w:r w:rsidR="00641E38">
              <w:fldChar w:fldCharType="separate"/>
            </w:r>
            <w:r w:rsidR="70EB9BDB" w:rsidRPr="70EB9BDB">
              <w:rPr>
                <w:rStyle w:val="Hyperlink"/>
              </w:rPr>
              <w:t>4</w:t>
            </w:r>
            <w:r w:rsidR="00641E38">
              <w:fldChar w:fldCharType="end"/>
            </w:r>
          </w:hyperlink>
        </w:p>
        <w:p w14:paraId="296B04B1" w14:textId="77777777" w:rsidR="00796D3B" w:rsidRDefault="005A7C6E" w:rsidP="70EB9BDB">
          <w:pPr>
            <w:pStyle w:val="TOC1"/>
            <w:tabs>
              <w:tab w:val="right" w:leader="dot" w:pos="10800"/>
            </w:tabs>
            <w:rPr>
              <w:rStyle w:val="Hyperlink"/>
              <w:kern w:val="2"/>
              <w:lang w:eastAsia="en-US"/>
              <w14:ligatures w14:val="standardContextual"/>
            </w:rPr>
          </w:pPr>
          <w:hyperlink w:anchor="_Toc853012428">
            <w:r w:rsidR="70EB9BDB" w:rsidRPr="70EB9BDB">
              <w:rPr>
                <w:rStyle w:val="Hyperlink"/>
              </w:rPr>
              <w:t>3</w:t>
            </w:r>
            <w:r w:rsidR="00641E38">
              <w:tab/>
            </w:r>
            <w:r w:rsidR="70EB9BDB" w:rsidRPr="70EB9BDB">
              <w:rPr>
                <w:rStyle w:val="Hyperlink"/>
              </w:rPr>
              <w:t>Device Modeling</w:t>
            </w:r>
            <w:r w:rsidR="00641E38">
              <w:tab/>
            </w:r>
            <w:r w:rsidR="00641E38">
              <w:fldChar w:fldCharType="begin"/>
            </w:r>
            <w:r w:rsidR="00641E38">
              <w:instrText>PAGEREF _Toc853012428 \h</w:instrText>
            </w:r>
            <w:r w:rsidR="00641E38">
              <w:fldChar w:fldCharType="separate"/>
            </w:r>
            <w:r w:rsidR="70EB9BDB" w:rsidRPr="70EB9BDB">
              <w:rPr>
                <w:rStyle w:val="Hyperlink"/>
              </w:rPr>
              <w:t>4</w:t>
            </w:r>
            <w:r w:rsidR="00641E38">
              <w:fldChar w:fldCharType="end"/>
            </w:r>
          </w:hyperlink>
        </w:p>
        <w:p w14:paraId="099FD352" w14:textId="77777777" w:rsidR="00796D3B" w:rsidRDefault="005A7C6E" w:rsidP="70EB9BDB">
          <w:pPr>
            <w:pStyle w:val="TOC2"/>
            <w:tabs>
              <w:tab w:val="right" w:leader="dot" w:pos="10800"/>
            </w:tabs>
            <w:rPr>
              <w:rStyle w:val="Hyperlink"/>
            </w:rPr>
          </w:pPr>
          <w:hyperlink w:anchor="_Toc103909828">
            <w:r w:rsidR="70EB9BDB" w:rsidRPr="70EB9BDB">
              <w:rPr>
                <w:rStyle w:val="Hyperlink"/>
              </w:rPr>
              <w:t>3.1</w:t>
            </w:r>
            <w:r w:rsidR="00641E38">
              <w:tab/>
            </w:r>
            <w:r w:rsidR="70EB9BDB" w:rsidRPr="70EB9BDB">
              <w:rPr>
                <w:rStyle w:val="Hyperlink"/>
              </w:rPr>
              <w:t>Device Model Ericsson 6648</w:t>
            </w:r>
            <w:r w:rsidR="00641E38">
              <w:tab/>
            </w:r>
            <w:r w:rsidR="00641E38">
              <w:fldChar w:fldCharType="begin"/>
            </w:r>
            <w:r w:rsidR="00641E38">
              <w:instrText>PAGEREF _Toc103909828 \h</w:instrText>
            </w:r>
            <w:r w:rsidR="00641E38">
              <w:fldChar w:fldCharType="separate"/>
            </w:r>
            <w:r w:rsidR="70EB9BDB" w:rsidRPr="70EB9BDB">
              <w:rPr>
                <w:rStyle w:val="Hyperlink"/>
              </w:rPr>
              <w:t>5</w:t>
            </w:r>
            <w:r w:rsidR="00641E38">
              <w:fldChar w:fldCharType="end"/>
            </w:r>
          </w:hyperlink>
        </w:p>
        <w:p w14:paraId="537A9C2C" w14:textId="77777777" w:rsidR="00796D3B" w:rsidRDefault="005A7C6E" w:rsidP="70EB9BDB">
          <w:pPr>
            <w:pStyle w:val="TOC3"/>
            <w:tabs>
              <w:tab w:val="left" w:pos="990"/>
              <w:tab w:val="right" w:leader="dot" w:pos="10800"/>
            </w:tabs>
            <w:rPr>
              <w:rStyle w:val="Hyperlink"/>
              <w:noProof/>
            </w:rPr>
          </w:pPr>
          <w:hyperlink w:anchor="_Toc734572657">
            <w:r w:rsidR="70EB9BDB" w:rsidRPr="70EB9BDB">
              <w:rPr>
                <w:rStyle w:val="Hyperlink"/>
              </w:rPr>
              <w:t>3.1.1</w:t>
            </w:r>
            <w:r w:rsidR="00641E38">
              <w:tab/>
            </w:r>
            <w:r w:rsidR="70EB9BDB" w:rsidRPr="70EB9BDB">
              <w:rPr>
                <w:rStyle w:val="Hyperlink"/>
              </w:rPr>
              <w:t>Device Types</w:t>
            </w:r>
            <w:r w:rsidR="00641E38">
              <w:tab/>
            </w:r>
            <w:r w:rsidR="00641E38">
              <w:fldChar w:fldCharType="begin"/>
            </w:r>
            <w:r w:rsidR="00641E38">
              <w:instrText>PAGEREF _Toc734572657 \h</w:instrText>
            </w:r>
            <w:r w:rsidR="00641E38">
              <w:fldChar w:fldCharType="separate"/>
            </w:r>
            <w:r w:rsidR="70EB9BDB" w:rsidRPr="70EB9BDB">
              <w:rPr>
                <w:rStyle w:val="Hyperlink"/>
              </w:rPr>
              <w:t>5</w:t>
            </w:r>
            <w:r w:rsidR="00641E38">
              <w:fldChar w:fldCharType="end"/>
            </w:r>
          </w:hyperlink>
        </w:p>
        <w:p w14:paraId="21C62458" w14:textId="77777777" w:rsidR="00796D3B" w:rsidRDefault="005A7C6E" w:rsidP="70EB9BDB">
          <w:pPr>
            <w:pStyle w:val="TOC3"/>
            <w:tabs>
              <w:tab w:val="left" w:pos="990"/>
              <w:tab w:val="right" w:leader="dot" w:pos="10800"/>
            </w:tabs>
            <w:rPr>
              <w:rStyle w:val="Hyperlink"/>
              <w:noProof/>
            </w:rPr>
          </w:pPr>
          <w:hyperlink w:anchor="_Toc210378660">
            <w:r w:rsidR="70EB9BDB" w:rsidRPr="70EB9BDB">
              <w:rPr>
                <w:rStyle w:val="Hyperlink"/>
              </w:rPr>
              <w:t>3.1.2</w:t>
            </w:r>
            <w:r w:rsidR="00641E38">
              <w:tab/>
            </w:r>
            <w:r w:rsidR="70EB9BDB" w:rsidRPr="70EB9BDB">
              <w:rPr>
                <w:rStyle w:val="Hyperlink"/>
              </w:rPr>
              <w:t>Shelf Position Types</w:t>
            </w:r>
            <w:r w:rsidR="00641E38">
              <w:tab/>
            </w:r>
            <w:r w:rsidR="00641E38">
              <w:fldChar w:fldCharType="begin"/>
            </w:r>
            <w:r w:rsidR="00641E38">
              <w:instrText>PAGEREF _Toc210378660 \h</w:instrText>
            </w:r>
            <w:r w:rsidR="00641E38">
              <w:fldChar w:fldCharType="separate"/>
            </w:r>
            <w:r w:rsidR="70EB9BDB" w:rsidRPr="70EB9BDB">
              <w:rPr>
                <w:rStyle w:val="Hyperlink"/>
              </w:rPr>
              <w:t>5</w:t>
            </w:r>
            <w:r w:rsidR="00641E38">
              <w:fldChar w:fldCharType="end"/>
            </w:r>
          </w:hyperlink>
        </w:p>
        <w:p w14:paraId="496D0E13" w14:textId="77777777" w:rsidR="00796D3B" w:rsidRDefault="005A7C6E" w:rsidP="70EB9BDB">
          <w:pPr>
            <w:pStyle w:val="TOC3"/>
            <w:tabs>
              <w:tab w:val="left" w:pos="990"/>
              <w:tab w:val="right" w:leader="dot" w:pos="10800"/>
            </w:tabs>
            <w:rPr>
              <w:rStyle w:val="Hyperlink"/>
              <w:noProof/>
            </w:rPr>
          </w:pPr>
          <w:hyperlink w:anchor="_Toc1317301010">
            <w:r w:rsidR="70EB9BDB" w:rsidRPr="70EB9BDB">
              <w:rPr>
                <w:rStyle w:val="Hyperlink"/>
              </w:rPr>
              <w:t>3.1.3</w:t>
            </w:r>
            <w:r w:rsidR="00641E38">
              <w:tab/>
            </w:r>
            <w:r w:rsidR="70EB9BDB" w:rsidRPr="70EB9BDB">
              <w:rPr>
                <w:rStyle w:val="Hyperlink"/>
              </w:rPr>
              <w:t>Shelf Types</w:t>
            </w:r>
            <w:r w:rsidR="00641E38">
              <w:tab/>
            </w:r>
            <w:r w:rsidR="00641E38">
              <w:fldChar w:fldCharType="begin"/>
            </w:r>
            <w:r w:rsidR="00641E38">
              <w:instrText>PAGEREF _Toc1317301010 \h</w:instrText>
            </w:r>
            <w:r w:rsidR="00641E38">
              <w:fldChar w:fldCharType="separate"/>
            </w:r>
            <w:r w:rsidR="70EB9BDB" w:rsidRPr="70EB9BDB">
              <w:rPr>
                <w:rStyle w:val="Hyperlink"/>
              </w:rPr>
              <w:t>5</w:t>
            </w:r>
            <w:r w:rsidR="00641E38">
              <w:fldChar w:fldCharType="end"/>
            </w:r>
          </w:hyperlink>
        </w:p>
        <w:p w14:paraId="77C1BB07" w14:textId="77777777" w:rsidR="00796D3B" w:rsidRDefault="005A7C6E" w:rsidP="70EB9BDB">
          <w:pPr>
            <w:pStyle w:val="TOC3"/>
            <w:tabs>
              <w:tab w:val="left" w:pos="990"/>
              <w:tab w:val="right" w:leader="dot" w:pos="10800"/>
            </w:tabs>
            <w:rPr>
              <w:rStyle w:val="Hyperlink"/>
              <w:noProof/>
            </w:rPr>
          </w:pPr>
          <w:hyperlink w:anchor="_Toc372516448">
            <w:r w:rsidR="70EB9BDB" w:rsidRPr="70EB9BDB">
              <w:rPr>
                <w:rStyle w:val="Hyperlink"/>
              </w:rPr>
              <w:t>3.1.4</w:t>
            </w:r>
            <w:r w:rsidR="00641E38">
              <w:tab/>
            </w:r>
            <w:r w:rsidR="70EB9BDB" w:rsidRPr="70EB9BDB">
              <w:rPr>
                <w:rStyle w:val="Hyperlink"/>
              </w:rPr>
              <w:t>Shelf Slots</w:t>
            </w:r>
            <w:r w:rsidR="00641E38">
              <w:tab/>
            </w:r>
            <w:r w:rsidR="00641E38">
              <w:fldChar w:fldCharType="begin"/>
            </w:r>
            <w:r w:rsidR="00641E38">
              <w:instrText>PAGEREF _Toc372516448 \h</w:instrText>
            </w:r>
            <w:r w:rsidR="00641E38">
              <w:fldChar w:fldCharType="separate"/>
            </w:r>
            <w:r w:rsidR="70EB9BDB" w:rsidRPr="70EB9BDB">
              <w:rPr>
                <w:rStyle w:val="Hyperlink"/>
              </w:rPr>
              <w:t>5</w:t>
            </w:r>
            <w:r w:rsidR="00641E38">
              <w:fldChar w:fldCharType="end"/>
            </w:r>
          </w:hyperlink>
        </w:p>
        <w:p w14:paraId="5E30EA5C" w14:textId="77777777" w:rsidR="00796D3B" w:rsidRDefault="005A7C6E" w:rsidP="70EB9BDB">
          <w:pPr>
            <w:pStyle w:val="TOC3"/>
            <w:tabs>
              <w:tab w:val="left" w:pos="990"/>
              <w:tab w:val="right" w:leader="dot" w:pos="10800"/>
            </w:tabs>
            <w:rPr>
              <w:rStyle w:val="Hyperlink"/>
              <w:noProof/>
            </w:rPr>
          </w:pPr>
          <w:hyperlink w:anchor="_Toc946914319">
            <w:r w:rsidR="70EB9BDB" w:rsidRPr="70EB9BDB">
              <w:rPr>
                <w:rStyle w:val="Hyperlink"/>
              </w:rPr>
              <w:t>3.1.5</w:t>
            </w:r>
            <w:r w:rsidR="00641E38">
              <w:tab/>
            </w:r>
            <w:r w:rsidR="70EB9BDB" w:rsidRPr="70EB9BDB">
              <w:rPr>
                <w:rStyle w:val="Hyperlink"/>
              </w:rPr>
              <w:t>Card Types</w:t>
            </w:r>
            <w:r w:rsidR="00641E38">
              <w:tab/>
            </w:r>
            <w:r w:rsidR="00641E38">
              <w:fldChar w:fldCharType="begin"/>
            </w:r>
            <w:r w:rsidR="00641E38">
              <w:instrText>PAGEREF _Toc946914319 \h</w:instrText>
            </w:r>
            <w:r w:rsidR="00641E38">
              <w:fldChar w:fldCharType="separate"/>
            </w:r>
            <w:r w:rsidR="70EB9BDB" w:rsidRPr="70EB9BDB">
              <w:rPr>
                <w:rStyle w:val="Hyperlink"/>
              </w:rPr>
              <w:t>5</w:t>
            </w:r>
            <w:r w:rsidR="00641E38">
              <w:fldChar w:fldCharType="end"/>
            </w:r>
          </w:hyperlink>
        </w:p>
        <w:p w14:paraId="159BBE24" w14:textId="77777777" w:rsidR="00796D3B" w:rsidRDefault="005A7C6E" w:rsidP="70EB9BDB">
          <w:pPr>
            <w:pStyle w:val="TOC3"/>
            <w:tabs>
              <w:tab w:val="left" w:pos="990"/>
              <w:tab w:val="right" w:leader="dot" w:pos="10800"/>
            </w:tabs>
            <w:rPr>
              <w:rStyle w:val="Hyperlink"/>
              <w:noProof/>
            </w:rPr>
          </w:pPr>
          <w:hyperlink w:anchor="_Toc119264352">
            <w:r w:rsidR="70EB9BDB" w:rsidRPr="70EB9BDB">
              <w:rPr>
                <w:rStyle w:val="Hyperlink"/>
              </w:rPr>
              <w:t>3.1.6</w:t>
            </w:r>
            <w:r w:rsidR="00641E38">
              <w:tab/>
            </w:r>
            <w:r w:rsidR="70EB9BDB" w:rsidRPr="70EB9BDB">
              <w:rPr>
                <w:rStyle w:val="Hyperlink"/>
              </w:rPr>
              <w:t>Card Compatibility for slots</w:t>
            </w:r>
            <w:r w:rsidR="00641E38">
              <w:tab/>
            </w:r>
            <w:r w:rsidR="00641E38">
              <w:fldChar w:fldCharType="begin"/>
            </w:r>
            <w:r w:rsidR="00641E38">
              <w:instrText>PAGEREF _Toc119264352 \h</w:instrText>
            </w:r>
            <w:r w:rsidR="00641E38">
              <w:fldChar w:fldCharType="separate"/>
            </w:r>
            <w:r w:rsidR="70EB9BDB" w:rsidRPr="70EB9BDB">
              <w:rPr>
                <w:rStyle w:val="Hyperlink"/>
              </w:rPr>
              <w:t>5</w:t>
            </w:r>
            <w:r w:rsidR="00641E38">
              <w:fldChar w:fldCharType="end"/>
            </w:r>
          </w:hyperlink>
        </w:p>
        <w:p w14:paraId="12DA2214" w14:textId="77777777" w:rsidR="00796D3B" w:rsidRDefault="005A7C6E" w:rsidP="70EB9BDB">
          <w:pPr>
            <w:pStyle w:val="TOC3"/>
            <w:tabs>
              <w:tab w:val="left" w:pos="990"/>
              <w:tab w:val="right" w:leader="dot" w:pos="10800"/>
            </w:tabs>
            <w:rPr>
              <w:rStyle w:val="Hyperlink"/>
              <w:noProof/>
            </w:rPr>
          </w:pPr>
          <w:hyperlink w:anchor="_Toc644309683">
            <w:r w:rsidR="70EB9BDB" w:rsidRPr="70EB9BDB">
              <w:rPr>
                <w:rStyle w:val="Hyperlink"/>
              </w:rPr>
              <w:t>3.1.7</w:t>
            </w:r>
            <w:r w:rsidR="00641E38">
              <w:tab/>
            </w:r>
            <w:r w:rsidR="70EB9BDB" w:rsidRPr="70EB9BDB">
              <w:rPr>
                <w:rStyle w:val="Hyperlink"/>
              </w:rPr>
              <w:t>Physical Termination Position for Shelf</w:t>
            </w:r>
            <w:r w:rsidR="00641E38">
              <w:tab/>
            </w:r>
            <w:r w:rsidR="00641E38">
              <w:fldChar w:fldCharType="begin"/>
            </w:r>
            <w:r w:rsidR="00641E38">
              <w:instrText>PAGEREF _Toc644309683 \h</w:instrText>
            </w:r>
            <w:r w:rsidR="00641E38">
              <w:fldChar w:fldCharType="separate"/>
            </w:r>
            <w:r w:rsidR="70EB9BDB" w:rsidRPr="70EB9BDB">
              <w:rPr>
                <w:rStyle w:val="Hyperlink"/>
              </w:rPr>
              <w:t>5</w:t>
            </w:r>
            <w:r w:rsidR="00641E38">
              <w:fldChar w:fldCharType="end"/>
            </w:r>
          </w:hyperlink>
        </w:p>
        <w:p w14:paraId="555A192E" w14:textId="77777777" w:rsidR="00796D3B" w:rsidRDefault="005A7C6E" w:rsidP="70EB9BDB">
          <w:pPr>
            <w:pStyle w:val="TOC3"/>
            <w:tabs>
              <w:tab w:val="left" w:pos="990"/>
              <w:tab w:val="right" w:leader="dot" w:pos="10800"/>
            </w:tabs>
            <w:rPr>
              <w:rStyle w:val="Hyperlink"/>
              <w:noProof/>
            </w:rPr>
          </w:pPr>
          <w:hyperlink w:anchor="_Toc1464479899">
            <w:r w:rsidR="70EB9BDB" w:rsidRPr="70EB9BDB">
              <w:rPr>
                <w:rStyle w:val="Hyperlink"/>
              </w:rPr>
              <w:t>3.1.8</w:t>
            </w:r>
            <w:r w:rsidR="00641E38">
              <w:tab/>
            </w:r>
            <w:r w:rsidR="70EB9BDB" w:rsidRPr="70EB9BDB">
              <w:rPr>
                <w:rStyle w:val="Hyperlink"/>
              </w:rPr>
              <w:t>Pluggable Types</w:t>
            </w:r>
            <w:r w:rsidR="00641E38">
              <w:tab/>
            </w:r>
            <w:r w:rsidR="00641E38">
              <w:fldChar w:fldCharType="begin"/>
            </w:r>
            <w:r w:rsidR="00641E38">
              <w:instrText>PAGEREF _Toc1464479899 \h</w:instrText>
            </w:r>
            <w:r w:rsidR="00641E38">
              <w:fldChar w:fldCharType="separate"/>
            </w:r>
            <w:r w:rsidR="70EB9BDB" w:rsidRPr="70EB9BDB">
              <w:rPr>
                <w:rStyle w:val="Hyperlink"/>
              </w:rPr>
              <w:t>6</w:t>
            </w:r>
            <w:r w:rsidR="00641E38">
              <w:fldChar w:fldCharType="end"/>
            </w:r>
          </w:hyperlink>
        </w:p>
        <w:p w14:paraId="7C84D139" w14:textId="77777777" w:rsidR="00796D3B" w:rsidRDefault="005A7C6E" w:rsidP="70EB9BDB">
          <w:pPr>
            <w:pStyle w:val="TOC3"/>
            <w:tabs>
              <w:tab w:val="left" w:pos="990"/>
              <w:tab w:val="right" w:leader="dot" w:pos="10800"/>
            </w:tabs>
            <w:rPr>
              <w:rStyle w:val="Hyperlink"/>
              <w:noProof/>
            </w:rPr>
          </w:pPr>
          <w:hyperlink w:anchor="_Toc1697864406">
            <w:r w:rsidR="70EB9BDB" w:rsidRPr="70EB9BDB">
              <w:rPr>
                <w:rStyle w:val="Hyperlink"/>
              </w:rPr>
              <w:t>3.1.9</w:t>
            </w:r>
            <w:r w:rsidR="00641E38">
              <w:tab/>
            </w:r>
            <w:r w:rsidR="70EB9BDB" w:rsidRPr="70EB9BDB">
              <w:rPr>
                <w:rStyle w:val="Hyperlink"/>
              </w:rPr>
              <w:t>Pluggable Compatible for PTP</w:t>
            </w:r>
            <w:r w:rsidR="00641E38">
              <w:tab/>
            </w:r>
            <w:r w:rsidR="00641E38">
              <w:fldChar w:fldCharType="begin"/>
            </w:r>
            <w:r w:rsidR="00641E38">
              <w:instrText>PAGEREF _Toc1697864406 \h</w:instrText>
            </w:r>
            <w:r w:rsidR="00641E38">
              <w:fldChar w:fldCharType="separate"/>
            </w:r>
            <w:r w:rsidR="70EB9BDB" w:rsidRPr="70EB9BDB">
              <w:rPr>
                <w:rStyle w:val="Hyperlink"/>
              </w:rPr>
              <w:t>8</w:t>
            </w:r>
            <w:r w:rsidR="00641E38">
              <w:fldChar w:fldCharType="end"/>
            </w:r>
          </w:hyperlink>
        </w:p>
        <w:p w14:paraId="0E5B7DE8" w14:textId="77777777" w:rsidR="00796D3B" w:rsidRDefault="005A7C6E" w:rsidP="70EB9BDB">
          <w:pPr>
            <w:pStyle w:val="TOC3"/>
            <w:tabs>
              <w:tab w:val="left" w:pos="1200"/>
              <w:tab w:val="right" w:leader="dot" w:pos="10800"/>
            </w:tabs>
            <w:rPr>
              <w:rStyle w:val="Hyperlink"/>
              <w:noProof/>
            </w:rPr>
          </w:pPr>
          <w:hyperlink w:anchor="_Toc1094719440">
            <w:r w:rsidR="70EB9BDB" w:rsidRPr="70EB9BDB">
              <w:rPr>
                <w:rStyle w:val="Hyperlink"/>
              </w:rPr>
              <w:t>3.1.10</w:t>
            </w:r>
            <w:r w:rsidR="00641E38">
              <w:tab/>
            </w:r>
            <w:r w:rsidR="70EB9BDB" w:rsidRPr="70EB9BDB">
              <w:rPr>
                <w:rStyle w:val="Hyperlink"/>
              </w:rPr>
              <w:t>Port Compatibility</w:t>
            </w:r>
            <w:r w:rsidR="00641E38">
              <w:tab/>
            </w:r>
            <w:r w:rsidR="00641E38">
              <w:fldChar w:fldCharType="begin"/>
            </w:r>
            <w:r w:rsidR="00641E38">
              <w:instrText>PAGEREF _Toc1094719440 \h</w:instrText>
            </w:r>
            <w:r w:rsidR="00641E38">
              <w:fldChar w:fldCharType="separate"/>
            </w:r>
            <w:r w:rsidR="70EB9BDB" w:rsidRPr="70EB9BDB">
              <w:rPr>
                <w:rStyle w:val="Hyperlink"/>
              </w:rPr>
              <w:t>9</w:t>
            </w:r>
            <w:r w:rsidR="00641E38">
              <w:fldChar w:fldCharType="end"/>
            </w:r>
          </w:hyperlink>
        </w:p>
        <w:p w14:paraId="66F9ED0B" w14:textId="77777777" w:rsidR="00796D3B" w:rsidRDefault="005A7C6E" w:rsidP="70EB9BDB">
          <w:pPr>
            <w:pStyle w:val="TOC2"/>
            <w:tabs>
              <w:tab w:val="right" w:leader="dot" w:pos="10800"/>
            </w:tabs>
            <w:rPr>
              <w:rStyle w:val="Hyperlink"/>
              <w:kern w:val="2"/>
              <w:lang w:eastAsia="en-US"/>
              <w14:ligatures w14:val="standardContextual"/>
            </w:rPr>
          </w:pPr>
          <w:hyperlink w:anchor="_Toc1267761166">
            <w:r w:rsidR="70EB9BDB" w:rsidRPr="70EB9BDB">
              <w:rPr>
                <w:rStyle w:val="Hyperlink"/>
              </w:rPr>
              <w:t>3.2</w:t>
            </w:r>
            <w:r w:rsidR="00641E38">
              <w:tab/>
            </w:r>
            <w:r w:rsidR="70EB9BDB" w:rsidRPr="70EB9BDB">
              <w:rPr>
                <w:rStyle w:val="Hyperlink"/>
              </w:rPr>
              <w:t>Device Model Ericsson 6651</w:t>
            </w:r>
            <w:r w:rsidR="00641E38">
              <w:tab/>
            </w:r>
            <w:r w:rsidR="00641E38">
              <w:fldChar w:fldCharType="begin"/>
            </w:r>
            <w:r w:rsidR="00641E38">
              <w:instrText>PAGEREF _Toc1267761166 \h</w:instrText>
            </w:r>
            <w:r w:rsidR="00641E38">
              <w:fldChar w:fldCharType="separate"/>
            </w:r>
            <w:r w:rsidR="70EB9BDB" w:rsidRPr="70EB9BDB">
              <w:rPr>
                <w:rStyle w:val="Hyperlink"/>
              </w:rPr>
              <w:t>10</w:t>
            </w:r>
            <w:r w:rsidR="00641E38">
              <w:fldChar w:fldCharType="end"/>
            </w:r>
          </w:hyperlink>
        </w:p>
        <w:p w14:paraId="1D07AEF1" w14:textId="77777777" w:rsidR="00796D3B" w:rsidRDefault="005A7C6E" w:rsidP="70EB9BDB">
          <w:pPr>
            <w:pStyle w:val="TOC3"/>
            <w:tabs>
              <w:tab w:val="left" w:pos="990"/>
              <w:tab w:val="right" w:leader="dot" w:pos="10800"/>
            </w:tabs>
            <w:rPr>
              <w:rStyle w:val="Hyperlink"/>
              <w:noProof/>
            </w:rPr>
          </w:pPr>
          <w:hyperlink w:anchor="_Toc3616097">
            <w:r w:rsidR="70EB9BDB" w:rsidRPr="70EB9BDB">
              <w:rPr>
                <w:rStyle w:val="Hyperlink"/>
              </w:rPr>
              <w:t>3.2.1</w:t>
            </w:r>
            <w:r w:rsidR="00641E38">
              <w:tab/>
            </w:r>
            <w:r w:rsidR="70EB9BDB" w:rsidRPr="70EB9BDB">
              <w:rPr>
                <w:rStyle w:val="Hyperlink"/>
              </w:rPr>
              <w:t>Device Types</w:t>
            </w:r>
            <w:r w:rsidR="00641E38">
              <w:tab/>
            </w:r>
            <w:r w:rsidR="00641E38">
              <w:fldChar w:fldCharType="begin"/>
            </w:r>
            <w:r w:rsidR="00641E38">
              <w:instrText>PAGEREF _Toc3616097 \h</w:instrText>
            </w:r>
            <w:r w:rsidR="00641E38">
              <w:fldChar w:fldCharType="separate"/>
            </w:r>
            <w:r w:rsidR="70EB9BDB" w:rsidRPr="70EB9BDB">
              <w:rPr>
                <w:rStyle w:val="Hyperlink"/>
              </w:rPr>
              <w:t>10</w:t>
            </w:r>
            <w:r w:rsidR="00641E38">
              <w:fldChar w:fldCharType="end"/>
            </w:r>
          </w:hyperlink>
        </w:p>
        <w:p w14:paraId="4ACF1543" w14:textId="77777777" w:rsidR="00796D3B" w:rsidRDefault="005A7C6E" w:rsidP="70EB9BDB">
          <w:pPr>
            <w:pStyle w:val="TOC3"/>
            <w:tabs>
              <w:tab w:val="left" w:pos="990"/>
              <w:tab w:val="right" w:leader="dot" w:pos="10800"/>
            </w:tabs>
            <w:rPr>
              <w:rStyle w:val="Hyperlink"/>
              <w:noProof/>
            </w:rPr>
          </w:pPr>
          <w:hyperlink w:anchor="_Toc118022130">
            <w:r w:rsidR="70EB9BDB" w:rsidRPr="70EB9BDB">
              <w:rPr>
                <w:rStyle w:val="Hyperlink"/>
              </w:rPr>
              <w:t>3.2.2</w:t>
            </w:r>
            <w:r w:rsidR="00641E38">
              <w:tab/>
            </w:r>
            <w:r w:rsidR="70EB9BDB" w:rsidRPr="70EB9BDB">
              <w:rPr>
                <w:rStyle w:val="Hyperlink"/>
              </w:rPr>
              <w:t>Shelf Position Types</w:t>
            </w:r>
            <w:r w:rsidR="00641E38">
              <w:tab/>
            </w:r>
            <w:r w:rsidR="00641E38">
              <w:fldChar w:fldCharType="begin"/>
            </w:r>
            <w:r w:rsidR="00641E38">
              <w:instrText>PAGEREF _Toc118022130 \h</w:instrText>
            </w:r>
            <w:r w:rsidR="00641E38">
              <w:fldChar w:fldCharType="separate"/>
            </w:r>
            <w:r w:rsidR="70EB9BDB" w:rsidRPr="70EB9BDB">
              <w:rPr>
                <w:rStyle w:val="Hyperlink"/>
              </w:rPr>
              <w:t>11</w:t>
            </w:r>
            <w:r w:rsidR="00641E38">
              <w:fldChar w:fldCharType="end"/>
            </w:r>
          </w:hyperlink>
        </w:p>
        <w:p w14:paraId="056F90A6" w14:textId="77777777" w:rsidR="00796D3B" w:rsidRDefault="005A7C6E" w:rsidP="70EB9BDB">
          <w:pPr>
            <w:pStyle w:val="TOC3"/>
            <w:tabs>
              <w:tab w:val="left" w:pos="990"/>
              <w:tab w:val="right" w:leader="dot" w:pos="10800"/>
            </w:tabs>
            <w:rPr>
              <w:rStyle w:val="Hyperlink"/>
              <w:noProof/>
            </w:rPr>
          </w:pPr>
          <w:hyperlink w:anchor="_Toc208253120">
            <w:r w:rsidR="70EB9BDB" w:rsidRPr="70EB9BDB">
              <w:rPr>
                <w:rStyle w:val="Hyperlink"/>
              </w:rPr>
              <w:t>3.2.3</w:t>
            </w:r>
            <w:r w:rsidR="00641E38">
              <w:tab/>
            </w:r>
            <w:r w:rsidR="70EB9BDB" w:rsidRPr="70EB9BDB">
              <w:rPr>
                <w:rStyle w:val="Hyperlink"/>
              </w:rPr>
              <w:t>Shelf Types</w:t>
            </w:r>
            <w:r w:rsidR="00641E38">
              <w:tab/>
            </w:r>
            <w:r w:rsidR="00641E38">
              <w:fldChar w:fldCharType="begin"/>
            </w:r>
            <w:r w:rsidR="00641E38">
              <w:instrText>PAGEREF _Toc208253120 \h</w:instrText>
            </w:r>
            <w:r w:rsidR="00641E38">
              <w:fldChar w:fldCharType="separate"/>
            </w:r>
            <w:r w:rsidR="70EB9BDB" w:rsidRPr="70EB9BDB">
              <w:rPr>
                <w:rStyle w:val="Hyperlink"/>
              </w:rPr>
              <w:t>11</w:t>
            </w:r>
            <w:r w:rsidR="00641E38">
              <w:fldChar w:fldCharType="end"/>
            </w:r>
          </w:hyperlink>
        </w:p>
        <w:p w14:paraId="240CD399" w14:textId="77777777" w:rsidR="00796D3B" w:rsidRDefault="005A7C6E" w:rsidP="70EB9BDB">
          <w:pPr>
            <w:pStyle w:val="TOC3"/>
            <w:tabs>
              <w:tab w:val="left" w:pos="990"/>
              <w:tab w:val="right" w:leader="dot" w:pos="10800"/>
            </w:tabs>
            <w:rPr>
              <w:rStyle w:val="Hyperlink"/>
              <w:noProof/>
            </w:rPr>
          </w:pPr>
          <w:hyperlink w:anchor="_Toc435441283">
            <w:r w:rsidR="70EB9BDB" w:rsidRPr="70EB9BDB">
              <w:rPr>
                <w:rStyle w:val="Hyperlink"/>
              </w:rPr>
              <w:t>3.2.4</w:t>
            </w:r>
            <w:r w:rsidR="00641E38">
              <w:tab/>
            </w:r>
            <w:r w:rsidR="70EB9BDB" w:rsidRPr="70EB9BDB">
              <w:rPr>
                <w:rStyle w:val="Hyperlink"/>
              </w:rPr>
              <w:t>Shelf Slots</w:t>
            </w:r>
            <w:r w:rsidR="00641E38">
              <w:tab/>
            </w:r>
            <w:r w:rsidR="00641E38">
              <w:fldChar w:fldCharType="begin"/>
            </w:r>
            <w:r w:rsidR="00641E38">
              <w:instrText>PAGEREF _Toc435441283 \h</w:instrText>
            </w:r>
            <w:r w:rsidR="00641E38">
              <w:fldChar w:fldCharType="separate"/>
            </w:r>
            <w:r w:rsidR="70EB9BDB" w:rsidRPr="70EB9BDB">
              <w:rPr>
                <w:rStyle w:val="Hyperlink"/>
              </w:rPr>
              <w:t>11</w:t>
            </w:r>
            <w:r w:rsidR="00641E38">
              <w:fldChar w:fldCharType="end"/>
            </w:r>
          </w:hyperlink>
        </w:p>
        <w:p w14:paraId="1B1E5D44" w14:textId="77777777" w:rsidR="00796D3B" w:rsidRDefault="005A7C6E" w:rsidP="70EB9BDB">
          <w:pPr>
            <w:pStyle w:val="TOC3"/>
            <w:tabs>
              <w:tab w:val="left" w:pos="990"/>
              <w:tab w:val="right" w:leader="dot" w:pos="10800"/>
            </w:tabs>
            <w:rPr>
              <w:rStyle w:val="Hyperlink"/>
              <w:noProof/>
            </w:rPr>
          </w:pPr>
          <w:hyperlink w:anchor="_Toc1899537803">
            <w:r w:rsidR="70EB9BDB" w:rsidRPr="70EB9BDB">
              <w:rPr>
                <w:rStyle w:val="Hyperlink"/>
              </w:rPr>
              <w:t>3.2.5</w:t>
            </w:r>
            <w:r w:rsidR="00641E38">
              <w:tab/>
            </w:r>
            <w:r w:rsidR="70EB9BDB" w:rsidRPr="70EB9BDB">
              <w:rPr>
                <w:rStyle w:val="Hyperlink"/>
              </w:rPr>
              <w:t>Card Types</w:t>
            </w:r>
            <w:r w:rsidR="00641E38">
              <w:tab/>
            </w:r>
            <w:r w:rsidR="00641E38">
              <w:fldChar w:fldCharType="begin"/>
            </w:r>
            <w:r w:rsidR="00641E38">
              <w:instrText>PAGEREF _Toc1899537803 \h</w:instrText>
            </w:r>
            <w:r w:rsidR="00641E38">
              <w:fldChar w:fldCharType="separate"/>
            </w:r>
            <w:r w:rsidR="70EB9BDB" w:rsidRPr="70EB9BDB">
              <w:rPr>
                <w:rStyle w:val="Hyperlink"/>
              </w:rPr>
              <w:t>11</w:t>
            </w:r>
            <w:r w:rsidR="00641E38">
              <w:fldChar w:fldCharType="end"/>
            </w:r>
          </w:hyperlink>
        </w:p>
        <w:p w14:paraId="76ECB485" w14:textId="77777777" w:rsidR="00796D3B" w:rsidRDefault="005A7C6E" w:rsidP="70EB9BDB">
          <w:pPr>
            <w:pStyle w:val="TOC3"/>
            <w:tabs>
              <w:tab w:val="left" w:pos="990"/>
              <w:tab w:val="right" w:leader="dot" w:pos="10800"/>
            </w:tabs>
            <w:rPr>
              <w:rStyle w:val="Hyperlink"/>
              <w:noProof/>
            </w:rPr>
          </w:pPr>
          <w:hyperlink w:anchor="_Toc893442593">
            <w:r w:rsidR="70EB9BDB" w:rsidRPr="70EB9BDB">
              <w:rPr>
                <w:rStyle w:val="Hyperlink"/>
              </w:rPr>
              <w:t>3.2.6</w:t>
            </w:r>
            <w:r w:rsidR="00641E38">
              <w:tab/>
            </w:r>
            <w:r w:rsidR="70EB9BDB" w:rsidRPr="70EB9BDB">
              <w:rPr>
                <w:rStyle w:val="Hyperlink"/>
              </w:rPr>
              <w:t>Card Compatibility for slots</w:t>
            </w:r>
            <w:r w:rsidR="00641E38">
              <w:tab/>
            </w:r>
            <w:r w:rsidR="00641E38">
              <w:fldChar w:fldCharType="begin"/>
            </w:r>
            <w:r w:rsidR="00641E38">
              <w:instrText>PAGEREF _Toc893442593 \h</w:instrText>
            </w:r>
            <w:r w:rsidR="00641E38">
              <w:fldChar w:fldCharType="separate"/>
            </w:r>
            <w:r w:rsidR="70EB9BDB" w:rsidRPr="70EB9BDB">
              <w:rPr>
                <w:rStyle w:val="Hyperlink"/>
              </w:rPr>
              <w:t>11</w:t>
            </w:r>
            <w:r w:rsidR="00641E38">
              <w:fldChar w:fldCharType="end"/>
            </w:r>
          </w:hyperlink>
        </w:p>
        <w:p w14:paraId="71D642B5" w14:textId="77777777" w:rsidR="00796D3B" w:rsidRDefault="005A7C6E" w:rsidP="70EB9BDB">
          <w:pPr>
            <w:pStyle w:val="TOC3"/>
            <w:tabs>
              <w:tab w:val="left" w:pos="990"/>
              <w:tab w:val="right" w:leader="dot" w:pos="10800"/>
            </w:tabs>
            <w:rPr>
              <w:rStyle w:val="Hyperlink"/>
              <w:noProof/>
            </w:rPr>
          </w:pPr>
          <w:hyperlink w:anchor="_Toc1708436097">
            <w:r w:rsidR="70EB9BDB" w:rsidRPr="70EB9BDB">
              <w:rPr>
                <w:rStyle w:val="Hyperlink"/>
              </w:rPr>
              <w:t>3.2.7</w:t>
            </w:r>
            <w:r w:rsidR="00641E38">
              <w:tab/>
            </w:r>
            <w:r w:rsidR="70EB9BDB" w:rsidRPr="70EB9BDB">
              <w:rPr>
                <w:rStyle w:val="Hyperlink"/>
              </w:rPr>
              <w:t>Physical Termination Position for Shelf</w:t>
            </w:r>
            <w:r w:rsidR="00641E38">
              <w:tab/>
            </w:r>
            <w:r w:rsidR="00641E38">
              <w:fldChar w:fldCharType="begin"/>
            </w:r>
            <w:r w:rsidR="00641E38">
              <w:instrText>PAGEREF _Toc1708436097 \h</w:instrText>
            </w:r>
            <w:r w:rsidR="00641E38">
              <w:fldChar w:fldCharType="separate"/>
            </w:r>
            <w:r w:rsidR="70EB9BDB" w:rsidRPr="70EB9BDB">
              <w:rPr>
                <w:rStyle w:val="Hyperlink"/>
              </w:rPr>
              <w:t>11</w:t>
            </w:r>
            <w:r w:rsidR="00641E38">
              <w:fldChar w:fldCharType="end"/>
            </w:r>
          </w:hyperlink>
        </w:p>
        <w:p w14:paraId="43CA0547" w14:textId="77777777" w:rsidR="00796D3B" w:rsidRDefault="005A7C6E" w:rsidP="70EB9BDB">
          <w:pPr>
            <w:pStyle w:val="TOC3"/>
            <w:tabs>
              <w:tab w:val="left" w:pos="990"/>
              <w:tab w:val="right" w:leader="dot" w:pos="10800"/>
            </w:tabs>
            <w:rPr>
              <w:rStyle w:val="Hyperlink"/>
              <w:noProof/>
            </w:rPr>
          </w:pPr>
          <w:hyperlink w:anchor="_Toc1138897964">
            <w:r w:rsidR="70EB9BDB" w:rsidRPr="70EB9BDB">
              <w:rPr>
                <w:rStyle w:val="Hyperlink"/>
              </w:rPr>
              <w:t>3.2.8</w:t>
            </w:r>
            <w:r w:rsidR="00641E38">
              <w:tab/>
            </w:r>
            <w:r w:rsidR="70EB9BDB" w:rsidRPr="70EB9BDB">
              <w:rPr>
                <w:rStyle w:val="Hyperlink"/>
              </w:rPr>
              <w:t>Pluggable Types</w:t>
            </w:r>
            <w:r w:rsidR="00641E38">
              <w:tab/>
            </w:r>
            <w:r w:rsidR="00641E38">
              <w:fldChar w:fldCharType="begin"/>
            </w:r>
            <w:r w:rsidR="00641E38">
              <w:instrText>PAGEREF _Toc1138897964 \h</w:instrText>
            </w:r>
            <w:r w:rsidR="00641E38">
              <w:fldChar w:fldCharType="separate"/>
            </w:r>
            <w:r w:rsidR="70EB9BDB" w:rsidRPr="70EB9BDB">
              <w:rPr>
                <w:rStyle w:val="Hyperlink"/>
              </w:rPr>
              <w:t>12</w:t>
            </w:r>
            <w:r w:rsidR="00641E38">
              <w:fldChar w:fldCharType="end"/>
            </w:r>
          </w:hyperlink>
        </w:p>
        <w:p w14:paraId="38394172" w14:textId="77777777" w:rsidR="00796D3B" w:rsidRDefault="005A7C6E" w:rsidP="70EB9BDB">
          <w:pPr>
            <w:pStyle w:val="TOC3"/>
            <w:tabs>
              <w:tab w:val="left" w:pos="990"/>
              <w:tab w:val="right" w:leader="dot" w:pos="10800"/>
            </w:tabs>
            <w:rPr>
              <w:rStyle w:val="Hyperlink"/>
              <w:noProof/>
            </w:rPr>
          </w:pPr>
          <w:hyperlink w:anchor="_Toc1919353839">
            <w:r w:rsidR="70EB9BDB" w:rsidRPr="70EB9BDB">
              <w:rPr>
                <w:rStyle w:val="Hyperlink"/>
              </w:rPr>
              <w:t>3.2.9</w:t>
            </w:r>
            <w:r w:rsidR="00641E38">
              <w:tab/>
            </w:r>
            <w:r w:rsidR="70EB9BDB" w:rsidRPr="70EB9BDB">
              <w:rPr>
                <w:rStyle w:val="Hyperlink"/>
              </w:rPr>
              <w:t>Pluggable Compatible for PTP</w:t>
            </w:r>
            <w:r w:rsidR="00641E38">
              <w:tab/>
            </w:r>
            <w:r w:rsidR="00641E38">
              <w:fldChar w:fldCharType="begin"/>
            </w:r>
            <w:r w:rsidR="00641E38">
              <w:instrText>PAGEREF _Toc1919353839 \h</w:instrText>
            </w:r>
            <w:r w:rsidR="00641E38">
              <w:fldChar w:fldCharType="separate"/>
            </w:r>
            <w:r w:rsidR="70EB9BDB" w:rsidRPr="70EB9BDB">
              <w:rPr>
                <w:rStyle w:val="Hyperlink"/>
              </w:rPr>
              <w:t>14</w:t>
            </w:r>
            <w:r w:rsidR="00641E38">
              <w:fldChar w:fldCharType="end"/>
            </w:r>
          </w:hyperlink>
        </w:p>
        <w:p w14:paraId="0790854A" w14:textId="77777777" w:rsidR="00796D3B" w:rsidRDefault="005A7C6E" w:rsidP="70EB9BDB">
          <w:pPr>
            <w:pStyle w:val="TOC3"/>
            <w:tabs>
              <w:tab w:val="left" w:pos="1200"/>
              <w:tab w:val="right" w:leader="dot" w:pos="10800"/>
            </w:tabs>
            <w:rPr>
              <w:rStyle w:val="Hyperlink"/>
              <w:noProof/>
            </w:rPr>
          </w:pPr>
          <w:hyperlink w:anchor="_Toc381479008">
            <w:r w:rsidR="70EB9BDB" w:rsidRPr="70EB9BDB">
              <w:rPr>
                <w:rStyle w:val="Hyperlink"/>
              </w:rPr>
              <w:t>3.2.10</w:t>
            </w:r>
            <w:r w:rsidR="00641E38">
              <w:tab/>
            </w:r>
            <w:r w:rsidR="70EB9BDB" w:rsidRPr="70EB9BDB">
              <w:rPr>
                <w:rStyle w:val="Hyperlink"/>
              </w:rPr>
              <w:t>Port Compatibility</w:t>
            </w:r>
            <w:r w:rsidR="00641E38">
              <w:tab/>
            </w:r>
            <w:r w:rsidR="00641E38">
              <w:fldChar w:fldCharType="begin"/>
            </w:r>
            <w:r w:rsidR="00641E38">
              <w:instrText>PAGEREF _Toc381479008 \h</w:instrText>
            </w:r>
            <w:r w:rsidR="00641E38">
              <w:fldChar w:fldCharType="separate"/>
            </w:r>
            <w:r w:rsidR="70EB9BDB" w:rsidRPr="70EB9BDB">
              <w:rPr>
                <w:rStyle w:val="Hyperlink"/>
              </w:rPr>
              <w:t>14</w:t>
            </w:r>
            <w:r w:rsidR="00641E38">
              <w:fldChar w:fldCharType="end"/>
            </w:r>
          </w:hyperlink>
        </w:p>
        <w:p w14:paraId="4E561750" w14:textId="77777777" w:rsidR="00796D3B" w:rsidRDefault="005A7C6E" w:rsidP="70EB9BDB">
          <w:pPr>
            <w:pStyle w:val="TOC2"/>
            <w:tabs>
              <w:tab w:val="right" w:leader="dot" w:pos="10800"/>
            </w:tabs>
            <w:rPr>
              <w:rStyle w:val="Hyperlink"/>
            </w:rPr>
          </w:pPr>
          <w:hyperlink w:anchor="_Toc1462761236">
            <w:r w:rsidR="70EB9BDB" w:rsidRPr="70EB9BDB">
              <w:rPr>
                <w:rStyle w:val="Hyperlink"/>
              </w:rPr>
              <w:t>3.3</w:t>
            </w:r>
            <w:r w:rsidR="00641E38">
              <w:tab/>
            </w:r>
            <w:r w:rsidR="70EB9BDB" w:rsidRPr="70EB9BDB">
              <w:rPr>
                <w:rStyle w:val="Hyperlink"/>
              </w:rPr>
              <w:t>Device Model Ericsson 6620</w:t>
            </w:r>
            <w:r w:rsidR="00641E38">
              <w:tab/>
            </w:r>
            <w:r w:rsidR="00641E38">
              <w:fldChar w:fldCharType="begin"/>
            </w:r>
            <w:r w:rsidR="00641E38">
              <w:instrText>PAGEREF _Toc1462761236 \h</w:instrText>
            </w:r>
            <w:r w:rsidR="00641E38">
              <w:fldChar w:fldCharType="separate"/>
            </w:r>
            <w:r w:rsidR="70EB9BDB" w:rsidRPr="70EB9BDB">
              <w:rPr>
                <w:rStyle w:val="Hyperlink"/>
              </w:rPr>
              <w:t>16</w:t>
            </w:r>
            <w:r w:rsidR="00641E38">
              <w:fldChar w:fldCharType="end"/>
            </w:r>
          </w:hyperlink>
        </w:p>
        <w:p w14:paraId="57C93114" w14:textId="77777777" w:rsidR="00796D3B" w:rsidRDefault="005A7C6E" w:rsidP="70EB9BDB">
          <w:pPr>
            <w:pStyle w:val="TOC3"/>
            <w:tabs>
              <w:tab w:val="left" w:pos="990"/>
              <w:tab w:val="right" w:leader="dot" w:pos="10800"/>
            </w:tabs>
            <w:rPr>
              <w:rStyle w:val="Hyperlink"/>
              <w:kern w:val="2"/>
              <w:lang w:eastAsia="en-US"/>
              <w14:ligatures w14:val="standardContextual"/>
            </w:rPr>
          </w:pPr>
          <w:hyperlink w:anchor="_Toc1701453792">
            <w:r w:rsidR="70EB9BDB" w:rsidRPr="70EB9BDB">
              <w:rPr>
                <w:rStyle w:val="Hyperlink"/>
              </w:rPr>
              <w:t>3.3.1</w:t>
            </w:r>
            <w:r w:rsidR="00641E38">
              <w:tab/>
            </w:r>
            <w:r w:rsidR="70EB9BDB" w:rsidRPr="70EB9BDB">
              <w:rPr>
                <w:rStyle w:val="Hyperlink"/>
              </w:rPr>
              <w:t>Device Types</w:t>
            </w:r>
            <w:r w:rsidR="00641E38">
              <w:tab/>
            </w:r>
            <w:r w:rsidR="00641E38">
              <w:fldChar w:fldCharType="begin"/>
            </w:r>
            <w:r w:rsidR="00641E38">
              <w:instrText>PAGEREF _Toc1701453792 \h</w:instrText>
            </w:r>
            <w:r w:rsidR="00641E38">
              <w:fldChar w:fldCharType="separate"/>
            </w:r>
            <w:r w:rsidR="70EB9BDB" w:rsidRPr="70EB9BDB">
              <w:rPr>
                <w:rStyle w:val="Hyperlink"/>
              </w:rPr>
              <w:t>16</w:t>
            </w:r>
            <w:r w:rsidR="00641E38">
              <w:fldChar w:fldCharType="end"/>
            </w:r>
          </w:hyperlink>
        </w:p>
        <w:p w14:paraId="5C6C9E03" w14:textId="77777777" w:rsidR="00796D3B" w:rsidRDefault="005A7C6E" w:rsidP="70EB9BDB">
          <w:pPr>
            <w:pStyle w:val="TOC3"/>
            <w:tabs>
              <w:tab w:val="left" w:pos="990"/>
              <w:tab w:val="right" w:leader="dot" w:pos="10800"/>
            </w:tabs>
            <w:rPr>
              <w:rStyle w:val="Hyperlink"/>
              <w:noProof/>
            </w:rPr>
          </w:pPr>
          <w:hyperlink w:anchor="_Toc407417862">
            <w:r w:rsidR="70EB9BDB" w:rsidRPr="70EB9BDB">
              <w:rPr>
                <w:rStyle w:val="Hyperlink"/>
              </w:rPr>
              <w:t>3.3.2</w:t>
            </w:r>
            <w:r w:rsidR="00641E38">
              <w:tab/>
            </w:r>
            <w:r w:rsidR="70EB9BDB" w:rsidRPr="70EB9BDB">
              <w:rPr>
                <w:rStyle w:val="Hyperlink"/>
              </w:rPr>
              <w:t>Shelf Position Types</w:t>
            </w:r>
            <w:r w:rsidR="00641E38">
              <w:tab/>
            </w:r>
            <w:r w:rsidR="00641E38">
              <w:fldChar w:fldCharType="begin"/>
            </w:r>
            <w:r w:rsidR="00641E38">
              <w:instrText>PAGEREF _Toc407417862 \h</w:instrText>
            </w:r>
            <w:r w:rsidR="00641E38">
              <w:fldChar w:fldCharType="separate"/>
            </w:r>
            <w:r w:rsidR="70EB9BDB" w:rsidRPr="70EB9BDB">
              <w:rPr>
                <w:rStyle w:val="Hyperlink"/>
              </w:rPr>
              <w:t>16</w:t>
            </w:r>
            <w:r w:rsidR="00641E38">
              <w:fldChar w:fldCharType="end"/>
            </w:r>
          </w:hyperlink>
        </w:p>
        <w:p w14:paraId="4DF6B972" w14:textId="77777777" w:rsidR="00796D3B" w:rsidRDefault="005A7C6E" w:rsidP="70EB9BDB">
          <w:pPr>
            <w:pStyle w:val="TOC3"/>
            <w:tabs>
              <w:tab w:val="left" w:pos="990"/>
              <w:tab w:val="right" w:leader="dot" w:pos="10800"/>
            </w:tabs>
            <w:rPr>
              <w:rStyle w:val="Hyperlink"/>
              <w:noProof/>
            </w:rPr>
          </w:pPr>
          <w:hyperlink w:anchor="_Toc295446409">
            <w:r w:rsidR="70EB9BDB" w:rsidRPr="70EB9BDB">
              <w:rPr>
                <w:rStyle w:val="Hyperlink"/>
              </w:rPr>
              <w:t>3.3.3</w:t>
            </w:r>
            <w:r w:rsidR="00641E38">
              <w:tab/>
            </w:r>
            <w:r w:rsidR="70EB9BDB" w:rsidRPr="70EB9BDB">
              <w:rPr>
                <w:rStyle w:val="Hyperlink"/>
              </w:rPr>
              <w:t>Shelf Types</w:t>
            </w:r>
            <w:r w:rsidR="00641E38">
              <w:tab/>
            </w:r>
            <w:r w:rsidR="00641E38">
              <w:fldChar w:fldCharType="begin"/>
            </w:r>
            <w:r w:rsidR="00641E38">
              <w:instrText>PAGEREF _Toc295446409 \h</w:instrText>
            </w:r>
            <w:r w:rsidR="00641E38">
              <w:fldChar w:fldCharType="separate"/>
            </w:r>
            <w:r w:rsidR="70EB9BDB" w:rsidRPr="70EB9BDB">
              <w:rPr>
                <w:rStyle w:val="Hyperlink"/>
              </w:rPr>
              <w:t>16</w:t>
            </w:r>
            <w:r w:rsidR="00641E38">
              <w:fldChar w:fldCharType="end"/>
            </w:r>
          </w:hyperlink>
        </w:p>
        <w:p w14:paraId="0D353AE3" w14:textId="77777777" w:rsidR="00796D3B" w:rsidRDefault="005A7C6E" w:rsidP="70EB9BDB">
          <w:pPr>
            <w:pStyle w:val="TOC3"/>
            <w:tabs>
              <w:tab w:val="left" w:pos="990"/>
              <w:tab w:val="right" w:leader="dot" w:pos="10800"/>
            </w:tabs>
            <w:rPr>
              <w:rStyle w:val="Hyperlink"/>
              <w:noProof/>
            </w:rPr>
          </w:pPr>
          <w:hyperlink w:anchor="_Toc826713646">
            <w:r w:rsidR="70EB9BDB" w:rsidRPr="70EB9BDB">
              <w:rPr>
                <w:rStyle w:val="Hyperlink"/>
              </w:rPr>
              <w:t>3.3.4</w:t>
            </w:r>
            <w:r w:rsidR="00641E38">
              <w:tab/>
            </w:r>
            <w:r w:rsidR="70EB9BDB" w:rsidRPr="70EB9BDB">
              <w:rPr>
                <w:rStyle w:val="Hyperlink"/>
              </w:rPr>
              <w:t>Shelf Slots</w:t>
            </w:r>
            <w:r w:rsidR="00641E38">
              <w:tab/>
            </w:r>
            <w:r w:rsidR="00641E38">
              <w:fldChar w:fldCharType="begin"/>
            </w:r>
            <w:r w:rsidR="00641E38">
              <w:instrText>PAGEREF _Toc826713646 \h</w:instrText>
            </w:r>
            <w:r w:rsidR="00641E38">
              <w:fldChar w:fldCharType="separate"/>
            </w:r>
            <w:r w:rsidR="70EB9BDB" w:rsidRPr="70EB9BDB">
              <w:rPr>
                <w:rStyle w:val="Hyperlink"/>
              </w:rPr>
              <w:t>17</w:t>
            </w:r>
            <w:r w:rsidR="00641E38">
              <w:fldChar w:fldCharType="end"/>
            </w:r>
          </w:hyperlink>
        </w:p>
        <w:p w14:paraId="4E20BC3A" w14:textId="77777777" w:rsidR="00796D3B" w:rsidRDefault="005A7C6E" w:rsidP="70EB9BDB">
          <w:pPr>
            <w:pStyle w:val="TOC3"/>
            <w:tabs>
              <w:tab w:val="left" w:pos="990"/>
              <w:tab w:val="right" w:leader="dot" w:pos="10800"/>
            </w:tabs>
            <w:rPr>
              <w:rStyle w:val="Hyperlink"/>
              <w:noProof/>
            </w:rPr>
          </w:pPr>
          <w:hyperlink w:anchor="_Toc584898483">
            <w:r w:rsidR="70EB9BDB" w:rsidRPr="70EB9BDB">
              <w:rPr>
                <w:rStyle w:val="Hyperlink"/>
              </w:rPr>
              <w:t>3.3.5</w:t>
            </w:r>
            <w:r w:rsidR="00641E38">
              <w:tab/>
            </w:r>
            <w:r w:rsidR="70EB9BDB" w:rsidRPr="70EB9BDB">
              <w:rPr>
                <w:rStyle w:val="Hyperlink"/>
              </w:rPr>
              <w:t>Card Types</w:t>
            </w:r>
            <w:r w:rsidR="00641E38">
              <w:tab/>
            </w:r>
            <w:r w:rsidR="00641E38">
              <w:fldChar w:fldCharType="begin"/>
            </w:r>
            <w:r w:rsidR="00641E38">
              <w:instrText>PAGEREF _Toc584898483 \h</w:instrText>
            </w:r>
            <w:r w:rsidR="00641E38">
              <w:fldChar w:fldCharType="separate"/>
            </w:r>
            <w:r w:rsidR="70EB9BDB" w:rsidRPr="70EB9BDB">
              <w:rPr>
                <w:rStyle w:val="Hyperlink"/>
              </w:rPr>
              <w:t>17</w:t>
            </w:r>
            <w:r w:rsidR="00641E38">
              <w:fldChar w:fldCharType="end"/>
            </w:r>
          </w:hyperlink>
        </w:p>
        <w:p w14:paraId="58E1EBE3" w14:textId="77777777" w:rsidR="00796D3B" w:rsidRDefault="005A7C6E" w:rsidP="70EB9BDB">
          <w:pPr>
            <w:pStyle w:val="TOC3"/>
            <w:tabs>
              <w:tab w:val="left" w:pos="990"/>
              <w:tab w:val="right" w:leader="dot" w:pos="10800"/>
            </w:tabs>
            <w:rPr>
              <w:rStyle w:val="Hyperlink"/>
              <w:noProof/>
            </w:rPr>
          </w:pPr>
          <w:hyperlink w:anchor="_Toc1936708482">
            <w:r w:rsidR="70EB9BDB" w:rsidRPr="70EB9BDB">
              <w:rPr>
                <w:rStyle w:val="Hyperlink"/>
              </w:rPr>
              <w:t>3.3.6</w:t>
            </w:r>
            <w:r w:rsidR="00641E38">
              <w:tab/>
            </w:r>
            <w:r w:rsidR="70EB9BDB" w:rsidRPr="70EB9BDB">
              <w:rPr>
                <w:rStyle w:val="Hyperlink"/>
              </w:rPr>
              <w:t>Card Compatibility for slots</w:t>
            </w:r>
            <w:r w:rsidR="00641E38">
              <w:tab/>
            </w:r>
            <w:r w:rsidR="00641E38">
              <w:fldChar w:fldCharType="begin"/>
            </w:r>
            <w:r w:rsidR="00641E38">
              <w:instrText>PAGEREF _Toc1936708482 \h</w:instrText>
            </w:r>
            <w:r w:rsidR="00641E38">
              <w:fldChar w:fldCharType="separate"/>
            </w:r>
            <w:r w:rsidR="70EB9BDB" w:rsidRPr="70EB9BDB">
              <w:rPr>
                <w:rStyle w:val="Hyperlink"/>
              </w:rPr>
              <w:t>17</w:t>
            </w:r>
            <w:r w:rsidR="00641E38">
              <w:fldChar w:fldCharType="end"/>
            </w:r>
          </w:hyperlink>
        </w:p>
        <w:p w14:paraId="6E23561A" w14:textId="77777777" w:rsidR="00796D3B" w:rsidRDefault="005A7C6E" w:rsidP="70EB9BDB">
          <w:pPr>
            <w:pStyle w:val="TOC3"/>
            <w:tabs>
              <w:tab w:val="left" w:pos="990"/>
              <w:tab w:val="right" w:leader="dot" w:pos="10800"/>
            </w:tabs>
            <w:rPr>
              <w:rStyle w:val="Hyperlink"/>
              <w:noProof/>
            </w:rPr>
          </w:pPr>
          <w:hyperlink w:anchor="_Toc1339859885">
            <w:r w:rsidR="70EB9BDB" w:rsidRPr="70EB9BDB">
              <w:rPr>
                <w:rStyle w:val="Hyperlink"/>
              </w:rPr>
              <w:t>3.3.7</w:t>
            </w:r>
            <w:r w:rsidR="00641E38">
              <w:tab/>
            </w:r>
            <w:r w:rsidR="70EB9BDB" w:rsidRPr="70EB9BDB">
              <w:rPr>
                <w:rStyle w:val="Hyperlink"/>
              </w:rPr>
              <w:t>Physical Termination Position for Shelf</w:t>
            </w:r>
            <w:r w:rsidR="00641E38">
              <w:tab/>
            </w:r>
            <w:r w:rsidR="00641E38">
              <w:fldChar w:fldCharType="begin"/>
            </w:r>
            <w:r w:rsidR="00641E38">
              <w:instrText>PAGEREF _Toc1339859885 \h</w:instrText>
            </w:r>
            <w:r w:rsidR="00641E38">
              <w:fldChar w:fldCharType="separate"/>
            </w:r>
            <w:r w:rsidR="70EB9BDB" w:rsidRPr="70EB9BDB">
              <w:rPr>
                <w:rStyle w:val="Hyperlink"/>
              </w:rPr>
              <w:t>17</w:t>
            </w:r>
            <w:r w:rsidR="00641E38">
              <w:fldChar w:fldCharType="end"/>
            </w:r>
          </w:hyperlink>
        </w:p>
        <w:p w14:paraId="5CAB2033" w14:textId="77777777" w:rsidR="00796D3B" w:rsidRDefault="005A7C6E" w:rsidP="70EB9BDB">
          <w:pPr>
            <w:pStyle w:val="TOC3"/>
            <w:tabs>
              <w:tab w:val="left" w:pos="990"/>
              <w:tab w:val="right" w:leader="dot" w:pos="10800"/>
            </w:tabs>
            <w:rPr>
              <w:rStyle w:val="Hyperlink"/>
              <w:noProof/>
            </w:rPr>
          </w:pPr>
          <w:hyperlink w:anchor="_Toc1044461636">
            <w:r w:rsidR="70EB9BDB" w:rsidRPr="70EB9BDB">
              <w:rPr>
                <w:rStyle w:val="Hyperlink"/>
              </w:rPr>
              <w:t>3.3.8</w:t>
            </w:r>
            <w:r w:rsidR="00641E38">
              <w:tab/>
            </w:r>
            <w:r w:rsidR="70EB9BDB" w:rsidRPr="70EB9BDB">
              <w:rPr>
                <w:rStyle w:val="Hyperlink"/>
              </w:rPr>
              <w:t>Pluggable Types</w:t>
            </w:r>
            <w:r w:rsidR="00641E38">
              <w:tab/>
            </w:r>
            <w:r w:rsidR="00641E38">
              <w:fldChar w:fldCharType="begin"/>
            </w:r>
            <w:r w:rsidR="00641E38">
              <w:instrText>PAGEREF _Toc1044461636 \h</w:instrText>
            </w:r>
            <w:r w:rsidR="00641E38">
              <w:fldChar w:fldCharType="separate"/>
            </w:r>
            <w:r w:rsidR="70EB9BDB" w:rsidRPr="70EB9BDB">
              <w:rPr>
                <w:rStyle w:val="Hyperlink"/>
              </w:rPr>
              <w:t>17</w:t>
            </w:r>
            <w:r w:rsidR="00641E38">
              <w:fldChar w:fldCharType="end"/>
            </w:r>
          </w:hyperlink>
        </w:p>
        <w:p w14:paraId="2BFF2F01" w14:textId="77777777" w:rsidR="00796D3B" w:rsidRDefault="005A7C6E" w:rsidP="70EB9BDB">
          <w:pPr>
            <w:pStyle w:val="TOC3"/>
            <w:tabs>
              <w:tab w:val="left" w:pos="990"/>
              <w:tab w:val="right" w:leader="dot" w:pos="10800"/>
            </w:tabs>
            <w:rPr>
              <w:rStyle w:val="Hyperlink"/>
              <w:noProof/>
            </w:rPr>
          </w:pPr>
          <w:hyperlink w:anchor="_Toc795420959">
            <w:r w:rsidR="70EB9BDB" w:rsidRPr="70EB9BDB">
              <w:rPr>
                <w:rStyle w:val="Hyperlink"/>
              </w:rPr>
              <w:t>3.3.9</w:t>
            </w:r>
            <w:r w:rsidR="00641E38">
              <w:tab/>
            </w:r>
            <w:r w:rsidR="70EB9BDB" w:rsidRPr="70EB9BDB">
              <w:rPr>
                <w:rStyle w:val="Hyperlink"/>
              </w:rPr>
              <w:t>Pluggable Compatible for PTP</w:t>
            </w:r>
            <w:r w:rsidR="00641E38">
              <w:tab/>
            </w:r>
            <w:r w:rsidR="00641E38">
              <w:fldChar w:fldCharType="begin"/>
            </w:r>
            <w:r w:rsidR="00641E38">
              <w:instrText>PAGEREF _Toc795420959 \h</w:instrText>
            </w:r>
            <w:r w:rsidR="00641E38">
              <w:fldChar w:fldCharType="separate"/>
            </w:r>
            <w:r w:rsidR="70EB9BDB" w:rsidRPr="70EB9BDB">
              <w:rPr>
                <w:rStyle w:val="Hyperlink"/>
              </w:rPr>
              <w:t>19</w:t>
            </w:r>
            <w:r w:rsidR="00641E38">
              <w:fldChar w:fldCharType="end"/>
            </w:r>
          </w:hyperlink>
        </w:p>
        <w:p w14:paraId="77BAF11B" w14:textId="77777777" w:rsidR="00796D3B" w:rsidRDefault="005A7C6E" w:rsidP="70EB9BDB">
          <w:pPr>
            <w:pStyle w:val="TOC3"/>
            <w:tabs>
              <w:tab w:val="left" w:pos="1200"/>
              <w:tab w:val="right" w:leader="dot" w:pos="10800"/>
            </w:tabs>
            <w:rPr>
              <w:rStyle w:val="Hyperlink"/>
              <w:noProof/>
            </w:rPr>
          </w:pPr>
          <w:hyperlink w:anchor="_Toc834388469">
            <w:r w:rsidR="70EB9BDB" w:rsidRPr="70EB9BDB">
              <w:rPr>
                <w:rStyle w:val="Hyperlink"/>
              </w:rPr>
              <w:t>3.3.10</w:t>
            </w:r>
            <w:r w:rsidR="00641E38">
              <w:tab/>
            </w:r>
            <w:r w:rsidR="70EB9BDB" w:rsidRPr="70EB9BDB">
              <w:rPr>
                <w:rStyle w:val="Hyperlink"/>
              </w:rPr>
              <w:t>Port Compatibility</w:t>
            </w:r>
            <w:r w:rsidR="00641E38">
              <w:tab/>
            </w:r>
            <w:r w:rsidR="00641E38">
              <w:fldChar w:fldCharType="begin"/>
            </w:r>
            <w:r w:rsidR="00641E38">
              <w:instrText>PAGEREF _Toc834388469 \h</w:instrText>
            </w:r>
            <w:r w:rsidR="00641E38">
              <w:fldChar w:fldCharType="separate"/>
            </w:r>
            <w:r w:rsidR="70EB9BDB" w:rsidRPr="70EB9BDB">
              <w:rPr>
                <w:rStyle w:val="Hyperlink"/>
              </w:rPr>
              <w:t>20</w:t>
            </w:r>
            <w:r w:rsidR="00641E38">
              <w:fldChar w:fldCharType="end"/>
            </w:r>
          </w:hyperlink>
        </w:p>
        <w:p w14:paraId="59C09E68" w14:textId="77777777" w:rsidR="00796D3B" w:rsidRDefault="005A7C6E" w:rsidP="70EB9BDB">
          <w:pPr>
            <w:pStyle w:val="TOC2"/>
            <w:tabs>
              <w:tab w:val="right" w:leader="dot" w:pos="10800"/>
            </w:tabs>
            <w:rPr>
              <w:rStyle w:val="Hyperlink"/>
            </w:rPr>
          </w:pPr>
          <w:hyperlink w:anchor="_Toc226676346">
            <w:r w:rsidR="70EB9BDB" w:rsidRPr="70EB9BDB">
              <w:rPr>
                <w:rStyle w:val="Hyperlink"/>
              </w:rPr>
              <w:t>3.4</w:t>
            </w:r>
            <w:r w:rsidR="00641E38">
              <w:tab/>
            </w:r>
            <w:r w:rsidR="70EB9BDB" w:rsidRPr="70EB9BDB">
              <w:rPr>
                <w:rStyle w:val="Hyperlink"/>
              </w:rPr>
              <w:t>Device Model Ericsson 6705</w:t>
            </w:r>
            <w:r w:rsidR="00641E38">
              <w:tab/>
            </w:r>
            <w:r w:rsidR="00641E38">
              <w:fldChar w:fldCharType="begin"/>
            </w:r>
            <w:r w:rsidR="00641E38">
              <w:instrText>PAGEREF _Toc226676346 \h</w:instrText>
            </w:r>
            <w:r w:rsidR="00641E38">
              <w:fldChar w:fldCharType="separate"/>
            </w:r>
            <w:r w:rsidR="70EB9BDB" w:rsidRPr="70EB9BDB">
              <w:rPr>
                <w:rStyle w:val="Hyperlink"/>
              </w:rPr>
              <w:t>23</w:t>
            </w:r>
            <w:r w:rsidR="00641E38">
              <w:fldChar w:fldCharType="end"/>
            </w:r>
          </w:hyperlink>
        </w:p>
        <w:p w14:paraId="4D89D086" w14:textId="77777777" w:rsidR="00796D3B" w:rsidRDefault="005A7C6E" w:rsidP="70EB9BDB">
          <w:pPr>
            <w:pStyle w:val="TOC3"/>
            <w:tabs>
              <w:tab w:val="left" w:pos="990"/>
              <w:tab w:val="right" w:leader="dot" w:pos="10800"/>
            </w:tabs>
            <w:rPr>
              <w:rStyle w:val="Hyperlink"/>
              <w:noProof/>
            </w:rPr>
          </w:pPr>
          <w:hyperlink w:anchor="_Toc1720029005">
            <w:r w:rsidR="70EB9BDB" w:rsidRPr="70EB9BDB">
              <w:rPr>
                <w:rStyle w:val="Hyperlink"/>
              </w:rPr>
              <w:t>3.4.1</w:t>
            </w:r>
            <w:r w:rsidR="00641E38">
              <w:tab/>
            </w:r>
            <w:r w:rsidR="70EB9BDB" w:rsidRPr="70EB9BDB">
              <w:rPr>
                <w:rStyle w:val="Hyperlink"/>
              </w:rPr>
              <w:t>Device Types</w:t>
            </w:r>
            <w:r w:rsidR="00641E38">
              <w:tab/>
            </w:r>
            <w:r w:rsidR="00641E38">
              <w:fldChar w:fldCharType="begin"/>
            </w:r>
            <w:r w:rsidR="00641E38">
              <w:instrText>PAGEREF _Toc1720029005 \h</w:instrText>
            </w:r>
            <w:r w:rsidR="00641E38">
              <w:fldChar w:fldCharType="separate"/>
            </w:r>
            <w:r w:rsidR="70EB9BDB" w:rsidRPr="70EB9BDB">
              <w:rPr>
                <w:rStyle w:val="Hyperlink"/>
              </w:rPr>
              <w:t>23</w:t>
            </w:r>
            <w:r w:rsidR="00641E38">
              <w:fldChar w:fldCharType="end"/>
            </w:r>
          </w:hyperlink>
        </w:p>
        <w:p w14:paraId="3B118F3A" w14:textId="77777777" w:rsidR="00796D3B" w:rsidRDefault="005A7C6E" w:rsidP="70EB9BDB">
          <w:pPr>
            <w:pStyle w:val="TOC3"/>
            <w:tabs>
              <w:tab w:val="left" w:pos="990"/>
              <w:tab w:val="right" w:leader="dot" w:pos="10800"/>
            </w:tabs>
            <w:rPr>
              <w:rStyle w:val="Hyperlink"/>
              <w:kern w:val="2"/>
              <w:lang w:eastAsia="en-US"/>
              <w14:ligatures w14:val="standardContextual"/>
            </w:rPr>
          </w:pPr>
          <w:hyperlink w:anchor="_Toc121604994">
            <w:r w:rsidR="70EB9BDB" w:rsidRPr="70EB9BDB">
              <w:rPr>
                <w:rStyle w:val="Hyperlink"/>
              </w:rPr>
              <w:t>3.4.2</w:t>
            </w:r>
            <w:r w:rsidR="00641E38">
              <w:tab/>
            </w:r>
            <w:r w:rsidR="70EB9BDB" w:rsidRPr="70EB9BDB">
              <w:rPr>
                <w:rStyle w:val="Hyperlink"/>
              </w:rPr>
              <w:t>Shelf Position Types</w:t>
            </w:r>
            <w:r w:rsidR="00641E38">
              <w:tab/>
            </w:r>
            <w:r w:rsidR="00641E38">
              <w:fldChar w:fldCharType="begin"/>
            </w:r>
            <w:r w:rsidR="00641E38">
              <w:instrText>PAGEREF _Toc121604994 \h</w:instrText>
            </w:r>
            <w:r w:rsidR="00641E38">
              <w:fldChar w:fldCharType="separate"/>
            </w:r>
            <w:r w:rsidR="70EB9BDB" w:rsidRPr="70EB9BDB">
              <w:rPr>
                <w:rStyle w:val="Hyperlink"/>
              </w:rPr>
              <w:t>23</w:t>
            </w:r>
            <w:r w:rsidR="00641E38">
              <w:fldChar w:fldCharType="end"/>
            </w:r>
          </w:hyperlink>
        </w:p>
        <w:p w14:paraId="2BB08926" w14:textId="77777777" w:rsidR="00796D3B" w:rsidRDefault="005A7C6E" w:rsidP="70EB9BDB">
          <w:pPr>
            <w:pStyle w:val="TOC3"/>
            <w:tabs>
              <w:tab w:val="left" w:pos="990"/>
              <w:tab w:val="right" w:leader="dot" w:pos="10800"/>
            </w:tabs>
            <w:rPr>
              <w:rStyle w:val="Hyperlink"/>
              <w:noProof/>
            </w:rPr>
          </w:pPr>
          <w:hyperlink w:anchor="_Toc1419142185">
            <w:r w:rsidR="70EB9BDB" w:rsidRPr="70EB9BDB">
              <w:rPr>
                <w:rStyle w:val="Hyperlink"/>
              </w:rPr>
              <w:t>3.4.3</w:t>
            </w:r>
            <w:r w:rsidR="00641E38">
              <w:tab/>
            </w:r>
            <w:r w:rsidR="70EB9BDB" w:rsidRPr="70EB9BDB">
              <w:rPr>
                <w:rStyle w:val="Hyperlink"/>
              </w:rPr>
              <w:t>Shelf Types</w:t>
            </w:r>
            <w:r w:rsidR="00641E38">
              <w:tab/>
            </w:r>
            <w:r w:rsidR="00641E38">
              <w:fldChar w:fldCharType="begin"/>
            </w:r>
            <w:r w:rsidR="00641E38">
              <w:instrText>PAGEREF _Toc1419142185 \h</w:instrText>
            </w:r>
            <w:r w:rsidR="00641E38">
              <w:fldChar w:fldCharType="separate"/>
            </w:r>
            <w:r w:rsidR="70EB9BDB" w:rsidRPr="70EB9BDB">
              <w:rPr>
                <w:rStyle w:val="Hyperlink"/>
              </w:rPr>
              <w:t>23</w:t>
            </w:r>
            <w:r w:rsidR="00641E38">
              <w:fldChar w:fldCharType="end"/>
            </w:r>
          </w:hyperlink>
        </w:p>
        <w:p w14:paraId="2E8A51EB" w14:textId="77777777" w:rsidR="00796D3B" w:rsidRDefault="005A7C6E" w:rsidP="70EB9BDB">
          <w:pPr>
            <w:pStyle w:val="TOC3"/>
            <w:tabs>
              <w:tab w:val="left" w:pos="990"/>
              <w:tab w:val="right" w:leader="dot" w:pos="10800"/>
            </w:tabs>
            <w:rPr>
              <w:rStyle w:val="Hyperlink"/>
              <w:noProof/>
            </w:rPr>
          </w:pPr>
          <w:hyperlink w:anchor="_Toc1357112925">
            <w:r w:rsidR="70EB9BDB" w:rsidRPr="70EB9BDB">
              <w:rPr>
                <w:rStyle w:val="Hyperlink"/>
              </w:rPr>
              <w:t>3.4.4</w:t>
            </w:r>
            <w:r w:rsidR="00641E38">
              <w:tab/>
            </w:r>
            <w:r w:rsidR="70EB9BDB" w:rsidRPr="70EB9BDB">
              <w:rPr>
                <w:rStyle w:val="Hyperlink"/>
              </w:rPr>
              <w:t>Shelf Slots</w:t>
            </w:r>
            <w:r w:rsidR="00641E38">
              <w:tab/>
            </w:r>
            <w:r w:rsidR="00641E38">
              <w:fldChar w:fldCharType="begin"/>
            </w:r>
            <w:r w:rsidR="00641E38">
              <w:instrText>PAGEREF _Toc1357112925 \h</w:instrText>
            </w:r>
            <w:r w:rsidR="00641E38">
              <w:fldChar w:fldCharType="separate"/>
            </w:r>
            <w:r w:rsidR="70EB9BDB" w:rsidRPr="70EB9BDB">
              <w:rPr>
                <w:rStyle w:val="Hyperlink"/>
              </w:rPr>
              <w:t>23</w:t>
            </w:r>
            <w:r w:rsidR="00641E38">
              <w:fldChar w:fldCharType="end"/>
            </w:r>
          </w:hyperlink>
        </w:p>
        <w:p w14:paraId="0B75796B" w14:textId="77777777" w:rsidR="00796D3B" w:rsidRDefault="005A7C6E" w:rsidP="70EB9BDB">
          <w:pPr>
            <w:pStyle w:val="TOC3"/>
            <w:tabs>
              <w:tab w:val="left" w:pos="990"/>
              <w:tab w:val="right" w:leader="dot" w:pos="10800"/>
            </w:tabs>
            <w:rPr>
              <w:rStyle w:val="Hyperlink"/>
              <w:noProof/>
            </w:rPr>
          </w:pPr>
          <w:hyperlink w:anchor="_Toc128669059">
            <w:r w:rsidR="70EB9BDB" w:rsidRPr="70EB9BDB">
              <w:rPr>
                <w:rStyle w:val="Hyperlink"/>
              </w:rPr>
              <w:t>3.4.5</w:t>
            </w:r>
            <w:r w:rsidR="00641E38">
              <w:tab/>
            </w:r>
            <w:r w:rsidR="70EB9BDB" w:rsidRPr="70EB9BDB">
              <w:rPr>
                <w:rStyle w:val="Hyperlink"/>
              </w:rPr>
              <w:t>Card Types</w:t>
            </w:r>
            <w:r w:rsidR="00641E38">
              <w:tab/>
            </w:r>
            <w:r w:rsidR="00641E38">
              <w:fldChar w:fldCharType="begin"/>
            </w:r>
            <w:r w:rsidR="00641E38">
              <w:instrText>PAGEREF _Toc128669059 \h</w:instrText>
            </w:r>
            <w:r w:rsidR="00641E38">
              <w:fldChar w:fldCharType="separate"/>
            </w:r>
            <w:r w:rsidR="70EB9BDB" w:rsidRPr="70EB9BDB">
              <w:rPr>
                <w:rStyle w:val="Hyperlink"/>
              </w:rPr>
              <w:t>24</w:t>
            </w:r>
            <w:r w:rsidR="00641E38">
              <w:fldChar w:fldCharType="end"/>
            </w:r>
          </w:hyperlink>
        </w:p>
        <w:p w14:paraId="34BFB791" w14:textId="77777777" w:rsidR="00796D3B" w:rsidRDefault="005A7C6E" w:rsidP="70EB9BDB">
          <w:pPr>
            <w:pStyle w:val="TOC3"/>
            <w:tabs>
              <w:tab w:val="left" w:pos="990"/>
              <w:tab w:val="right" w:leader="dot" w:pos="10800"/>
            </w:tabs>
            <w:rPr>
              <w:rStyle w:val="Hyperlink"/>
              <w:noProof/>
            </w:rPr>
          </w:pPr>
          <w:hyperlink w:anchor="_Toc1962118582">
            <w:r w:rsidR="70EB9BDB" w:rsidRPr="70EB9BDB">
              <w:rPr>
                <w:rStyle w:val="Hyperlink"/>
              </w:rPr>
              <w:t>3.4.6</w:t>
            </w:r>
            <w:r w:rsidR="00641E38">
              <w:tab/>
            </w:r>
            <w:r w:rsidR="70EB9BDB" w:rsidRPr="70EB9BDB">
              <w:rPr>
                <w:rStyle w:val="Hyperlink"/>
              </w:rPr>
              <w:t>Card Compatibility for slots</w:t>
            </w:r>
            <w:r w:rsidR="00641E38">
              <w:tab/>
            </w:r>
            <w:r w:rsidR="00641E38">
              <w:fldChar w:fldCharType="begin"/>
            </w:r>
            <w:r w:rsidR="00641E38">
              <w:instrText>PAGEREF _Toc1962118582 \h</w:instrText>
            </w:r>
            <w:r w:rsidR="00641E38">
              <w:fldChar w:fldCharType="separate"/>
            </w:r>
            <w:r w:rsidR="70EB9BDB" w:rsidRPr="70EB9BDB">
              <w:rPr>
                <w:rStyle w:val="Hyperlink"/>
              </w:rPr>
              <w:t>24</w:t>
            </w:r>
            <w:r w:rsidR="00641E38">
              <w:fldChar w:fldCharType="end"/>
            </w:r>
          </w:hyperlink>
        </w:p>
        <w:p w14:paraId="39F20A45" w14:textId="77777777" w:rsidR="00796D3B" w:rsidRDefault="005A7C6E" w:rsidP="70EB9BDB">
          <w:pPr>
            <w:pStyle w:val="TOC3"/>
            <w:tabs>
              <w:tab w:val="left" w:pos="990"/>
              <w:tab w:val="right" w:leader="dot" w:pos="10800"/>
            </w:tabs>
            <w:rPr>
              <w:rStyle w:val="Hyperlink"/>
              <w:noProof/>
            </w:rPr>
          </w:pPr>
          <w:hyperlink w:anchor="_Toc288452097">
            <w:r w:rsidR="70EB9BDB" w:rsidRPr="70EB9BDB">
              <w:rPr>
                <w:rStyle w:val="Hyperlink"/>
              </w:rPr>
              <w:t>3.4.7</w:t>
            </w:r>
            <w:r w:rsidR="00641E38">
              <w:tab/>
            </w:r>
            <w:r w:rsidR="70EB9BDB" w:rsidRPr="70EB9BDB">
              <w:rPr>
                <w:rStyle w:val="Hyperlink"/>
              </w:rPr>
              <w:t>Physical Termination Position for Shelf</w:t>
            </w:r>
            <w:r w:rsidR="00641E38">
              <w:tab/>
            </w:r>
            <w:r w:rsidR="00641E38">
              <w:fldChar w:fldCharType="begin"/>
            </w:r>
            <w:r w:rsidR="00641E38">
              <w:instrText>PAGEREF _Toc288452097 \h</w:instrText>
            </w:r>
            <w:r w:rsidR="00641E38">
              <w:fldChar w:fldCharType="separate"/>
            </w:r>
            <w:r w:rsidR="70EB9BDB" w:rsidRPr="70EB9BDB">
              <w:rPr>
                <w:rStyle w:val="Hyperlink"/>
              </w:rPr>
              <w:t>24</w:t>
            </w:r>
            <w:r w:rsidR="00641E38">
              <w:fldChar w:fldCharType="end"/>
            </w:r>
          </w:hyperlink>
        </w:p>
        <w:p w14:paraId="1580D5AE" w14:textId="77777777" w:rsidR="00796D3B" w:rsidRDefault="005A7C6E" w:rsidP="70EB9BDB">
          <w:pPr>
            <w:pStyle w:val="TOC3"/>
            <w:tabs>
              <w:tab w:val="left" w:pos="990"/>
              <w:tab w:val="right" w:leader="dot" w:pos="10800"/>
            </w:tabs>
            <w:rPr>
              <w:rStyle w:val="Hyperlink"/>
              <w:noProof/>
            </w:rPr>
          </w:pPr>
          <w:hyperlink w:anchor="_Toc1448801858">
            <w:r w:rsidR="70EB9BDB" w:rsidRPr="70EB9BDB">
              <w:rPr>
                <w:rStyle w:val="Hyperlink"/>
              </w:rPr>
              <w:t>3.4.8</w:t>
            </w:r>
            <w:r w:rsidR="00641E38">
              <w:tab/>
            </w:r>
            <w:r w:rsidR="70EB9BDB" w:rsidRPr="70EB9BDB">
              <w:rPr>
                <w:rStyle w:val="Hyperlink"/>
              </w:rPr>
              <w:t>Pluggable Types</w:t>
            </w:r>
            <w:r w:rsidR="00641E38">
              <w:tab/>
            </w:r>
            <w:r w:rsidR="00641E38">
              <w:fldChar w:fldCharType="begin"/>
            </w:r>
            <w:r w:rsidR="00641E38">
              <w:instrText>PAGEREF _Toc1448801858 \h</w:instrText>
            </w:r>
            <w:r w:rsidR="00641E38">
              <w:fldChar w:fldCharType="separate"/>
            </w:r>
            <w:r w:rsidR="70EB9BDB" w:rsidRPr="70EB9BDB">
              <w:rPr>
                <w:rStyle w:val="Hyperlink"/>
              </w:rPr>
              <w:t>24</w:t>
            </w:r>
            <w:r w:rsidR="00641E38">
              <w:fldChar w:fldCharType="end"/>
            </w:r>
          </w:hyperlink>
        </w:p>
        <w:p w14:paraId="0A923B2C" w14:textId="77777777" w:rsidR="00796D3B" w:rsidRDefault="005A7C6E" w:rsidP="70EB9BDB">
          <w:pPr>
            <w:pStyle w:val="TOC3"/>
            <w:tabs>
              <w:tab w:val="left" w:pos="990"/>
              <w:tab w:val="right" w:leader="dot" w:pos="10800"/>
            </w:tabs>
            <w:rPr>
              <w:rStyle w:val="Hyperlink"/>
              <w:noProof/>
            </w:rPr>
          </w:pPr>
          <w:hyperlink w:anchor="_Toc640156670">
            <w:r w:rsidR="70EB9BDB" w:rsidRPr="70EB9BDB">
              <w:rPr>
                <w:rStyle w:val="Hyperlink"/>
              </w:rPr>
              <w:t>3.4.9</w:t>
            </w:r>
            <w:r w:rsidR="00641E38">
              <w:tab/>
            </w:r>
            <w:r w:rsidR="70EB9BDB" w:rsidRPr="70EB9BDB">
              <w:rPr>
                <w:rStyle w:val="Hyperlink"/>
              </w:rPr>
              <w:t>Pluggable Compatible for PTP</w:t>
            </w:r>
            <w:r w:rsidR="00641E38">
              <w:tab/>
            </w:r>
            <w:r w:rsidR="00641E38">
              <w:fldChar w:fldCharType="begin"/>
            </w:r>
            <w:r w:rsidR="00641E38">
              <w:instrText>PAGEREF _Toc640156670 \h</w:instrText>
            </w:r>
            <w:r w:rsidR="00641E38">
              <w:fldChar w:fldCharType="separate"/>
            </w:r>
            <w:r w:rsidR="70EB9BDB" w:rsidRPr="70EB9BDB">
              <w:rPr>
                <w:rStyle w:val="Hyperlink"/>
              </w:rPr>
              <w:t>26</w:t>
            </w:r>
            <w:r w:rsidR="00641E38">
              <w:fldChar w:fldCharType="end"/>
            </w:r>
          </w:hyperlink>
        </w:p>
        <w:p w14:paraId="26F4BAFD" w14:textId="77777777" w:rsidR="00796D3B" w:rsidRDefault="005A7C6E" w:rsidP="70EB9BDB">
          <w:pPr>
            <w:pStyle w:val="TOC3"/>
            <w:tabs>
              <w:tab w:val="left" w:pos="1200"/>
              <w:tab w:val="right" w:leader="dot" w:pos="10800"/>
            </w:tabs>
            <w:rPr>
              <w:rStyle w:val="Hyperlink"/>
              <w:noProof/>
            </w:rPr>
          </w:pPr>
          <w:hyperlink w:anchor="_Toc447490937">
            <w:r w:rsidR="70EB9BDB" w:rsidRPr="70EB9BDB">
              <w:rPr>
                <w:rStyle w:val="Hyperlink"/>
              </w:rPr>
              <w:t>3.4.10</w:t>
            </w:r>
            <w:r w:rsidR="00641E38">
              <w:tab/>
            </w:r>
            <w:r w:rsidR="70EB9BDB" w:rsidRPr="70EB9BDB">
              <w:rPr>
                <w:rStyle w:val="Hyperlink"/>
              </w:rPr>
              <w:t>Port Compatibility</w:t>
            </w:r>
            <w:r w:rsidR="00641E38">
              <w:tab/>
            </w:r>
            <w:r w:rsidR="00641E38">
              <w:fldChar w:fldCharType="begin"/>
            </w:r>
            <w:r w:rsidR="00641E38">
              <w:instrText>PAGEREF _Toc447490937 \h</w:instrText>
            </w:r>
            <w:r w:rsidR="00641E38">
              <w:fldChar w:fldCharType="separate"/>
            </w:r>
            <w:r w:rsidR="70EB9BDB" w:rsidRPr="70EB9BDB">
              <w:rPr>
                <w:rStyle w:val="Hyperlink"/>
              </w:rPr>
              <w:t>27</w:t>
            </w:r>
            <w:r w:rsidR="00641E38">
              <w:fldChar w:fldCharType="end"/>
            </w:r>
          </w:hyperlink>
        </w:p>
        <w:p w14:paraId="15B631A3" w14:textId="77777777" w:rsidR="00796D3B" w:rsidRDefault="005A7C6E" w:rsidP="70EB9BDB">
          <w:pPr>
            <w:pStyle w:val="TOC2"/>
            <w:tabs>
              <w:tab w:val="right" w:leader="dot" w:pos="10800"/>
            </w:tabs>
            <w:rPr>
              <w:rStyle w:val="Hyperlink"/>
            </w:rPr>
          </w:pPr>
          <w:hyperlink w:anchor="_Toc510045682">
            <w:r w:rsidR="70EB9BDB" w:rsidRPr="70EB9BDB">
              <w:rPr>
                <w:rStyle w:val="Hyperlink"/>
              </w:rPr>
              <w:t>3.5</w:t>
            </w:r>
            <w:r w:rsidR="00641E38">
              <w:tab/>
            </w:r>
            <w:r w:rsidR="70EB9BDB" w:rsidRPr="70EB9BDB">
              <w:rPr>
                <w:rStyle w:val="Hyperlink"/>
              </w:rPr>
              <w:t>Device Model Ericsson 6502</w:t>
            </w:r>
            <w:r w:rsidR="00641E38">
              <w:tab/>
            </w:r>
            <w:r w:rsidR="00641E38">
              <w:fldChar w:fldCharType="begin"/>
            </w:r>
            <w:r w:rsidR="00641E38">
              <w:instrText>PAGEREF _Toc510045682 \h</w:instrText>
            </w:r>
            <w:r w:rsidR="00641E38">
              <w:fldChar w:fldCharType="separate"/>
            </w:r>
            <w:r w:rsidR="70EB9BDB" w:rsidRPr="70EB9BDB">
              <w:rPr>
                <w:rStyle w:val="Hyperlink"/>
              </w:rPr>
              <w:t>30</w:t>
            </w:r>
            <w:r w:rsidR="00641E38">
              <w:fldChar w:fldCharType="end"/>
            </w:r>
          </w:hyperlink>
        </w:p>
        <w:p w14:paraId="099AF6C3" w14:textId="77777777" w:rsidR="00796D3B" w:rsidRDefault="005A7C6E" w:rsidP="70EB9BDB">
          <w:pPr>
            <w:pStyle w:val="TOC3"/>
            <w:tabs>
              <w:tab w:val="left" w:pos="990"/>
              <w:tab w:val="right" w:leader="dot" w:pos="10800"/>
            </w:tabs>
            <w:rPr>
              <w:rStyle w:val="Hyperlink"/>
              <w:noProof/>
            </w:rPr>
          </w:pPr>
          <w:hyperlink w:anchor="_Toc594568001">
            <w:r w:rsidR="70EB9BDB" w:rsidRPr="70EB9BDB">
              <w:rPr>
                <w:rStyle w:val="Hyperlink"/>
              </w:rPr>
              <w:t>3.5.1</w:t>
            </w:r>
            <w:r w:rsidR="00641E38">
              <w:tab/>
            </w:r>
            <w:r w:rsidR="70EB9BDB" w:rsidRPr="70EB9BDB">
              <w:rPr>
                <w:rStyle w:val="Hyperlink"/>
              </w:rPr>
              <w:t>Device Types</w:t>
            </w:r>
            <w:r w:rsidR="00641E38">
              <w:tab/>
            </w:r>
            <w:r w:rsidR="00641E38">
              <w:fldChar w:fldCharType="begin"/>
            </w:r>
            <w:r w:rsidR="00641E38">
              <w:instrText>PAGEREF _Toc594568001 \h</w:instrText>
            </w:r>
            <w:r w:rsidR="00641E38">
              <w:fldChar w:fldCharType="separate"/>
            </w:r>
            <w:r w:rsidR="70EB9BDB" w:rsidRPr="70EB9BDB">
              <w:rPr>
                <w:rStyle w:val="Hyperlink"/>
              </w:rPr>
              <w:t>30</w:t>
            </w:r>
            <w:r w:rsidR="00641E38">
              <w:fldChar w:fldCharType="end"/>
            </w:r>
          </w:hyperlink>
        </w:p>
        <w:p w14:paraId="18F94154" w14:textId="77777777" w:rsidR="00796D3B" w:rsidRDefault="005A7C6E" w:rsidP="70EB9BDB">
          <w:pPr>
            <w:pStyle w:val="TOC3"/>
            <w:tabs>
              <w:tab w:val="left" w:pos="990"/>
              <w:tab w:val="right" w:leader="dot" w:pos="10800"/>
            </w:tabs>
            <w:rPr>
              <w:rStyle w:val="Hyperlink"/>
              <w:noProof/>
            </w:rPr>
          </w:pPr>
          <w:hyperlink w:anchor="_Toc1099463613">
            <w:r w:rsidR="70EB9BDB" w:rsidRPr="70EB9BDB">
              <w:rPr>
                <w:rStyle w:val="Hyperlink"/>
              </w:rPr>
              <w:t>3.5.2</w:t>
            </w:r>
            <w:r w:rsidR="00641E38">
              <w:tab/>
            </w:r>
            <w:r w:rsidR="70EB9BDB" w:rsidRPr="70EB9BDB">
              <w:rPr>
                <w:rStyle w:val="Hyperlink"/>
              </w:rPr>
              <w:t>Shelf Position Types</w:t>
            </w:r>
            <w:r w:rsidR="00641E38">
              <w:tab/>
            </w:r>
            <w:r w:rsidR="00641E38">
              <w:fldChar w:fldCharType="begin"/>
            </w:r>
            <w:r w:rsidR="00641E38">
              <w:instrText>PAGEREF _Toc1099463613 \h</w:instrText>
            </w:r>
            <w:r w:rsidR="00641E38">
              <w:fldChar w:fldCharType="separate"/>
            </w:r>
            <w:r w:rsidR="70EB9BDB" w:rsidRPr="70EB9BDB">
              <w:rPr>
                <w:rStyle w:val="Hyperlink"/>
              </w:rPr>
              <w:t>31</w:t>
            </w:r>
            <w:r w:rsidR="00641E38">
              <w:fldChar w:fldCharType="end"/>
            </w:r>
          </w:hyperlink>
        </w:p>
        <w:p w14:paraId="2D4BE69E" w14:textId="77777777" w:rsidR="00796D3B" w:rsidRDefault="005A7C6E" w:rsidP="70EB9BDB">
          <w:pPr>
            <w:pStyle w:val="TOC3"/>
            <w:tabs>
              <w:tab w:val="left" w:pos="990"/>
              <w:tab w:val="right" w:leader="dot" w:pos="10800"/>
            </w:tabs>
            <w:rPr>
              <w:rStyle w:val="Hyperlink"/>
              <w:kern w:val="2"/>
              <w:lang w:eastAsia="en-US"/>
              <w14:ligatures w14:val="standardContextual"/>
            </w:rPr>
          </w:pPr>
          <w:hyperlink w:anchor="_Toc188991149">
            <w:r w:rsidR="70EB9BDB" w:rsidRPr="70EB9BDB">
              <w:rPr>
                <w:rStyle w:val="Hyperlink"/>
              </w:rPr>
              <w:t>3.5.3</w:t>
            </w:r>
            <w:r w:rsidR="00641E38">
              <w:tab/>
            </w:r>
            <w:r w:rsidR="70EB9BDB" w:rsidRPr="70EB9BDB">
              <w:rPr>
                <w:rStyle w:val="Hyperlink"/>
              </w:rPr>
              <w:t>Shelf Types</w:t>
            </w:r>
            <w:r w:rsidR="00641E38">
              <w:tab/>
            </w:r>
            <w:r w:rsidR="00641E38">
              <w:fldChar w:fldCharType="begin"/>
            </w:r>
            <w:r w:rsidR="00641E38">
              <w:instrText>PAGEREF _Toc188991149 \h</w:instrText>
            </w:r>
            <w:r w:rsidR="00641E38">
              <w:fldChar w:fldCharType="separate"/>
            </w:r>
            <w:r w:rsidR="70EB9BDB" w:rsidRPr="70EB9BDB">
              <w:rPr>
                <w:rStyle w:val="Hyperlink"/>
              </w:rPr>
              <w:t>31</w:t>
            </w:r>
            <w:r w:rsidR="00641E38">
              <w:fldChar w:fldCharType="end"/>
            </w:r>
          </w:hyperlink>
        </w:p>
        <w:p w14:paraId="53DB1097" w14:textId="77777777" w:rsidR="00796D3B" w:rsidRDefault="005A7C6E" w:rsidP="70EB9BDB">
          <w:pPr>
            <w:pStyle w:val="TOC3"/>
            <w:tabs>
              <w:tab w:val="left" w:pos="990"/>
              <w:tab w:val="right" w:leader="dot" w:pos="10800"/>
            </w:tabs>
            <w:rPr>
              <w:rStyle w:val="Hyperlink"/>
              <w:noProof/>
            </w:rPr>
          </w:pPr>
          <w:hyperlink w:anchor="_Toc1719545032">
            <w:r w:rsidR="70EB9BDB" w:rsidRPr="70EB9BDB">
              <w:rPr>
                <w:rStyle w:val="Hyperlink"/>
              </w:rPr>
              <w:t>3.5.4</w:t>
            </w:r>
            <w:r w:rsidR="00641E38">
              <w:tab/>
            </w:r>
            <w:r w:rsidR="70EB9BDB" w:rsidRPr="70EB9BDB">
              <w:rPr>
                <w:rStyle w:val="Hyperlink"/>
              </w:rPr>
              <w:t>Shelf Slots</w:t>
            </w:r>
            <w:r w:rsidR="00641E38">
              <w:tab/>
            </w:r>
            <w:r w:rsidR="00641E38">
              <w:fldChar w:fldCharType="begin"/>
            </w:r>
            <w:r w:rsidR="00641E38">
              <w:instrText>PAGEREF _Toc1719545032 \h</w:instrText>
            </w:r>
            <w:r w:rsidR="00641E38">
              <w:fldChar w:fldCharType="separate"/>
            </w:r>
            <w:r w:rsidR="70EB9BDB" w:rsidRPr="70EB9BDB">
              <w:rPr>
                <w:rStyle w:val="Hyperlink"/>
              </w:rPr>
              <w:t>31</w:t>
            </w:r>
            <w:r w:rsidR="00641E38">
              <w:fldChar w:fldCharType="end"/>
            </w:r>
          </w:hyperlink>
        </w:p>
        <w:p w14:paraId="16185EDA" w14:textId="77777777" w:rsidR="00796D3B" w:rsidRDefault="005A7C6E" w:rsidP="70EB9BDB">
          <w:pPr>
            <w:pStyle w:val="TOC3"/>
            <w:tabs>
              <w:tab w:val="left" w:pos="990"/>
              <w:tab w:val="right" w:leader="dot" w:pos="10800"/>
            </w:tabs>
            <w:rPr>
              <w:rStyle w:val="Hyperlink"/>
              <w:noProof/>
            </w:rPr>
          </w:pPr>
          <w:hyperlink w:anchor="_Toc797535041">
            <w:r w:rsidR="70EB9BDB" w:rsidRPr="70EB9BDB">
              <w:rPr>
                <w:rStyle w:val="Hyperlink"/>
              </w:rPr>
              <w:t>3.5.5</w:t>
            </w:r>
            <w:r w:rsidR="00641E38">
              <w:tab/>
            </w:r>
            <w:r w:rsidR="70EB9BDB" w:rsidRPr="70EB9BDB">
              <w:rPr>
                <w:rStyle w:val="Hyperlink"/>
              </w:rPr>
              <w:t>Card Types</w:t>
            </w:r>
            <w:r w:rsidR="00641E38">
              <w:tab/>
            </w:r>
            <w:r w:rsidR="00641E38">
              <w:fldChar w:fldCharType="begin"/>
            </w:r>
            <w:r w:rsidR="00641E38">
              <w:instrText>PAGEREF _Toc797535041 \h</w:instrText>
            </w:r>
            <w:r w:rsidR="00641E38">
              <w:fldChar w:fldCharType="separate"/>
            </w:r>
            <w:r w:rsidR="70EB9BDB" w:rsidRPr="70EB9BDB">
              <w:rPr>
                <w:rStyle w:val="Hyperlink"/>
              </w:rPr>
              <w:t>31</w:t>
            </w:r>
            <w:r w:rsidR="00641E38">
              <w:fldChar w:fldCharType="end"/>
            </w:r>
          </w:hyperlink>
        </w:p>
        <w:p w14:paraId="3FFB9D8C" w14:textId="77777777" w:rsidR="00796D3B" w:rsidRDefault="005A7C6E" w:rsidP="70EB9BDB">
          <w:pPr>
            <w:pStyle w:val="TOC3"/>
            <w:tabs>
              <w:tab w:val="left" w:pos="990"/>
              <w:tab w:val="right" w:leader="dot" w:pos="10800"/>
            </w:tabs>
            <w:rPr>
              <w:rStyle w:val="Hyperlink"/>
              <w:noProof/>
            </w:rPr>
          </w:pPr>
          <w:hyperlink w:anchor="_Toc1505568345">
            <w:r w:rsidR="70EB9BDB" w:rsidRPr="70EB9BDB">
              <w:rPr>
                <w:rStyle w:val="Hyperlink"/>
              </w:rPr>
              <w:t>3.5.6</w:t>
            </w:r>
            <w:r w:rsidR="00641E38">
              <w:tab/>
            </w:r>
            <w:r w:rsidR="70EB9BDB" w:rsidRPr="70EB9BDB">
              <w:rPr>
                <w:rStyle w:val="Hyperlink"/>
              </w:rPr>
              <w:t>Card Compatibility for slots</w:t>
            </w:r>
            <w:r w:rsidR="00641E38">
              <w:tab/>
            </w:r>
            <w:r w:rsidR="00641E38">
              <w:fldChar w:fldCharType="begin"/>
            </w:r>
            <w:r w:rsidR="00641E38">
              <w:instrText>PAGEREF _Toc1505568345 \h</w:instrText>
            </w:r>
            <w:r w:rsidR="00641E38">
              <w:fldChar w:fldCharType="separate"/>
            </w:r>
            <w:r w:rsidR="70EB9BDB" w:rsidRPr="70EB9BDB">
              <w:rPr>
                <w:rStyle w:val="Hyperlink"/>
              </w:rPr>
              <w:t>31</w:t>
            </w:r>
            <w:r w:rsidR="00641E38">
              <w:fldChar w:fldCharType="end"/>
            </w:r>
          </w:hyperlink>
        </w:p>
        <w:p w14:paraId="32D7E139" w14:textId="77777777" w:rsidR="00796D3B" w:rsidRDefault="005A7C6E" w:rsidP="70EB9BDB">
          <w:pPr>
            <w:pStyle w:val="TOC3"/>
            <w:tabs>
              <w:tab w:val="left" w:pos="990"/>
              <w:tab w:val="right" w:leader="dot" w:pos="10800"/>
            </w:tabs>
            <w:rPr>
              <w:rStyle w:val="Hyperlink"/>
              <w:noProof/>
            </w:rPr>
          </w:pPr>
          <w:hyperlink w:anchor="_Toc2108564506">
            <w:r w:rsidR="70EB9BDB" w:rsidRPr="70EB9BDB">
              <w:rPr>
                <w:rStyle w:val="Hyperlink"/>
              </w:rPr>
              <w:t>3.5.7</w:t>
            </w:r>
            <w:r w:rsidR="00641E38">
              <w:tab/>
            </w:r>
            <w:r w:rsidR="70EB9BDB" w:rsidRPr="70EB9BDB">
              <w:rPr>
                <w:rStyle w:val="Hyperlink"/>
              </w:rPr>
              <w:t>Physical Termination Position for Shelf</w:t>
            </w:r>
            <w:r w:rsidR="00641E38">
              <w:tab/>
            </w:r>
            <w:r w:rsidR="00641E38">
              <w:fldChar w:fldCharType="begin"/>
            </w:r>
            <w:r w:rsidR="00641E38">
              <w:instrText>PAGEREF _Toc2108564506 \h</w:instrText>
            </w:r>
            <w:r w:rsidR="00641E38">
              <w:fldChar w:fldCharType="separate"/>
            </w:r>
            <w:r w:rsidR="70EB9BDB" w:rsidRPr="70EB9BDB">
              <w:rPr>
                <w:rStyle w:val="Hyperlink"/>
              </w:rPr>
              <w:t>31</w:t>
            </w:r>
            <w:r w:rsidR="00641E38">
              <w:fldChar w:fldCharType="end"/>
            </w:r>
          </w:hyperlink>
        </w:p>
        <w:p w14:paraId="1EE807A0" w14:textId="77777777" w:rsidR="00796D3B" w:rsidRDefault="005A7C6E" w:rsidP="70EB9BDB">
          <w:pPr>
            <w:pStyle w:val="TOC3"/>
            <w:tabs>
              <w:tab w:val="left" w:pos="990"/>
              <w:tab w:val="right" w:leader="dot" w:pos="10800"/>
            </w:tabs>
            <w:rPr>
              <w:rStyle w:val="Hyperlink"/>
              <w:noProof/>
            </w:rPr>
          </w:pPr>
          <w:hyperlink w:anchor="_Toc1367087283">
            <w:r w:rsidR="70EB9BDB" w:rsidRPr="70EB9BDB">
              <w:rPr>
                <w:rStyle w:val="Hyperlink"/>
              </w:rPr>
              <w:t>3.5.8</w:t>
            </w:r>
            <w:r w:rsidR="00641E38">
              <w:tab/>
            </w:r>
            <w:r w:rsidR="70EB9BDB" w:rsidRPr="70EB9BDB">
              <w:rPr>
                <w:rStyle w:val="Hyperlink"/>
              </w:rPr>
              <w:t>Pluggable Types</w:t>
            </w:r>
            <w:r w:rsidR="00641E38">
              <w:tab/>
            </w:r>
            <w:r w:rsidR="00641E38">
              <w:fldChar w:fldCharType="begin"/>
            </w:r>
            <w:r w:rsidR="00641E38">
              <w:instrText>PAGEREF _Toc1367087283 \h</w:instrText>
            </w:r>
            <w:r w:rsidR="00641E38">
              <w:fldChar w:fldCharType="separate"/>
            </w:r>
            <w:r w:rsidR="70EB9BDB" w:rsidRPr="70EB9BDB">
              <w:rPr>
                <w:rStyle w:val="Hyperlink"/>
              </w:rPr>
              <w:t>32</w:t>
            </w:r>
            <w:r w:rsidR="00641E38">
              <w:fldChar w:fldCharType="end"/>
            </w:r>
          </w:hyperlink>
        </w:p>
        <w:p w14:paraId="46793647" w14:textId="77777777" w:rsidR="00796D3B" w:rsidRDefault="005A7C6E" w:rsidP="70EB9BDB">
          <w:pPr>
            <w:pStyle w:val="TOC3"/>
            <w:tabs>
              <w:tab w:val="left" w:pos="990"/>
              <w:tab w:val="right" w:leader="dot" w:pos="10800"/>
            </w:tabs>
            <w:rPr>
              <w:rStyle w:val="Hyperlink"/>
              <w:noProof/>
            </w:rPr>
          </w:pPr>
          <w:hyperlink w:anchor="_Toc1931980622">
            <w:r w:rsidR="70EB9BDB" w:rsidRPr="70EB9BDB">
              <w:rPr>
                <w:rStyle w:val="Hyperlink"/>
              </w:rPr>
              <w:t>3.5.9</w:t>
            </w:r>
            <w:r w:rsidR="00641E38">
              <w:tab/>
            </w:r>
            <w:r w:rsidR="70EB9BDB" w:rsidRPr="70EB9BDB">
              <w:rPr>
                <w:rStyle w:val="Hyperlink"/>
              </w:rPr>
              <w:t>Pluggable Compatible for PTP</w:t>
            </w:r>
            <w:r w:rsidR="00641E38">
              <w:tab/>
            </w:r>
            <w:r w:rsidR="00641E38">
              <w:fldChar w:fldCharType="begin"/>
            </w:r>
            <w:r w:rsidR="00641E38">
              <w:instrText>PAGEREF _Toc1931980622 \h</w:instrText>
            </w:r>
            <w:r w:rsidR="00641E38">
              <w:fldChar w:fldCharType="separate"/>
            </w:r>
            <w:r w:rsidR="70EB9BDB" w:rsidRPr="70EB9BDB">
              <w:rPr>
                <w:rStyle w:val="Hyperlink"/>
              </w:rPr>
              <w:t>34</w:t>
            </w:r>
            <w:r w:rsidR="00641E38">
              <w:fldChar w:fldCharType="end"/>
            </w:r>
          </w:hyperlink>
        </w:p>
        <w:p w14:paraId="332421A1" w14:textId="77777777" w:rsidR="00796D3B" w:rsidRDefault="005A7C6E" w:rsidP="70EB9BDB">
          <w:pPr>
            <w:pStyle w:val="TOC3"/>
            <w:tabs>
              <w:tab w:val="left" w:pos="1200"/>
              <w:tab w:val="right" w:leader="dot" w:pos="10800"/>
            </w:tabs>
            <w:rPr>
              <w:rStyle w:val="Hyperlink"/>
              <w:noProof/>
            </w:rPr>
          </w:pPr>
          <w:hyperlink w:anchor="_Toc179895863">
            <w:r w:rsidR="70EB9BDB" w:rsidRPr="70EB9BDB">
              <w:rPr>
                <w:rStyle w:val="Hyperlink"/>
              </w:rPr>
              <w:t>3.5.10</w:t>
            </w:r>
            <w:r w:rsidR="00641E38">
              <w:tab/>
            </w:r>
            <w:r w:rsidR="70EB9BDB" w:rsidRPr="70EB9BDB">
              <w:rPr>
                <w:rStyle w:val="Hyperlink"/>
              </w:rPr>
              <w:t>Port Compatibility</w:t>
            </w:r>
            <w:r w:rsidR="00641E38">
              <w:tab/>
            </w:r>
            <w:r w:rsidR="00641E38">
              <w:fldChar w:fldCharType="begin"/>
            </w:r>
            <w:r w:rsidR="00641E38">
              <w:instrText>PAGEREF _Toc179895863 \h</w:instrText>
            </w:r>
            <w:r w:rsidR="00641E38">
              <w:fldChar w:fldCharType="separate"/>
            </w:r>
            <w:r w:rsidR="70EB9BDB" w:rsidRPr="70EB9BDB">
              <w:rPr>
                <w:rStyle w:val="Hyperlink"/>
              </w:rPr>
              <w:t>34</w:t>
            </w:r>
            <w:r w:rsidR="00641E38">
              <w:fldChar w:fldCharType="end"/>
            </w:r>
          </w:hyperlink>
        </w:p>
        <w:p w14:paraId="0C2ADD2E" w14:textId="77777777" w:rsidR="00796D3B" w:rsidRDefault="005A7C6E" w:rsidP="70EB9BDB">
          <w:pPr>
            <w:pStyle w:val="TOC2"/>
            <w:tabs>
              <w:tab w:val="right" w:leader="dot" w:pos="10800"/>
            </w:tabs>
            <w:rPr>
              <w:rStyle w:val="Hyperlink"/>
            </w:rPr>
          </w:pPr>
          <w:hyperlink w:anchor="_Toc1443743137">
            <w:r w:rsidR="70EB9BDB" w:rsidRPr="70EB9BDB">
              <w:rPr>
                <w:rStyle w:val="Hyperlink"/>
              </w:rPr>
              <w:t>3.6</w:t>
            </w:r>
            <w:r w:rsidR="00641E38">
              <w:tab/>
            </w:r>
            <w:r w:rsidR="70EB9BDB" w:rsidRPr="70EB9BDB">
              <w:rPr>
                <w:rStyle w:val="Hyperlink"/>
              </w:rPr>
              <w:t>Device Model Ericsson 6318</w:t>
            </w:r>
            <w:r w:rsidR="00641E38">
              <w:tab/>
            </w:r>
            <w:r w:rsidR="00641E38">
              <w:fldChar w:fldCharType="begin"/>
            </w:r>
            <w:r w:rsidR="00641E38">
              <w:instrText>PAGEREF _Toc1443743137 \h</w:instrText>
            </w:r>
            <w:r w:rsidR="00641E38">
              <w:fldChar w:fldCharType="separate"/>
            </w:r>
            <w:r w:rsidR="70EB9BDB" w:rsidRPr="70EB9BDB">
              <w:rPr>
                <w:rStyle w:val="Hyperlink"/>
              </w:rPr>
              <w:t>37</w:t>
            </w:r>
            <w:r w:rsidR="00641E38">
              <w:fldChar w:fldCharType="end"/>
            </w:r>
          </w:hyperlink>
        </w:p>
        <w:p w14:paraId="6373F052" w14:textId="77777777" w:rsidR="00796D3B" w:rsidRDefault="005A7C6E" w:rsidP="70EB9BDB">
          <w:pPr>
            <w:pStyle w:val="TOC3"/>
            <w:tabs>
              <w:tab w:val="left" w:pos="990"/>
              <w:tab w:val="right" w:leader="dot" w:pos="10800"/>
            </w:tabs>
            <w:rPr>
              <w:rStyle w:val="Hyperlink"/>
              <w:noProof/>
            </w:rPr>
          </w:pPr>
          <w:hyperlink w:anchor="_Toc397917968">
            <w:r w:rsidR="70EB9BDB" w:rsidRPr="70EB9BDB">
              <w:rPr>
                <w:rStyle w:val="Hyperlink"/>
              </w:rPr>
              <w:t>3.6.1</w:t>
            </w:r>
            <w:r w:rsidR="00641E38">
              <w:tab/>
            </w:r>
            <w:r w:rsidR="70EB9BDB" w:rsidRPr="70EB9BDB">
              <w:rPr>
                <w:rStyle w:val="Hyperlink"/>
              </w:rPr>
              <w:t>Device Types</w:t>
            </w:r>
            <w:r w:rsidR="00641E38">
              <w:tab/>
            </w:r>
            <w:r w:rsidR="00641E38">
              <w:fldChar w:fldCharType="begin"/>
            </w:r>
            <w:r w:rsidR="00641E38">
              <w:instrText>PAGEREF _Toc397917968 \h</w:instrText>
            </w:r>
            <w:r w:rsidR="00641E38">
              <w:fldChar w:fldCharType="separate"/>
            </w:r>
            <w:r w:rsidR="70EB9BDB" w:rsidRPr="70EB9BDB">
              <w:rPr>
                <w:rStyle w:val="Hyperlink"/>
              </w:rPr>
              <w:t>37</w:t>
            </w:r>
            <w:r w:rsidR="00641E38">
              <w:fldChar w:fldCharType="end"/>
            </w:r>
          </w:hyperlink>
        </w:p>
        <w:p w14:paraId="71D765FC" w14:textId="77777777" w:rsidR="00796D3B" w:rsidRDefault="005A7C6E" w:rsidP="70EB9BDB">
          <w:pPr>
            <w:pStyle w:val="TOC3"/>
            <w:tabs>
              <w:tab w:val="left" w:pos="990"/>
              <w:tab w:val="right" w:leader="dot" w:pos="10800"/>
            </w:tabs>
            <w:rPr>
              <w:rStyle w:val="Hyperlink"/>
              <w:noProof/>
            </w:rPr>
          </w:pPr>
          <w:hyperlink w:anchor="_Toc1813174252">
            <w:r w:rsidR="70EB9BDB" w:rsidRPr="70EB9BDB">
              <w:rPr>
                <w:rStyle w:val="Hyperlink"/>
              </w:rPr>
              <w:t>3.6.2</w:t>
            </w:r>
            <w:r w:rsidR="00641E38">
              <w:tab/>
            </w:r>
            <w:r w:rsidR="70EB9BDB" w:rsidRPr="70EB9BDB">
              <w:rPr>
                <w:rStyle w:val="Hyperlink"/>
              </w:rPr>
              <w:t>Shelf Position Types</w:t>
            </w:r>
            <w:r w:rsidR="00641E38">
              <w:tab/>
            </w:r>
            <w:r w:rsidR="00641E38">
              <w:fldChar w:fldCharType="begin"/>
            </w:r>
            <w:r w:rsidR="00641E38">
              <w:instrText>PAGEREF _Toc1813174252 \h</w:instrText>
            </w:r>
            <w:r w:rsidR="00641E38">
              <w:fldChar w:fldCharType="separate"/>
            </w:r>
            <w:r w:rsidR="70EB9BDB" w:rsidRPr="70EB9BDB">
              <w:rPr>
                <w:rStyle w:val="Hyperlink"/>
              </w:rPr>
              <w:t>37</w:t>
            </w:r>
            <w:r w:rsidR="00641E38">
              <w:fldChar w:fldCharType="end"/>
            </w:r>
          </w:hyperlink>
        </w:p>
        <w:p w14:paraId="6F705979" w14:textId="77777777" w:rsidR="00796D3B" w:rsidRDefault="005A7C6E" w:rsidP="70EB9BDB">
          <w:pPr>
            <w:pStyle w:val="TOC3"/>
            <w:tabs>
              <w:tab w:val="left" w:pos="990"/>
              <w:tab w:val="right" w:leader="dot" w:pos="10800"/>
            </w:tabs>
            <w:rPr>
              <w:rStyle w:val="Hyperlink"/>
              <w:noProof/>
            </w:rPr>
          </w:pPr>
          <w:hyperlink w:anchor="_Toc987793726">
            <w:r w:rsidR="70EB9BDB" w:rsidRPr="70EB9BDB">
              <w:rPr>
                <w:rStyle w:val="Hyperlink"/>
              </w:rPr>
              <w:t>3.6.3</w:t>
            </w:r>
            <w:r w:rsidR="00641E38">
              <w:tab/>
            </w:r>
            <w:r w:rsidR="70EB9BDB" w:rsidRPr="70EB9BDB">
              <w:rPr>
                <w:rStyle w:val="Hyperlink"/>
              </w:rPr>
              <w:t>Shelf Types</w:t>
            </w:r>
            <w:r w:rsidR="00641E38">
              <w:tab/>
            </w:r>
            <w:r w:rsidR="00641E38">
              <w:fldChar w:fldCharType="begin"/>
            </w:r>
            <w:r w:rsidR="00641E38">
              <w:instrText>PAGEREF _Toc987793726 \h</w:instrText>
            </w:r>
            <w:r w:rsidR="00641E38">
              <w:fldChar w:fldCharType="separate"/>
            </w:r>
            <w:r w:rsidR="70EB9BDB" w:rsidRPr="70EB9BDB">
              <w:rPr>
                <w:rStyle w:val="Hyperlink"/>
              </w:rPr>
              <w:t>38</w:t>
            </w:r>
            <w:r w:rsidR="00641E38">
              <w:fldChar w:fldCharType="end"/>
            </w:r>
          </w:hyperlink>
        </w:p>
        <w:p w14:paraId="44256A92" w14:textId="77777777" w:rsidR="00796D3B" w:rsidRDefault="005A7C6E" w:rsidP="70EB9BDB">
          <w:pPr>
            <w:pStyle w:val="TOC3"/>
            <w:tabs>
              <w:tab w:val="left" w:pos="990"/>
              <w:tab w:val="right" w:leader="dot" w:pos="10800"/>
            </w:tabs>
            <w:rPr>
              <w:rStyle w:val="Hyperlink"/>
              <w:kern w:val="2"/>
              <w:lang w:eastAsia="en-US"/>
              <w14:ligatures w14:val="standardContextual"/>
            </w:rPr>
          </w:pPr>
          <w:hyperlink w:anchor="_Toc968503383">
            <w:r w:rsidR="70EB9BDB" w:rsidRPr="70EB9BDB">
              <w:rPr>
                <w:rStyle w:val="Hyperlink"/>
              </w:rPr>
              <w:t>3.6.4</w:t>
            </w:r>
            <w:r w:rsidR="00641E38">
              <w:tab/>
            </w:r>
            <w:r w:rsidR="70EB9BDB" w:rsidRPr="70EB9BDB">
              <w:rPr>
                <w:rStyle w:val="Hyperlink"/>
              </w:rPr>
              <w:t>Shelf Slots</w:t>
            </w:r>
            <w:r w:rsidR="00641E38">
              <w:tab/>
            </w:r>
            <w:r w:rsidR="00641E38">
              <w:fldChar w:fldCharType="begin"/>
            </w:r>
            <w:r w:rsidR="00641E38">
              <w:instrText>PAGEREF _Toc968503383 \h</w:instrText>
            </w:r>
            <w:r w:rsidR="00641E38">
              <w:fldChar w:fldCharType="separate"/>
            </w:r>
            <w:r w:rsidR="70EB9BDB" w:rsidRPr="70EB9BDB">
              <w:rPr>
                <w:rStyle w:val="Hyperlink"/>
              </w:rPr>
              <w:t>38</w:t>
            </w:r>
            <w:r w:rsidR="00641E38">
              <w:fldChar w:fldCharType="end"/>
            </w:r>
          </w:hyperlink>
        </w:p>
        <w:p w14:paraId="6A76475E" w14:textId="77777777" w:rsidR="00796D3B" w:rsidRDefault="005A7C6E" w:rsidP="70EB9BDB">
          <w:pPr>
            <w:pStyle w:val="TOC3"/>
            <w:tabs>
              <w:tab w:val="left" w:pos="990"/>
              <w:tab w:val="right" w:leader="dot" w:pos="10800"/>
            </w:tabs>
            <w:rPr>
              <w:rStyle w:val="Hyperlink"/>
              <w:noProof/>
            </w:rPr>
          </w:pPr>
          <w:hyperlink w:anchor="_Toc1171232788">
            <w:r w:rsidR="70EB9BDB" w:rsidRPr="70EB9BDB">
              <w:rPr>
                <w:rStyle w:val="Hyperlink"/>
              </w:rPr>
              <w:t>3.6.5</w:t>
            </w:r>
            <w:r w:rsidR="00641E38">
              <w:tab/>
            </w:r>
            <w:r w:rsidR="70EB9BDB" w:rsidRPr="70EB9BDB">
              <w:rPr>
                <w:rStyle w:val="Hyperlink"/>
              </w:rPr>
              <w:t>Card Types</w:t>
            </w:r>
            <w:r w:rsidR="00641E38">
              <w:tab/>
            </w:r>
            <w:r w:rsidR="00641E38">
              <w:fldChar w:fldCharType="begin"/>
            </w:r>
            <w:r w:rsidR="00641E38">
              <w:instrText>PAGEREF _Toc1171232788 \h</w:instrText>
            </w:r>
            <w:r w:rsidR="00641E38">
              <w:fldChar w:fldCharType="separate"/>
            </w:r>
            <w:r w:rsidR="70EB9BDB" w:rsidRPr="70EB9BDB">
              <w:rPr>
                <w:rStyle w:val="Hyperlink"/>
              </w:rPr>
              <w:t>38</w:t>
            </w:r>
            <w:r w:rsidR="00641E38">
              <w:fldChar w:fldCharType="end"/>
            </w:r>
          </w:hyperlink>
        </w:p>
        <w:p w14:paraId="569CC34E" w14:textId="77777777" w:rsidR="00796D3B" w:rsidRDefault="005A7C6E" w:rsidP="70EB9BDB">
          <w:pPr>
            <w:pStyle w:val="TOC3"/>
            <w:tabs>
              <w:tab w:val="left" w:pos="990"/>
              <w:tab w:val="right" w:leader="dot" w:pos="10800"/>
            </w:tabs>
            <w:rPr>
              <w:rStyle w:val="Hyperlink"/>
              <w:noProof/>
            </w:rPr>
          </w:pPr>
          <w:hyperlink w:anchor="_Toc1298177593">
            <w:r w:rsidR="70EB9BDB" w:rsidRPr="70EB9BDB">
              <w:rPr>
                <w:rStyle w:val="Hyperlink"/>
              </w:rPr>
              <w:t>3.6.6</w:t>
            </w:r>
            <w:r w:rsidR="00641E38">
              <w:tab/>
            </w:r>
            <w:r w:rsidR="70EB9BDB" w:rsidRPr="70EB9BDB">
              <w:rPr>
                <w:rStyle w:val="Hyperlink"/>
              </w:rPr>
              <w:t>Card Compatibility for slots</w:t>
            </w:r>
            <w:r w:rsidR="00641E38">
              <w:tab/>
            </w:r>
            <w:r w:rsidR="00641E38">
              <w:fldChar w:fldCharType="begin"/>
            </w:r>
            <w:r w:rsidR="00641E38">
              <w:instrText>PAGEREF _Toc1298177593 \h</w:instrText>
            </w:r>
            <w:r w:rsidR="00641E38">
              <w:fldChar w:fldCharType="separate"/>
            </w:r>
            <w:r w:rsidR="70EB9BDB" w:rsidRPr="70EB9BDB">
              <w:rPr>
                <w:rStyle w:val="Hyperlink"/>
              </w:rPr>
              <w:t>38</w:t>
            </w:r>
            <w:r w:rsidR="00641E38">
              <w:fldChar w:fldCharType="end"/>
            </w:r>
          </w:hyperlink>
        </w:p>
        <w:p w14:paraId="56FD5F3A" w14:textId="77777777" w:rsidR="00796D3B" w:rsidRDefault="005A7C6E" w:rsidP="70EB9BDB">
          <w:pPr>
            <w:pStyle w:val="TOC3"/>
            <w:tabs>
              <w:tab w:val="left" w:pos="990"/>
              <w:tab w:val="right" w:leader="dot" w:pos="10800"/>
            </w:tabs>
            <w:rPr>
              <w:rStyle w:val="Hyperlink"/>
              <w:noProof/>
            </w:rPr>
          </w:pPr>
          <w:hyperlink w:anchor="_Toc791933403">
            <w:r w:rsidR="70EB9BDB" w:rsidRPr="70EB9BDB">
              <w:rPr>
                <w:rStyle w:val="Hyperlink"/>
              </w:rPr>
              <w:t>3.6.7</w:t>
            </w:r>
            <w:r w:rsidR="00641E38">
              <w:tab/>
            </w:r>
            <w:r w:rsidR="70EB9BDB" w:rsidRPr="70EB9BDB">
              <w:rPr>
                <w:rStyle w:val="Hyperlink"/>
              </w:rPr>
              <w:t>Physical Termination Position for Shelf</w:t>
            </w:r>
            <w:r w:rsidR="00641E38">
              <w:tab/>
            </w:r>
            <w:r w:rsidR="00641E38">
              <w:fldChar w:fldCharType="begin"/>
            </w:r>
            <w:r w:rsidR="00641E38">
              <w:instrText>PAGEREF _Toc791933403 \h</w:instrText>
            </w:r>
            <w:r w:rsidR="00641E38">
              <w:fldChar w:fldCharType="separate"/>
            </w:r>
            <w:r w:rsidR="70EB9BDB" w:rsidRPr="70EB9BDB">
              <w:rPr>
                <w:rStyle w:val="Hyperlink"/>
              </w:rPr>
              <w:t>38</w:t>
            </w:r>
            <w:r w:rsidR="00641E38">
              <w:fldChar w:fldCharType="end"/>
            </w:r>
          </w:hyperlink>
        </w:p>
        <w:p w14:paraId="513B1062" w14:textId="77777777" w:rsidR="00796D3B" w:rsidRDefault="005A7C6E" w:rsidP="70EB9BDB">
          <w:pPr>
            <w:pStyle w:val="TOC3"/>
            <w:tabs>
              <w:tab w:val="left" w:pos="990"/>
              <w:tab w:val="right" w:leader="dot" w:pos="10800"/>
            </w:tabs>
            <w:rPr>
              <w:rStyle w:val="Hyperlink"/>
              <w:noProof/>
            </w:rPr>
          </w:pPr>
          <w:hyperlink w:anchor="_Toc1868272538">
            <w:r w:rsidR="70EB9BDB" w:rsidRPr="70EB9BDB">
              <w:rPr>
                <w:rStyle w:val="Hyperlink"/>
              </w:rPr>
              <w:t>3.6.8</w:t>
            </w:r>
            <w:r w:rsidR="00641E38">
              <w:tab/>
            </w:r>
            <w:r w:rsidR="70EB9BDB" w:rsidRPr="70EB9BDB">
              <w:rPr>
                <w:rStyle w:val="Hyperlink"/>
              </w:rPr>
              <w:t>Pluggable Types</w:t>
            </w:r>
            <w:r w:rsidR="00641E38">
              <w:tab/>
            </w:r>
            <w:r w:rsidR="00641E38">
              <w:fldChar w:fldCharType="begin"/>
            </w:r>
            <w:r w:rsidR="00641E38">
              <w:instrText>PAGEREF _Toc1868272538 \h</w:instrText>
            </w:r>
            <w:r w:rsidR="00641E38">
              <w:fldChar w:fldCharType="separate"/>
            </w:r>
            <w:r w:rsidR="70EB9BDB" w:rsidRPr="70EB9BDB">
              <w:rPr>
                <w:rStyle w:val="Hyperlink"/>
              </w:rPr>
              <w:t>38</w:t>
            </w:r>
            <w:r w:rsidR="00641E38">
              <w:fldChar w:fldCharType="end"/>
            </w:r>
          </w:hyperlink>
        </w:p>
        <w:p w14:paraId="61F0510C" w14:textId="77777777" w:rsidR="00796D3B" w:rsidRDefault="005A7C6E" w:rsidP="70EB9BDB">
          <w:pPr>
            <w:pStyle w:val="TOC3"/>
            <w:tabs>
              <w:tab w:val="left" w:pos="990"/>
              <w:tab w:val="right" w:leader="dot" w:pos="10800"/>
            </w:tabs>
            <w:rPr>
              <w:rStyle w:val="Hyperlink"/>
              <w:noProof/>
            </w:rPr>
          </w:pPr>
          <w:hyperlink w:anchor="_Toc1669588250">
            <w:r w:rsidR="70EB9BDB" w:rsidRPr="70EB9BDB">
              <w:rPr>
                <w:rStyle w:val="Hyperlink"/>
              </w:rPr>
              <w:t>3.6.9</w:t>
            </w:r>
            <w:r w:rsidR="00641E38">
              <w:tab/>
            </w:r>
            <w:r w:rsidR="70EB9BDB" w:rsidRPr="70EB9BDB">
              <w:rPr>
                <w:rStyle w:val="Hyperlink"/>
              </w:rPr>
              <w:t>Pluggable Compatible for PTP</w:t>
            </w:r>
            <w:r w:rsidR="00641E38">
              <w:tab/>
            </w:r>
            <w:r w:rsidR="00641E38">
              <w:fldChar w:fldCharType="begin"/>
            </w:r>
            <w:r w:rsidR="00641E38">
              <w:instrText>PAGEREF _Toc1669588250 \h</w:instrText>
            </w:r>
            <w:r w:rsidR="00641E38">
              <w:fldChar w:fldCharType="separate"/>
            </w:r>
            <w:r w:rsidR="70EB9BDB" w:rsidRPr="70EB9BDB">
              <w:rPr>
                <w:rStyle w:val="Hyperlink"/>
              </w:rPr>
              <w:t>40</w:t>
            </w:r>
            <w:r w:rsidR="00641E38">
              <w:fldChar w:fldCharType="end"/>
            </w:r>
          </w:hyperlink>
        </w:p>
        <w:p w14:paraId="5B622435" w14:textId="77777777" w:rsidR="00796D3B" w:rsidRDefault="005A7C6E" w:rsidP="70EB9BDB">
          <w:pPr>
            <w:pStyle w:val="TOC3"/>
            <w:tabs>
              <w:tab w:val="left" w:pos="1200"/>
              <w:tab w:val="right" w:leader="dot" w:pos="10800"/>
            </w:tabs>
            <w:rPr>
              <w:rStyle w:val="Hyperlink"/>
              <w:noProof/>
            </w:rPr>
          </w:pPr>
          <w:hyperlink w:anchor="_Toc1688662053">
            <w:r w:rsidR="70EB9BDB" w:rsidRPr="70EB9BDB">
              <w:rPr>
                <w:rStyle w:val="Hyperlink"/>
              </w:rPr>
              <w:t>3.6.10</w:t>
            </w:r>
            <w:r w:rsidR="00641E38">
              <w:tab/>
            </w:r>
            <w:r w:rsidR="70EB9BDB" w:rsidRPr="70EB9BDB">
              <w:rPr>
                <w:rStyle w:val="Hyperlink"/>
              </w:rPr>
              <w:t>Port Compatibility</w:t>
            </w:r>
            <w:r w:rsidR="00641E38">
              <w:tab/>
            </w:r>
            <w:r w:rsidR="00641E38">
              <w:fldChar w:fldCharType="begin"/>
            </w:r>
            <w:r w:rsidR="00641E38">
              <w:instrText>PAGEREF _Toc1688662053 \h</w:instrText>
            </w:r>
            <w:r w:rsidR="00641E38">
              <w:fldChar w:fldCharType="separate"/>
            </w:r>
            <w:r w:rsidR="70EB9BDB" w:rsidRPr="70EB9BDB">
              <w:rPr>
                <w:rStyle w:val="Hyperlink"/>
              </w:rPr>
              <w:t>41</w:t>
            </w:r>
            <w:r w:rsidR="00641E38">
              <w:fldChar w:fldCharType="end"/>
            </w:r>
          </w:hyperlink>
        </w:p>
        <w:p w14:paraId="5F13DFD7" w14:textId="77777777" w:rsidR="00796D3B" w:rsidRDefault="005A7C6E" w:rsidP="70EB9BDB">
          <w:pPr>
            <w:pStyle w:val="TOC2"/>
            <w:tabs>
              <w:tab w:val="right" w:leader="dot" w:pos="10800"/>
            </w:tabs>
            <w:rPr>
              <w:rStyle w:val="Hyperlink"/>
            </w:rPr>
          </w:pPr>
          <w:hyperlink w:anchor="_Toc1507003845">
            <w:r w:rsidR="70EB9BDB" w:rsidRPr="70EB9BDB">
              <w:rPr>
                <w:rStyle w:val="Hyperlink"/>
              </w:rPr>
              <w:t>3.7</w:t>
            </w:r>
            <w:r w:rsidR="00641E38">
              <w:tab/>
            </w:r>
            <w:r w:rsidR="70EB9BDB" w:rsidRPr="70EB9BDB">
              <w:rPr>
                <w:rStyle w:val="Hyperlink"/>
              </w:rPr>
              <w:t>Device Model Ericsson 6353</w:t>
            </w:r>
            <w:r w:rsidR="00641E38">
              <w:tab/>
            </w:r>
            <w:r w:rsidR="00641E38">
              <w:fldChar w:fldCharType="begin"/>
            </w:r>
            <w:r w:rsidR="00641E38">
              <w:instrText>PAGEREF _Toc1507003845 \h</w:instrText>
            </w:r>
            <w:r w:rsidR="00641E38">
              <w:fldChar w:fldCharType="separate"/>
            </w:r>
            <w:r w:rsidR="70EB9BDB" w:rsidRPr="70EB9BDB">
              <w:rPr>
                <w:rStyle w:val="Hyperlink"/>
              </w:rPr>
              <w:t>44</w:t>
            </w:r>
            <w:r w:rsidR="00641E38">
              <w:fldChar w:fldCharType="end"/>
            </w:r>
          </w:hyperlink>
        </w:p>
        <w:p w14:paraId="187F2C1A" w14:textId="77777777" w:rsidR="00796D3B" w:rsidRDefault="005A7C6E" w:rsidP="70EB9BDB">
          <w:pPr>
            <w:pStyle w:val="TOC3"/>
            <w:tabs>
              <w:tab w:val="left" w:pos="990"/>
              <w:tab w:val="right" w:leader="dot" w:pos="10800"/>
            </w:tabs>
            <w:rPr>
              <w:rStyle w:val="Hyperlink"/>
              <w:noProof/>
            </w:rPr>
          </w:pPr>
          <w:hyperlink w:anchor="_Toc2092224789">
            <w:r w:rsidR="70EB9BDB" w:rsidRPr="70EB9BDB">
              <w:rPr>
                <w:rStyle w:val="Hyperlink"/>
              </w:rPr>
              <w:t>3.7.1</w:t>
            </w:r>
            <w:r w:rsidR="00641E38">
              <w:tab/>
            </w:r>
            <w:r w:rsidR="70EB9BDB" w:rsidRPr="70EB9BDB">
              <w:rPr>
                <w:rStyle w:val="Hyperlink"/>
              </w:rPr>
              <w:t>Device Types</w:t>
            </w:r>
            <w:r w:rsidR="00641E38">
              <w:tab/>
            </w:r>
            <w:r w:rsidR="00641E38">
              <w:fldChar w:fldCharType="begin"/>
            </w:r>
            <w:r w:rsidR="00641E38">
              <w:instrText>PAGEREF _Toc2092224789 \h</w:instrText>
            </w:r>
            <w:r w:rsidR="00641E38">
              <w:fldChar w:fldCharType="separate"/>
            </w:r>
            <w:r w:rsidR="70EB9BDB" w:rsidRPr="70EB9BDB">
              <w:rPr>
                <w:rStyle w:val="Hyperlink"/>
              </w:rPr>
              <w:t>44</w:t>
            </w:r>
            <w:r w:rsidR="00641E38">
              <w:fldChar w:fldCharType="end"/>
            </w:r>
          </w:hyperlink>
        </w:p>
        <w:p w14:paraId="61CB919F" w14:textId="77777777" w:rsidR="00796D3B" w:rsidRDefault="005A7C6E" w:rsidP="70EB9BDB">
          <w:pPr>
            <w:pStyle w:val="TOC3"/>
            <w:tabs>
              <w:tab w:val="left" w:pos="990"/>
              <w:tab w:val="right" w:leader="dot" w:pos="10800"/>
            </w:tabs>
            <w:rPr>
              <w:rStyle w:val="Hyperlink"/>
              <w:noProof/>
            </w:rPr>
          </w:pPr>
          <w:hyperlink w:anchor="_Toc776392024">
            <w:r w:rsidR="70EB9BDB" w:rsidRPr="70EB9BDB">
              <w:rPr>
                <w:rStyle w:val="Hyperlink"/>
              </w:rPr>
              <w:t>3.7.2</w:t>
            </w:r>
            <w:r w:rsidR="00641E38">
              <w:tab/>
            </w:r>
            <w:r w:rsidR="70EB9BDB" w:rsidRPr="70EB9BDB">
              <w:rPr>
                <w:rStyle w:val="Hyperlink"/>
              </w:rPr>
              <w:t>Shelf Position Types</w:t>
            </w:r>
            <w:r w:rsidR="00641E38">
              <w:tab/>
            </w:r>
            <w:r w:rsidR="00641E38">
              <w:fldChar w:fldCharType="begin"/>
            </w:r>
            <w:r w:rsidR="00641E38">
              <w:instrText>PAGEREF _Toc776392024 \h</w:instrText>
            </w:r>
            <w:r w:rsidR="00641E38">
              <w:fldChar w:fldCharType="separate"/>
            </w:r>
            <w:r w:rsidR="70EB9BDB" w:rsidRPr="70EB9BDB">
              <w:rPr>
                <w:rStyle w:val="Hyperlink"/>
              </w:rPr>
              <w:t>44</w:t>
            </w:r>
            <w:r w:rsidR="00641E38">
              <w:fldChar w:fldCharType="end"/>
            </w:r>
          </w:hyperlink>
        </w:p>
        <w:p w14:paraId="599E7918" w14:textId="77777777" w:rsidR="00796D3B" w:rsidRDefault="005A7C6E" w:rsidP="70EB9BDB">
          <w:pPr>
            <w:pStyle w:val="TOC3"/>
            <w:tabs>
              <w:tab w:val="left" w:pos="990"/>
              <w:tab w:val="right" w:leader="dot" w:pos="10800"/>
            </w:tabs>
            <w:rPr>
              <w:rStyle w:val="Hyperlink"/>
              <w:noProof/>
            </w:rPr>
          </w:pPr>
          <w:hyperlink w:anchor="_Toc1422921549">
            <w:r w:rsidR="70EB9BDB" w:rsidRPr="70EB9BDB">
              <w:rPr>
                <w:rStyle w:val="Hyperlink"/>
              </w:rPr>
              <w:t>3.7.3</w:t>
            </w:r>
            <w:r w:rsidR="00641E38">
              <w:tab/>
            </w:r>
            <w:r w:rsidR="70EB9BDB" w:rsidRPr="70EB9BDB">
              <w:rPr>
                <w:rStyle w:val="Hyperlink"/>
              </w:rPr>
              <w:t>Shelf Types</w:t>
            </w:r>
            <w:r w:rsidR="00641E38">
              <w:tab/>
            </w:r>
            <w:r w:rsidR="00641E38">
              <w:fldChar w:fldCharType="begin"/>
            </w:r>
            <w:r w:rsidR="00641E38">
              <w:instrText>PAGEREF _Toc1422921549 \h</w:instrText>
            </w:r>
            <w:r w:rsidR="00641E38">
              <w:fldChar w:fldCharType="separate"/>
            </w:r>
            <w:r w:rsidR="70EB9BDB" w:rsidRPr="70EB9BDB">
              <w:rPr>
                <w:rStyle w:val="Hyperlink"/>
              </w:rPr>
              <w:t>44</w:t>
            </w:r>
            <w:r w:rsidR="00641E38">
              <w:fldChar w:fldCharType="end"/>
            </w:r>
          </w:hyperlink>
        </w:p>
        <w:p w14:paraId="2F9882FC" w14:textId="77777777" w:rsidR="00796D3B" w:rsidRDefault="005A7C6E" w:rsidP="70EB9BDB">
          <w:pPr>
            <w:pStyle w:val="TOC3"/>
            <w:tabs>
              <w:tab w:val="left" w:pos="990"/>
              <w:tab w:val="right" w:leader="dot" w:pos="10800"/>
            </w:tabs>
            <w:rPr>
              <w:rStyle w:val="Hyperlink"/>
              <w:noProof/>
            </w:rPr>
          </w:pPr>
          <w:hyperlink w:anchor="_Toc1816860826">
            <w:r w:rsidR="70EB9BDB" w:rsidRPr="70EB9BDB">
              <w:rPr>
                <w:rStyle w:val="Hyperlink"/>
              </w:rPr>
              <w:t>3.7.4</w:t>
            </w:r>
            <w:r w:rsidR="00641E38">
              <w:tab/>
            </w:r>
            <w:r w:rsidR="70EB9BDB" w:rsidRPr="70EB9BDB">
              <w:rPr>
                <w:rStyle w:val="Hyperlink"/>
              </w:rPr>
              <w:t>Shelf Slots</w:t>
            </w:r>
            <w:r w:rsidR="00641E38">
              <w:tab/>
            </w:r>
            <w:r w:rsidR="00641E38">
              <w:fldChar w:fldCharType="begin"/>
            </w:r>
            <w:r w:rsidR="00641E38">
              <w:instrText>PAGEREF _Toc1816860826 \h</w:instrText>
            </w:r>
            <w:r w:rsidR="00641E38">
              <w:fldChar w:fldCharType="separate"/>
            </w:r>
            <w:r w:rsidR="70EB9BDB" w:rsidRPr="70EB9BDB">
              <w:rPr>
                <w:rStyle w:val="Hyperlink"/>
              </w:rPr>
              <w:t>45</w:t>
            </w:r>
            <w:r w:rsidR="00641E38">
              <w:fldChar w:fldCharType="end"/>
            </w:r>
          </w:hyperlink>
        </w:p>
        <w:p w14:paraId="08E5BB4B" w14:textId="77777777" w:rsidR="00796D3B" w:rsidRDefault="005A7C6E" w:rsidP="70EB9BDB">
          <w:pPr>
            <w:pStyle w:val="TOC3"/>
            <w:tabs>
              <w:tab w:val="left" w:pos="990"/>
              <w:tab w:val="right" w:leader="dot" w:pos="10800"/>
            </w:tabs>
            <w:rPr>
              <w:rStyle w:val="Hyperlink"/>
              <w:kern w:val="2"/>
              <w:lang w:eastAsia="en-US"/>
              <w14:ligatures w14:val="standardContextual"/>
            </w:rPr>
          </w:pPr>
          <w:hyperlink w:anchor="_Toc1187008179">
            <w:r w:rsidR="70EB9BDB" w:rsidRPr="70EB9BDB">
              <w:rPr>
                <w:rStyle w:val="Hyperlink"/>
              </w:rPr>
              <w:t>3.7.5</w:t>
            </w:r>
            <w:r w:rsidR="00641E38">
              <w:tab/>
            </w:r>
            <w:r w:rsidR="70EB9BDB" w:rsidRPr="70EB9BDB">
              <w:rPr>
                <w:rStyle w:val="Hyperlink"/>
              </w:rPr>
              <w:t>Card Types</w:t>
            </w:r>
            <w:r w:rsidR="00641E38">
              <w:tab/>
            </w:r>
            <w:r w:rsidR="00641E38">
              <w:fldChar w:fldCharType="begin"/>
            </w:r>
            <w:r w:rsidR="00641E38">
              <w:instrText>PAGEREF _Toc1187008179 \h</w:instrText>
            </w:r>
            <w:r w:rsidR="00641E38">
              <w:fldChar w:fldCharType="separate"/>
            </w:r>
            <w:r w:rsidR="70EB9BDB" w:rsidRPr="70EB9BDB">
              <w:rPr>
                <w:rStyle w:val="Hyperlink"/>
              </w:rPr>
              <w:t>45</w:t>
            </w:r>
            <w:r w:rsidR="00641E38">
              <w:fldChar w:fldCharType="end"/>
            </w:r>
          </w:hyperlink>
        </w:p>
        <w:p w14:paraId="704ED322" w14:textId="77777777" w:rsidR="00796D3B" w:rsidRDefault="005A7C6E" w:rsidP="70EB9BDB">
          <w:pPr>
            <w:pStyle w:val="TOC3"/>
            <w:tabs>
              <w:tab w:val="left" w:pos="990"/>
              <w:tab w:val="right" w:leader="dot" w:pos="10800"/>
            </w:tabs>
            <w:rPr>
              <w:rStyle w:val="Hyperlink"/>
              <w:noProof/>
            </w:rPr>
          </w:pPr>
          <w:hyperlink w:anchor="_Toc1862691873">
            <w:r w:rsidR="70EB9BDB" w:rsidRPr="70EB9BDB">
              <w:rPr>
                <w:rStyle w:val="Hyperlink"/>
              </w:rPr>
              <w:t>3.7.6</w:t>
            </w:r>
            <w:r w:rsidR="00641E38">
              <w:tab/>
            </w:r>
            <w:r w:rsidR="70EB9BDB" w:rsidRPr="70EB9BDB">
              <w:rPr>
                <w:rStyle w:val="Hyperlink"/>
              </w:rPr>
              <w:t>Card Compatibility for slots</w:t>
            </w:r>
            <w:r w:rsidR="00641E38">
              <w:tab/>
            </w:r>
            <w:r w:rsidR="00641E38">
              <w:fldChar w:fldCharType="begin"/>
            </w:r>
            <w:r w:rsidR="00641E38">
              <w:instrText>PAGEREF _Toc1862691873 \h</w:instrText>
            </w:r>
            <w:r w:rsidR="00641E38">
              <w:fldChar w:fldCharType="separate"/>
            </w:r>
            <w:r w:rsidR="70EB9BDB" w:rsidRPr="70EB9BDB">
              <w:rPr>
                <w:rStyle w:val="Hyperlink"/>
              </w:rPr>
              <w:t>45</w:t>
            </w:r>
            <w:r w:rsidR="00641E38">
              <w:fldChar w:fldCharType="end"/>
            </w:r>
          </w:hyperlink>
        </w:p>
        <w:p w14:paraId="1B06A39C" w14:textId="77777777" w:rsidR="00796D3B" w:rsidRDefault="005A7C6E" w:rsidP="70EB9BDB">
          <w:pPr>
            <w:pStyle w:val="TOC3"/>
            <w:tabs>
              <w:tab w:val="left" w:pos="990"/>
              <w:tab w:val="right" w:leader="dot" w:pos="10800"/>
            </w:tabs>
            <w:rPr>
              <w:rStyle w:val="Hyperlink"/>
              <w:noProof/>
            </w:rPr>
          </w:pPr>
          <w:hyperlink w:anchor="_Toc2123088059">
            <w:r w:rsidR="70EB9BDB" w:rsidRPr="70EB9BDB">
              <w:rPr>
                <w:rStyle w:val="Hyperlink"/>
              </w:rPr>
              <w:t>3.7.7</w:t>
            </w:r>
            <w:r w:rsidR="00641E38">
              <w:tab/>
            </w:r>
            <w:r w:rsidR="70EB9BDB" w:rsidRPr="70EB9BDB">
              <w:rPr>
                <w:rStyle w:val="Hyperlink"/>
              </w:rPr>
              <w:t>Physical Termination Position for Shelf</w:t>
            </w:r>
            <w:r w:rsidR="00641E38">
              <w:tab/>
            </w:r>
            <w:r w:rsidR="00641E38">
              <w:fldChar w:fldCharType="begin"/>
            </w:r>
            <w:r w:rsidR="00641E38">
              <w:instrText>PAGEREF _Toc2123088059 \h</w:instrText>
            </w:r>
            <w:r w:rsidR="00641E38">
              <w:fldChar w:fldCharType="separate"/>
            </w:r>
            <w:r w:rsidR="70EB9BDB" w:rsidRPr="70EB9BDB">
              <w:rPr>
                <w:rStyle w:val="Hyperlink"/>
              </w:rPr>
              <w:t>45</w:t>
            </w:r>
            <w:r w:rsidR="00641E38">
              <w:fldChar w:fldCharType="end"/>
            </w:r>
          </w:hyperlink>
        </w:p>
        <w:p w14:paraId="68BF4CA5" w14:textId="77777777" w:rsidR="00796D3B" w:rsidRDefault="005A7C6E" w:rsidP="70EB9BDB">
          <w:pPr>
            <w:pStyle w:val="TOC3"/>
            <w:tabs>
              <w:tab w:val="left" w:pos="990"/>
              <w:tab w:val="right" w:leader="dot" w:pos="10800"/>
            </w:tabs>
            <w:rPr>
              <w:rStyle w:val="Hyperlink"/>
              <w:noProof/>
            </w:rPr>
          </w:pPr>
          <w:hyperlink w:anchor="_Toc1879544902">
            <w:r w:rsidR="70EB9BDB" w:rsidRPr="70EB9BDB">
              <w:rPr>
                <w:rStyle w:val="Hyperlink"/>
              </w:rPr>
              <w:t>3.7.8</w:t>
            </w:r>
            <w:r w:rsidR="00641E38">
              <w:tab/>
            </w:r>
            <w:r w:rsidR="70EB9BDB" w:rsidRPr="70EB9BDB">
              <w:rPr>
                <w:rStyle w:val="Hyperlink"/>
              </w:rPr>
              <w:t>Pluggable Types</w:t>
            </w:r>
            <w:r w:rsidR="00641E38">
              <w:tab/>
            </w:r>
            <w:r w:rsidR="00641E38">
              <w:fldChar w:fldCharType="begin"/>
            </w:r>
            <w:r w:rsidR="00641E38">
              <w:instrText>PAGEREF _Toc1879544902 \h</w:instrText>
            </w:r>
            <w:r w:rsidR="00641E38">
              <w:fldChar w:fldCharType="separate"/>
            </w:r>
            <w:r w:rsidR="70EB9BDB" w:rsidRPr="70EB9BDB">
              <w:rPr>
                <w:rStyle w:val="Hyperlink"/>
              </w:rPr>
              <w:t>45</w:t>
            </w:r>
            <w:r w:rsidR="00641E38">
              <w:fldChar w:fldCharType="end"/>
            </w:r>
          </w:hyperlink>
        </w:p>
        <w:p w14:paraId="0DEC3FE5" w14:textId="77777777" w:rsidR="00796D3B" w:rsidRDefault="005A7C6E" w:rsidP="70EB9BDB">
          <w:pPr>
            <w:pStyle w:val="TOC3"/>
            <w:tabs>
              <w:tab w:val="left" w:pos="990"/>
              <w:tab w:val="right" w:leader="dot" w:pos="10800"/>
            </w:tabs>
            <w:rPr>
              <w:rStyle w:val="Hyperlink"/>
              <w:noProof/>
            </w:rPr>
          </w:pPr>
          <w:hyperlink w:anchor="_Toc426361170">
            <w:r w:rsidR="70EB9BDB" w:rsidRPr="70EB9BDB">
              <w:rPr>
                <w:rStyle w:val="Hyperlink"/>
              </w:rPr>
              <w:t>3.7.9</w:t>
            </w:r>
            <w:r w:rsidR="00641E38">
              <w:tab/>
            </w:r>
            <w:r w:rsidR="70EB9BDB" w:rsidRPr="70EB9BDB">
              <w:rPr>
                <w:rStyle w:val="Hyperlink"/>
              </w:rPr>
              <w:t>Pluggable Compatible for PTP</w:t>
            </w:r>
            <w:r w:rsidR="00641E38">
              <w:tab/>
            </w:r>
            <w:r w:rsidR="00641E38">
              <w:fldChar w:fldCharType="begin"/>
            </w:r>
            <w:r w:rsidR="00641E38">
              <w:instrText>PAGEREF _Toc426361170 \h</w:instrText>
            </w:r>
            <w:r w:rsidR="00641E38">
              <w:fldChar w:fldCharType="separate"/>
            </w:r>
            <w:r w:rsidR="70EB9BDB" w:rsidRPr="70EB9BDB">
              <w:rPr>
                <w:rStyle w:val="Hyperlink"/>
              </w:rPr>
              <w:t>47</w:t>
            </w:r>
            <w:r w:rsidR="00641E38">
              <w:fldChar w:fldCharType="end"/>
            </w:r>
          </w:hyperlink>
        </w:p>
        <w:p w14:paraId="3B5BE186" w14:textId="77777777" w:rsidR="00796D3B" w:rsidRDefault="005A7C6E" w:rsidP="70EB9BDB">
          <w:pPr>
            <w:pStyle w:val="TOC3"/>
            <w:tabs>
              <w:tab w:val="left" w:pos="1200"/>
              <w:tab w:val="right" w:leader="dot" w:pos="10800"/>
            </w:tabs>
            <w:rPr>
              <w:rStyle w:val="Hyperlink"/>
              <w:noProof/>
            </w:rPr>
          </w:pPr>
          <w:hyperlink w:anchor="_Toc1461165444">
            <w:r w:rsidR="70EB9BDB" w:rsidRPr="70EB9BDB">
              <w:rPr>
                <w:rStyle w:val="Hyperlink"/>
              </w:rPr>
              <w:t>3.7.10</w:t>
            </w:r>
            <w:r w:rsidR="00641E38">
              <w:tab/>
            </w:r>
            <w:r w:rsidR="70EB9BDB" w:rsidRPr="70EB9BDB">
              <w:rPr>
                <w:rStyle w:val="Hyperlink"/>
              </w:rPr>
              <w:t>Port Compatibility</w:t>
            </w:r>
            <w:r w:rsidR="00641E38">
              <w:tab/>
            </w:r>
            <w:r w:rsidR="00641E38">
              <w:fldChar w:fldCharType="begin"/>
            </w:r>
            <w:r w:rsidR="00641E38">
              <w:instrText>PAGEREF _Toc1461165444 \h</w:instrText>
            </w:r>
            <w:r w:rsidR="00641E38">
              <w:fldChar w:fldCharType="separate"/>
            </w:r>
            <w:r w:rsidR="70EB9BDB" w:rsidRPr="70EB9BDB">
              <w:rPr>
                <w:rStyle w:val="Hyperlink"/>
              </w:rPr>
              <w:t>48</w:t>
            </w:r>
            <w:r w:rsidR="00641E38">
              <w:fldChar w:fldCharType="end"/>
            </w:r>
          </w:hyperlink>
        </w:p>
        <w:p w14:paraId="4EE7A766" w14:textId="77777777" w:rsidR="00796D3B" w:rsidRDefault="005A7C6E" w:rsidP="70EB9BDB">
          <w:pPr>
            <w:pStyle w:val="TOC2"/>
            <w:tabs>
              <w:tab w:val="right" w:leader="dot" w:pos="10800"/>
            </w:tabs>
            <w:rPr>
              <w:rStyle w:val="Hyperlink"/>
            </w:rPr>
          </w:pPr>
          <w:hyperlink w:anchor="_Toc1859743869">
            <w:r w:rsidR="70EB9BDB" w:rsidRPr="70EB9BDB">
              <w:rPr>
                <w:rStyle w:val="Hyperlink"/>
              </w:rPr>
              <w:t>3.8</w:t>
            </w:r>
            <w:r w:rsidR="00641E38">
              <w:tab/>
            </w:r>
            <w:r w:rsidR="70EB9BDB" w:rsidRPr="70EB9BDB">
              <w:rPr>
                <w:rStyle w:val="Hyperlink"/>
              </w:rPr>
              <w:t>Device Model Ericsson 6675</w:t>
            </w:r>
            <w:r w:rsidR="00641E38">
              <w:tab/>
            </w:r>
            <w:r w:rsidR="00641E38">
              <w:fldChar w:fldCharType="begin"/>
            </w:r>
            <w:r w:rsidR="00641E38">
              <w:instrText>PAGEREF _Toc1859743869 \h</w:instrText>
            </w:r>
            <w:r w:rsidR="00641E38">
              <w:fldChar w:fldCharType="separate"/>
            </w:r>
            <w:r w:rsidR="70EB9BDB" w:rsidRPr="70EB9BDB">
              <w:rPr>
                <w:rStyle w:val="Hyperlink"/>
              </w:rPr>
              <w:t>51</w:t>
            </w:r>
            <w:r w:rsidR="00641E38">
              <w:fldChar w:fldCharType="end"/>
            </w:r>
          </w:hyperlink>
        </w:p>
        <w:p w14:paraId="280DC61A" w14:textId="77777777" w:rsidR="00796D3B" w:rsidRDefault="005A7C6E" w:rsidP="70EB9BDB">
          <w:pPr>
            <w:pStyle w:val="TOC3"/>
            <w:tabs>
              <w:tab w:val="left" w:pos="990"/>
              <w:tab w:val="right" w:leader="dot" w:pos="10800"/>
            </w:tabs>
            <w:rPr>
              <w:rStyle w:val="Hyperlink"/>
              <w:noProof/>
            </w:rPr>
          </w:pPr>
          <w:hyperlink w:anchor="_Toc246283114">
            <w:r w:rsidR="70EB9BDB" w:rsidRPr="70EB9BDB">
              <w:rPr>
                <w:rStyle w:val="Hyperlink"/>
              </w:rPr>
              <w:t>3.8.1</w:t>
            </w:r>
            <w:r w:rsidR="00641E38">
              <w:tab/>
            </w:r>
            <w:r w:rsidR="70EB9BDB" w:rsidRPr="70EB9BDB">
              <w:rPr>
                <w:rStyle w:val="Hyperlink"/>
              </w:rPr>
              <w:t>Device Types</w:t>
            </w:r>
            <w:r w:rsidR="00641E38">
              <w:tab/>
            </w:r>
            <w:r w:rsidR="00641E38">
              <w:fldChar w:fldCharType="begin"/>
            </w:r>
            <w:r w:rsidR="00641E38">
              <w:instrText>PAGEREF _Toc246283114 \h</w:instrText>
            </w:r>
            <w:r w:rsidR="00641E38">
              <w:fldChar w:fldCharType="separate"/>
            </w:r>
            <w:r w:rsidR="70EB9BDB" w:rsidRPr="70EB9BDB">
              <w:rPr>
                <w:rStyle w:val="Hyperlink"/>
              </w:rPr>
              <w:t>51</w:t>
            </w:r>
            <w:r w:rsidR="00641E38">
              <w:fldChar w:fldCharType="end"/>
            </w:r>
          </w:hyperlink>
        </w:p>
        <w:p w14:paraId="3375A950" w14:textId="77777777" w:rsidR="00796D3B" w:rsidRDefault="005A7C6E" w:rsidP="70EB9BDB">
          <w:pPr>
            <w:pStyle w:val="TOC3"/>
            <w:tabs>
              <w:tab w:val="left" w:pos="990"/>
              <w:tab w:val="right" w:leader="dot" w:pos="10800"/>
            </w:tabs>
            <w:rPr>
              <w:rStyle w:val="Hyperlink"/>
              <w:noProof/>
            </w:rPr>
          </w:pPr>
          <w:hyperlink w:anchor="_Toc1907744458">
            <w:r w:rsidR="70EB9BDB" w:rsidRPr="70EB9BDB">
              <w:rPr>
                <w:rStyle w:val="Hyperlink"/>
              </w:rPr>
              <w:t>3.8.2</w:t>
            </w:r>
            <w:r w:rsidR="00641E38">
              <w:tab/>
            </w:r>
            <w:r w:rsidR="70EB9BDB" w:rsidRPr="70EB9BDB">
              <w:rPr>
                <w:rStyle w:val="Hyperlink"/>
              </w:rPr>
              <w:t>Shelf Position Types</w:t>
            </w:r>
            <w:r w:rsidR="00641E38">
              <w:tab/>
            </w:r>
            <w:r w:rsidR="00641E38">
              <w:fldChar w:fldCharType="begin"/>
            </w:r>
            <w:r w:rsidR="00641E38">
              <w:instrText>PAGEREF _Toc1907744458 \h</w:instrText>
            </w:r>
            <w:r w:rsidR="00641E38">
              <w:fldChar w:fldCharType="separate"/>
            </w:r>
            <w:r w:rsidR="70EB9BDB" w:rsidRPr="70EB9BDB">
              <w:rPr>
                <w:rStyle w:val="Hyperlink"/>
              </w:rPr>
              <w:t>51</w:t>
            </w:r>
            <w:r w:rsidR="00641E38">
              <w:fldChar w:fldCharType="end"/>
            </w:r>
          </w:hyperlink>
        </w:p>
        <w:p w14:paraId="43ED420C" w14:textId="77777777" w:rsidR="00796D3B" w:rsidRDefault="005A7C6E" w:rsidP="70EB9BDB">
          <w:pPr>
            <w:pStyle w:val="TOC3"/>
            <w:tabs>
              <w:tab w:val="left" w:pos="990"/>
              <w:tab w:val="right" w:leader="dot" w:pos="10800"/>
            </w:tabs>
            <w:rPr>
              <w:rStyle w:val="Hyperlink"/>
              <w:noProof/>
            </w:rPr>
          </w:pPr>
          <w:hyperlink w:anchor="_Toc1228763784">
            <w:r w:rsidR="70EB9BDB" w:rsidRPr="70EB9BDB">
              <w:rPr>
                <w:rStyle w:val="Hyperlink"/>
              </w:rPr>
              <w:t>3.8.3</w:t>
            </w:r>
            <w:r w:rsidR="00641E38">
              <w:tab/>
            </w:r>
            <w:r w:rsidR="70EB9BDB" w:rsidRPr="70EB9BDB">
              <w:rPr>
                <w:rStyle w:val="Hyperlink"/>
              </w:rPr>
              <w:t>Shelf Types</w:t>
            </w:r>
            <w:r w:rsidR="00641E38">
              <w:tab/>
            </w:r>
            <w:r w:rsidR="00641E38">
              <w:fldChar w:fldCharType="begin"/>
            </w:r>
            <w:r w:rsidR="00641E38">
              <w:instrText>PAGEREF _Toc1228763784 \h</w:instrText>
            </w:r>
            <w:r w:rsidR="00641E38">
              <w:fldChar w:fldCharType="separate"/>
            </w:r>
            <w:r w:rsidR="70EB9BDB" w:rsidRPr="70EB9BDB">
              <w:rPr>
                <w:rStyle w:val="Hyperlink"/>
              </w:rPr>
              <w:t>51</w:t>
            </w:r>
            <w:r w:rsidR="00641E38">
              <w:fldChar w:fldCharType="end"/>
            </w:r>
          </w:hyperlink>
        </w:p>
        <w:p w14:paraId="000B93FD" w14:textId="77777777" w:rsidR="00796D3B" w:rsidRDefault="005A7C6E" w:rsidP="70EB9BDB">
          <w:pPr>
            <w:pStyle w:val="TOC3"/>
            <w:tabs>
              <w:tab w:val="left" w:pos="990"/>
              <w:tab w:val="right" w:leader="dot" w:pos="10800"/>
            </w:tabs>
            <w:rPr>
              <w:rStyle w:val="Hyperlink"/>
              <w:noProof/>
            </w:rPr>
          </w:pPr>
          <w:hyperlink w:anchor="_Toc1036830809">
            <w:r w:rsidR="70EB9BDB" w:rsidRPr="70EB9BDB">
              <w:rPr>
                <w:rStyle w:val="Hyperlink"/>
              </w:rPr>
              <w:t>3.8.4</w:t>
            </w:r>
            <w:r w:rsidR="00641E38">
              <w:tab/>
            </w:r>
            <w:r w:rsidR="70EB9BDB" w:rsidRPr="70EB9BDB">
              <w:rPr>
                <w:rStyle w:val="Hyperlink"/>
              </w:rPr>
              <w:t>Shelf Slots</w:t>
            </w:r>
            <w:r w:rsidR="00641E38">
              <w:tab/>
            </w:r>
            <w:r w:rsidR="00641E38">
              <w:fldChar w:fldCharType="begin"/>
            </w:r>
            <w:r w:rsidR="00641E38">
              <w:instrText>PAGEREF _Toc1036830809 \h</w:instrText>
            </w:r>
            <w:r w:rsidR="00641E38">
              <w:fldChar w:fldCharType="separate"/>
            </w:r>
            <w:r w:rsidR="70EB9BDB" w:rsidRPr="70EB9BDB">
              <w:rPr>
                <w:rStyle w:val="Hyperlink"/>
              </w:rPr>
              <w:t>52</w:t>
            </w:r>
            <w:r w:rsidR="00641E38">
              <w:fldChar w:fldCharType="end"/>
            </w:r>
          </w:hyperlink>
        </w:p>
        <w:p w14:paraId="57390B47" w14:textId="77777777" w:rsidR="00796D3B" w:rsidRDefault="005A7C6E" w:rsidP="70EB9BDB">
          <w:pPr>
            <w:pStyle w:val="TOC3"/>
            <w:tabs>
              <w:tab w:val="left" w:pos="990"/>
              <w:tab w:val="right" w:leader="dot" w:pos="10800"/>
            </w:tabs>
            <w:rPr>
              <w:rStyle w:val="Hyperlink"/>
              <w:noProof/>
            </w:rPr>
          </w:pPr>
          <w:hyperlink w:anchor="_Toc2020800166">
            <w:r w:rsidR="70EB9BDB" w:rsidRPr="70EB9BDB">
              <w:rPr>
                <w:rStyle w:val="Hyperlink"/>
              </w:rPr>
              <w:t>3.8.5</w:t>
            </w:r>
            <w:r w:rsidR="00641E38">
              <w:tab/>
            </w:r>
            <w:r w:rsidR="70EB9BDB" w:rsidRPr="70EB9BDB">
              <w:rPr>
                <w:rStyle w:val="Hyperlink"/>
              </w:rPr>
              <w:t>Card Types</w:t>
            </w:r>
            <w:r w:rsidR="00641E38">
              <w:tab/>
            </w:r>
            <w:r w:rsidR="00641E38">
              <w:fldChar w:fldCharType="begin"/>
            </w:r>
            <w:r w:rsidR="00641E38">
              <w:instrText>PAGEREF _Toc2020800166 \h</w:instrText>
            </w:r>
            <w:r w:rsidR="00641E38">
              <w:fldChar w:fldCharType="separate"/>
            </w:r>
            <w:r w:rsidR="70EB9BDB" w:rsidRPr="70EB9BDB">
              <w:rPr>
                <w:rStyle w:val="Hyperlink"/>
              </w:rPr>
              <w:t>52</w:t>
            </w:r>
            <w:r w:rsidR="00641E38">
              <w:fldChar w:fldCharType="end"/>
            </w:r>
          </w:hyperlink>
        </w:p>
        <w:p w14:paraId="42728FBE" w14:textId="77777777" w:rsidR="00796D3B" w:rsidRDefault="005A7C6E" w:rsidP="70EB9BDB">
          <w:pPr>
            <w:pStyle w:val="TOC3"/>
            <w:tabs>
              <w:tab w:val="left" w:pos="990"/>
              <w:tab w:val="right" w:leader="dot" w:pos="10800"/>
            </w:tabs>
            <w:rPr>
              <w:rStyle w:val="Hyperlink"/>
              <w:kern w:val="2"/>
              <w:lang w:eastAsia="en-US"/>
              <w14:ligatures w14:val="standardContextual"/>
            </w:rPr>
          </w:pPr>
          <w:hyperlink w:anchor="_Toc105880324">
            <w:r w:rsidR="70EB9BDB" w:rsidRPr="70EB9BDB">
              <w:rPr>
                <w:rStyle w:val="Hyperlink"/>
              </w:rPr>
              <w:t>3.8.6</w:t>
            </w:r>
            <w:r w:rsidR="00641E38">
              <w:tab/>
            </w:r>
            <w:r w:rsidR="70EB9BDB" w:rsidRPr="70EB9BDB">
              <w:rPr>
                <w:rStyle w:val="Hyperlink"/>
              </w:rPr>
              <w:t>Card Compatibility for slots</w:t>
            </w:r>
            <w:r w:rsidR="00641E38">
              <w:tab/>
            </w:r>
            <w:r w:rsidR="00641E38">
              <w:fldChar w:fldCharType="begin"/>
            </w:r>
            <w:r w:rsidR="00641E38">
              <w:instrText>PAGEREF _Toc105880324 \h</w:instrText>
            </w:r>
            <w:r w:rsidR="00641E38">
              <w:fldChar w:fldCharType="separate"/>
            </w:r>
            <w:r w:rsidR="70EB9BDB" w:rsidRPr="70EB9BDB">
              <w:rPr>
                <w:rStyle w:val="Hyperlink"/>
              </w:rPr>
              <w:t>52</w:t>
            </w:r>
            <w:r w:rsidR="00641E38">
              <w:fldChar w:fldCharType="end"/>
            </w:r>
          </w:hyperlink>
        </w:p>
        <w:p w14:paraId="4001312F" w14:textId="77777777" w:rsidR="00796D3B" w:rsidRDefault="005A7C6E" w:rsidP="70EB9BDB">
          <w:pPr>
            <w:pStyle w:val="TOC3"/>
            <w:tabs>
              <w:tab w:val="left" w:pos="990"/>
              <w:tab w:val="right" w:leader="dot" w:pos="10800"/>
            </w:tabs>
            <w:rPr>
              <w:rStyle w:val="Hyperlink"/>
              <w:noProof/>
            </w:rPr>
          </w:pPr>
          <w:hyperlink w:anchor="_Toc1938105364">
            <w:r w:rsidR="70EB9BDB" w:rsidRPr="70EB9BDB">
              <w:rPr>
                <w:rStyle w:val="Hyperlink"/>
              </w:rPr>
              <w:t>3.8.7</w:t>
            </w:r>
            <w:r w:rsidR="00641E38">
              <w:tab/>
            </w:r>
            <w:r w:rsidR="70EB9BDB" w:rsidRPr="70EB9BDB">
              <w:rPr>
                <w:rStyle w:val="Hyperlink"/>
              </w:rPr>
              <w:t>Physical Termination Position for Shelf</w:t>
            </w:r>
            <w:r w:rsidR="00641E38">
              <w:tab/>
            </w:r>
            <w:r w:rsidR="00641E38">
              <w:fldChar w:fldCharType="begin"/>
            </w:r>
            <w:r w:rsidR="00641E38">
              <w:instrText>PAGEREF _Toc1938105364 \h</w:instrText>
            </w:r>
            <w:r w:rsidR="00641E38">
              <w:fldChar w:fldCharType="separate"/>
            </w:r>
            <w:r w:rsidR="70EB9BDB" w:rsidRPr="70EB9BDB">
              <w:rPr>
                <w:rStyle w:val="Hyperlink"/>
              </w:rPr>
              <w:t>52</w:t>
            </w:r>
            <w:r w:rsidR="00641E38">
              <w:fldChar w:fldCharType="end"/>
            </w:r>
          </w:hyperlink>
        </w:p>
        <w:p w14:paraId="08C8A4A8" w14:textId="77777777" w:rsidR="00796D3B" w:rsidRDefault="005A7C6E" w:rsidP="70EB9BDB">
          <w:pPr>
            <w:pStyle w:val="TOC3"/>
            <w:tabs>
              <w:tab w:val="left" w:pos="990"/>
              <w:tab w:val="right" w:leader="dot" w:pos="10800"/>
            </w:tabs>
            <w:rPr>
              <w:rStyle w:val="Hyperlink"/>
              <w:noProof/>
            </w:rPr>
          </w:pPr>
          <w:hyperlink w:anchor="_Toc1507790277">
            <w:r w:rsidR="70EB9BDB" w:rsidRPr="70EB9BDB">
              <w:rPr>
                <w:rStyle w:val="Hyperlink"/>
              </w:rPr>
              <w:t>3.8.8</w:t>
            </w:r>
            <w:r w:rsidR="00641E38">
              <w:tab/>
            </w:r>
            <w:r w:rsidR="70EB9BDB" w:rsidRPr="70EB9BDB">
              <w:rPr>
                <w:rStyle w:val="Hyperlink"/>
              </w:rPr>
              <w:t>Pluggable Types</w:t>
            </w:r>
            <w:r w:rsidR="00641E38">
              <w:tab/>
            </w:r>
            <w:r w:rsidR="00641E38">
              <w:fldChar w:fldCharType="begin"/>
            </w:r>
            <w:r w:rsidR="00641E38">
              <w:instrText>PAGEREF _Toc1507790277 \h</w:instrText>
            </w:r>
            <w:r w:rsidR="00641E38">
              <w:fldChar w:fldCharType="separate"/>
            </w:r>
            <w:r w:rsidR="70EB9BDB" w:rsidRPr="70EB9BDB">
              <w:rPr>
                <w:rStyle w:val="Hyperlink"/>
              </w:rPr>
              <w:t>52</w:t>
            </w:r>
            <w:r w:rsidR="00641E38">
              <w:fldChar w:fldCharType="end"/>
            </w:r>
          </w:hyperlink>
        </w:p>
        <w:p w14:paraId="14616693" w14:textId="77777777" w:rsidR="00796D3B" w:rsidRDefault="005A7C6E" w:rsidP="70EB9BDB">
          <w:pPr>
            <w:pStyle w:val="TOC3"/>
            <w:tabs>
              <w:tab w:val="left" w:pos="990"/>
              <w:tab w:val="right" w:leader="dot" w:pos="10800"/>
            </w:tabs>
            <w:rPr>
              <w:rStyle w:val="Hyperlink"/>
              <w:noProof/>
            </w:rPr>
          </w:pPr>
          <w:hyperlink w:anchor="_Toc87476665">
            <w:r w:rsidR="70EB9BDB" w:rsidRPr="70EB9BDB">
              <w:rPr>
                <w:rStyle w:val="Hyperlink"/>
              </w:rPr>
              <w:t>3.8.9</w:t>
            </w:r>
            <w:r w:rsidR="00641E38">
              <w:tab/>
            </w:r>
            <w:r w:rsidR="70EB9BDB" w:rsidRPr="70EB9BDB">
              <w:rPr>
                <w:rStyle w:val="Hyperlink"/>
              </w:rPr>
              <w:t>Pluggable Compatible for PTP</w:t>
            </w:r>
            <w:r w:rsidR="00641E38">
              <w:tab/>
            </w:r>
            <w:r w:rsidR="00641E38">
              <w:fldChar w:fldCharType="begin"/>
            </w:r>
            <w:r w:rsidR="00641E38">
              <w:instrText>PAGEREF _Toc87476665 \h</w:instrText>
            </w:r>
            <w:r w:rsidR="00641E38">
              <w:fldChar w:fldCharType="separate"/>
            </w:r>
            <w:r w:rsidR="70EB9BDB" w:rsidRPr="70EB9BDB">
              <w:rPr>
                <w:rStyle w:val="Hyperlink"/>
              </w:rPr>
              <w:t>52</w:t>
            </w:r>
            <w:r w:rsidR="00641E38">
              <w:fldChar w:fldCharType="end"/>
            </w:r>
          </w:hyperlink>
        </w:p>
        <w:p w14:paraId="77A8C8F3" w14:textId="77777777" w:rsidR="00796D3B" w:rsidRDefault="005A7C6E" w:rsidP="70EB9BDB">
          <w:pPr>
            <w:pStyle w:val="TOC3"/>
            <w:tabs>
              <w:tab w:val="left" w:pos="1200"/>
              <w:tab w:val="right" w:leader="dot" w:pos="10800"/>
            </w:tabs>
            <w:rPr>
              <w:rStyle w:val="Hyperlink"/>
              <w:noProof/>
            </w:rPr>
          </w:pPr>
          <w:hyperlink w:anchor="_Toc761847324">
            <w:r w:rsidR="70EB9BDB" w:rsidRPr="70EB9BDB">
              <w:rPr>
                <w:rStyle w:val="Hyperlink"/>
              </w:rPr>
              <w:t>3.8.10</w:t>
            </w:r>
            <w:r w:rsidR="00641E38">
              <w:tab/>
            </w:r>
            <w:r w:rsidR="70EB9BDB" w:rsidRPr="70EB9BDB">
              <w:rPr>
                <w:rStyle w:val="Hyperlink"/>
              </w:rPr>
              <w:t>Port Compatibility</w:t>
            </w:r>
            <w:r w:rsidR="00641E38">
              <w:tab/>
            </w:r>
            <w:r w:rsidR="00641E38">
              <w:fldChar w:fldCharType="begin"/>
            </w:r>
            <w:r w:rsidR="00641E38">
              <w:instrText>PAGEREF _Toc761847324 \h</w:instrText>
            </w:r>
            <w:r w:rsidR="00641E38">
              <w:fldChar w:fldCharType="separate"/>
            </w:r>
            <w:r w:rsidR="70EB9BDB" w:rsidRPr="70EB9BDB">
              <w:rPr>
                <w:rStyle w:val="Hyperlink"/>
              </w:rPr>
              <w:t>52</w:t>
            </w:r>
            <w:r w:rsidR="00641E38">
              <w:fldChar w:fldCharType="end"/>
            </w:r>
          </w:hyperlink>
        </w:p>
        <w:p w14:paraId="21321148" w14:textId="77777777" w:rsidR="00796D3B" w:rsidRDefault="005A7C6E" w:rsidP="70EB9BDB">
          <w:pPr>
            <w:pStyle w:val="TOC2"/>
            <w:tabs>
              <w:tab w:val="right" w:leader="dot" w:pos="10800"/>
            </w:tabs>
            <w:rPr>
              <w:rStyle w:val="Hyperlink"/>
            </w:rPr>
          </w:pPr>
          <w:hyperlink w:anchor="_Toc2131497976">
            <w:r w:rsidR="70EB9BDB" w:rsidRPr="70EB9BDB">
              <w:rPr>
                <w:rStyle w:val="Hyperlink"/>
              </w:rPr>
              <w:t>3.9</w:t>
            </w:r>
            <w:r w:rsidR="00641E38">
              <w:tab/>
            </w:r>
            <w:r w:rsidR="70EB9BDB" w:rsidRPr="70EB9BDB">
              <w:rPr>
                <w:rStyle w:val="Hyperlink"/>
              </w:rPr>
              <w:t>Device Model Ericsson Mini Link 6693</w:t>
            </w:r>
            <w:r w:rsidR="00641E38">
              <w:tab/>
            </w:r>
            <w:r w:rsidR="00641E38">
              <w:fldChar w:fldCharType="begin"/>
            </w:r>
            <w:r w:rsidR="00641E38">
              <w:instrText>PAGEREF _Toc2131497976 \h</w:instrText>
            </w:r>
            <w:r w:rsidR="00641E38">
              <w:fldChar w:fldCharType="separate"/>
            </w:r>
            <w:r w:rsidR="70EB9BDB" w:rsidRPr="70EB9BDB">
              <w:rPr>
                <w:rStyle w:val="Hyperlink"/>
              </w:rPr>
              <w:t>53</w:t>
            </w:r>
            <w:r w:rsidR="00641E38">
              <w:fldChar w:fldCharType="end"/>
            </w:r>
          </w:hyperlink>
        </w:p>
        <w:p w14:paraId="18CDCC81" w14:textId="77777777" w:rsidR="00796D3B" w:rsidRDefault="005A7C6E" w:rsidP="70EB9BDB">
          <w:pPr>
            <w:pStyle w:val="TOC3"/>
            <w:tabs>
              <w:tab w:val="left" w:pos="990"/>
              <w:tab w:val="right" w:leader="dot" w:pos="10800"/>
            </w:tabs>
            <w:rPr>
              <w:rStyle w:val="Hyperlink"/>
              <w:noProof/>
            </w:rPr>
          </w:pPr>
          <w:hyperlink w:anchor="_Toc2075230520">
            <w:r w:rsidR="70EB9BDB" w:rsidRPr="70EB9BDB">
              <w:rPr>
                <w:rStyle w:val="Hyperlink"/>
              </w:rPr>
              <w:t>3.9.1</w:t>
            </w:r>
            <w:r w:rsidR="00641E38">
              <w:tab/>
            </w:r>
            <w:r w:rsidR="70EB9BDB" w:rsidRPr="70EB9BDB">
              <w:rPr>
                <w:rStyle w:val="Hyperlink"/>
              </w:rPr>
              <w:t>Device Types</w:t>
            </w:r>
            <w:r w:rsidR="00641E38">
              <w:tab/>
            </w:r>
            <w:r w:rsidR="00641E38">
              <w:fldChar w:fldCharType="begin"/>
            </w:r>
            <w:r w:rsidR="00641E38">
              <w:instrText>PAGEREF _Toc2075230520 \h</w:instrText>
            </w:r>
            <w:r w:rsidR="00641E38">
              <w:fldChar w:fldCharType="separate"/>
            </w:r>
            <w:r w:rsidR="70EB9BDB" w:rsidRPr="70EB9BDB">
              <w:rPr>
                <w:rStyle w:val="Hyperlink"/>
              </w:rPr>
              <w:t>53</w:t>
            </w:r>
            <w:r w:rsidR="00641E38">
              <w:fldChar w:fldCharType="end"/>
            </w:r>
          </w:hyperlink>
        </w:p>
        <w:p w14:paraId="2A2B2012" w14:textId="77777777" w:rsidR="00796D3B" w:rsidRDefault="005A7C6E" w:rsidP="70EB9BDB">
          <w:pPr>
            <w:pStyle w:val="TOC3"/>
            <w:tabs>
              <w:tab w:val="left" w:pos="990"/>
              <w:tab w:val="right" w:leader="dot" w:pos="10800"/>
            </w:tabs>
            <w:rPr>
              <w:rStyle w:val="Hyperlink"/>
              <w:noProof/>
            </w:rPr>
          </w:pPr>
          <w:hyperlink w:anchor="_Toc1254931891">
            <w:r w:rsidR="70EB9BDB" w:rsidRPr="70EB9BDB">
              <w:rPr>
                <w:rStyle w:val="Hyperlink"/>
              </w:rPr>
              <w:t>3.9.2</w:t>
            </w:r>
            <w:r w:rsidR="00641E38">
              <w:tab/>
            </w:r>
            <w:r w:rsidR="70EB9BDB" w:rsidRPr="70EB9BDB">
              <w:rPr>
                <w:rStyle w:val="Hyperlink"/>
              </w:rPr>
              <w:t>Shelf Position Types</w:t>
            </w:r>
            <w:r w:rsidR="00641E38">
              <w:tab/>
            </w:r>
            <w:r w:rsidR="00641E38">
              <w:fldChar w:fldCharType="begin"/>
            </w:r>
            <w:r w:rsidR="00641E38">
              <w:instrText>PAGEREF _Toc1254931891 \h</w:instrText>
            </w:r>
            <w:r w:rsidR="00641E38">
              <w:fldChar w:fldCharType="separate"/>
            </w:r>
            <w:r w:rsidR="70EB9BDB" w:rsidRPr="70EB9BDB">
              <w:rPr>
                <w:rStyle w:val="Hyperlink"/>
              </w:rPr>
              <w:t>53</w:t>
            </w:r>
            <w:r w:rsidR="00641E38">
              <w:fldChar w:fldCharType="end"/>
            </w:r>
          </w:hyperlink>
        </w:p>
        <w:p w14:paraId="537A16A6" w14:textId="77777777" w:rsidR="00796D3B" w:rsidRDefault="005A7C6E" w:rsidP="70EB9BDB">
          <w:pPr>
            <w:pStyle w:val="TOC3"/>
            <w:tabs>
              <w:tab w:val="left" w:pos="990"/>
              <w:tab w:val="right" w:leader="dot" w:pos="10800"/>
            </w:tabs>
            <w:rPr>
              <w:rStyle w:val="Hyperlink"/>
              <w:noProof/>
            </w:rPr>
          </w:pPr>
          <w:hyperlink w:anchor="_Toc54609098">
            <w:r w:rsidR="70EB9BDB" w:rsidRPr="70EB9BDB">
              <w:rPr>
                <w:rStyle w:val="Hyperlink"/>
              </w:rPr>
              <w:t>3.9.3</w:t>
            </w:r>
            <w:r w:rsidR="00641E38">
              <w:tab/>
            </w:r>
            <w:r w:rsidR="70EB9BDB" w:rsidRPr="70EB9BDB">
              <w:rPr>
                <w:rStyle w:val="Hyperlink"/>
              </w:rPr>
              <w:t>Shelf Types</w:t>
            </w:r>
            <w:r w:rsidR="00641E38">
              <w:tab/>
            </w:r>
            <w:r w:rsidR="00641E38">
              <w:fldChar w:fldCharType="begin"/>
            </w:r>
            <w:r w:rsidR="00641E38">
              <w:instrText>PAGEREF _Toc54609098 \h</w:instrText>
            </w:r>
            <w:r w:rsidR="00641E38">
              <w:fldChar w:fldCharType="separate"/>
            </w:r>
            <w:r w:rsidR="70EB9BDB" w:rsidRPr="70EB9BDB">
              <w:rPr>
                <w:rStyle w:val="Hyperlink"/>
              </w:rPr>
              <w:t>53</w:t>
            </w:r>
            <w:r w:rsidR="00641E38">
              <w:fldChar w:fldCharType="end"/>
            </w:r>
          </w:hyperlink>
        </w:p>
        <w:p w14:paraId="0DC3BC6B" w14:textId="77777777" w:rsidR="00796D3B" w:rsidRDefault="005A7C6E" w:rsidP="70EB9BDB">
          <w:pPr>
            <w:pStyle w:val="TOC3"/>
            <w:tabs>
              <w:tab w:val="left" w:pos="990"/>
              <w:tab w:val="right" w:leader="dot" w:pos="10800"/>
            </w:tabs>
            <w:rPr>
              <w:rStyle w:val="Hyperlink"/>
              <w:noProof/>
            </w:rPr>
          </w:pPr>
          <w:hyperlink w:anchor="_Toc1812344787">
            <w:r w:rsidR="70EB9BDB" w:rsidRPr="70EB9BDB">
              <w:rPr>
                <w:rStyle w:val="Hyperlink"/>
              </w:rPr>
              <w:t>3.9.4</w:t>
            </w:r>
            <w:r w:rsidR="00641E38">
              <w:tab/>
            </w:r>
            <w:r w:rsidR="70EB9BDB" w:rsidRPr="70EB9BDB">
              <w:rPr>
                <w:rStyle w:val="Hyperlink"/>
              </w:rPr>
              <w:t>Shelf Slots</w:t>
            </w:r>
            <w:r w:rsidR="00641E38">
              <w:tab/>
            </w:r>
            <w:r w:rsidR="00641E38">
              <w:fldChar w:fldCharType="begin"/>
            </w:r>
            <w:r w:rsidR="00641E38">
              <w:instrText>PAGEREF _Toc1812344787 \h</w:instrText>
            </w:r>
            <w:r w:rsidR="00641E38">
              <w:fldChar w:fldCharType="separate"/>
            </w:r>
            <w:r w:rsidR="70EB9BDB" w:rsidRPr="70EB9BDB">
              <w:rPr>
                <w:rStyle w:val="Hyperlink"/>
              </w:rPr>
              <w:t>53</w:t>
            </w:r>
            <w:r w:rsidR="00641E38">
              <w:fldChar w:fldCharType="end"/>
            </w:r>
          </w:hyperlink>
        </w:p>
        <w:p w14:paraId="29200DBE" w14:textId="77777777" w:rsidR="00796D3B" w:rsidRDefault="005A7C6E" w:rsidP="70EB9BDB">
          <w:pPr>
            <w:pStyle w:val="TOC3"/>
            <w:tabs>
              <w:tab w:val="left" w:pos="990"/>
              <w:tab w:val="right" w:leader="dot" w:pos="10800"/>
            </w:tabs>
            <w:rPr>
              <w:rStyle w:val="Hyperlink"/>
              <w:noProof/>
            </w:rPr>
          </w:pPr>
          <w:hyperlink w:anchor="_Toc809641578">
            <w:r w:rsidR="70EB9BDB" w:rsidRPr="70EB9BDB">
              <w:rPr>
                <w:rStyle w:val="Hyperlink"/>
              </w:rPr>
              <w:t>3.9.5</w:t>
            </w:r>
            <w:r w:rsidR="00641E38">
              <w:tab/>
            </w:r>
            <w:r w:rsidR="70EB9BDB" w:rsidRPr="70EB9BDB">
              <w:rPr>
                <w:rStyle w:val="Hyperlink"/>
              </w:rPr>
              <w:t>Card Types</w:t>
            </w:r>
            <w:r w:rsidR="00641E38">
              <w:tab/>
            </w:r>
            <w:r w:rsidR="00641E38">
              <w:fldChar w:fldCharType="begin"/>
            </w:r>
            <w:r w:rsidR="00641E38">
              <w:instrText>PAGEREF _Toc809641578 \h</w:instrText>
            </w:r>
            <w:r w:rsidR="00641E38">
              <w:fldChar w:fldCharType="separate"/>
            </w:r>
            <w:r w:rsidR="70EB9BDB" w:rsidRPr="70EB9BDB">
              <w:rPr>
                <w:rStyle w:val="Hyperlink"/>
              </w:rPr>
              <w:t>54</w:t>
            </w:r>
            <w:r w:rsidR="00641E38">
              <w:fldChar w:fldCharType="end"/>
            </w:r>
          </w:hyperlink>
        </w:p>
        <w:p w14:paraId="4DBC06B1" w14:textId="77777777" w:rsidR="00796D3B" w:rsidRDefault="005A7C6E" w:rsidP="70EB9BDB">
          <w:pPr>
            <w:pStyle w:val="TOC3"/>
            <w:tabs>
              <w:tab w:val="left" w:pos="990"/>
              <w:tab w:val="right" w:leader="dot" w:pos="10800"/>
            </w:tabs>
            <w:rPr>
              <w:rStyle w:val="Hyperlink"/>
              <w:noProof/>
            </w:rPr>
          </w:pPr>
          <w:hyperlink w:anchor="_Toc1952547465">
            <w:r w:rsidR="70EB9BDB" w:rsidRPr="70EB9BDB">
              <w:rPr>
                <w:rStyle w:val="Hyperlink"/>
              </w:rPr>
              <w:t>3.9.6</w:t>
            </w:r>
            <w:r w:rsidR="00641E38">
              <w:tab/>
            </w:r>
            <w:r w:rsidR="70EB9BDB" w:rsidRPr="70EB9BDB">
              <w:rPr>
                <w:rStyle w:val="Hyperlink"/>
              </w:rPr>
              <w:t>Card Compatibility for slots</w:t>
            </w:r>
            <w:r w:rsidR="00641E38">
              <w:tab/>
            </w:r>
            <w:r w:rsidR="00641E38">
              <w:fldChar w:fldCharType="begin"/>
            </w:r>
            <w:r w:rsidR="00641E38">
              <w:instrText>PAGEREF _Toc1952547465 \h</w:instrText>
            </w:r>
            <w:r w:rsidR="00641E38">
              <w:fldChar w:fldCharType="separate"/>
            </w:r>
            <w:r w:rsidR="70EB9BDB" w:rsidRPr="70EB9BDB">
              <w:rPr>
                <w:rStyle w:val="Hyperlink"/>
              </w:rPr>
              <w:t>54</w:t>
            </w:r>
            <w:r w:rsidR="00641E38">
              <w:fldChar w:fldCharType="end"/>
            </w:r>
          </w:hyperlink>
        </w:p>
        <w:p w14:paraId="415997E1" w14:textId="77777777" w:rsidR="00796D3B" w:rsidRDefault="005A7C6E" w:rsidP="70EB9BDB">
          <w:pPr>
            <w:pStyle w:val="TOC3"/>
            <w:tabs>
              <w:tab w:val="left" w:pos="990"/>
              <w:tab w:val="right" w:leader="dot" w:pos="10800"/>
            </w:tabs>
            <w:rPr>
              <w:rStyle w:val="Hyperlink"/>
              <w:kern w:val="2"/>
              <w:lang w:eastAsia="en-US"/>
              <w14:ligatures w14:val="standardContextual"/>
            </w:rPr>
          </w:pPr>
          <w:hyperlink w:anchor="_Toc171635308">
            <w:r w:rsidR="70EB9BDB" w:rsidRPr="70EB9BDB">
              <w:rPr>
                <w:rStyle w:val="Hyperlink"/>
              </w:rPr>
              <w:t>3.9.7</w:t>
            </w:r>
            <w:r w:rsidR="00641E38">
              <w:tab/>
            </w:r>
            <w:r w:rsidR="70EB9BDB" w:rsidRPr="70EB9BDB">
              <w:rPr>
                <w:rStyle w:val="Hyperlink"/>
              </w:rPr>
              <w:t>Physical Termination Position for Card</w:t>
            </w:r>
            <w:r w:rsidR="00641E38">
              <w:tab/>
            </w:r>
            <w:r w:rsidR="00641E38">
              <w:fldChar w:fldCharType="begin"/>
            </w:r>
            <w:r w:rsidR="00641E38">
              <w:instrText>PAGEREF _Toc171635308 \h</w:instrText>
            </w:r>
            <w:r w:rsidR="00641E38">
              <w:fldChar w:fldCharType="separate"/>
            </w:r>
            <w:r w:rsidR="70EB9BDB" w:rsidRPr="70EB9BDB">
              <w:rPr>
                <w:rStyle w:val="Hyperlink"/>
              </w:rPr>
              <w:t>55</w:t>
            </w:r>
            <w:r w:rsidR="00641E38">
              <w:fldChar w:fldCharType="end"/>
            </w:r>
          </w:hyperlink>
        </w:p>
        <w:p w14:paraId="25247BF1" w14:textId="77777777" w:rsidR="00796D3B" w:rsidRDefault="005A7C6E" w:rsidP="70EB9BDB">
          <w:pPr>
            <w:pStyle w:val="TOC3"/>
            <w:tabs>
              <w:tab w:val="left" w:pos="990"/>
              <w:tab w:val="right" w:leader="dot" w:pos="10800"/>
            </w:tabs>
            <w:rPr>
              <w:rStyle w:val="Hyperlink"/>
              <w:noProof/>
            </w:rPr>
          </w:pPr>
          <w:hyperlink w:anchor="_Toc505313657">
            <w:r w:rsidR="70EB9BDB" w:rsidRPr="70EB9BDB">
              <w:rPr>
                <w:rStyle w:val="Hyperlink"/>
              </w:rPr>
              <w:t>3.9.8</w:t>
            </w:r>
            <w:r w:rsidR="00641E38">
              <w:tab/>
            </w:r>
            <w:r w:rsidR="70EB9BDB" w:rsidRPr="70EB9BDB">
              <w:rPr>
                <w:rStyle w:val="Hyperlink"/>
              </w:rPr>
              <w:t>Physical Termination Position for Shelf</w:t>
            </w:r>
            <w:r w:rsidR="00641E38">
              <w:tab/>
            </w:r>
            <w:r w:rsidR="00641E38">
              <w:fldChar w:fldCharType="begin"/>
            </w:r>
            <w:r w:rsidR="00641E38">
              <w:instrText>PAGEREF _Toc505313657 \h</w:instrText>
            </w:r>
            <w:r w:rsidR="00641E38">
              <w:fldChar w:fldCharType="separate"/>
            </w:r>
            <w:r w:rsidR="70EB9BDB" w:rsidRPr="70EB9BDB">
              <w:rPr>
                <w:rStyle w:val="Hyperlink"/>
              </w:rPr>
              <w:t>55</w:t>
            </w:r>
            <w:r w:rsidR="00641E38">
              <w:fldChar w:fldCharType="end"/>
            </w:r>
          </w:hyperlink>
        </w:p>
        <w:p w14:paraId="03B380EE" w14:textId="77777777" w:rsidR="00796D3B" w:rsidRDefault="005A7C6E" w:rsidP="70EB9BDB">
          <w:pPr>
            <w:pStyle w:val="TOC3"/>
            <w:tabs>
              <w:tab w:val="left" w:pos="990"/>
              <w:tab w:val="right" w:leader="dot" w:pos="10800"/>
            </w:tabs>
            <w:rPr>
              <w:rStyle w:val="Hyperlink"/>
              <w:noProof/>
            </w:rPr>
          </w:pPr>
          <w:hyperlink w:anchor="_Toc704109507">
            <w:r w:rsidR="70EB9BDB" w:rsidRPr="70EB9BDB">
              <w:rPr>
                <w:rStyle w:val="Hyperlink"/>
              </w:rPr>
              <w:t>3.9.9</w:t>
            </w:r>
            <w:r w:rsidR="00641E38">
              <w:tab/>
            </w:r>
            <w:r w:rsidR="70EB9BDB" w:rsidRPr="70EB9BDB">
              <w:rPr>
                <w:rStyle w:val="Hyperlink"/>
              </w:rPr>
              <w:t>Pluggable Types</w:t>
            </w:r>
            <w:r w:rsidR="00641E38">
              <w:tab/>
            </w:r>
            <w:r w:rsidR="00641E38">
              <w:fldChar w:fldCharType="begin"/>
            </w:r>
            <w:r w:rsidR="00641E38">
              <w:instrText>PAGEREF _Toc704109507 \h</w:instrText>
            </w:r>
            <w:r w:rsidR="00641E38">
              <w:fldChar w:fldCharType="separate"/>
            </w:r>
            <w:r w:rsidR="70EB9BDB" w:rsidRPr="70EB9BDB">
              <w:rPr>
                <w:rStyle w:val="Hyperlink"/>
              </w:rPr>
              <w:t>55</w:t>
            </w:r>
            <w:r w:rsidR="00641E38">
              <w:fldChar w:fldCharType="end"/>
            </w:r>
          </w:hyperlink>
        </w:p>
        <w:p w14:paraId="1865DCAA" w14:textId="77777777" w:rsidR="00796D3B" w:rsidRDefault="005A7C6E" w:rsidP="70EB9BDB">
          <w:pPr>
            <w:pStyle w:val="TOC3"/>
            <w:tabs>
              <w:tab w:val="left" w:pos="1200"/>
              <w:tab w:val="right" w:leader="dot" w:pos="10800"/>
            </w:tabs>
            <w:rPr>
              <w:rStyle w:val="Hyperlink"/>
              <w:noProof/>
            </w:rPr>
          </w:pPr>
          <w:hyperlink w:anchor="_Toc1353521603">
            <w:r w:rsidR="70EB9BDB" w:rsidRPr="70EB9BDB">
              <w:rPr>
                <w:rStyle w:val="Hyperlink"/>
              </w:rPr>
              <w:t>3.9.10</w:t>
            </w:r>
            <w:r w:rsidR="00641E38">
              <w:tab/>
            </w:r>
            <w:r w:rsidR="70EB9BDB" w:rsidRPr="70EB9BDB">
              <w:rPr>
                <w:rStyle w:val="Hyperlink"/>
              </w:rPr>
              <w:t>Pluggable Compatible for PTP</w:t>
            </w:r>
            <w:r w:rsidR="00641E38">
              <w:tab/>
            </w:r>
            <w:r w:rsidR="00641E38">
              <w:fldChar w:fldCharType="begin"/>
            </w:r>
            <w:r w:rsidR="00641E38">
              <w:instrText>PAGEREF _Toc1353521603 \h</w:instrText>
            </w:r>
            <w:r w:rsidR="00641E38">
              <w:fldChar w:fldCharType="separate"/>
            </w:r>
            <w:r w:rsidR="70EB9BDB" w:rsidRPr="70EB9BDB">
              <w:rPr>
                <w:rStyle w:val="Hyperlink"/>
              </w:rPr>
              <w:t>56</w:t>
            </w:r>
            <w:r w:rsidR="00641E38">
              <w:fldChar w:fldCharType="end"/>
            </w:r>
          </w:hyperlink>
        </w:p>
        <w:p w14:paraId="16CF3410" w14:textId="77777777" w:rsidR="00796D3B" w:rsidRDefault="005A7C6E" w:rsidP="70EB9BDB">
          <w:pPr>
            <w:pStyle w:val="TOC3"/>
            <w:tabs>
              <w:tab w:val="left" w:pos="1200"/>
              <w:tab w:val="right" w:leader="dot" w:pos="10800"/>
            </w:tabs>
            <w:rPr>
              <w:rStyle w:val="Hyperlink"/>
              <w:noProof/>
            </w:rPr>
          </w:pPr>
          <w:hyperlink w:anchor="_Toc2125864973">
            <w:r w:rsidR="70EB9BDB" w:rsidRPr="70EB9BDB">
              <w:rPr>
                <w:rStyle w:val="Hyperlink"/>
              </w:rPr>
              <w:t>3.9.11</w:t>
            </w:r>
            <w:r w:rsidR="00641E38">
              <w:tab/>
            </w:r>
            <w:r w:rsidR="70EB9BDB" w:rsidRPr="70EB9BDB">
              <w:rPr>
                <w:rStyle w:val="Hyperlink"/>
              </w:rPr>
              <w:t>Port Compatibility</w:t>
            </w:r>
            <w:r w:rsidR="00641E38">
              <w:tab/>
            </w:r>
            <w:r w:rsidR="00641E38">
              <w:fldChar w:fldCharType="begin"/>
            </w:r>
            <w:r w:rsidR="00641E38">
              <w:instrText>PAGEREF _Toc2125864973 \h</w:instrText>
            </w:r>
            <w:r w:rsidR="00641E38">
              <w:fldChar w:fldCharType="separate"/>
            </w:r>
            <w:r w:rsidR="70EB9BDB" w:rsidRPr="70EB9BDB">
              <w:rPr>
                <w:rStyle w:val="Hyperlink"/>
              </w:rPr>
              <w:t>57</w:t>
            </w:r>
            <w:r w:rsidR="00641E38">
              <w:fldChar w:fldCharType="end"/>
            </w:r>
          </w:hyperlink>
        </w:p>
        <w:p w14:paraId="260CF62C" w14:textId="77777777" w:rsidR="00796D3B" w:rsidRDefault="005A7C6E" w:rsidP="70EB9BDB">
          <w:pPr>
            <w:pStyle w:val="TOC2"/>
            <w:tabs>
              <w:tab w:val="right" w:leader="dot" w:pos="10800"/>
            </w:tabs>
            <w:rPr>
              <w:rStyle w:val="Hyperlink"/>
            </w:rPr>
          </w:pPr>
          <w:hyperlink w:anchor="_Toc1488770470">
            <w:r w:rsidR="70EB9BDB" w:rsidRPr="70EB9BDB">
              <w:rPr>
                <w:rStyle w:val="Hyperlink"/>
              </w:rPr>
              <w:t>3.10</w:t>
            </w:r>
            <w:r w:rsidR="00641E38">
              <w:tab/>
            </w:r>
            <w:r w:rsidR="70EB9BDB" w:rsidRPr="70EB9BDB">
              <w:rPr>
                <w:rStyle w:val="Hyperlink"/>
              </w:rPr>
              <w:t>Device Model Ericsson Mini Link 6692</w:t>
            </w:r>
            <w:r w:rsidR="00641E38">
              <w:tab/>
            </w:r>
            <w:r w:rsidR="00641E38">
              <w:fldChar w:fldCharType="begin"/>
            </w:r>
            <w:r w:rsidR="00641E38">
              <w:instrText>PAGEREF _Toc1488770470 \h</w:instrText>
            </w:r>
            <w:r w:rsidR="00641E38">
              <w:fldChar w:fldCharType="separate"/>
            </w:r>
            <w:r w:rsidR="70EB9BDB" w:rsidRPr="70EB9BDB">
              <w:rPr>
                <w:rStyle w:val="Hyperlink"/>
              </w:rPr>
              <w:t>59</w:t>
            </w:r>
            <w:r w:rsidR="00641E38">
              <w:fldChar w:fldCharType="end"/>
            </w:r>
          </w:hyperlink>
        </w:p>
        <w:p w14:paraId="5A4CBDD7" w14:textId="77777777" w:rsidR="00796D3B" w:rsidRDefault="005A7C6E" w:rsidP="70EB9BDB">
          <w:pPr>
            <w:pStyle w:val="TOC3"/>
            <w:tabs>
              <w:tab w:val="left" w:pos="1200"/>
              <w:tab w:val="right" w:leader="dot" w:pos="10800"/>
            </w:tabs>
            <w:rPr>
              <w:rStyle w:val="Hyperlink"/>
              <w:noProof/>
            </w:rPr>
          </w:pPr>
          <w:hyperlink w:anchor="_Toc579022856">
            <w:r w:rsidR="70EB9BDB" w:rsidRPr="70EB9BDB">
              <w:rPr>
                <w:rStyle w:val="Hyperlink"/>
              </w:rPr>
              <w:t>3.10.1</w:t>
            </w:r>
            <w:r w:rsidR="00641E38">
              <w:tab/>
            </w:r>
            <w:r w:rsidR="70EB9BDB" w:rsidRPr="70EB9BDB">
              <w:rPr>
                <w:rStyle w:val="Hyperlink"/>
              </w:rPr>
              <w:t>Device Types</w:t>
            </w:r>
            <w:r w:rsidR="00641E38">
              <w:tab/>
            </w:r>
            <w:r w:rsidR="00641E38">
              <w:fldChar w:fldCharType="begin"/>
            </w:r>
            <w:r w:rsidR="00641E38">
              <w:instrText>PAGEREF _Toc579022856 \h</w:instrText>
            </w:r>
            <w:r w:rsidR="00641E38">
              <w:fldChar w:fldCharType="separate"/>
            </w:r>
            <w:r w:rsidR="70EB9BDB" w:rsidRPr="70EB9BDB">
              <w:rPr>
                <w:rStyle w:val="Hyperlink"/>
              </w:rPr>
              <w:t>59</w:t>
            </w:r>
            <w:r w:rsidR="00641E38">
              <w:fldChar w:fldCharType="end"/>
            </w:r>
          </w:hyperlink>
        </w:p>
        <w:p w14:paraId="4D1BC25D" w14:textId="77777777" w:rsidR="00796D3B" w:rsidRDefault="005A7C6E" w:rsidP="70EB9BDB">
          <w:pPr>
            <w:pStyle w:val="TOC3"/>
            <w:tabs>
              <w:tab w:val="left" w:pos="1200"/>
              <w:tab w:val="right" w:leader="dot" w:pos="10800"/>
            </w:tabs>
            <w:rPr>
              <w:rStyle w:val="Hyperlink"/>
              <w:noProof/>
            </w:rPr>
          </w:pPr>
          <w:hyperlink w:anchor="_Toc1922671417">
            <w:r w:rsidR="70EB9BDB" w:rsidRPr="70EB9BDB">
              <w:rPr>
                <w:rStyle w:val="Hyperlink"/>
              </w:rPr>
              <w:t>3.10.2</w:t>
            </w:r>
            <w:r w:rsidR="00641E38">
              <w:tab/>
            </w:r>
            <w:r w:rsidR="70EB9BDB" w:rsidRPr="70EB9BDB">
              <w:rPr>
                <w:rStyle w:val="Hyperlink"/>
              </w:rPr>
              <w:t>Shelf Position Types</w:t>
            </w:r>
            <w:r w:rsidR="00641E38">
              <w:tab/>
            </w:r>
            <w:r w:rsidR="00641E38">
              <w:fldChar w:fldCharType="begin"/>
            </w:r>
            <w:r w:rsidR="00641E38">
              <w:instrText>PAGEREF _Toc1922671417 \h</w:instrText>
            </w:r>
            <w:r w:rsidR="00641E38">
              <w:fldChar w:fldCharType="separate"/>
            </w:r>
            <w:r w:rsidR="70EB9BDB" w:rsidRPr="70EB9BDB">
              <w:rPr>
                <w:rStyle w:val="Hyperlink"/>
              </w:rPr>
              <w:t>59</w:t>
            </w:r>
            <w:r w:rsidR="00641E38">
              <w:fldChar w:fldCharType="end"/>
            </w:r>
          </w:hyperlink>
        </w:p>
        <w:p w14:paraId="3CFC3AC8" w14:textId="77777777" w:rsidR="00796D3B" w:rsidRDefault="005A7C6E" w:rsidP="70EB9BDB">
          <w:pPr>
            <w:pStyle w:val="TOC3"/>
            <w:tabs>
              <w:tab w:val="left" w:pos="1200"/>
              <w:tab w:val="right" w:leader="dot" w:pos="10800"/>
            </w:tabs>
            <w:rPr>
              <w:rStyle w:val="Hyperlink"/>
              <w:noProof/>
            </w:rPr>
          </w:pPr>
          <w:hyperlink w:anchor="_Toc2030226132">
            <w:r w:rsidR="70EB9BDB" w:rsidRPr="70EB9BDB">
              <w:rPr>
                <w:rStyle w:val="Hyperlink"/>
              </w:rPr>
              <w:t>3.10.3</w:t>
            </w:r>
            <w:r w:rsidR="00641E38">
              <w:tab/>
            </w:r>
            <w:r w:rsidR="70EB9BDB" w:rsidRPr="70EB9BDB">
              <w:rPr>
                <w:rStyle w:val="Hyperlink"/>
              </w:rPr>
              <w:t>Shelf Types</w:t>
            </w:r>
            <w:r w:rsidR="00641E38">
              <w:tab/>
            </w:r>
            <w:r w:rsidR="00641E38">
              <w:fldChar w:fldCharType="begin"/>
            </w:r>
            <w:r w:rsidR="00641E38">
              <w:instrText>PAGEREF _Toc2030226132 \h</w:instrText>
            </w:r>
            <w:r w:rsidR="00641E38">
              <w:fldChar w:fldCharType="separate"/>
            </w:r>
            <w:r w:rsidR="70EB9BDB" w:rsidRPr="70EB9BDB">
              <w:rPr>
                <w:rStyle w:val="Hyperlink"/>
              </w:rPr>
              <w:t>59</w:t>
            </w:r>
            <w:r w:rsidR="00641E38">
              <w:fldChar w:fldCharType="end"/>
            </w:r>
          </w:hyperlink>
        </w:p>
        <w:p w14:paraId="3367F20F" w14:textId="77777777" w:rsidR="00796D3B" w:rsidRDefault="005A7C6E" w:rsidP="70EB9BDB">
          <w:pPr>
            <w:pStyle w:val="TOC3"/>
            <w:tabs>
              <w:tab w:val="left" w:pos="1200"/>
              <w:tab w:val="right" w:leader="dot" w:pos="10800"/>
            </w:tabs>
            <w:rPr>
              <w:rStyle w:val="Hyperlink"/>
              <w:noProof/>
            </w:rPr>
          </w:pPr>
          <w:hyperlink w:anchor="_Toc101986514">
            <w:r w:rsidR="70EB9BDB" w:rsidRPr="70EB9BDB">
              <w:rPr>
                <w:rStyle w:val="Hyperlink"/>
              </w:rPr>
              <w:t>3.10.4</w:t>
            </w:r>
            <w:r w:rsidR="00641E38">
              <w:tab/>
            </w:r>
            <w:r w:rsidR="70EB9BDB" w:rsidRPr="70EB9BDB">
              <w:rPr>
                <w:rStyle w:val="Hyperlink"/>
              </w:rPr>
              <w:t>Shelf Slots</w:t>
            </w:r>
            <w:r w:rsidR="00641E38">
              <w:tab/>
            </w:r>
            <w:r w:rsidR="00641E38">
              <w:fldChar w:fldCharType="begin"/>
            </w:r>
            <w:r w:rsidR="00641E38">
              <w:instrText>PAGEREF _Toc101986514 \h</w:instrText>
            </w:r>
            <w:r w:rsidR="00641E38">
              <w:fldChar w:fldCharType="separate"/>
            </w:r>
            <w:r w:rsidR="70EB9BDB" w:rsidRPr="70EB9BDB">
              <w:rPr>
                <w:rStyle w:val="Hyperlink"/>
              </w:rPr>
              <w:t>59</w:t>
            </w:r>
            <w:r w:rsidR="00641E38">
              <w:fldChar w:fldCharType="end"/>
            </w:r>
          </w:hyperlink>
        </w:p>
        <w:p w14:paraId="35BDF667" w14:textId="77777777" w:rsidR="00796D3B" w:rsidRDefault="005A7C6E" w:rsidP="70EB9BDB">
          <w:pPr>
            <w:pStyle w:val="TOC3"/>
            <w:tabs>
              <w:tab w:val="left" w:pos="1200"/>
              <w:tab w:val="right" w:leader="dot" w:pos="10800"/>
            </w:tabs>
            <w:rPr>
              <w:rStyle w:val="Hyperlink"/>
              <w:noProof/>
            </w:rPr>
          </w:pPr>
          <w:hyperlink w:anchor="_Toc983987053">
            <w:r w:rsidR="70EB9BDB" w:rsidRPr="70EB9BDB">
              <w:rPr>
                <w:rStyle w:val="Hyperlink"/>
              </w:rPr>
              <w:t>3.10.5</w:t>
            </w:r>
            <w:r w:rsidR="00641E38">
              <w:tab/>
            </w:r>
            <w:r w:rsidR="70EB9BDB" w:rsidRPr="70EB9BDB">
              <w:rPr>
                <w:rStyle w:val="Hyperlink"/>
              </w:rPr>
              <w:t>Card Types</w:t>
            </w:r>
            <w:r w:rsidR="00641E38">
              <w:tab/>
            </w:r>
            <w:r w:rsidR="00641E38">
              <w:fldChar w:fldCharType="begin"/>
            </w:r>
            <w:r w:rsidR="00641E38">
              <w:instrText>PAGEREF _Toc983987053 \h</w:instrText>
            </w:r>
            <w:r w:rsidR="00641E38">
              <w:fldChar w:fldCharType="separate"/>
            </w:r>
            <w:r w:rsidR="70EB9BDB" w:rsidRPr="70EB9BDB">
              <w:rPr>
                <w:rStyle w:val="Hyperlink"/>
              </w:rPr>
              <w:t>60</w:t>
            </w:r>
            <w:r w:rsidR="00641E38">
              <w:fldChar w:fldCharType="end"/>
            </w:r>
          </w:hyperlink>
        </w:p>
        <w:p w14:paraId="53A295CC" w14:textId="77777777" w:rsidR="00796D3B" w:rsidRDefault="005A7C6E" w:rsidP="70EB9BDB">
          <w:pPr>
            <w:pStyle w:val="TOC3"/>
            <w:tabs>
              <w:tab w:val="left" w:pos="1200"/>
              <w:tab w:val="right" w:leader="dot" w:pos="10800"/>
            </w:tabs>
            <w:rPr>
              <w:rStyle w:val="Hyperlink"/>
              <w:noProof/>
            </w:rPr>
          </w:pPr>
          <w:hyperlink w:anchor="_Toc400094533">
            <w:r w:rsidR="70EB9BDB" w:rsidRPr="70EB9BDB">
              <w:rPr>
                <w:rStyle w:val="Hyperlink"/>
              </w:rPr>
              <w:t>3.10.6</w:t>
            </w:r>
            <w:r w:rsidR="00641E38">
              <w:tab/>
            </w:r>
            <w:r w:rsidR="70EB9BDB" w:rsidRPr="70EB9BDB">
              <w:rPr>
                <w:rStyle w:val="Hyperlink"/>
              </w:rPr>
              <w:t>Card Compatibility for slots</w:t>
            </w:r>
            <w:r w:rsidR="00641E38">
              <w:tab/>
            </w:r>
            <w:r w:rsidR="00641E38">
              <w:fldChar w:fldCharType="begin"/>
            </w:r>
            <w:r w:rsidR="00641E38">
              <w:instrText>PAGEREF _Toc400094533 \h</w:instrText>
            </w:r>
            <w:r w:rsidR="00641E38">
              <w:fldChar w:fldCharType="separate"/>
            </w:r>
            <w:r w:rsidR="70EB9BDB" w:rsidRPr="70EB9BDB">
              <w:rPr>
                <w:rStyle w:val="Hyperlink"/>
              </w:rPr>
              <w:t>60</w:t>
            </w:r>
            <w:r w:rsidR="00641E38">
              <w:fldChar w:fldCharType="end"/>
            </w:r>
          </w:hyperlink>
        </w:p>
        <w:p w14:paraId="1F599EC9" w14:textId="77777777" w:rsidR="00796D3B" w:rsidRDefault="005A7C6E" w:rsidP="70EB9BDB">
          <w:pPr>
            <w:pStyle w:val="TOC3"/>
            <w:tabs>
              <w:tab w:val="left" w:pos="1200"/>
              <w:tab w:val="right" w:leader="dot" w:pos="10800"/>
            </w:tabs>
            <w:rPr>
              <w:rStyle w:val="Hyperlink"/>
              <w:kern w:val="2"/>
              <w:lang w:eastAsia="en-US"/>
              <w14:ligatures w14:val="standardContextual"/>
            </w:rPr>
          </w:pPr>
          <w:hyperlink w:anchor="_Toc1344667188">
            <w:r w:rsidR="70EB9BDB" w:rsidRPr="70EB9BDB">
              <w:rPr>
                <w:rStyle w:val="Hyperlink"/>
              </w:rPr>
              <w:t>3.10.7</w:t>
            </w:r>
            <w:r w:rsidR="00641E38">
              <w:tab/>
            </w:r>
            <w:r w:rsidR="70EB9BDB" w:rsidRPr="70EB9BDB">
              <w:rPr>
                <w:rStyle w:val="Hyperlink"/>
              </w:rPr>
              <w:t>Physical Termination Position for Card</w:t>
            </w:r>
            <w:r w:rsidR="00641E38">
              <w:tab/>
            </w:r>
            <w:r w:rsidR="00641E38">
              <w:fldChar w:fldCharType="begin"/>
            </w:r>
            <w:r w:rsidR="00641E38">
              <w:instrText>PAGEREF _Toc1344667188 \h</w:instrText>
            </w:r>
            <w:r w:rsidR="00641E38">
              <w:fldChar w:fldCharType="separate"/>
            </w:r>
            <w:r w:rsidR="70EB9BDB" w:rsidRPr="70EB9BDB">
              <w:rPr>
                <w:rStyle w:val="Hyperlink"/>
              </w:rPr>
              <w:t>60</w:t>
            </w:r>
            <w:r w:rsidR="00641E38">
              <w:fldChar w:fldCharType="end"/>
            </w:r>
          </w:hyperlink>
        </w:p>
        <w:p w14:paraId="4C2D392B" w14:textId="77777777" w:rsidR="00796D3B" w:rsidRDefault="005A7C6E" w:rsidP="70EB9BDB">
          <w:pPr>
            <w:pStyle w:val="TOC3"/>
            <w:tabs>
              <w:tab w:val="left" w:pos="1200"/>
              <w:tab w:val="right" w:leader="dot" w:pos="10800"/>
            </w:tabs>
            <w:rPr>
              <w:rStyle w:val="Hyperlink"/>
              <w:noProof/>
            </w:rPr>
          </w:pPr>
          <w:hyperlink w:anchor="_Toc273793170">
            <w:r w:rsidR="70EB9BDB" w:rsidRPr="70EB9BDB">
              <w:rPr>
                <w:rStyle w:val="Hyperlink"/>
              </w:rPr>
              <w:t>3.10.8</w:t>
            </w:r>
            <w:r w:rsidR="00641E38">
              <w:tab/>
            </w:r>
            <w:r w:rsidR="70EB9BDB" w:rsidRPr="70EB9BDB">
              <w:rPr>
                <w:rStyle w:val="Hyperlink"/>
              </w:rPr>
              <w:t>Pluggable Types</w:t>
            </w:r>
            <w:r w:rsidR="00641E38">
              <w:tab/>
            </w:r>
            <w:r w:rsidR="00641E38">
              <w:fldChar w:fldCharType="begin"/>
            </w:r>
            <w:r w:rsidR="00641E38">
              <w:instrText>PAGEREF _Toc273793170 \h</w:instrText>
            </w:r>
            <w:r w:rsidR="00641E38">
              <w:fldChar w:fldCharType="separate"/>
            </w:r>
            <w:r w:rsidR="70EB9BDB" w:rsidRPr="70EB9BDB">
              <w:rPr>
                <w:rStyle w:val="Hyperlink"/>
              </w:rPr>
              <w:t>61</w:t>
            </w:r>
            <w:r w:rsidR="00641E38">
              <w:fldChar w:fldCharType="end"/>
            </w:r>
          </w:hyperlink>
        </w:p>
        <w:p w14:paraId="7DF710A4" w14:textId="77777777" w:rsidR="00796D3B" w:rsidRDefault="005A7C6E" w:rsidP="70EB9BDB">
          <w:pPr>
            <w:pStyle w:val="TOC3"/>
            <w:tabs>
              <w:tab w:val="left" w:pos="1200"/>
              <w:tab w:val="right" w:leader="dot" w:pos="10800"/>
            </w:tabs>
            <w:rPr>
              <w:rStyle w:val="Hyperlink"/>
              <w:noProof/>
            </w:rPr>
          </w:pPr>
          <w:hyperlink w:anchor="_Toc131854993">
            <w:r w:rsidR="70EB9BDB" w:rsidRPr="70EB9BDB">
              <w:rPr>
                <w:rStyle w:val="Hyperlink"/>
              </w:rPr>
              <w:t>3.10.9</w:t>
            </w:r>
            <w:r w:rsidR="00641E38">
              <w:tab/>
            </w:r>
            <w:r w:rsidR="70EB9BDB" w:rsidRPr="70EB9BDB">
              <w:rPr>
                <w:rStyle w:val="Hyperlink"/>
              </w:rPr>
              <w:t>Pluggable Compatible for PTP</w:t>
            </w:r>
            <w:r w:rsidR="00641E38">
              <w:tab/>
            </w:r>
            <w:r w:rsidR="00641E38">
              <w:fldChar w:fldCharType="begin"/>
            </w:r>
            <w:r w:rsidR="00641E38">
              <w:instrText>PAGEREF _Toc131854993 \h</w:instrText>
            </w:r>
            <w:r w:rsidR="00641E38">
              <w:fldChar w:fldCharType="separate"/>
            </w:r>
            <w:r w:rsidR="70EB9BDB" w:rsidRPr="70EB9BDB">
              <w:rPr>
                <w:rStyle w:val="Hyperlink"/>
              </w:rPr>
              <w:t>62</w:t>
            </w:r>
            <w:r w:rsidR="00641E38">
              <w:fldChar w:fldCharType="end"/>
            </w:r>
          </w:hyperlink>
        </w:p>
        <w:p w14:paraId="0A46649C" w14:textId="77777777" w:rsidR="00796D3B" w:rsidRDefault="005A7C6E" w:rsidP="70EB9BDB">
          <w:pPr>
            <w:pStyle w:val="TOC3"/>
            <w:tabs>
              <w:tab w:val="left" w:pos="1200"/>
              <w:tab w:val="right" w:leader="dot" w:pos="10800"/>
            </w:tabs>
            <w:rPr>
              <w:rStyle w:val="Hyperlink"/>
              <w:noProof/>
            </w:rPr>
          </w:pPr>
          <w:hyperlink w:anchor="_Toc1702244613">
            <w:r w:rsidR="70EB9BDB" w:rsidRPr="70EB9BDB">
              <w:rPr>
                <w:rStyle w:val="Hyperlink"/>
              </w:rPr>
              <w:t>3.10.10</w:t>
            </w:r>
            <w:r w:rsidR="00641E38">
              <w:tab/>
            </w:r>
            <w:r w:rsidR="70EB9BDB" w:rsidRPr="70EB9BDB">
              <w:rPr>
                <w:rStyle w:val="Hyperlink"/>
              </w:rPr>
              <w:t>Port Compatibility</w:t>
            </w:r>
            <w:r w:rsidR="00641E38">
              <w:tab/>
            </w:r>
            <w:r w:rsidR="00641E38">
              <w:fldChar w:fldCharType="begin"/>
            </w:r>
            <w:r w:rsidR="00641E38">
              <w:instrText>PAGEREF _Toc1702244613 \h</w:instrText>
            </w:r>
            <w:r w:rsidR="00641E38">
              <w:fldChar w:fldCharType="separate"/>
            </w:r>
            <w:r w:rsidR="70EB9BDB" w:rsidRPr="70EB9BDB">
              <w:rPr>
                <w:rStyle w:val="Hyperlink"/>
              </w:rPr>
              <w:t>63</w:t>
            </w:r>
            <w:r w:rsidR="00641E38">
              <w:fldChar w:fldCharType="end"/>
            </w:r>
          </w:hyperlink>
        </w:p>
        <w:p w14:paraId="498E600E" w14:textId="77777777" w:rsidR="00796D3B" w:rsidRDefault="005A7C6E" w:rsidP="70EB9BDB">
          <w:pPr>
            <w:pStyle w:val="TOC2"/>
            <w:tabs>
              <w:tab w:val="right" w:leader="dot" w:pos="10800"/>
            </w:tabs>
            <w:rPr>
              <w:rStyle w:val="Hyperlink"/>
            </w:rPr>
          </w:pPr>
          <w:hyperlink w:anchor="_Toc1393362068">
            <w:r w:rsidR="70EB9BDB" w:rsidRPr="70EB9BDB">
              <w:rPr>
                <w:rStyle w:val="Hyperlink"/>
              </w:rPr>
              <w:t>3.11</w:t>
            </w:r>
            <w:r w:rsidR="00641E38">
              <w:tab/>
            </w:r>
            <w:r w:rsidR="70EB9BDB" w:rsidRPr="70EB9BDB">
              <w:rPr>
                <w:rStyle w:val="Hyperlink"/>
              </w:rPr>
              <w:t>Device Model Ericsson Mini Link 6352</w:t>
            </w:r>
            <w:r w:rsidR="00641E38">
              <w:tab/>
            </w:r>
            <w:r w:rsidR="00641E38">
              <w:fldChar w:fldCharType="begin"/>
            </w:r>
            <w:r w:rsidR="00641E38">
              <w:instrText>PAGEREF _Toc1393362068 \h</w:instrText>
            </w:r>
            <w:r w:rsidR="00641E38">
              <w:fldChar w:fldCharType="separate"/>
            </w:r>
            <w:r w:rsidR="70EB9BDB" w:rsidRPr="70EB9BDB">
              <w:rPr>
                <w:rStyle w:val="Hyperlink"/>
              </w:rPr>
              <w:t>64</w:t>
            </w:r>
            <w:r w:rsidR="00641E38">
              <w:fldChar w:fldCharType="end"/>
            </w:r>
          </w:hyperlink>
        </w:p>
        <w:p w14:paraId="7607D971" w14:textId="77777777" w:rsidR="00796D3B" w:rsidRDefault="005A7C6E" w:rsidP="70EB9BDB">
          <w:pPr>
            <w:pStyle w:val="TOC3"/>
            <w:tabs>
              <w:tab w:val="left" w:pos="1200"/>
              <w:tab w:val="right" w:leader="dot" w:pos="10800"/>
            </w:tabs>
            <w:rPr>
              <w:rStyle w:val="Hyperlink"/>
              <w:noProof/>
            </w:rPr>
          </w:pPr>
          <w:hyperlink w:anchor="_Toc57313360">
            <w:r w:rsidR="70EB9BDB" w:rsidRPr="70EB9BDB">
              <w:rPr>
                <w:rStyle w:val="Hyperlink"/>
              </w:rPr>
              <w:t>3.11.1</w:t>
            </w:r>
            <w:r w:rsidR="00641E38">
              <w:tab/>
            </w:r>
            <w:r w:rsidR="70EB9BDB" w:rsidRPr="70EB9BDB">
              <w:rPr>
                <w:rStyle w:val="Hyperlink"/>
              </w:rPr>
              <w:t>Device Types</w:t>
            </w:r>
            <w:r w:rsidR="00641E38">
              <w:tab/>
            </w:r>
            <w:r w:rsidR="00641E38">
              <w:fldChar w:fldCharType="begin"/>
            </w:r>
            <w:r w:rsidR="00641E38">
              <w:instrText>PAGEREF _Toc57313360 \h</w:instrText>
            </w:r>
            <w:r w:rsidR="00641E38">
              <w:fldChar w:fldCharType="separate"/>
            </w:r>
            <w:r w:rsidR="70EB9BDB" w:rsidRPr="70EB9BDB">
              <w:rPr>
                <w:rStyle w:val="Hyperlink"/>
              </w:rPr>
              <w:t>65</w:t>
            </w:r>
            <w:r w:rsidR="00641E38">
              <w:fldChar w:fldCharType="end"/>
            </w:r>
          </w:hyperlink>
        </w:p>
        <w:p w14:paraId="262DB485" w14:textId="77777777" w:rsidR="00796D3B" w:rsidRDefault="005A7C6E" w:rsidP="70EB9BDB">
          <w:pPr>
            <w:pStyle w:val="TOC3"/>
            <w:tabs>
              <w:tab w:val="left" w:pos="1200"/>
              <w:tab w:val="right" w:leader="dot" w:pos="10800"/>
            </w:tabs>
            <w:rPr>
              <w:rStyle w:val="Hyperlink"/>
              <w:noProof/>
            </w:rPr>
          </w:pPr>
          <w:hyperlink w:anchor="_Toc890150952">
            <w:r w:rsidR="70EB9BDB" w:rsidRPr="70EB9BDB">
              <w:rPr>
                <w:rStyle w:val="Hyperlink"/>
              </w:rPr>
              <w:t>3.11.2</w:t>
            </w:r>
            <w:r w:rsidR="00641E38">
              <w:tab/>
            </w:r>
            <w:r w:rsidR="70EB9BDB" w:rsidRPr="70EB9BDB">
              <w:rPr>
                <w:rStyle w:val="Hyperlink"/>
              </w:rPr>
              <w:t>Shelf Position Types</w:t>
            </w:r>
            <w:r w:rsidR="00641E38">
              <w:tab/>
            </w:r>
            <w:r w:rsidR="00641E38">
              <w:fldChar w:fldCharType="begin"/>
            </w:r>
            <w:r w:rsidR="00641E38">
              <w:instrText>PAGEREF _Toc890150952 \h</w:instrText>
            </w:r>
            <w:r w:rsidR="00641E38">
              <w:fldChar w:fldCharType="separate"/>
            </w:r>
            <w:r w:rsidR="70EB9BDB" w:rsidRPr="70EB9BDB">
              <w:rPr>
                <w:rStyle w:val="Hyperlink"/>
              </w:rPr>
              <w:t>65</w:t>
            </w:r>
            <w:r w:rsidR="00641E38">
              <w:fldChar w:fldCharType="end"/>
            </w:r>
          </w:hyperlink>
        </w:p>
        <w:p w14:paraId="42731E85" w14:textId="77777777" w:rsidR="00796D3B" w:rsidRDefault="005A7C6E" w:rsidP="70EB9BDB">
          <w:pPr>
            <w:pStyle w:val="TOC3"/>
            <w:tabs>
              <w:tab w:val="left" w:pos="1200"/>
              <w:tab w:val="right" w:leader="dot" w:pos="10800"/>
            </w:tabs>
            <w:rPr>
              <w:rStyle w:val="Hyperlink"/>
              <w:noProof/>
            </w:rPr>
          </w:pPr>
          <w:hyperlink w:anchor="_Toc900723235">
            <w:r w:rsidR="70EB9BDB" w:rsidRPr="70EB9BDB">
              <w:rPr>
                <w:rStyle w:val="Hyperlink"/>
              </w:rPr>
              <w:t>3.11.3</w:t>
            </w:r>
            <w:r w:rsidR="00641E38">
              <w:tab/>
            </w:r>
            <w:r w:rsidR="70EB9BDB" w:rsidRPr="70EB9BDB">
              <w:rPr>
                <w:rStyle w:val="Hyperlink"/>
              </w:rPr>
              <w:t>Shelf Types</w:t>
            </w:r>
            <w:r w:rsidR="00641E38">
              <w:tab/>
            </w:r>
            <w:r w:rsidR="00641E38">
              <w:fldChar w:fldCharType="begin"/>
            </w:r>
            <w:r w:rsidR="00641E38">
              <w:instrText>PAGEREF _Toc900723235 \h</w:instrText>
            </w:r>
            <w:r w:rsidR="00641E38">
              <w:fldChar w:fldCharType="separate"/>
            </w:r>
            <w:r w:rsidR="70EB9BDB" w:rsidRPr="70EB9BDB">
              <w:rPr>
                <w:rStyle w:val="Hyperlink"/>
              </w:rPr>
              <w:t>65</w:t>
            </w:r>
            <w:r w:rsidR="00641E38">
              <w:fldChar w:fldCharType="end"/>
            </w:r>
          </w:hyperlink>
        </w:p>
        <w:p w14:paraId="5566A3BD" w14:textId="77777777" w:rsidR="00796D3B" w:rsidRDefault="005A7C6E" w:rsidP="70EB9BDB">
          <w:pPr>
            <w:pStyle w:val="TOC3"/>
            <w:tabs>
              <w:tab w:val="left" w:pos="1200"/>
              <w:tab w:val="right" w:leader="dot" w:pos="10800"/>
            </w:tabs>
            <w:rPr>
              <w:rStyle w:val="Hyperlink"/>
              <w:noProof/>
            </w:rPr>
          </w:pPr>
          <w:hyperlink w:anchor="_Toc1794410225">
            <w:r w:rsidR="70EB9BDB" w:rsidRPr="70EB9BDB">
              <w:rPr>
                <w:rStyle w:val="Hyperlink"/>
              </w:rPr>
              <w:t>3.11.4</w:t>
            </w:r>
            <w:r w:rsidR="00641E38">
              <w:tab/>
            </w:r>
            <w:r w:rsidR="70EB9BDB" w:rsidRPr="70EB9BDB">
              <w:rPr>
                <w:rStyle w:val="Hyperlink"/>
              </w:rPr>
              <w:t>Shelf Slots</w:t>
            </w:r>
            <w:r w:rsidR="00641E38">
              <w:tab/>
            </w:r>
            <w:r w:rsidR="00641E38">
              <w:fldChar w:fldCharType="begin"/>
            </w:r>
            <w:r w:rsidR="00641E38">
              <w:instrText>PAGEREF _Toc1794410225 \h</w:instrText>
            </w:r>
            <w:r w:rsidR="00641E38">
              <w:fldChar w:fldCharType="separate"/>
            </w:r>
            <w:r w:rsidR="70EB9BDB" w:rsidRPr="70EB9BDB">
              <w:rPr>
                <w:rStyle w:val="Hyperlink"/>
              </w:rPr>
              <w:t>65</w:t>
            </w:r>
            <w:r w:rsidR="00641E38">
              <w:fldChar w:fldCharType="end"/>
            </w:r>
          </w:hyperlink>
        </w:p>
        <w:p w14:paraId="5DA4782E" w14:textId="77777777" w:rsidR="00796D3B" w:rsidRDefault="005A7C6E" w:rsidP="70EB9BDB">
          <w:pPr>
            <w:pStyle w:val="TOC3"/>
            <w:tabs>
              <w:tab w:val="left" w:pos="1200"/>
              <w:tab w:val="right" w:leader="dot" w:pos="10800"/>
            </w:tabs>
            <w:rPr>
              <w:rStyle w:val="Hyperlink"/>
              <w:noProof/>
            </w:rPr>
          </w:pPr>
          <w:hyperlink w:anchor="_Toc1696336328">
            <w:r w:rsidR="70EB9BDB" w:rsidRPr="70EB9BDB">
              <w:rPr>
                <w:rStyle w:val="Hyperlink"/>
              </w:rPr>
              <w:t>3.11.5</w:t>
            </w:r>
            <w:r w:rsidR="00641E38">
              <w:tab/>
            </w:r>
            <w:r w:rsidR="70EB9BDB" w:rsidRPr="70EB9BDB">
              <w:rPr>
                <w:rStyle w:val="Hyperlink"/>
              </w:rPr>
              <w:t>Card Types</w:t>
            </w:r>
            <w:r w:rsidR="00641E38">
              <w:tab/>
            </w:r>
            <w:r w:rsidR="00641E38">
              <w:fldChar w:fldCharType="begin"/>
            </w:r>
            <w:r w:rsidR="00641E38">
              <w:instrText>PAGEREF _Toc1696336328 \h</w:instrText>
            </w:r>
            <w:r w:rsidR="00641E38">
              <w:fldChar w:fldCharType="separate"/>
            </w:r>
            <w:r w:rsidR="70EB9BDB" w:rsidRPr="70EB9BDB">
              <w:rPr>
                <w:rStyle w:val="Hyperlink"/>
              </w:rPr>
              <w:t>65</w:t>
            </w:r>
            <w:r w:rsidR="00641E38">
              <w:fldChar w:fldCharType="end"/>
            </w:r>
          </w:hyperlink>
        </w:p>
        <w:p w14:paraId="09A3537B" w14:textId="77777777" w:rsidR="00796D3B" w:rsidRDefault="005A7C6E" w:rsidP="70EB9BDB">
          <w:pPr>
            <w:pStyle w:val="TOC3"/>
            <w:tabs>
              <w:tab w:val="left" w:pos="1200"/>
              <w:tab w:val="right" w:leader="dot" w:pos="10800"/>
            </w:tabs>
            <w:rPr>
              <w:rStyle w:val="Hyperlink"/>
              <w:noProof/>
            </w:rPr>
          </w:pPr>
          <w:hyperlink w:anchor="_Toc1167890135">
            <w:r w:rsidR="70EB9BDB" w:rsidRPr="70EB9BDB">
              <w:rPr>
                <w:rStyle w:val="Hyperlink"/>
              </w:rPr>
              <w:t>3.11.6</w:t>
            </w:r>
            <w:r w:rsidR="00641E38">
              <w:tab/>
            </w:r>
            <w:r w:rsidR="70EB9BDB" w:rsidRPr="70EB9BDB">
              <w:rPr>
                <w:rStyle w:val="Hyperlink"/>
              </w:rPr>
              <w:t>Card Compatibility for slots</w:t>
            </w:r>
            <w:r w:rsidR="00641E38">
              <w:tab/>
            </w:r>
            <w:r w:rsidR="00641E38">
              <w:fldChar w:fldCharType="begin"/>
            </w:r>
            <w:r w:rsidR="00641E38">
              <w:instrText>PAGEREF _Toc1167890135 \h</w:instrText>
            </w:r>
            <w:r w:rsidR="00641E38">
              <w:fldChar w:fldCharType="separate"/>
            </w:r>
            <w:r w:rsidR="70EB9BDB" w:rsidRPr="70EB9BDB">
              <w:rPr>
                <w:rStyle w:val="Hyperlink"/>
              </w:rPr>
              <w:t>65</w:t>
            </w:r>
            <w:r w:rsidR="00641E38">
              <w:fldChar w:fldCharType="end"/>
            </w:r>
          </w:hyperlink>
        </w:p>
        <w:p w14:paraId="59C65632" w14:textId="77777777" w:rsidR="00796D3B" w:rsidRDefault="005A7C6E" w:rsidP="70EB9BDB">
          <w:pPr>
            <w:pStyle w:val="TOC3"/>
            <w:tabs>
              <w:tab w:val="left" w:pos="1200"/>
              <w:tab w:val="right" w:leader="dot" w:pos="10800"/>
            </w:tabs>
            <w:rPr>
              <w:rStyle w:val="Hyperlink"/>
              <w:noProof/>
            </w:rPr>
          </w:pPr>
          <w:hyperlink w:anchor="_Toc32017221">
            <w:r w:rsidR="70EB9BDB" w:rsidRPr="70EB9BDB">
              <w:rPr>
                <w:rStyle w:val="Hyperlink"/>
              </w:rPr>
              <w:t>3.11.7</w:t>
            </w:r>
            <w:r w:rsidR="00641E38">
              <w:tab/>
            </w:r>
            <w:r w:rsidR="70EB9BDB" w:rsidRPr="70EB9BDB">
              <w:rPr>
                <w:rStyle w:val="Hyperlink"/>
              </w:rPr>
              <w:t>Physical Termination Position for Card</w:t>
            </w:r>
            <w:r w:rsidR="00641E38">
              <w:tab/>
            </w:r>
            <w:r w:rsidR="00641E38">
              <w:fldChar w:fldCharType="begin"/>
            </w:r>
            <w:r w:rsidR="00641E38">
              <w:instrText>PAGEREF _Toc32017221 \h</w:instrText>
            </w:r>
            <w:r w:rsidR="00641E38">
              <w:fldChar w:fldCharType="separate"/>
            </w:r>
            <w:r w:rsidR="70EB9BDB" w:rsidRPr="70EB9BDB">
              <w:rPr>
                <w:rStyle w:val="Hyperlink"/>
              </w:rPr>
              <w:t>65</w:t>
            </w:r>
            <w:r w:rsidR="00641E38">
              <w:fldChar w:fldCharType="end"/>
            </w:r>
          </w:hyperlink>
        </w:p>
        <w:p w14:paraId="28E5A511" w14:textId="77777777" w:rsidR="00796D3B" w:rsidRDefault="005A7C6E" w:rsidP="70EB9BDB">
          <w:pPr>
            <w:pStyle w:val="TOC3"/>
            <w:tabs>
              <w:tab w:val="left" w:pos="1200"/>
              <w:tab w:val="right" w:leader="dot" w:pos="10800"/>
            </w:tabs>
            <w:rPr>
              <w:rStyle w:val="Hyperlink"/>
              <w:kern w:val="2"/>
              <w:lang w:eastAsia="en-US"/>
              <w14:ligatures w14:val="standardContextual"/>
            </w:rPr>
          </w:pPr>
          <w:hyperlink w:anchor="_Toc266228846">
            <w:r w:rsidR="70EB9BDB" w:rsidRPr="70EB9BDB">
              <w:rPr>
                <w:rStyle w:val="Hyperlink"/>
              </w:rPr>
              <w:t>3.11.8</w:t>
            </w:r>
            <w:r w:rsidR="00641E38">
              <w:tab/>
            </w:r>
            <w:r w:rsidR="70EB9BDB" w:rsidRPr="70EB9BDB">
              <w:rPr>
                <w:rStyle w:val="Hyperlink"/>
              </w:rPr>
              <w:t>Pluggable Types</w:t>
            </w:r>
            <w:r w:rsidR="00641E38">
              <w:tab/>
            </w:r>
            <w:r w:rsidR="00641E38">
              <w:fldChar w:fldCharType="begin"/>
            </w:r>
            <w:r w:rsidR="00641E38">
              <w:instrText>PAGEREF _Toc266228846 \h</w:instrText>
            </w:r>
            <w:r w:rsidR="00641E38">
              <w:fldChar w:fldCharType="separate"/>
            </w:r>
            <w:r w:rsidR="70EB9BDB" w:rsidRPr="70EB9BDB">
              <w:rPr>
                <w:rStyle w:val="Hyperlink"/>
              </w:rPr>
              <w:t>65</w:t>
            </w:r>
            <w:r w:rsidR="00641E38">
              <w:fldChar w:fldCharType="end"/>
            </w:r>
          </w:hyperlink>
        </w:p>
        <w:p w14:paraId="0CFA3C0B" w14:textId="77777777" w:rsidR="00796D3B" w:rsidRDefault="005A7C6E" w:rsidP="70EB9BDB">
          <w:pPr>
            <w:pStyle w:val="TOC3"/>
            <w:tabs>
              <w:tab w:val="left" w:pos="1200"/>
              <w:tab w:val="right" w:leader="dot" w:pos="10800"/>
            </w:tabs>
            <w:rPr>
              <w:rStyle w:val="Hyperlink"/>
              <w:noProof/>
            </w:rPr>
          </w:pPr>
          <w:hyperlink w:anchor="_Toc1824816374">
            <w:r w:rsidR="70EB9BDB" w:rsidRPr="70EB9BDB">
              <w:rPr>
                <w:rStyle w:val="Hyperlink"/>
              </w:rPr>
              <w:t>3.11.9</w:t>
            </w:r>
            <w:r w:rsidR="00641E38">
              <w:tab/>
            </w:r>
            <w:r w:rsidR="70EB9BDB" w:rsidRPr="70EB9BDB">
              <w:rPr>
                <w:rStyle w:val="Hyperlink"/>
              </w:rPr>
              <w:t>Pluggable Compatible for PTP</w:t>
            </w:r>
            <w:r w:rsidR="00641E38">
              <w:tab/>
            </w:r>
            <w:r w:rsidR="00641E38">
              <w:fldChar w:fldCharType="begin"/>
            </w:r>
            <w:r w:rsidR="00641E38">
              <w:instrText>PAGEREF _Toc1824816374 \h</w:instrText>
            </w:r>
            <w:r w:rsidR="00641E38">
              <w:fldChar w:fldCharType="separate"/>
            </w:r>
            <w:r w:rsidR="70EB9BDB" w:rsidRPr="70EB9BDB">
              <w:rPr>
                <w:rStyle w:val="Hyperlink"/>
              </w:rPr>
              <w:t>65</w:t>
            </w:r>
            <w:r w:rsidR="00641E38">
              <w:fldChar w:fldCharType="end"/>
            </w:r>
          </w:hyperlink>
        </w:p>
        <w:p w14:paraId="76DE34AE" w14:textId="77777777" w:rsidR="00796D3B" w:rsidRDefault="005A7C6E" w:rsidP="70EB9BDB">
          <w:pPr>
            <w:pStyle w:val="TOC3"/>
            <w:tabs>
              <w:tab w:val="left" w:pos="1200"/>
              <w:tab w:val="right" w:leader="dot" w:pos="10800"/>
            </w:tabs>
            <w:rPr>
              <w:rStyle w:val="Hyperlink"/>
              <w:noProof/>
            </w:rPr>
          </w:pPr>
          <w:hyperlink w:anchor="_Toc65657124">
            <w:r w:rsidR="70EB9BDB" w:rsidRPr="70EB9BDB">
              <w:rPr>
                <w:rStyle w:val="Hyperlink"/>
              </w:rPr>
              <w:t>3.11.10</w:t>
            </w:r>
            <w:r w:rsidR="00641E38">
              <w:tab/>
            </w:r>
            <w:r w:rsidR="70EB9BDB" w:rsidRPr="70EB9BDB">
              <w:rPr>
                <w:rStyle w:val="Hyperlink"/>
              </w:rPr>
              <w:t>Port Compatibility</w:t>
            </w:r>
            <w:r w:rsidR="00641E38">
              <w:tab/>
            </w:r>
            <w:r w:rsidR="00641E38">
              <w:fldChar w:fldCharType="begin"/>
            </w:r>
            <w:r w:rsidR="00641E38">
              <w:instrText>PAGEREF _Toc65657124 \h</w:instrText>
            </w:r>
            <w:r w:rsidR="00641E38">
              <w:fldChar w:fldCharType="separate"/>
            </w:r>
            <w:r w:rsidR="70EB9BDB" w:rsidRPr="70EB9BDB">
              <w:rPr>
                <w:rStyle w:val="Hyperlink"/>
              </w:rPr>
              <w:t>65</w:t>
            </w:r>
            <w:r w:rsidR="00641E38">
              <w:fldChar w:fldCharType="end"/>
            </w:r>
          </w:hyperlink>
        </w:p>
        <w:p w14:paraId="4597EA60" w14:textId="77777777" w:rsidR="00796D3B" w:rsidRDefault="005A7C6E" w:rsidP="70EB9BDB">
          <w:pPr>
            <w:pStyle w:val="TOC2"/>
            <w:tabs>
              <w:tab w:val="right" w:leader="dot" w:pos="10800"/>
            </w:tabs>
            <w:rPr>
              <w:rStyle w:val="Hyperlink"/>
            </w:rPr>
          </w:pPr>
          <w:hyperlink w:anchor="_Toc993641341">
            <w:r w:rsidR="70EB9BDB" w:rsidRPr="70EB9BDB">
              <w:rPr>
                <w:rStyle w:val="Hyperlink"/>
              </w:rPr>
              <w:t>3.12</w:t>
            </w:r>
            <w:r w:rsidR="00641E38">
              <w:tab/>
            </w:r>
            <w:r w:rsidR="70EB9BDB" w:rsidRPr="70EB9BDB">
              <w:rPr>
                <w:rStyle w:val="Hyperlink"/>
              </w:rPr>
              <w:t>Device Model Ericsson Mini Link 6352/2</w:t>
            </w:r>
            <w:r w:rsidR="00641E38">
              <w:tab/>
            </w:r>
            <w:r w:rsidR="00641E38">
              <w:fldChar w:fldCharType="begin"/>
            </w:r>
            <w:r w:rsidR="00641E38">
              <w:instrText>PAGEREF _Toc993641341 \h</w:instrText>
            </w:r>
            <w:r w:rsidR="00641E38">
              <w:fldChar w:fldCharType="separate"/>
            </w:r>
            <w:r w:rsidR="70EB9BDB" w:rsidRPr="70EB9BDB">
              <w:rPr>
                <w:rStyle w:val="Hyperlink"/>
              </w:rPr>
              <w:t>66</w:t>
            </w:r>
            <w:r w:rsidR="00641E38">
              <w:fldChar w:fldCharType="end"/>
            </w:r>
          </w:hyperlink>
        </w:p>
        <w:p w14:paraId="700745C1" w14:textId="77777777" w:rsidR="00796D3B" w:rsidRDefault="005A7C6E" w:rsidP="70EB9BDB">
          <w:pPr>
            <w:pStyle w:val="TOC3"/>
            <w:tabs>
              <w:tab w:val="left" w:pos="1200"/>
              <w:tab w:val="right" w:leader="dot" w:pos="10800"/>
            </w:tabs>
            <w:rPr>
              <w:rStyle w:val="Hyperlink"/>
              <w:noProof/>
            </w:rPr>
          </w:pPr>
          <w:hyperlink w:anchor="_Toc698619522">
            <w:r w:rsidR="70EB9BDB" w:rsidRPr="70EB9BDB">
              <w:rPr>
                <w:rStyle w:val="Hyperlink"/>
              </w:rPr>
              <w:t>3.12.1</w:t>
            </w:r>
            <w:r w:rsidR="00641E38">
              <w:tab/>
            </w:r>
            <w:r w:rsidR="70EB9BDB" w:rsidRPr="70EB9BDB">
              <w:rPr>
                <w:rStyle w:val="Hyperlink"/>
              </w:rPr>
              <w:t>Device Types</w:t>
            </w:r>
            <w:r w:rsidR="00641E38">
              <w:tab/>
            </w:r>
            <w:r w:rsidR="00641E38">
              <w:fldChar w:fldCharType="begin"/>
            </w:r>
            <w:r w:rsidR="00641E38">
              <w:instrText>PAGEREF _Toc698619522 \h</w:instrText>
            </w:r>
            <w:r w:rsidR="00641E38">
              <w:fldChar w:fldCharType="separate"/>
            </w:r>
            <w:r w:rsidR="70EB9BDB" w:rsidRPr="70EB9BDB">
              <w:rPr>
                <w:rStyle w:val="Hyperlink"/>
              </w:rPr>
              <w:t>66</w:t>
            </w:r>
            <w:r w:rsidR="00641E38">
              <w:fldChar w:fldCharType="end"/>
            </w:r>
          </w:hyperlink>
        </w:p>
        <w:p w14:paraId="620BF7FE" w14:textId="77777777" w:rsidR="00796D3B" w:rsidRDefault="005A7C6E" w:rsidP="70EB9BDB">
          <w:pPr>
            <w:pStyle w:val="TOC3"/>
            <w:tabs>
              <w:tab w:val="left" w:pos="1200"/>
              <w:tab w:val="right" w:leader="dot" w:pos="10800"/>
            </w:tabs>
            <w:rPr>
              <w:rStyle w:val="Hyperlink"/>
              <w:noProof/>
            </w:rPr>
          </w:pPr>
          <w:hyperlink w:anchor="_Toc1246139395">
            <w:r w:rsidR="70EB9BDB" w:rsidRPr="70EB9BDB">
              <w:rPr>
                <w:rStyle w:val="Hyperlink"/>
              </w:rPr>
              <w:t>3.12.2</w:t>
            </w:r>
            <w:r w:rsidR="00641E38">
              <w:tab/>
            </w:r>
            <w:r w:rsidR="70EB9BDB" w:rsidRPr="70EB9BDB">
              <w:rPr>
                <w:rStyle w:val="Hyperlink"/>
              </w:rPr>
              <w:t>Shelf Position Types</w:t>
            </w:r>
            <w:r w:rsidR="00641E38">
              <w:tab/>
            </w:r>
            <w:r w:rsidR="00641E38">
              <w:fldChar w:fldCharType="begin"/>
            </w:r>
            <w:r w:rsidR="00641E38">
              <w:instrText>PAGEREF _Toc1246139395 \h</w:instrText>
            </w:r>
            <w:r w:rsidR="00641E38">
              <w:fldChar w:fldCharType="separate"/>
            </w:r>
            <w:r w:rsidR="70EB9BDB" w:rsidRPr="70EB9BDB">
              <w:rPr>
                <w:rStyle w:val="Hyperlink"/>
              </w:rPr>
              <w:t>66</w:t>
            </w:r>
            <w:r w:rsidR="00641E38">
              <w:fldChar w:fldCharType="end"/>
            </w:r>
          </w:hyperlink>
        </w:p>
        <w:p w14:paraId="0035C749" w14:textId="77777777" w:rsidR="00796D3B" w:rsidRDefault="005A7C6E" w:rsidP="70EB9BDB">
          <w:pPr>
            <w:pStyle w:val="TOC3"/>
            <w:tabs>
              <w:tab w:val="left" w:pos="1200"/>
              <w:tab w:val="right" w:leader="dot" w:pos="10800"/>
            </w:tabs>
            <w:rPr>
              <w:rStyle w:val="Hyperlink"/>
              <w:noProof/>
            </w:rPr>
          </w:pPr>
          <w:hyperlink w:anchor="_Toc1732487340">
            <w:r w:rsidR="70EB9BDB" w:rsidRPr="70EB9BDB">
              <w:rPr>
                <w:rStyle w:val="Hyperlink"/>
              </w:rPr>
              <w:t>3.12.3</w:t>
            </w:r>
            <w:r w:rsidR="00641E38">
              <w:tab/>
            </w:r>
            <w:r w:rsidR="70EB9BDB" w:rsidRPr="70EB9BDB">
              <w:rPr>
                <w:rStyle w:val="Hyperlink"/>
              </w:rPr>
              <w:t>Shelf Types</w:t>
            </w:r>
            <w:r w:rsidR="00641E38">
              <w:tab/>
            </w:r>
            <w:r w:rsidR="00641E38">
              <w:fldChar w:fldCharType="begin"/>
            </w:r>
            <w:r w:rsidR="00641E38">
              <w:instrText>PAGEREF _Toc1732487340 \h</w:instrText>
            </w:r>
            <w:r w:rsidR="00641E38">
              <w:fldChar w:fldCharType="separate"/>
            </w:r>
            <w:r w:rsidR="70EB9BDB" w:rsidRPr="70EB9BDB">
              <w:rPr>
                <w:rStyle w:val="Hyperlink"/>
              </w:rPr>
              <w:t>66</w:t>
            </w:r>
            <w:r w:rsidR="00641E38">
              <w:fldChar w:fldCharType="end"/>
            </w:r>
          </w:hyperlink>
        </w:p>
        <w:p w14:paraId="2A2AE03C" w14:textId="77777777" w:rsidR="00796D3B" w:rsidRDefault="005A7C6E" w:rsidP="70EB9BDB">
          <w:pPr>
            <w:pStyle w:val="TOC3"/>
            <w:tabs>
              <w:tab w:val="left" w:pos="1200"/>
              <w:tab w:val="right" w:leader="dot" w:pos="10800"/>
            </w:tabs>
            <w:rPr>
              <w:rStyle w:val="Hyperlink"/>
              <w:noProof/>
            </w:rPr>
          </w:pPr>
          <w:hyperlink w:anchor="_Toc1993179495">
            <w:r w:rsidR="70EB9BDB" w:rsidRPr="70EB9BDB">
              <w:rPr>
                <w:rStyle w:val="Hyperlink"/>
              </w:rPr>
              <w:t>3.12.4</w:t>
            </w:r>
            <w:r w:rsidR="00641E38">
              <w:tab/>
            </w:r>
            <w:r w:rsidR="70EB9BDB" w:rsidRPr="70EB9BDB">
              <w:rPr>
                <w:rStyle w:val="Hyperlink"/>
              </w:rPr>
              <w:t>Shelf Slots</w:t>
            </w:r>
            <w:r w:rsidR="00641E38">
              <w:tab/>
            </w:r>
            <w:r w:rsidR="00641E38">
              <w:fldChar w:fldCharType="begin"/>
            </w:r>
            <w:r w:rsidR="00641E38">
              <w:instrText>PAGEREF _Toc1993179495 \h</w:instrText>
            </w:r>
            <w:r w:rsidR="00641E38">
              <w:fldChar w:fldCharType="separate"/>
            </w:r>
            <w:r w:rsidR="70EB9BDB" w:rsidRPr="70EB9BDB">
              <w:rPr>
                <w:rStyle w:val="Hyperlink"/>
              </w:rPr>
              <w:t>66</w:t>
            </w:r>
            <w:r w:rsidR="00641E38">
              <w:fldChar w:fldCharType="end"/>
            </w:r>
          </w:hyperlink>
        </w:p>
        <w:p w14:paraId="49E937C9" w14:textId="77777777" w:rsidR="00796D3B" w:rsidRDefault="005A7C6E" w:rsidP="70EB9BDB">
          <w:pPr>
            <w:pStyle w:val="TOC3"/>
            <w:tabs>
              <w:tab w:val="left" w:pos="1200"/>
              <w:tab w:val="right" w:leader="dot" w:pos="10800"/>
            </w:tabs>
            <w:rPr>
              <w:rStyle w:val="Hyperlink"/>
              <w:noProof/>
            </w:rPr>
          </w:pPr>
          <w:hyperlink w:anchor="_Toc1786910094">
            <w:r w:rsidR="70EB9BDB" w:rsidRPr="70EB9BDB">
              <w:rPr>
                <w:rStyle w:val="Hyperlink"/>
              </w:rPr>
              <w:t>3.12.5</w:t>
            </w:r>
            <w:r w:rsidR="00641E38">
              <w:tab/>
            </w:r>
            <w:r w:rsidR="70EB9BDB" w:rsidRPr="70EB9BDB">
              <w:rPr>
                <w:rStyle w:val="Hyperlink"/>
              </w:rPr>
              <w:t>Card Types</w:t>
            </w:r>
            <w:r w:rsidR="00641E38">
              <w:tab/>
            </w:r>
            <w:r w:rsidR="00641E38">
              <w:fldChar w:fldCharType="begin"/>
            </w:r>
            <w:r w:rsidR="00641E38">
              <w:instrText>PAGEREF _Toc1786910094 \h</w:instrText>
            </w:r>
            <w:r w:rsidR="00641E38">
              <w:fldChar w:fldCharType="separate"/>
            </w:r>
            <w:r w:rsidR="70EB9BDB" w:rsidRPr="70EB9BDB">
              <w:rPr>
                <w:rStyle w:val="Hyperlink"/>
              </w:rPr>
              <w:t>66</w:t>
            </w:r>
            <w:r w:rsidR="00641E38">
              <w:fldChar w:fldCharType="end"/>
            </w:r>
          </w:hyperlink>
        </w:p>
        <w:p w14:paraId="130E0804" w14:textId="77777777" w:rsidR="00796D3B" w:rsidRDefault="005A7C6E" w:rsidP="70EB9BDB">
          <w:pPr>
            <w:pStyle w:val="TOC3"/>
            <w:tabs>
              <w:tab w:val="left" w:pos="1200"/>
              <w:tab w:val="right" w:leader="dot" w:pos="10800"/>
            </w:tabs>
            <w:rPr>
              <w:rStyle w:val="Hyperlink"/>
              <w:noProof/>
            </w:rPr>
          </w:pPr>
          <w:hyperlink w:anchor="_Toc1252560365">
            <w:r w:rsidR="70EB9BDB" w:rsidRPr="70EB9BDB">
              <w:rPr>
                <w:rStyle w:val="Hyperlink"/>
              </w:rPr>
              <w:t>3.12.6</w:t>
            </w:r>
            <w:r w:rsidR="00641E38">
              <w:tab/>
            </w:r>
            <w:r w:rsidR="70EB9BDB" w:rsidRPr="70EB9BDB">
              <w:rPr>
                <w:rStyle w:val="Hyperlink"/>
              </w:rPr>
              <w:t>Card Compatibility for slots</w:t>
            </w:r>
            <w:r w:rsidR="00641E38">
              <w:tab/>
            </w:r>
            <w:r w:rsidR="00641E38">
              <w:fldChar w:fldCharType="begin"/>
            </w:r>
            <w:r w:rsidR="00641E38">
              <w:instrText>PAGEREF _Toc1252560365 \h</w:instrText>
            </w:r>
            <w:r w:rsidR="00641E38">
              <w:fldChar w:fldCharType="separate"/>
            </w:r>
            <w:r w:rsidR="70EB9BDB" w:rsidRPr="70EB9BDB">
              <w:rPr>
                <w:rStyle w:val="Hyperlink"/>
              </w:rPr>
              <w:t>66</w:t>
            </w:r>
            <w:r w:rsidR="00641E38">
              <w:fldChar w:fldCharType="end"/>
            </w:r>
          </w:hyperlink>
        </w:p>
        <w:p w14:paraId="1C564DCF" w14:textId="77777777" w:rsidR="00796D3B" w:rsidRDefault="005A7C6E" w:rsidP="70EB9BDB">
          <w:pPr>
            <w:pStyle w:val="TOC3"/>
            <w:tabs>
              <w:tab w:val="left" w:pos="1200"/>
              <w:tab w:val="right" w:leader="dot" w:pos="10800"/>
            </w:tabs>
            <w:rPr>
              <w:rStyle w:val="Hyperlink"/>
              <w:noProof/>
            </w:rPr>
          </w:pPr>
          <w:hyperlink w:anchor="_Toc869373442">
            <w:r w:rsidR="70EB9BDB" w:rsidRPr="70EB9BDB">
              <w:rPr>
                <w:rStyle w:val="Hyperlink"/>
              </w:rPr>
              <w:t>3.12.7</w:t>
            </w:r>
            <w:r w:rsidR="00641E38">
              <w:tab/>
            </w:r>
            <w:r w:rsidR="70EB9BDB" w:rsidRPr="70EB9BDB">
              <w:rPr>
                <w:rStyle w:val="Hyperlink"/>
              </w:rPr>
              <w:t>Physical Termination Position for Card</w:t>
            </w:r>
            <w:r w:rsidR="00641E38">
              <w:tab/>
            </w:r>
            <w:r w:rsidR="00641E38">
              <w:fldChar w:fldCharType="begin"/>
            </w:r>
            <w:r w:rsidR="00641E38">
              <w:instrText>PAGEREF _Toc869373442 \h</w:instrText>
            </w:r>
            <w:r w:rsidR="00641E38">
              <w:fldChar w:fldCharType="separate"/>
            </w:r>
            <w:r w:rsidR="70EB9BDB" w:rsidRPr="70EB9BDB">
              <w:rPr>
                <w:rStyle w:val="Hyperlink"/>
              </w:rPr>
              <w:t>66</w:t>
            </w:r>
            <w:r w:rsidR="00641E38">
              <w:fldChar w:fldCharType="end"/>
            </w:r>
          </w:hyperlink>
        </w:p>
        <w:p w14:paraId="35F3B533" w14:textId="77777777" w:rsidR="00796D3B" w:rsidRDefault="005A7C6E" w:rsidP="70EB9BDB">
          <w:pPr>
            <w:pStyle w:val="TOC3"/>
            <w:tabs>
              <w:tab w:val="left" w:pos="1200"/>
              <w:tab w:val="right" w:leader="dot" w:pos="10800"/>
            </w:tabs>
            <w:rPr>
              <w:rStyle w:val="Hyperlink"/>
              <w:noProof/>
            </w:rPr>
          </w:pPr>
          <w:hyperlink w:anchor="_Toc857728460">
            <w:r w:rsidR="70EB9BDB" w:rsidRPr="70EB9BDB">
              <w:rPr>
                <w:rStyle w:val="Hyperlink"/>
              </w:rPr>
              <w:t>3.12.8</w:t>
            </w:r>
            <w:r w:rsidR="00641E38">
              <w:tab/>
            </w:r>
            <w:r w:rsidR="70EB9BDB" w:rsidRPr="70EB9BDB">
              <w:rPr>
                <w:rStyle w:val="Hyperlink"/>
              </w:rPr>
              <w:t>Pluggable Types</w:t>
            </w:r>
            <w:r w:rsidR="00641E38">
              <w:tab/>
            </w:r>
            <w:r w:rsidR="00641E38">
              <w:fldChar w:fldCharType="begin"/>
            </w:r>
            <w:r w:rsidR="00641E38">
              <w:instrText>PAGEREF _Toc857728460 \h</w:instrText>
            </w:r>
            <w:r w:rsidR="00641E38">
              <w:fldChar w:fldCharType="separate"/>
            </w:r>
            <w:r w:rsidR="70EB9BDB" w:rsidRPr="70EB9BDB">
              <w:rPr>
                <w:rStyle w:val="Hyperlink"/>
              </w:rPr>
              <w:t>66</w:t>
            </w:r>
            <w:r w:rsidR="00641E38">
              <w:fldChar w:fldCharType="end"/>
            </w:r>
          </w:hyperlink>
        </w:p>
        <w:p w14:paraId="617B2571" w14:textId="77777777" w:rsidR="00796D3B" w:rsidRDefault="005A7C6E" w:rsidP="70EB9BDB">
          <w:pPr>
            <w:pStyle w:val="TOC3"/>
            <w:tabs>
              <w:tab w:val="left" w:pos="1200"/>
              <w:tab w:val="right" w:leader="dot" w:pos="10800"/>
            </w:tabs>
            <w:rPr>
              <w:rStyle w:val="Hyperlink"/>
              <w:kern w:val="2"/>
              <w:lang w:eastAsia="en-US"/>
              <w14:ligatures w14:val="standardContextual"/>
            </w:rPr>
          </w:pPr>
          <w:hyperlink w:anchor="_Toc73745159">
            <w:r w:rsidR="70EB9BDB" w:rsidRPr="70EB9BDB">
              <w:rPr>
                <w:rStyle w:val="Hyperlink"/>
              </w:rPr>
              <w:t>3.12.9</w:t>
            </w:r>
            <w:r w:rsidR="00641E38">
              <w:tab/>
            </w:r>
            <w:r w:rsidR="70EB9BDB" w:rsidRPr="70EB9BDB">
              <w:rPr>
                <w:rStyle w:val="Hyperlink"/>
              </w:rPr>
              <w:t>Pluggable Compatible for PTP</w:t>
            </w:r>
            <w:r w:rsidR="00641E38">
              <w:tab/>
            </w:r>
            <w:r w:rsidR="00641E38">
              <w:fldChar w:fldCharType="begin"/>
            </w:r>
            <w:r w:rsidR="00641E38">
              <w:instrText>PAGEREF _Toc73745159 \h</w:instrText>
            </w:r>
            <w:r w:rsidR="00641E38">
              <w:fldChar w:fldCharType="separate"/>
            </w:r>
            <w:r w:rsidR="70EB9BDB" w:rsidRPr="70EB9BDB">
              <w:rPr>
                <w:rStyle w:val="Hyperlink"/>
              </w:rPr>
              <w:t>66</w:t>
            </w:r>
            <w:r w:rsidR="00641E38">
              <w:fldChar w:fldCharType="end"/>
            </w:r>
          </w:hyperlink>
        </w:p>
        <w:p w14:paraId="4C583791" w14:textId="77777777" w:rsidR="00796D3B" w:rsidRDefault="005A7C6E" w:rsidP="70EB9BDB">
          <w:pPr>
            <w:pStyle w:val="TOC3"/>
            <w:tabs>
              <w:tab w:val="left" w:pos="1200"/>
              <w:tab w:val="right" w:leader="dot" w:pos="10800"/>
            </w:tabs>
            <w:rPr>
              <w:rStyle w:val="Hyperlink"/>
              <w:kern w:val="2"/>
              <w:lang w:eastAsia="en-US"/>
              <w14:ligatures w14:val="standardContextual"/>
            </w:rPr>
          </w:pPr>
          <w:hyperlink w:anchor="_Toc2054798367">
            <w:r w:rsidR="70EB9BDB" w:rsidRPr="70EB9BDB">
              <w:rPr>
                <w:rStyle w:val="Hyperlink"/>
              </w:rPr>
              <w:t>3.12.10</w:t>
            </w:r>
            <w:r w:rsidR="00641E38">
              <w:tab/>
            </w:r>
            <w:r w:rsidR="70EB9BDB" w:rsidRPr="70EB9BDB">
              <w:rPr>
                <w:rStyle w:val="Hyperlink"/>
              </w:rPr>
              <w:t>Port Compatibility</w:t>
            </w:r>
            <w:r w:rsidR="00641E38">
              <w:tab/>
            </w:r>
            <w:r w:rsidR="00641E38">
              <w:fldChar w:fldCharType="begin"/>
            </w:r>
            <w:r w:rsidR="00641E38">
              <w:instrText>PAGEREF _Toc2054798367 \h</w:instrText>
            </w:r>
            <w:r w:rsidR="00641E38">
              <w:fldChar w:fldCharType="separate"/>
            </w:r>
            <w:r w:rsidR="70EB9BDB" w:rsidRPr="70EB9BDB">
              <w:rPr>
                <w:rStyle w:val="Hyperlink"/>
              </w:rPr>
              <w:t>67</w:t>
            </w:r>
            <w:r w:rsidR="00641E38">
              <w:fldChar w:fldCharType="end"/>
            </w:r>
          </w:hyperlink>
        </w:p>
        <w:p w14:paraId="6F589582" w14:textId="77777777" w:rsidR="00796D3B" w:rsidRDefault="005A7C6E" w:rsidP="70EB9BDB">
          <w:pPr>
            <w:pStyle w:val="TOC2"/>
            <w:tabs>
              <w:tab w:val="right" w:leader="dot" w:pos="10800"/>
            </w:tabs>
            <w:rPr>
              <w:rStyle w:val="Hyperlink"/>
              <w:kern w:val="2"/>
              <w:lang w:eastAsia="en-US"/>
              <w14:ligatures w14:val="standardContextual"/>
            </w:rPr>
          </w:pPr>
          <w:hyperlink w:anchor="_Toc1591263149">
            <w:r w:rsidR="70EB9BDB" w:rsidRPr="70EB9BDB">
              <w:rPr>
                <w:rStyle w:val="Hyperlink"/>
              </w:rPr>
              <w:t>3.13</w:t>
            </w:r>
            <w:r w:rsidR="00641E38">
              <w:tab/>
            </w:r>
            <w:r w:rsidR="70EB9BDB" w:rsidRPr="70EB9BDB">
              <w:rPr>
                <w:rStyle w:val="Hyperlink"/>
              </w:rPr>
              <w:t>Device Roles</w:t>
            </w:r>
            <w:r w:rsidR="00641E38">
              <w:tab/>
            </w:r>
            <w:r w:rsidR="00641E38">
              <w:fldChar w:fldCharType="begin"/>
            </w:r>
            <w:r w:rsidR="00641E38">
              <w:instrText>PAGEREF _Toc1591263149 \h</w:instrText>
            </w:r>
            <w:r w:rsidR="00641E38">
              <w:fldChar w:fldCharType="separate"/>
            </w:r>
            <w:r w:rsidR="70EB9BDB" w:rsidRPr="70EB9BDB">
              <w:rPr>
                <w:rStyle w:val="Hyperlink"/>
              </w:rPr>
              <w:t>67</w:t>
            </w:r>
            <w:r w:rsidR="00641E38">
              <w:fldChar w:fldCharType="end"/>
            </w:r>
          </w:hyperlink>
        </w:p>
        <w:p w14:paraId="346C8248" w14:textId="77777777" w:rsidR="00796D3B" w:rsidRDefault="005A7C6E" w:rsidP="70EB9BDB">
          <w:pPr>
            <w:pStyle w:val="TOC1"/>
            <w:tabs>
              <w:tab w:val="right" w:leader="dot" w:pos="10800"/>
            </w:tabs>
            <w:rPr>
              <w:rStyle w:val="Hyperlink"/>
              <w:kern w:val="2"/>
              <w:lang w:eastAsia="en-US"/>
              <w14:ligatures w14:val="standardContextual"/>
            </w:rPr>
          </w:pPr>
          <w:hyperlink w:anchor="_Toc781019125">
            <w:r w:rsidR="70EB9BDB" w:rsidRPr="70EB9BDB">
              <w:rPr>
                <w:rStyle w:val="Hyperlink"/>
              </w:rPr>
              <w:t>4</w:t>
            </w:r>
            <w:r w:rsidR="00641E38">
              <w:tab/>
            </w:r>
            <w:r w:rsidR="70EB9BDB" w:rsidRPr="70EB9BDB">
              <w:rPr>
                <w:rStyle w:val="Hyperlink"/>
              </w:rPr>
              <w:t>Naming</w:t>
            </w:r>
            <w:r w:rsidR="00641E38">
              <w:tab/>
            </w:r>
            <w:r w:rsidR="00641E38">
              <w:fldChar w:fldCharType="begin"/>
            </w:r>
            <w:r w:rsidR="00641E38">
              <w:instrText>PAGEREF _Toc781019125 \h</w:instrText>
            </w:r>
            <w:r w:rsidR="00641E38">
              <w:fldChar w:fldCharType="separate"/>
            </w:r>
            <w:r w:rsidR="70EB9BDB" w:rsidRPr="70EB9BDB">
              <w:rPr>
                <w:rStyle w:val="Hyperlink"/>
              </w:rPr>
              <w:t>68</w:t>
            </w:r>
            <w:r w:rsidR="00641E38">
              <w:fldChar w:fldCharType="end"/>
            </w:r>
          </w:hyperlink>
        </w:p>
        <w:p w14:paraId="41CEC6EB" w14:textId="77777777" w:rsidR="00796D3B" w:rsidRDefault="005A7C6E" w:rsidP="70EB9BDB">
          <w:pPr>
            <w:pStyle w:val="TOC2"/>
            <w:tabs>
              <w:tab w:val="right" w:leader="dot" w:pos="10800"/>
            </w:tabs>
            <w:rPr>
              <w:rStyle w:val="Hyperlink"/>
              <w:kern w:val="2"/>
              <w:lang w:eastAsia="en-US"/>
              <w14:ligatures w14:val="standardContextual"/>
            </w:rPr>
          </w:pPr>
          <w:hyperlink w:anchor="_Toc787189572">
            <w:r w:rsidR="70EB9BDB" w:rsidRPr="70EB9BDB">
              <w:rPr>
                <w:rStyle w:val="Hyperlink"/>
              </w:rPr>
              <w:t>4.1</w:t>
            </w:r>
            <w:r w:rsidR="00641E38">
              <w:tab/>
            </w:r>
            <w:r w:rsidR="70EB9BDB" w:rsidRPr="70EB9BDB">
              <w:rPr>
                <w:rStyle w:val="Hyperlink"/>
              </w:rPr>
              <w:t>Device Naming</w:t>
            </w:r>
            <w:r w:rsidR="00641E38">
              <w:tab/>
            </w:r>
            <w:r w:rsidR="00641E38">
              <w:fldChar w:fldCharType="begin"/>
            </w:r>
            <w:r w:rsidR="00641E38">
              <w:instrText>PAGEREF _Toc787189572 \h</w:instrText>
            </w:r>
            <w:r w:rsidR="00641E38">
              <w:fldChar w:fldCharType="separate"/>
            </w:r>
            <w:r w:rsidR="70EB9BDB" w:rsidRPr="70EB9BDB">
              <w:rPr>
                <w:rStyle w:val="Hyperlink"/>
              </w:rPr>
              <w:t>69</w:t>
            </w:r>
            <w:r w:rsidR="00641E38">
              <w:fldChar w:fldCharType="end"/>
            </w:r>
          </w:hyperlink>
        </w:p>
        <w:p w14:paraId="34B1F924" w14:textId="77777777" w:rsidR="00796D3B" w:rsidRDefault="005A7C6E" w:rsidP="70EB9BDB">
          <w:pPr>
            <w:pStyle w:val="TOC2"/>
            <w:tabs>
              <w:tab w:val="right" w:leader="dot" w:pos="10800"/>
            </w:tabs>
            <w:rPr>
              <w:rStyle w:val="Hyperlink"/>
              <w:kern w:val="2"/>
              <w:lang w:eastAsia="en-US"/>
              <w14:ligatures w14:val="standardContextual"/>
            </w:rPr>
          </w:pPr>
          <w:hyperlink w:anchor="_Toc1170804960">
            <w:r w:rsidR="70EB9BDB" w:rsidRPr="70EB9BDB">
              <w:rPr>
                <w:rStyle w:val="Hyperlink"/>
              </w:rPr>
              <w:t>4.2</w:t>
            </w:r>
            <w:r w:rsidR="00641E38">
              <w:tab/>
            </w:r>
            <w:r w:rsidR="70EB9BDB" w:rsidRPr="70EB9BDB">
              <w:rPr>
                <w:rStyle w:val="Hyperlink"/>
              </w:rPr>
              <w:t>Slot Naming</w:t>
            </w:r>
            <w:r w:rsidR="00641E38">
              <w:tab/>
            </w:r>
            <w:r w:rsidR="00641E38">
              <w:fldChar w:fldCharType="begin"/>
            </w:r>
            <w:r w:rsidR="00641E38">
              <w:instrText>PAGEREF _Toc1170804960 \h</w:instrText>
            </w:r>
            <w:r w:rsidR="00641E38">
              <w:fldChar w:fldCharType="separate"/>
            </w:r>
            <w:r w:rsidR="70EB9BDB" w:rsidRPr="70EB9BDB">
              <w:rPr>
                <w:rStyle w:val="Hyperlink"/>
              </w:rPr>
              <w:t>69</w:t>
            </w:r>
            <w:r w:rsidR="00641E38">
              <w:fldChar w:fldCharType="end"/>
            </w:r>
          </w:hyperlink>
        </w:p>
        <w:p w14:paraId="2AAFB6C4" w14:textId="77777777" w:rsidR="00796D3B" w:rsidRDefault="005A7C6E" w:rsidP="70EB9BDB">
          <w:pPr>
            <w:pStyle w:val="TOC2"/>
            <w:tabs>
              <w:tab w:val="right" w:leader="dot" w:pos="10800"/>
            </w:tabs>
            <w:rPr>
              <w:rStyle w:val="Hyperlink"/>
              <w:kern w:val="2"/>
              <w:lang w:eastAsia="en-US"/>
              <w14:ligatures w14:val="standardContextual"/>
            </w:rPr>
          </w:pPr>
          <w:hyperlink w:anchor="_Toc2139371148">
            <w:r w:rsidR="70EB9BDB" w:rsidRPr="70EB9BDB">
              <w:rPr>
                <w:rStyle w:val="Hyperlink"/>
              </w:rPr>
              <w:t>4.3</w:t>
            </w:r>
            <w:r w:rsidR="00641E38">
              <w:tab/>
            </w:r>
            <w:r w:rsidR="70EB9BDB" w:rsidRPr="70EB9BDB">
              <w:rPr>
                <w:rStyle w:val="Hyperlink"/>
              </w:rPr>
              <w:t>PTP Naming</w:t>
            </w:r>
            <w:r w:rsidR="00641E38">
              <w:tab/>
            </w:r>
            <w:r w:rsidR="00641E38">
              <w:fldChar w:fldCharType="begin"/>
            </w:r>
            <w:r w:rsidR="00641E38">
              <w:instrText>PAGEREF _Toc2139371148 \h</w:instrText>
            </w:r>
            <w:r w:rsidR="00641E38">
              <w:fldChar w:fldCharType="separate"/>
            </w:r>
            <w:r w:rsidR="70EB9BDB" w:rsidRPr="70EB9BDB">
              <w:rPr>
                <w:rStyle w:val="Hyperlink"/>
              </w:rPr>
              <w:t>69</w:t>
            </w:r>
            <w:r w:rsidR="00641E38">
              <w:fldChar w:fldCharType="end"/>
            </w:r>
          </w:hyperlink>
        </w:p>
        <w:p w14:paraId="32034B21" w14:textId="77777777" w:rsidR="00796D3B" w:rsidRDefault="005A7C6E" w:rsidP="70EB9BDB">
          <w:pPr>
            <w:pStyle w:val="TOC2"/>
            <w:tabs>
              <w:tab w:val="right" w:leader="dot" w:pos="10800"/>
            </w:tabs>
            <w:rPr>
              <w:rStyle w:val="Hyperlink"/>
              <w:kern w:val="2"/>
              <w:lang w:eastAsia="en-US"/>
              <w14:ligatures w14:val="standardContextual"/>
            </w:rPr>
          </w:pPr>
          <w:hyperlink w:anchor="_Toc1352105661">
            <w:r w:rsidR="70EB9BDB" w:rsidRPr="70EB9BDB">
              <w:rPr>
                <w:rStyle w:val="Hyperlink"/>
              </w:rPr>
              <w:t>4.4</w:t>
            </w:r>
            <w:r w:rsidR="00641E38">
              <w:tab/>
            </w:r>
            <w:r w:rsidR="70EB9BDB" w:rsidRPr="70EB9BDB">
              <w:rPr>
                <w:rStyle w:val="Hyperlink"/>
              </w:rPr>
              <w:t>Port Naming</w:t>
            </w:r>
            <w:r w:rsidR="00641E38">
              <w:tab/>
            </w:r>
            <w:r w:rsidR="00641E38">
              <w:fldChar w:fldCharType="begin"/>
            </w:r>
            <w:r w:rsidR="00641E38">
              <w:instrText>PAGEREF _Toc1352105661 \h</w:instrText>
            </w:r>
            <w:r w:rsidR="00641E38">
              <w:fldChar w:fldCharType="separate"/>
            </w:r>
            <w:r w:rsidR="70EB9BDB" w:rsidRPr="70EB9BDB">
              <w:rPr>
                <w:rStyle w:val="Hyperlink"/>
              </w:rPr>
              <w:t>69</w:t>
            </w:r>
            <w:r w:rsidR="00641E38">
              <w:fldChar w:fldCharType="end"/>
            </w:r>
          </w:hyperlink>
        </w:p>
        <w:p w14:paraId="4366073B" w14:textId="77777777" w:rsidR="00796D3B" w:rsidRDefault="005A7C6E" w:rsidP="70EB9BDB">
          <w:pPr>
            <w:pStyle w:val="TOC1"/>
            <w:tabs>
              <w:tab w:val="right" w:leader="dot" w:pos="10800"/>
            </w:tabs>
            <w:rPr>
              <w:rStyle w:val="Hyperlink"/>
              <w:kern w:val="2"/>
              <w:lang w:eastAsia="en-US"/>
              <w14:ligatures w14:val="standardContextual"/>
            </w:rPr>
          </w:pPr>
          <w:hyperlink w:anchor="_Toc827676079">
            <w:r w:rsidR="70EB9BDB" w:rsidRPr="70EB9BDB">
              <w:rPr>
                <w:rStyle w:val="Hyperlink"/>
              </w:rPr>
              <w:t>5</w:t>
            </w:r>
            <w:r w:rsidR="00641E38">
              <w:tab/>
            </w:r>
            <w:r w:rsidR="70EB9BDB" w:rsidRPr="70EB9BDB">
              <w:rPr>
                <w:rStyle w:val="Hyperlink"/>
              </w:rPr>
              <w:t>Open and Closed Issues</w:t>
            </w:r>
            <w:r w:rsidR="00641E38">
              <w:tab/>
            </w:r>
            <w:r w:rsidR="00641E38">
              <w:fldChar w:fldCharType="begin"/>
            </w:r>
            <w:r w:rsidR="00641E38">
              <w:instrText>PAGEREF _Toc827676079 \h</w:instrText>
            </w:r>
            <w:r w:rsidR="00641E38">
              <w:fldChar w:fldCharType="separate"/>
            </w:r>
            <w:r w:rsidR="70EB9BDB" w:rsidRPr="70EB9BDB">
              <w:rPr>
                <w:rStyle w:val="Hyperlink"/>
              </w:rPr>
              <w:t>71</w:t>
            </w:r>
            <w:r w:rsidR="00641E38">
              <w:fldChar w:fldCharType="end"/>
            </w:r>
          </w:hyperlink>
        </w:p>
        <w:p w14:paraId="116BD442" w14:textId="2A74437F" w:rsidR="70EB9BDB" w:rsidRDefault="005A7C6E" w:rsidP="70EB9BDB">
          <w:pPr>
            <w:pStyle w:val="TOC2"/>
            <w:tabs>
              <w:tab w:val="right" w:leader="dot" w:pos="10800"/>
            </w:tabs>
            <w:rPr>
              <w:rStyle w:val="Hyperlink"/>
            </w:rPr>
          </w:pPr>
          <w:hyperlink w:anchor="_Toc457589361">
            <w:r w:rsidR="70EB9BDB" w:rsidRPr="70EB9BDB">
              <w:rPr>
                <w:rStyle w:val="Hyperlink"/>
              </w:rPr>
              <w:t>5.1</w:t>
            </w:r>
            <w:r w:rsidR="70EB9BDB">
              <w:tab/>
            </w:r>
            <w:r w:rsidR="70EB9BDB" w:rsidRPr="70EB9BDB">
              <w:rPr>
                <w:rStyle w:val="Hyperlink"/>
              </w:rPr>
              <w:t>Open Issues</w:t>
            </w:r>
            <w:r w:rsidR="70EB9BDB">
              <w:tab/>
            </w:r>
            <w:r w:rsidR="70EB9BDB">
              <w:fldChar w:fldCharType="begin"/>
            </w:r>
            <w:r w:rsidR="70EB9BDB">
              <w:instrText>PAGEREF _Toc457589361 \h</w:instrText>
            </w:r>
            <w:r w:rsidR="70EB9BDB">
              <w:fldChar w:fldCharType="separate"/>
            </w:r>
            <w:r w:rsidR="70EB9BDB" w:rsidRPr="70EB9BDB">
              <w:rPr>
                <w:rStyle w:val="Hyperlink"/>
              </w:rPr>
              <w:t>72</w:t>
            </w:r>
            <w:r w:rsidR="70EB9BDB">
              <w:fldChar w:fldCharType="end"/>
            </w:r>
          </w:hyperlink>
        </w:p>
        <w:p w14:paraId="4B2F0A9B" w14:textId="40C00E5D" w:rsidR="70EB9BDB" w:rsidRDefault="005A7C6E" w:rsidP="70EB9BDB">
          <w:pPr>
            <w:pStyle w:val="TOC2"/>
            <w:tabs>
              <w:tab w:val="right" w:leader="dot" w:pos="10800"/>
            </w:tabs>
            <w:rPr>
              <w:rStyle w:val="Hyperlink"/>
            </w:rPr>
          </w:pPr>
          <w:hyperlink w:anchor="_Toc334188248">
            <w:r w:rsidR="70EB9BDB" w:rsidRPr="70EB9BDB">
              <w:rPr>
                <w:rStyle w:val="Hyperlink"/>
              </w:rPr>
              <w:t>5.2</w:t>
            </w:r>
            <w:r w:rsidR="70EB9BDB">
              <w:tab/>
            </w:r>
            <w:r w:rsidR="70EB9BDB" w:rsidRPr="70EB9BDB">
              <w:rPr>
                <w:rStyle w:val="Hyperlink"/>
              </w:rPr>
              <w:t>Closed Issues</w:t>
            </w:r>
            <w:r w:rsidR="70EB9BDB">
              <w:tab/>
            </w:r>
            <w:r w:rsidR="70EB9BDB">
              <w:fldChar w:fldCharType="begin"/>
            </w:r>
            <w:r w:rsidR="70EB9BDB">
              <w:instrText>PAGEREF _Toc334188248 \h</w:instrText>
            </w:r>
            <w:r w:rsidR="70EB9BDB">
              <w:fldChar w:fldCharType="separate"/>
            </w:r>
            <w:r w:rsidR="70EB9BDB" w:rsidRPr="70EB9BDB">
              <w:rPr>
                <w:rStyle w:val="Hyperlink"/>
              </w:rPr>
              <w:t>72</w:t>
            </w:r>
            <w:r w:rsidR="70EB9BDB">
              <w:fldChar w:fldCharType="end"/>
            </w:r>
          </w:hyperlink>
          <w:r w:rsidR="70EB9BDB">
            <w:fldChar w:fldCharType="end"/>
          </w:r>
        </w:p>
      </w:sdtContent>
    </w:sdt>
    <w:p w14:paraId="4DE722AA" w14:textId="05139D40" w:rsidR="00796D3B" w:rsidRDefault="00796D3B"/>
    <w:p w14:paraId="78FD6C70" w14:textId="232A7E1D" w:rsidR="00A37DC0" w:rsidRDefault="00A37DC0" w:rsidP="00302247"/>
    <w:p w14:paraId="094A347A" w14:textId="77777777" w:rsidR="00A37DC0" w:rsidRDefault="00A37DC0" w:rsidP="00A37DC0"/>
    <w:p w14:paraId="7ECBE3EA" w14:textId="77777777" w:rsidR="00A37DC0" w:rsidRDefault="00A37DC0" w:rsidP="00A37DC0">
      <w:pPr>
        <w:pStyle w:val="BodyText"/>
        <w:sectPr w:rsidR="00A37DC0">
          <w:headerReference w:type="default" r:id="rId10"/>
          <w:footerReference w:type="default" r:id="rId11"/>
          <w:footerReference w:type="first" r:id="rId12"/>
          <w:pgSz w:w="12240" w:h="15840" w:code="1"/>
          <w:pgMar w:top="1080" w:right="720" w:bottom="1440" w:left="720" w:header="432" w:footer="720" w:gutter="360"/>
          <w:paperSrc w:first="12451" w:other="12451"/>
          <w:pgNumType w:fmt="lowerRoman" w:start="1"/>
          <w:cols w:space="720"/>
          <w:titlePg/>
          <w:docGrid w:linePitch="272"/>
        </w:sectPr>
      </w:pPr>
    </w:p>
    <w:p w14:paraId="6EF37FAA" w14:textId="37DB5C6A" w:rsidR="00A37DC0" w:rsidRDefault="00A37DC0" w:rsidP="00153F81">
      <w:pPr>
        <w:pStyle w:val="Heading1"/>
      </w:pPr>
      <w:bookmarkStart w:id="31" w:name="_Toc225080495"/>
      <w:bookmarkStart w:id="32" w:name="_Toc152243946"/>
      <w:bookmarkStart w:id="33" w:name="_Toc967526962"/>
      <w:bookmarkEnd w:id="0"/>
      <w:r>
        <w:t>O</w:t>
      </w:r>
      <w:bookmarkEnd w:id="31"/>
      <w:r>
        <w:t>verview</w:t>
      </w:r>
      <w:bookmarkEnd w:id="32"/>
      <w:bookmarkEnd w:id="33"/>
    </w:p>
    <w:p w14:paraId="0628A74E" w14:textId="4A39DEA3" w:rsidR="00A37DC0" w:rsidRDefault="00A37DC0" w:rsidP="008349ED">
      <w:pPr>
        <w:pStyle w:val="BodyText"/>
      </w:pPr>
      <w:r>
        <w:t xml:space="preserve">This Design Specification documents the </w:t>
      </w:r>
      <w:r w:rsidR="008938E8">
        <w:t>high-level</w:t>
      </w:r>
      <w:r>
        <w:t xml:space="preserve"> design that </w:t>
      </w:r>
      <w:r w:rsidR="008938E8">
        <w:t>supports the documented features and user stories in the correlating RD.140 Requirements Document</w:t>
      </w:r>
      <w:r w:rsidR="008349ED">
        <w:t>, and is focused on modeling the solution, including data model, inputs, outputs, interactions, and life cycle management</w:t>
      </w:r>
      <w:r>
        <w:t>.  This specification</w:t>
      </w:r>
      <w:r w:rsidR="008938E8">
        <w:t xml:space="preserve"> provides a comprehensive high-level design to support lower-level design activities</w:t>
      </w:r>
      <w:r w:rsidR="008349ED">
        <w:t>, development, testing and documentation of the solution.</w:t>
      </w:r>
      <w:r w:rsidR="008938E8">
        <w:t xml:space="preserve">  This document </w:t>
      </w:r>
      <w:r w:rsidR="008349ED">
        <w:t xml:space="preserve">may be updated to include pertinent revisions </w:t>
      </w:r>
      <w:r w:rsidR="005E261C">
        <w:t>through</w:t>
      </w:r>
      <w:r w:rsidR="008349ED">
        <w:t xml:space="preserve"> the conclusion of the Construction Phase.</w:t>
      </w:r>
    </w:p>
    <w:p w14:paraId="0D495F88" w14:textId="77777777" w:rsidR="008349ED" w:rsidRDefault="008349ED" w:rsidP="008349ED">
      <w:pPr>
        <w:pStyle w:val="BodyText"/>
      </w:pPr>
    </w:p>
    <w:p w14:paraId="60A70ECF" w14:textId="22947582" w:rsidR="00A37DC0" w:rsidRDefault="005B114C" w:rsidP="00A37DC0">
      <w:pPr>
        <w:pStyle w:val="Heading2"/>
        <w:tabs>
          <w:tab w:val="clear" w:pos="4320"/>
        </w:tabs>
      </w:pPr>
      <w:bookmarkStart w:id="34" w:name="_Toc152243947"/>
      <w:bookmarkStart w:id="35" w:name="_Toc448971535"/>
      <w:bookmarkStart w:id="36" w:name="_Toc138499413"/>
      <w:bookmarkStart w:id="37" w:name="_Toc442772883"/>
      <w:bookmarkStart w:id="38" w:name="_Toc442774250"/>
      <w:bookmarkStart w:id="39" w:name="_Toc447612491"/>
      <w:bookmarkStart w:id="40" w:name="_Toc180659601"/>
      <w:r>
        <w:t>Assumptions and Exclusions</w:t>
      </w:r>
      <w:bookmarkEnd w:id="34"/>
      <w:bookmarkEnd w:id="40"/>
    </w:p>
    <w:p w14:paraId="68456B91" w14:textId="4C1F9105" w:rsidR="00A37DC0" w:rsidRDefault="005B114C" w:rsidP="00A37DC0">
      <w:pPr>
        <w:pStyle w:val="BodyText"/>
      </w:pPr>
      <w:r>
        <w:t>The assumptions and exclusions for this solution are identified in the following table.</w:t>
      </w:r>
    </w:p>
    <w:tbl>
      <w:tblPr>
        <w:tblStyle w:val="TableGrid"/>
        <w:tblW w:w="10435" w:type="dxa"/>
        <w:tblLook w:val="04A0" w:firstRow="1" w:lastRow="0" w:firstColumn="1" w:lastColumn="0" w:noHBand="0" w:noVBand="1"/>
      </w:tblPr>
      <w:tblGrid>
        <w:gridCol w:w="539"/>
        <w:gridCol w:w="9896"/>
      </w:tblGrid>
      <w:tr w:rsidR="005B114C" w14:paraId="524FF3A9" w14:textId="77777777" w:rsidTr="005B114C">
        <w:tc>
          <w:tcPr>
            <w:tcW w:w="539" w:type="dxa"/>
            <w:shd w:val="clear" w:color="auto" w:fill="D9D9D9" w:themeFill="background1" w:themeFillShade="D9"/>
          </w:tcPr>
          <w:p w14:paraId="0C96CD3A" w14:textId="77777777" w:rsidR="005B114C" w:rsidRPr="005B114C" w:rsidRDefault="005B114C" w:rsidP="004A60A8">
            <w:pPr>
              <w:jc w:val="center"/>
              <w:rPr>
                <w:b/>
                <w:bCs/>
              </w:rPr>
            </w:pPr>
            <w:r w:rsidRPr="005B114C">
              <w:rPr>
                <w:b/>
                <w:bCs/>
              </w:rPr>
              <w:t>No.</w:t>
            </w:r>
          </w:p>
        </w:tc>
        <w:tc>
          <w:tcPr>
            <w:tcW w:w="9896" w:type="dxa"/>
            <w:shd w:val="clear" w:color="auto" w:fill="D9D9D9" w:themeFill="background1" w:themeFillShade="D9"/>
          </w:tcPr>
          <w:p w14:paraId="104BDB74" w14:textId="5D01315B" w:rsidR="005B114C" w:rsidRPr="005B114C" w:rsidRDefault="005B114C" w:rsidP="004A60A8">
            <w:pPr>
              <w:jc w:val="center"/>
              <w:rPr>
                <w:b/>
                <w:bCs/>
              </w:rPr>
            </w:pPr>
            <w:r w:rsidRPr="005B114C">
              <w:rPr>
                <w:b/>
                <w:bCs/>
              </w:rPr>
              <w:t>Assumptions and Exclusions</w:t>
            </w:r>
          </w:p>
        </w:tc>
      </w:tr>
      <w:tr w:rsidR="00114260" w14:paraId="1CAE44BA" w14:textId="77777777" w:rsidTr="005B114C">
        <w:tc>
          <w:tcPr>
            <w:tcW w:w="539" w:type="dxa"/>
          </w:tcPr>
          <w:p w14:paraId="60438E3B" w14:textId="4EBA7793" w:rsidR="00114260" w:rsidRPr="005B114C" w:rsidRDefault="007C7384" w:rsidP="00114260">
            <w:pPr>
              <w:jc w:val="center"/>
            </w:pPr>
            <w:r>
              <w:t>1</w:t>
            </w:r>
          </w:p>
        </w:tc>
        <w:tc>
          <w:tcPr>
            <w:tcW w:w="9896" w:type="dxa"/>
          </w:tcPr>
          <w:p w14:paraId="1AB46698" w14:textId="0221001F" w:rsidR="00114260" w:rsidRPr="005B114C" w:rsidRDefault="002D7195" w:rsidP="00114260">
            <w:r>
              <w:t xml:space="preserve">For Baseband devices </w:t>
            </w:r>
            <w:r w:rsidR="00F82E59">
              <w:t>we are not modelling the Radio Interfaces</w:t>
            </w:r>
          </w:p>
        </w:tc>
      </w:tr>
      <w:tr w:rsidR="00114260" w14:paraId="57D005DF" w14:textId="77777777" w:rsidTr="005B114C">
        <w:tc>
          <w:tcPr>
            <w:tcW w:w="539" w:type="dxa"/>
          </w:tcPr>
          <w:p w14:paraId="648F5116" w14:textId="00FB6B71" w:rsidR="00114260" w:rsidRPr="005B114C" w:rsidRDefault="00114260" w:rsidP="00114260">
            <w:pPr>
              <w:jc w:val="center"/>
            </w:pPr>
          </w:p>
        </w:tc>
        <w:tc>
          <w:tcPr>
            <w:tcW w:w="9896" w:type="dxa"/>
          </w:tcPr>
          <w:p w14:paraId="6926A616" w14:textId="527C2DF2" w:rsidR="00114260" w:rsidRPr="005B114C" w:rsidRDefault="00114260" w:rsidP="00114260"/>
        </w:tc>
      </w:tr>
      <w:tr w:rsidR="00114260" w14:paraId="6780866C" w14:textId="77777777" w:rsidTr="005B114C">
        <w:tc>
          <w:tcPr>
            <w:tcW w:w="539" w:type="dxa"/>
          </w:tcPr>
          <w:p w14:paraId="627E176C" w14:textId="1567D1EC" w:rsidR="00114260" w:rsidRPr="005B114C" w:rsidRDefault="00114260" w:rsidP="00114260">
            <w:pPr>
              <w:jc w:val="center"/>
            </w:pPr>
          </w:p>
        </w:tc>
        <w:tc>
          <w:tcPr>
            <w:tcW w:w="9896" w:type="dxa"/>
          </w:tcPr>
          <w:p w14:paraId="1A557B27" w14:textId="48558F50" w:rsidR="00114260" w:rsidRPr="005B114C" w:rsidRDefault="00114260" w:rsidP="00114260"/>
        </w:tc>
      </w:tr>
      <w:tr w:rsidR="00114260" w14:paraId="718E361A" w14:textId="77777777" w:rsidTr="005B114C">
        <w:tc>
          <w:tcPr>
            <w:tcW w:w="539" w:type="dxa"/>
          </w:tcPr>
          <w:p w14:paraId="48B1C4DC" w14:textId="03E0ACC3" w:rsidR="00114260" w:rsidRPr="005B114C" w:rsidRDefault="00114260" w:rsidP="00114260">
            <w:pPr>
              <w:jc w:val="center"/>
            </w:pPr>
          </w:p>
        </w:tc>
        <w:tc>
          <w:tcPr>
            <w:tcW w:w="9896" w:type="dxa"/>
          </w:tcPr>
          <w:p w14:paraId="66DA0DC7" w14:textId="4AED1237" w:rsidR="00114260" w:rsidRPr="005B114C" w:rsidRDefault="00114260" w:rsidP="00114260"/>
        </w:tc>
      </w:tr>
      <w:tr w:rsidR="00114260" w14:paraId="538302B9" w14:textId="77777777" w:rsidTr="005B114C">
        <w:tc>
          <w:tcPr>
            <w:tcW w:w="539" w:type="dxa"/>
          </w:tcPr>
          <w:p w14:paraId="77BE7C60" w14:textId="728208CA" w:rsidR="00114260" w:rsidRPr="005B114C" w:rsidRDefault="00114260" w:rsidP="00114260">
            <w:pPr>
              <w:jc w:val="center"/>
            </w:pPr>
          </w:p>
        </w:tc>
        <w:tc>
          <w:tcPr>
            <w:tcW w:w="9896" w:type="dxa"/>
          </w:tcPr>
          <w:p w14:paraId="61B675AB" w14:textId="5D507414" w:rsidR="00114260" w:rsidRPr="005B114C" w:rsidRDefault="00114260" w:rsidP="00114260"/>
        </w:tc>
      </w:tr>
      <w:tr w:rsidR="00114260" w14:paraId="04722B23" w14:textId="77777777" w:rsidTr="005B114C">
        <w:tc>
          <w:tcPr>
            <w:tcW w:w="539" w:type="dxa"/>
          </w:tcPr>
          <w:p w14:paraId="640C62B3" w14:textId="77777777" w:rsidR="00114260" w:rsidRPr="005B114C" w:rsidRDefault="00114260" w:rsidP="00114260">
            <w:pPr>
              <w:jc w:val="center"/>
            </w:pPr>
          </w:p>
        </w:tc>
        <w:tc>
          <w:tcPr>
            <w:tcW w:w="9896" w:type="dxa"/>
          </w:tcPr>
          <w:p w14:paraId="4A3351A8" w14:textId="77777777" w:rsidR="00114260" w:rsidRPr="005B114C" w:rsidRDefault="00114260" w:rsidP="00114260"/>
        </w:tc>
      </w:tr>
      <w:tr w:rsidR="00114260" w14:paraId="1587C8CD" w14:textId="77777777" w:rsidTr="005B114C">
        <w:tc>
          <w:tcPr>
            <w:tcW w:w="539" w:type="dxa"/>
          </w:tcPr>
          <w:p w14:paraId="2AEDA114" w14:textId="77777777" w:rsidR="00114260" w:rsidRPr="005B114C" w:rsidRDefault="00114260" w:rsidP="00114260">
            <w:pPr>
              <w:jc w:val="center"/>
            </w:pPr>
          </w:p>
        </w:tc>
        <w:tc>
          <w:tcPr>
            <w:tcW w:w="9896" w:type="dxa"/>
          </w:tcPr>
          <w:p w14:paraId="79493B0D" w14:textId="77777777" w:rsidR="00114260" w:rsidRPr="005B114C" w:rsidRDefault="00114260" w:rsidP="00114260"/>
        </w:tc>
      </w:tr>
    </w:tbl>
    <w:p w14:paraId="3633F48A" w14:textId="2C95A758" w:rsidR="00A8410C" w:rsidRDefault="00AA2E83" w:rsidP="00A8410C">
      <w:pPr>
        <w:pStyle w:val="Heading2"/>
        <w:tabs>
          <w:tab w:val="clear" w:pos="4320"/>
        </w:tabs>
      </w:pPr>
      <w:bookmarkStart w:id="41" w:name="_Toc2006278451"/>
      <w:r>
        <w:t>Port Archetypes</w:t>
      </w:r>
      <w:bookmarkEnd w:id="41"/>
    </w:p>
    <w:tbl>
      <w:tblPr>
        <w:tblStyle w:val="TableGrid"/>
        <w:tblW w:w="6025" w:type="dxa"/>
        <w:tblLook w:val="04A0" w:firstRow="1" w:lastRow="0" w:firstColumn="1" w:lastColumn="0" w:noHBand="0" w:noVBand="1"/>
      </w:tblPr>
      <w:tblGrid>
        <w:gridCol w:w="2875"/>
        <w:gridCol w:w="3150"/>
      </w:tblGrid>
      <w:tr w:rsidR="00AA2E83" w:rsidRPr="005B114C" w14:paraId="0AE92F4E" w14:textId="77777777" w:rsidTr="008A281D">
        <w:tc>
          <w:tcPr>
            <w:tcW w:w="2875" w:type="dxa"/>
            <w:shd w:val="clear" w:color="auto" w:fill="D9D9D9" w:themeFill="background1" w:themeFillShade="D9"/>
          </w:tcPr>
          <w:p w14:paraId="3463B077" w14:textId="69CBA039" w:rsidR="00AA2E83" w:rsidRPr="005B114C" w:rsidRDefault="00AA2E83" w:rsidP="00E03ADC">
            <w:pPr>
              <w:jc w:val="center"/>
              <w:rPr>
                <w:b/>
                <w:bCs/>
              </w:rPr>
            </w:pPr>
            <w:r>
              <w:rPr>
                <w:b/>
                <w:bCs/>
              </w:rPr>
              <w:t>Port Name</w:t>
            </w:r>
          </w:p>
        </w:tc>
        <w:tc>
          <w:tcPr>
            <w:tcW w:w="3150" w:type="dxa"/>
            <w:shd w:val="clear" w:color="auto" w:fill="D9D9D9" w:themeFill="background1" w:themeFillShade="D9"/>
          </w:tcPr>
          <w:p w14:paraId="6F7587D7" w14:textId="2E655892" w:rsidR="00AA2E83" w:rsidRPr="005B114C" w:rsidRDefault="00AA2E83" w:rsidP="00E03ADC">
            <w:pPr>
              <w:jc w:val="center"/>
              <w:rPr>
                <w:b/>
                <w:bCs/>
              </w:rPr>
            </w:pPr>
            <w:r w:rsidRPr="005B114C">
              <w:rPr>
                <w:b/>
                <w:bCs/>
              </w:rPr>
              <w:t>A</w:t>
            </w:r>
            <w:r>
              <w:rPr>
                <w:b/>
                <w:bCs/>
              </w:rPr>
              <w:t>rchetype ID</w:t>
            </w:r>
          </w:p>
        </w:tc>
      </w:tr>
      <w:tr w:rsidR="00AA2E83" w:rsidRPr="005B114C" w14:paraId="50B161CB" w14:textId="77777777" w:rsidTr="008A281D">
        <w:tc>
          <w:tcPr>
            <w:tcW w:w="2875" w:type="dxa"/>
          </w:tcPr>
          <w:p w14:paraId="72786BAB" w14:textId="67281479" w:rsidR="00AA2E83" w:rsidRPr="005B114C" w:rsidRDefault="00D851D7" w:rsidP="00F25B90">
            <w:pPr>
              <w:jc w:val="center"/>
            </w:pPr>
            <w:r w:rsidRPr="00D851D7">
              <w:rPr>
                <w:rFonts w:ascii="Times New Roman" w:hAnsi="Times New Roman"/>
                <w:sz w:val="24"/>
                <w:szCs w:val="24"/>
                <w:lang w:eastAsia="en-US"/>
              </w:rPr>
              <w:t>DC</w:t>
            </w:r>
          </w:p>
        </w:tc>
        <w:tc>
          <w:tcPr>
            <w:tcW w:w="3150" w:type="dxa"/>
          </w:tcPr>
          <w:p w14:paraId="10C78120" w14:textId="41C4A15D" w:rsidR="00AA2E83" w:rsidRPr="0009777D" w:rsidRDefault="00DE7316" w:rsidP="00F25B90">
            <w:pPr>
              <w:jc w:val="center"/>
              <w:rPr>
                <w:rFonts w:ascii="Times New Roman" w:hAnsi="Times New Roman"/>
                <w:sz w:val="24"/>
                <w:szCs w:val="24"/>
                <w:lang w:eastAsia="en-US"/>
              </w:rPr>
            </w:pPr>
            <w:r w:rsidRPr="0009777D">
              <w:rPr>
                <w:rFonts w:ascii="Times New Roman" w:hAnsi="Times New Roman"/>
                <w:sz w:val="24"/>
                <w:szCs w:val="24"/>
                <w:lang w:eastAsia="en-US"/>
              </w:rPr>
              <w:t>10070082038</w:t>
            </w:r>
          </w:p>
        </w:tc>
      </w:tr>
      <w:tr w:rsidR="00D851D7" w:rsidRPr="005B114C" w14:paraId="78E072AA" w14:textId="77777777" w:rsidTr="008A281D">
        <w:tc>
          <w:tcPr>
            <w:tcW w:w="2875" w:type="dxa"/>
          </w:tcPr>
          <w:p w14:paraId="38866FBB" w14:textId="4AE36E9D" w:rsidR="00D851D7" w:rsidRPr="0009777D" w:rsidRDefault="00D851D7" w:rsidP="00F25B90">
            <w:pPr>
              <w:jc w:val="center"/>
              <w:rPr>
                <w:rFonts w:ascii="Times New Roman" w:hAnsi="Times New Roman"/>
                <w:sz w:val="24"/>
                <w:szCs w:val="24"/>
                <w:lang w:eastAsia="en-US"/>
              </w:rPr>
            </w:pPr>
            <w:r w:rsidRPr="00D851D7">
              <w:rPr>
                <w:rFonts w:ascii="Times New Roman" w:hAnsi="Times New Roman"/>
                <w:sz w:val="24"/>
                <w:szCs w:val="24"/>
                <w:lang w:eastAsia="en-US"/>
              </w:rPr>
              <w:t>AC</w:t>
            </w:r>
          </w:p>
        </w:tc>
        <w:tc>
          <w:tcPr>
            <w:tcW w:w="3150" w:type="dxa"/>
          </w:tcPr>
          <w:p w14:paraId="187919D3" w14:textId="39EBD272" w:rsidR="00D851D7" w:rsidRPr="0009777D" w:rsidRDefault="00A147F8" w:rsidP="00F25B90">
            <w:pPr>
              <w:jc w:val="center"/>
              <w:rPr>
                <w:rFonts w:ascii="Times New Roman" w:hAnsi="Times New Roman"/>
                <w:sz w:val="24"/>
                <w:szCs w:val="24"/>
                <w:lang w:eastAsia="en-US"/>
              </w:rPr>
            </w:pPr>
            <w:r w:rsidRPr="0009777D">
              <w:rPr>
                <w:rFonts w:ascii="Times New Roman" w:hAnsi="Times New Roman"/>
                <w:sz w:val="24"/>
                <w:szCs w:val="24"/>
                <w:lang w:eastAsia="en-US"/>
              </w:rPr>
              <w:t>10070082016</w:t>
            </w:r>
          </w:p>
        </w:tc>
      </w:tr>
      <w:tr w:rsidR="00D851D7" w:rsidRPr="005B114C" w14:paraId="0B3C4679" w14:textId="77777777" w:rsidTr="008A281D">
        <w:tc>
          <w:tcPr>
            <w:tcW w:w="2875" w:type="dxa"/>
          </w:tcPr>
          <w:p w14:paraId="559BDABE" w14:textId="7B301CFA" w:rsidR="00D851D7" w:rsidRPr="0009777D" w:rsidRDefault="00D851D7" w:rsidP="00F25B90">
            <w:pPr>
              <w:jc w:val="center"/>
              <w:rPr>
                <w:rFonts w:ascii="Times New Roman" w:hAnsi="Times New Roman"/>
                <w:sz w:val="24"/>
                <w:szCs w:val="24"/>
                <w:lang w:eastAsia="en-US"/>
              </w:rPr>
            </w:pPr>
            <w:r w:rsidRPr="00D851D7">
              <w:rPr>
                <w:rFonts w:ascii="Times New Roman" w:hAnsi="Times New Roman"/>
                <w:sz w:val="24"/>
                <w:szCs w:val="24"/>
                <w:lang w:eastAsia="en-US"/>
              </w:rPr>
              <w:t>10 Gigabit Ethernet</w:t>
            </w:r>
          </w:p>
        </w:tc>
        <w:tc>
          <w:tcPr>
            <w:tcW w:w="3150" w:type="dxa"/>
          </w:tcPr>
          <w:p w14:paraId="572395F2" w14:textId="6641467F" w:rsidR="00D851D7" w:rsidRPr="0009777D" w:rsidRDefault="00F14CFA" w:rsidP="00F25B90">
            <w:pPr>
              <w:jc w:val="center"/>
              <w:rPr>
                <w:rFonts w:ascii="Times New Roman" w:hAnsi="Times New Roman"/>
                <w:sz w:val="24"/>
                <w:szCs w:val="24"/>
                <w:lang w:eastAsia="en-US"/>
              </w:rPr>
            </w:pPr>
            <w:r w:rsidRPr="0009777D">
              <w:rPr>
                <w:rFonts w:ascii="Times New Roman" w:hAnsi="Times New Roman"/>
                <w:sz w:val="24"/>
                <w:szCs w:val="24"/>
                <w:lang w:eastAsia="en-US"/>
              </w:rPr>
              <w:t>10070082001</w:t>
            </w:r>
          </w:p>
        </w:tc>
      </w:tr>
      <w:tr w:rsidR="00D851D7" w:rsidRPr="005B114C" w14:paraId="4B8AB50B" w14:textId="77777777" w:rsidTr="008A281D">
        <w:tc>
          <w:tcPr>
            <w:tcW w:w="2875" w:type="dxa"/>
          </w:tcPr>
          <w:p w14:paraId="38288241" w14:textId="7E88C425" w:rsidR="00D851D7" w:rsidRPr="0009777D" w:rsidRDefault="0068615A" w:rsidP="00F25B90">
            <w:pPr>
              <w:jc w:val="center"/>
              <w:rPr>
                <w:rFonts w:ascii="Times New Roman" w:hAnsi="Times New Roman"/>
                <w:sz w:val="24"/>
                <w:szCs w:val="24"/>
                <w:lang w:eastAsia="en-US"/>
              </w:rPr>
            </w:pPr>
            <w:r w:rsidRPr="00D851D7">
              <w:rPr>
                <w:rFonts w:ascii="Times New Roman" w:hAnsi="Times New Roman"/>
                <w:sz w:val="24"/>
                <w:szCs w:val="24"/>
                <w:lang w:eastAsia="en-US"/>
              </w:rPr>
              <w:t>25GE</w:t>
            </w:r>
          </w:p>
        </w:tc>
        <w:tc>
          <w:tcPr>
            <w:tcW w:w="3150" w:type="dxa"/>
          </w:tcPr>
          <w:p w14:paraId="0519D846" w14:textId="1859B728" w:rsidR="00D851D7" w:rsidRPr="0009777D" w:rsidRDefault="0046609B" w:rsidP="00F25B90">
            <w:pPr>
              <w:jc w:val="center"/>
              <w:rPr>
                <w:rFonts w:ascii="Times New Roman" w:hAnsi="Times New Roman"/>
                <w:sz w:val="24"/>
                <w:szCs w:val="24"/>
                <w:lang w:eastAsia="en-US"/>
              </w:rPr>
            </w:pPr>
            <w:r w:rsidRPr="0009777D">
              <w:rPr>
                <w:rFonts w:ascii="Times New Roman" w:hAnsi="Times New Roman"/>
                <w:sz w:val="24"/>
                <w:szCs w:val="24"/>
                <w:lang w:eastAsia="en-US"/>
              </w:rPr>
              <w:t>94645684576433707</w:t>
            </w:r>
          </w:p>
        </w:tc>
      </w:tr>
      <w:tr w:rsidR="00D851D7" w:rsidRPr="005B114C" w14:paraId="515A88FB" w14:textId="77777777" w:rsidTr="008A281D">
        <w:tc>
          <w:tcPr>
            <w:tcW w:w="2875" w:type="dxa"/>
          </w:tcPr>
          <w:p w14:paraId="23504901" w14:textId="4B9E65DD" w:rsidR="00D851D7" w:rsidRPr="0009777D" w:rsidRDefault="0068615A" w:rsidP="00F25B90">
            <w:pPr>
              <w:jc w:val="center"/>
              <w:rPr>
                <w:rFonts w:ascii="Times New Roman" w:hAnsi="Times New Roman"/>
                <w:sz w:val="24"/>
                <w:szCs w:val="24"/>
                <w:lang w:eastAsia="en-US"/>
              </w:rPr>
            </w:pPr>
            <w:r w:rsidRPr="00D851D7">
              <w:rPr>
                <w:rFonts w:ascii="Times New Roman" w:hAnsi="Times New Roman"/>
                <w:sz w:val="24"/>
                <w:szCs w:val="24"/>
                <w:lang w:eastAsia="en-US"/>
              </w:rPr>
              <w:t>100</w:t>
            </w:r>
            <w:r w:rsidR="00220AC5">
              <w:rPr>
                <w:rFonts w:ascii="Times New Roman" w:hAnsi="Times New Roman"/>
                <w:sz w:val="24"/>
                <w:szCs w:val="24"/>
                <w:lang w:eastAsia="en-US"/>
              </w:rPr>
              <w:t xml:space="preserve"> </w:t>
            </w:r>
            <w:r w:rsidRPr="00D851D7">
              <w:rPr>
                <w:rFonts w:ascii="Times New Roman" w:hAnsi="Times New Roman"/>
                <w:sz w:val="24"/>
                <w:szCs w:val="24"/>
                <w:lang w:eastAsia="en-US"/>
              </w:rPr>
              <w:t>GE</w:t>
            </w:r>
          </w:p>
        </w:tc>
        <w:tc>
          <w:tcPr>
            <w:tcW w:w="3150" w:type="dxa"/>
          </w:tcPr>
          <w:p w14:paraId="5A0D7551" w14:textId="035FD9B1" w:rsidR="00D851D7" w:rsidRPr="0009777D" w:rsidRDefault="00220AC5" w:rsidP="00F25B90">
            <w:pPr>
              <w:jc w:val="center"/>
              <w:rPr>
                <w:rFonts w:ascii="Times New Roman" w:hAnsi="Times New Roman"/>
                <w:sz w:val="24"/>
                <w:szCs w:val="24"/>
                <w:lang w:eastAsia="en-US"/>
              </w:rPr>
            </w:pPr>
            <w:r w:rsidRPr="00220AC5">
              <w:rPr>
                <w:rFonts w:ascii="Times New Roman" w:hAnsi="Times New Roman"/>
                <w:sz w:val="24"/>
                <w:szCs w:val="24"/>
                <w:lang w:eastAsia="en-US"/>
              </w:rPr>
              <w:t>10070082005</w:t>
            </w:r>
          </w:p>
        </w:tc>
      </w:tr>
      <w:tr w:rsidR="00D851D7" w:rsidRPr="005B114C" w14:paraId="2A342995" w14:textId="77777777" w:rsidTr="008A281D">
        <w:tc>
          <w:tcPr>
            <w:tcW w:w="2875" w:type="dxa"/>
          </w:tcPr>
          <w:p w14:paraId="39439FED" w14:textId="46B4CCE8" w:rsidR="00D851D7" w:rsidRPr="0009777D" w:rsidRDefault="0068615A" w:rsidP="00F25B90">
            <w:pPr>
              <w:jc w:val="center"/>
              <w:rPr>
                <w:rFonts w:ascii="Times New Roman" w:hAnsi="Times New Roman"/>
                <w:sz w:val="24"/>
                <w:szCs w:val="24"/>
                <w:lang w:eastAsia="en-US"/>
              </w:rPr>
            </w:pPr>
            <w:r w:rsidRPr="00D851D7">
              <w:rPr>
                <w:rFonts w:ascii="Times New Roman" w:hAnsi="Times New Roman"/>
                <w:sz w:val="24"/>
                <w:szCs w:val="24"/>
                <w:lang w:eastAsia="en-US"/>
              </w:rPr>
              <w:t>Gigabit Ethernet</w:t>
            </w:r>
          </w:p>
        </w:tc>
        <w:tc>
          <w:tcPr>
            <w:tcW w:w="3150" w:type="dxa"/>
          </w:tcPr>
          <w:p w14:paraId="725B0DFA" w14:textId="0D2F281A" w:rsidR="00D851D7" w:rsidRPr="0009777D" w:rsidRDefault="00270174" w:rsidP="00F25B90">
            <w:pPr>
              <w:jc w:val="center"/>
              <w:rPr>
                <w:rFonts w:ascii="Times New Roman" w:hAnsi="Times New Roman"/>
                <w:sz w:val="24"/>
                <w:szCs w:val="24"/>
                <w:lang w:eastAsia="en-US"/>
              </w:rPr>
            </w:pPr>
            <w:r w:rsidRPr="0009777D">
              <w:rPr>
                <w:rFonts w:ascii="Times New Roman" w:hAnsi="Times New Roman"/>
                <w:sz w:val="24"/>
                <w:szCs w:val="24"/>
                <w:lang w:eastAsia="en-US"/>
              </w:rPr>
              <w:t>10070082071</w:t>
            </w:r>
          </w:p>
        </w:tc>
      </w:tr>
      <w:tr w:rsidR="00D851D7" w:rsidRPr="005B114C" w14:paraId="1E4C542C" w14:textId="77777777" w:rsidTr="008A281D">
        <w:tc>
          <w:tcPr>
            <w:tcW w:w="2875" w:type="dxa"/>
          </w:tcPr>
          <w:p w14:paraId="2E2BF30D" w14:textId="790931B8" w:rsidR="00D851D7" w:rsidRPr="0009777D" w:rsidRDefault="0068615A" w:rsidP="00F25B90">
            <w:pPr>
              <w:jc w:val="center"/>
              <w:rPr>
                <w:rFonts w:ascii="Times New Roman" w:hAnsi="Times New Roman"/>
                <w:sz w:val="24"/>
                <w:szCs w:val="24"/>
                <w:lang w:eastAsia="en-US"/>
              </w:rPr>
            </w:pPr>
            <w:r w:rsidRPr="0009777D">
              <w:rPr>
                <w:rFonts w:ascii="Times New Roman" w:hAnsi="Times New Roman"/>
                <w:sz w:val="24"/>
                <w:szCs w:val="24"/>
                <w:lang w:eastAsia="en-US"/>
              </w:rPr>
              <w:t>RJ-45</w:t>
            </w:r>
          </w:p>
        </w:tc>
        <w:tc>
          <w:tcPr>
            <w:tcW w:w="3150" w:type="dxa"/>
          </w:tcPr>
          <w:p w14:paraId="6717FCDB" w14:textId="1E31F34E" w:rsidR="00D851D7" w:rsidRPr="0009777D" w:rsidRDefault="00280C0F" w:rsidP="00F25B90">
            <w:pPr>
              <w:jc w:val="center"/>
              <w:rPr>
                <w:rFonts w:ascii="Times New Roman" w:hAnsi="Times New Roman"/>
                <w:sz w:val="24"/>
                <w:szCs w:val="24"/>
                <w:lang w:eastAsia="en-US"/>
              </w:rPr>
            </w:pPr>
            <w:r w:rsidRPr="0009777D">
              <w:rPr>
                <w:rFonts w:ascii="Times New Roman" w:hAnsi="Times New Roman"/>
                <w:sz w:val="24"/>
                <w:szCs w:val="24"/>
                <w:lang w:eastAsia="en-US"/>
              </w:rPr>
              <w:t>10070082117</w:t>
            </w:r>
          </w:p>
        </w:tc>
      </w:tr>
      <w:tr w:rsidR="00BC4718" w:rsidRPr="005B114C" w14:paraId="3C3295EC" w14:textId="77777777" w:rsidTr="008A281D">
        <w:tc>
          <w:tcPr>
            <w:tcW w:w="2875" w:type="dxa"/>
          </w:tcPr>
          <w:p w14:paraId="3B1D3980" w14:textId="6E53AF3A" w:rsidR="00BC4718" w:rsidRPr="0009777D" w:rsidRDefault="00BC4718" w:rsidP="00F25B90">
            <w:pPr>
              <w:jc w:val="center"/>
              <w:rPr>
                <w:rFonts w:ascii="Times New Roman" w:hAnsi="Times New Roman"/>
                <w:sz w:val="24"/>
                <w:szCs w:val="24"/>
                <w:lang w:eastAsia="en-US"/>
              </w:rPr>
            </w:pPr>
            <w:r w:rsidRPr="0009777D">
              <w:rPr>
                <w:rFonts w:ascii="Times New Roman" w:hAnsi="Times New Roman"/>
                <w:sz w:val="24"/>
                <w:szCs w:val="24"/>
                <w:lang w:eastAsia="en-US"/>
              </w:rPr>
              <w:t>40 Gigabit Ethernet</w:t>
            </w:r>
          </w:p>
        </w:tc>
        <w:tc>
          <w:tcPr>
            <w:tcW w:w="3150" w:type="dxa"/>
          </w:tcPr>
          <w:p w14:paraId="6B33C5A7" w14:textId="3FFC0A21" w:rsidR="00BC4718" w:rsidRPr="0009777D" w:rsidRDefault="000F635D" w:rsidP="00F25B90">
            <w:pPr>
              <w:jc w:val="center"/>
              <w:rPr>
                <w:rFonts w:ascii="Times New Roman" w:hAnsi="Times New Roman"/>
                <w:sz w:val="24"/>
                <w:szCs w:val="24"/>
                <w:lang w:eastAsia="en-US"/>
              </w:rPr>
            </w:pPr>
            <w:r w:rsidRPr="0009777D">
              <w:rPr>
                <w:rFonts w:ascii="Times New Roman" w:hAnsi="Times New Roman"/>
                <w:sz w:val="24"/>
                <w:szCs w:val="24"/>
                <w:lang w:eastAsia="en-US"/>
              </w:rPr>
              <w:t>10070082014</w:t>
            </w:r>
          </w:p>
        </w:tc>
      </w:tr>
      <w:tr w:rsidR="008761D1" w:rsidRPr="005B114C" w14:paraId="056F7821" w14:textId="77777777" w:rsidTr="008A281D">
        <w:tc>
          <w:tcPr>
            <w:tcW w:w="2875" w:type="dxa"/>
          </w:tcPr>
          <w:p w14:paraId="5DB473E2" w14:textId="7CF997C0" w:rsidR="008761D1" w:rsidRPr="0009777D" w:rsidRDefault="00441756" w:rsidP="00F25B90">
            <w:pPr>
              <w:jc w:val="center"/>
              <w:rPr>
                <w:rFonts w:ascii="Times New Roman" w:hAnsi="Times New Roman"/>
                <w:sz w:val="24"/>
                <w:szCs w:val="24"/>
                <w:lang w:eastAsia="en-US"/>
              </w:rPr>
            </w:pPr>
            <w:r>
              <w:rPr>
                <w:rStyle w:val="ui-provider"/>
              </w:rPr>
              <w:t>RAU</w:t>
            </w:r>
          </w:p>
        </w:tc>
        <w:tc>
          <w:tcPr>
            <w:tcW w:w="3150" w:type="dxa"/>
          </w:tcPr>
          <w:p w14:paraId="6ECE8FCC" w14:textId="6CBB3739" w:rsidR="008761D1" w:rsidRPr="0009777D" w:rsidRDefault="00C33DE0" w:rsidP="00F25B90">
            <w:pPr>
              <w:jc w:val="center"/>
              <w:rPr>
                <w:rFonts w:ascii="Times New Roman" w:hAnsi="Times New Roman"/>
                <w:sz w:val="24"/>
                <w:szCs w:val="24"/>
                <w:lang w:eastAsia="en-US"/>
              </w:rPr>
            </w:pPr>
            <w:r w:rsidRPr="004E271E">
              <w:rPr>
                <w:rFonts w:ascii="Times New Roman" w:hAnsi="Times New Roman"/>
                <w:sz w:val="24"/>
                <w:szCs w:val="24"/>
                <w:lang w:eastAsia="en-US"/>
              </w:rPr>
              <w:t>10070082113</w:t>
            </w:r>
          </w:p>
        </w:tc>
      </w:tr>
      <w:tr w:rsidR="008761D1" w:rsidRPr="005B114C" w14:paraId="5C409C5D" w14:textId="77777777" w:rsidTr="008A281D">
        <w:tc>
          <w:tcPr>
            <w:tcW w:w="2875" w:type="dxa"/>
          </w:tcPr>
          <w:p w14:paraId="20603693" w14:textId="78608490" w:rsidR="008761D1" w:rsidRPr="0009777D" w:rsidRDefault="00C33DE0" w:rsidP="00F25B90">
            <w:pPr>
              <w:jc w:val="center"/>
              <w:rPr>
                <w:rFonts w:ascii="Times New Roman" w:hAnsi="Times New Roman"/>
                <w:sz w:val="24"/>
                <w:szCs w:val="24"/>
                <w:lang w:eastAsia="en-US"/>
              </w:rPr>
            </w:pPr>
            <w:r>
              <w:rPr>
                <w:rStyle w:val="ui-provider"/>
              </w:rPr>
              <w:t>DS1</w:t>
            </w:r>
          </w:p>
        </w:tc>
        <w:tc>
          <w:tcPr>
            <w:tcW w:w="3150" w:type="dxa"/>
          </w:tcPr>
          <w:p w14:paraId="261A5BCD" w14:textId="14D8BED3" w:rsidR="008761D1" w:rsidRPr="0009777D" w:rsidRDefault="00985EE7" w:rsidP="00F25B90">
            <w:pPr>
              <w:jc w:val="center"/>
              <w:rPr>
                <w:rFonts w:ascii="Times New Roman" w:hAnsi="Times New Roman"/>
                <w:sz w:val="24"/>
                <w:szCs w:val="24"/>
                <w:lang w:eastAsia="en-US"/>
              </w:rPr>
            </w:pPr>
            <w:r w:rsidRPr="009176C7">
              <w:rPr>
                <w:rFonts w:ascii="Times New Roman" w:hAnsi="Times New Roman"/>
                <w:color w:val="000000" w:themeColor="text1"/>
                <w:sz w:val="24"/>
                <w:szCs w:val="24"/>
                <w:shd w:val="clear" w:color="auto" w:fill="F9FCFF"/>
              </w:rPr>
              <w:t>10070082043</w:t>
            </w:r>
          </w:p>
        </w:tc>
      </w:tr>
    </w:tbl>
    <w:p w14:paraId="0473915F" w14:textId="2125AD29" w:rsidR="005B114C" w:rsidRDefault="0068615A" w:rsidP="00A37DC0">
      <w:pPr>
        <w:pStyle w:val="BodyText"/>
      </w:pPr>
      <w:r>
        <w:t xml:space="preserve"> </w:t>
      </w:r>
    </w:p>
    <w:p w14:paraId="58F06352" w14:textId="457D4AF2" w:rsidR="000D3CD0" w:rsidRDefault="000D3CD0" w:rsidP="000D3CD0">
      <w:pPr>
        <w:pStyle w:val="Heading1"/>
        <w:tabs>
          <w:tab w:val="clear" w:pos="720"/>
        </w:tabs>
        <w:ind w:left="1440" w:hanging="1440"/>
        <w:rPr>
          <w:lang w:val="en-CA"/>
        </w:rPr>
      </w:pPr>
      <w:bookmarkStart w:id="42" w:name="_Toc432672587"/>
      <w:bookmarkStart w:id="43" w:name="_Toc432685603"/>
      <w:bookmarkStart w:id="44" w:name="_Toc152243948"/>
      <w:bookmarkStart w:id="45" w:name="_Toc853012428"/>
      <w:r w:rsidRPr="000D3CD0">
        <w:rPr>
          <w:rStyle w:val="HighlightedVariable"/>
          <w:color w:val="auto"/>
        </w:rPr>
        <w:t>Device</w:t>
      </w:r>
      <w:r w:rsidRPr="00CC1164">
        <w:rPr>
          <w:lang w:val="en-CA"/>
        </w:rPr>
        <w:t xml:space="preserve"> Model</w:t>
      </w:r>
      <w:bookmarkEnd w:id="42"/>
      <w:bookmarkEnd w:id="43"/>
      <w:r w:rsidR="000A7F9E">
        <w:rPr>
          <w:lang w:val="en-CA"/>
        </w:rPr>
        <w:t>ing</w:t>
      </w:r>
      <w:bookmarkEnd w:id="44"/>
      <w:bookmarkEnd w:id="45"/>
      <w:r w:rsidR="000A7F9E">
        <w:rPr>
          <w:lang w:val="en-CA"/>
        </w:rPr>
        <w:t xml:space="preserve"> </w:t>
      </w:r>
    </w:p>
    <w:p w14:paraId="01E3412B" w14:textId="77777777" w:rsidR="009243C9" w:rsidRPr="009243C9" w:rsidRDefault="009243C9" w:rsidP="009243C9">
      <w:pPr>
        <w:rPr>
          <w:lang w:val="en-CA"/>
        </w:rPr>
      </w:pPr>
    </w:p>
    <w:p w14:paraId="25985A50" w14:textId="5D2F058B" w:rsidR="00FD4E23" w:rsidRDefault="005D1B80" w:rsidP="005378DA">
      <w:pPr>
        <w:pStyle w:val="Heading2"/>
        <w:rPr>
          <w:lang w:val="en-CA"/>
        </w:rPr>
      </w:pPr>
      <w:bookmarkStart w:id="46" w:name="_Toc152243949"/>
      <w:bookmarkStart w:id="47" w:name="_Toc103909828"/>
      <w:r>
        <w:rPr>
          <w:lang w:val="en-CA"/>
        </w:rPr>
        <w:t>Device Model Ericsson 6648</w:t>
      </w:r>
      <w:bookmarkEnd w:id="47"/>
    </w:p>
    <w:p w14:paraId="2BE627A2" w14:textId="77777777" w:rsidR="00DF3ED3" w:rsidRDefault="00DF3ED3" w:rsidP="001A470A">
      <w:pPr>
        <w:pStyle w:val="Heading3"/>
        <w:rPr>
          <w:lang w:val="en-CA"/>
        </w:rPr>
      </w:pPr>
      <w:bookmarkStart w:id="48" w:name="_Toc734572657"/>
      <w:r>
        <w:rPr>
          <w:lang w:val="en-CA"/>
        </w:rPr>
        <w:t>Device Types</w:t>
      </w:r>
      <w:bookmarkEnd w:id="48"/>
    </w:p>
    <w:p w14:paraId="5DA70009" w14:textId="3C738331" w:rsidR="00DF3ED3" w:rsidRPr="005378DA" w:rsidRDefault="001A470A" w:rsidP="00DF3ED3">
      <w:pPr>
        <w:pStyle w:val="BodyText"/>
        <w:rPr>
          <w:lang w:val="en-CA"/>
        </w:rPr>
      </w:pPr>
      <w:r>
        <w:rPr>
          <w:lang w:val="en-CA"/>
        </w:rPr>
        <w:t xml:space="preserve"> </w:t>
      </w:r>
      <w:r w:rsidR="00DF3ED3">
        <w:rPr>
          <w:lang w:val="en-CA"/>
        </w:rPr>
        <w:t xml:space="preserve">Following device types will be configured in the BPI using Metadata Modeler. </w:t>
      </w:r>
      <w:r w:rsidR="006A1816">
        <w:rPr>
          <w:lang w:val="en-CA"/>
        </w:rPr>
        <w:t>Roger’s</w:t>
      </w:r>
      <w:r w:rsidR="00DF3ED3">
        <w:rPr>
          <w:lang w:val="en-CA"/>
        </w:rPr>
        <w:t xml:space="preserve"> project is not using the Rack so category should be defined as ‘</w:t>
      </w:r>
      <w:r w:rsidR="005832A0">
        <w:rPr>
          <w:lang w:val="en-CA"/>
        </w:rPr>
        <w:t>Generic.</w:t>
      </w:r>
      <w:r w:rsidR="00DF3ED3">
        <w:rPr>
          <w:lang w:val="en-CA"/>
        </w:rPr>
        <w:t>’</w:t>
      </w:r>
    </w:p>
    <w:p w14:paraId="6AB943BE" w14:textId="77777777" w:rsidR="00DF3ED3" w:rsidRDefault="00DF3ED3" w:rsidP="00DF3ED3">
      <w:pPr>
        <w:rPr>
          <w:lang w:val="en-CA"/>
        </w:rPr>
      </w:pPr>
    </w:p>
    <w:tbl>
      <w:tblPr>
        <w:tblStyle w:val="TableGrid"/>
        <w:tblW w:w="0" w:type="auto"/>
        <w:tblInd w:w="-113" w:type="dxa"/>
        <w:tblLook w:val="04A0" w:firstRow="1" w:lastRow="0" w:firstColumn="1" w:lastColumn="0" w:noHBand="0" w:noVBand="1"/>
      </w:tblPr>
      <w:tblGrid>
        <w:gridCol w:w="1370"/>
        <w:gridCol w:w="887"/>
        <w:gridCol w:w="1315"/>
        <w:gridCol w:w="1357"/>
        <w:gridCol w:w="1400"/>
        <w:gridCol w:w="1267"/>
        <w:gridCol w:w="972"/>
        <w:gridCol w:w="990"/>
        <w:gridCol w:w="985"/>
      </w:tblGrid>
      <w:tr w:rsidR="002C1342" w:rsidRPr="005232B2" w14:paraId="7F98525F" w14:textId="77777777" w:rsidTr="01DC9154">
        <w:tc>
          <w:tcPr>
            <w:tcW w:w="0" w:type="auto"/>
            <w:shd w:val="clear" w:color="auto" w:fill="548DD4" w:themeFill="text2" w:themeFillTint="99"/>
          </w:tcPr>
          <w:p w14:paraId="6068AE22" w14:textId="77777777" w:rsidR="00DF3ED3" w:rsidRPr="005232B2" w:rsidRDefault="00DF3ED3" w:rsidP="00203BC3">
            <w:pPr>
              <w:pStyle w:val="Table"/>
              <w:rPr>
                <w:b/>
                <w:bCs/>
              </w:rPr>
            </w:pPr>
            <w:r w:rsidRPr="005232B2">
              <w:rPr>
                <w:b/>
                <w:bCs/>
              </w:rPr>
              <w:t>Manufacturer</w:t>
            </w:r>
          </w:p>
        </w:tc>
        <w:tc>
          <w:tcPr>
            <w:tcW w:w="0" w:type="auto"/>
            <w:shd w:val="clear" w:color="auto" w:fill="548DD4" w:themeFill="text2" w:themeFillTint="99"/>
          </w:tcPr>
          <w:p w14:paraId="2AED2D96" w14:textId="77777777" w:rsidR="00DF3ED3" w:rsidRDefault="00DF3ED3" w:rsidP="00203BC3">
            <w:pPr>
              <w:pStyle w:val="Table"/>
              <w:rPr>
                <w:b/>
                <w:bCs/>
              </w:rPr>
            </w:pPr>
            <w:r w:rsidRPr="005232B2">
              <w:rPr>
                <w:b/>
                <w:bCs/>
              </w:rPr>
              <w:t xml:space="preserve">Device Type </w:t>
            </w:r>
          </w:p>
          <w:p w14:paraId="67FAA829" w14:textId="77777777" w:rsidR="00DF3ED3" w:rsidRPr="005232B2" w:rsidRDefault="00DF3ED3" w:rsidP="00203BC3">
            <w:pPr>
              <w:pStyle w:val="Table"/>
              <w:rPr>
                <w:b/>
                <w:bCs/>
              </w:rPr>
            </w:pPr>
            <w:r w:rsidRPr="005232B2">
              <w:rPr>
                <w:b/>
                <w:bCs/>
              </w:rPr>
              <w:t>Family</w:t>
            </w:r>
          </w:p>
        </w:tc>
        <w:tc>
          <w:tcPr>
            <w:tcW w:w="0" w:type="auto"/>
            <w:shd w:val="clear" w:color="auto" w:fill="548DD4" w:themeFill="text2" w:themeFillTint="99"/>
          </w:tcPr>
          <w:p w14:paraId="1612107A" w14:textId="77777777" w:rsidR="00DF3ED3" w:rsidRPr="005232B2" w:rsidRDefault="00DF3ED3" w:rsidP="00203BC3">
            <w:pPr>
              <w:pStyle w:val="Table"/>
              <w:rPr>
                <w:b/>
                <w:bCs/>
              </w:rPr>
            </w:pPr>
            <w:r>
              <w:rPr>
                <w:b/>
                <w:bCs/>
              </w:rPr>
              <w:t>Archetype Name</w:t>
            </w:r>
          </w:p>
        </w:tc>
        <w:tc>
          <w:tcPr>
            <w:tcW w:w="0" w:type="auto"/>
            <w:shd w:val="clear" w:color="auto" w:fill="548DD4" w:themeFill="text2" w:themeFillTint="99"/>
          </w:tcPr>
          <w:p w14:paraId="4E0EDB28" w14:textId="77777777" w:rsidR="00DF3ED3" w:rsidRDefault="00DF3ED3" w:rsidP="00203BC3">
            <w:pPr>
              <w:pStyle w:val="Table"/>
              <w:rPr>
                <w:b/>
                <w:bCs/>
              </w:rPr>
            </w:pPr>
            <w:r>
              <w:rPr>
                <w:b/>
                <w:bCs/>
              </w:rPr>
              <w:t>Archetype Instance Name</w:t>
            </w:r>
          </w:p>
        </w:tc>
        <w:tc>
          <w:tcPr>
            <w:tcW w:w="0" w:type="auto"/>
            <w:shd w:val="clear" w:color="auto" w:fill="548DD4" w:themeFill="text2" w:themeFillTint="99"/>
          </w:tcPr>
          <w:p w14:paraId="2AFA6845" w14:textId="77777777" w:rsidR="00DF3ED3" w:rsidRPr="005232B2" w:rsidRDefault="00DF3ED3" w:rsidP="00203BC3">
            <w:pPr>
              <w:pStyle w:val="Table"/>
              <w:rPr>
                <w:b/>
                <w:bCs/>
              </w:rPr>
            </w:pPr>
            <w:r>
              <w:rPr>
                <w:b/>
                <w:bCs/>
              </w:rPr>
              <w:t>Description</w:t>
            </w:r>
          </w:p>
        </w:tc>
        <w:tc>
          <w:tcPr>
            <w:tcW w:w="0" w:type="auto"/>
            <w:shd w:val="clear" w:color="auto" w:fill="548DD4" w:themeFill="text2" w:themeFillTint="99"/>
          </w:tcPr>
          <w:p w14:paraId="637EF7A1" w14:textId="77777777" w:rsidR="00DF3ED3" w:rsidRPr="005232B2" w:rsidRDefault="00DF3ED3" w:rsidP="00203BC3">
            <w:pPr>
              <w:pStyle w:val="Table"/>
              <w:rPr>
                <w:b/>
                <w:bCs/>
              </w:rPr>
            </w:pPr>
            <w:r w:rsidRPr="005232B2">
              <w:rPr>
                <w:b/>
                <w:bCs/>
              </w:rPr>
              <w:t>Part Number</w:t>
            </w:r>
          </w:p>
        </w:tc>
        <w:tc>
          <w:tcPr>
            <w:tcW w:w="972" w:type="dxa"/>
            <w:shd w:val="clear" w:color="auto" w:fill="548DD4" w:themeFill="text2" w:themeFillTint="99"/>
          </w:tcPr>
          <w:p w14:paraId="18EED028" w14:textId="77777777" w:rsidR="00DF3ED3" w:rsidRDefault="00DF3ED3" w:rsidP="00203BC3">
            <w:pPr>
              <w:pStyle w:val="Table"/>
              <w:rPr>
                <w:b/>
                <w:bCs/>
              </w:rPr>
            </w:pPr>
            <w:r>
              <w:rPr>
                <w:b/>
                <w:bCs/>
              </w:rPr>
              <w:t>Positions Used</w:t>
            </w:r>
          </w:p>
        </w:tc>
        <w:tc>
          <w:tcPr>
            <w:tcW w:w="990" w:type="dxa"/>
            <w:shd w:val="clear" w:color="auto" w:fill="548DD4" w:themeFill="text2" w:themeFillTint="99"/>
          </w:tcPr>
          <w:p w14:paraId="1CB43AE4" w14:textId="77777777" w:rsidR="00DF3ED3" w:rsidRDefault="00DF3ED3" w:rsidP="00203BC3">
            <w:pPr>
              <w:pStyle w:val="Table"/>
              <w:rPr>
                <w:b/>
                <w:bCs/>
              </w:rPr>
            </w:pPr>
            <w:r>
              <w:rPr>
                <w:b/>
                <w:bCs/>
              </w:rPr>
              <w:t>Width</w:t>
            </w:r>
          </w:p>
          <w:p w14:paraId="494404AF" w14:textId="77777777" w:rsidR="00DF3ED3" w:rsidRPr="005232B2" w:rsidRDefault="00DF3ED3" w:rsidP="00203BC3">
            <w:pPr>
              <w:pStyle w:val="Table"/>
              <w:rPr>
                <w:b/>
                <w:bCs/>
              </w:rPr>
            </w:pPr>
            <w:r>
              <w:rPr>
                <w:b/>
                <w:bCs/>
              </w:rPr>
              <w:t>(In Inches)</w:t>
            </w:r>
          </w:p>
        </w:tc>
        <w:tc>
          <w:tcPr>
            <w:tcW w:w="985" w:type="dxa"/>
            <w:shd w:val="clear" w:color="auto" w:fill="548DD4" w:themeFill="text2" w:themeFillTint="99"/>
          </w:tcPr>
          <w:p w14:paraId="51748ED5" w14:textId="77777777" w:rsidR="00DF3ED3" w:rsidRDefault="00DF3ED3" w:rsidP="00203BC3">
            <w:pPr>
              <w:pStyle w:val="Table"/>
              <w:rPr>
                <w:b/>
                <w:bCs/>
              </w:rPr>
            </w:pPr>
            <w:r>
              <w:rPr>
                <w:b/>
                <w:bCs/>
              </w:rPr>
              <w:t>Category</w:t>
            </w:r>
          </w:p>
        </w:tc>
      </w:tr>
      <w:tr w:rsidR="00DF3ED3" w:rsidRPr="005232B2" w14:paraId="2026AF61" w14:textId="77777777" w:rsidTr="01DC9154">
        <w:tc>
          <w:tcPr>
            <w:tcW w:w="0" w:type="auto"/>
          </w:tcPr>
          <w:p w14:paraId="119D1447" w14:textId="6722F447" w:rsidR="00DF3ED3" w:rsidRPr="005232B2" w:rsidRDefault="56EBA0C3" w:rsidP="00203BC3">
            <w:pPr>
              <w:pStyle w:val="Table"/>
            </w:pPr>
            <w:r>
              <w:t>Ericsson</w:t>
            </w:r>
          </w:p>
        </w:tc>
        <w:tc>
          <w:tcPr>
            <w:tcW w:w="0" w:type="auto"/>
          </w:tcPr>
          <w:p w14:paraId="521FB4BE" w14:textId="5A74A8FD" w:rsidR="00DF3ED3" w:rsidRPr="005232B2" w:rsidRDefault="0AD408B5" w:rsidP="00203BC3">
            <w:pPr>
              <w:pStyle w:val="Table"/>
            </w:pPr>
            <w:r>
              <w:t>IPRAN</w:t>
            </w:r>
            <w:r w:rsidR="00DF3ED3">
              <w:t xml:space="preserve"> Family</w:t>
            </w:r>
          </w:p>
        </w:tc>
        <w:tc>
          <w:tcPr>
            <w:tcW w:w="0" w:type="auto"/>
          </w:tcPr>
          <w:p w14:paraId="2565CBC5" w14:textId="1D8FD64B" w:rsidR="00DF3ED3" w:rsidRPr="005232B2" w:rsidRDefault="6E9DA805" w:rsidP="00203BC3">
            <w:pPr>
              <w:pStyle w:val="Table"/>
            </w:pPr>
            <w:r>
              <w:t>Ericsson Baseband 6648</w:t>
            </w:r>
          </w:p>
        </w:tc>
        <w:tc>
          <w:tcPr>
            <w:tcW w:w="0" w:type="auto"/>
          </w:tcPr>
          <w:p w14:paraId="4D4709E0" w14:textId="1CD77724" w:rsidR="00DF3ED3" w:rsidRPr="007F16C8" w:rsidRDefault="6E9DA805" w:rsidP="00203BC3">
            <w:pPr>
              <w:pStyle w:val="Table"/>
            </w:pPr>
            <w:r>
              <w:t>Ericsson Baseband 6648</w:t>
            </w:r>
          </w:p>
        </w:tc>
        <w:tc>
          <w:tcPr>
            <w:tcW w:w="0" w:type="auto"/>
          </w:tcPr>
          <w:p w14:paraId="3952B0E4" w14:textId="28D1E18B" w:rsidR="00DF3ED3" w:rsidRPr="005232B2" w:rsidRDefault="00DF3ED3" w:rsidP="00203BC3">
            <w:pPr>
              <w:pStyle w:val="Table"/>
            </w:pPr>
            <w:r>
              <w:t xml:space="preserve"> </w:t>
            </w:r>
            <w:r w:rsidR="6A267B4D">
              <w:t>Ericsson Baseband 6648</w:t>
            </w:r>
          </w:p>
        </w:tc>
        <w:tc>
          <w:tcPr>
            <w:tcW w:w="0" w:type="auto"/>
          </w:tcPr>
          <w:p w14:paraId="4F4667A7" w14:textId="65DB1EAE" w:rsidR="6A267B4D" w:rsidRDefault="6A267B4D" w:rsidP="1612F9A0">
            <w:pPr>
              <w:pStyle w:val="Table"/>
            </w:pPr>
            <w:r>
              <w:t>Ericsson Baseband 6648</w:t>
            </w:r>
          </w:p>
          <w:p w14:paraId="505C3C13" w14:textId="77777777" w:rsidR="00DF3ED3" w:rsidRPr="005232B2" w:rsidRDefault="00DF3ED3" w:rsidP="00203BC3">
            <w:pPr>
              <w:pStyle w:val="Table"/>
            </w:pPr>
          </w:p>
        </w:tc>
        <w:tc>
          <w:tcPr>
            <w:tcW w:w="972" w:type="dxa"/>
          </w:tcPr>
          <w:p w14:paraId="7D79767F" w14:textId="24E1D3AE" w:rsidR="00DF3ED3" w:rsidRDefault="6A267B4D" w:rsidP="00203BC3">
            <w:pPr>
              <w:pStyle w:val="Table"/>
            </w:pPr>
            <w:r>
              <w:t>1</w:t>
            </w:r>
          </w:p>
        </w:tc>
        <w:tc>
          <w:tcPr>
            <w:tcW w:w="990" w:type="dxa"/>
          </w:tcPr>
          <w:p w14:paraId="37C3DEEC" w14:textId="133201BC" w:rsidR="00DF3ED3" w:rsidRDefault="6A267B4D" w:rsidP="00203BC3">
            <w:pPr>
              <w:pStyle w:val="Table"/>
            </w:pPr>
            <w:r>
              <w:t>19</w:t>
            </w:r>
          </w:p>
          <w:p w14:paraId="704BD614" w14:textId="77777777" w:rsidR="00DF3ED3" w:rsidRPr="007F16C8" w:rsidRDefault="00DF3ED3" w:rsidP="00203BC3">
            <w:pPr>
              <w:pStyle w:val="Table"/>
            </w:pPr>
          </w:p>
        </w:tc>
        <w:tc>
          <w:tcPr>
            <w:tcW w:w="985" w:type="dxa"/>
          </w:tcPr>
          <w:p w14:paraId="2860AF02" w14:textId="495374DE" w:rsidR="00DF3ED3" w:rsidRDefault="00955FB4" w:rsidP="00203BC3">
            <w:pPr>
              <w:pStyle w:val="Table"/>
            </w:pPr>
            <w:r>
              <w:t>Generic</w:t>
            </w:r>
          </w:p>
        </w:tc>
      </w:tr>
    </w:tbl>
    <w:p w14:paraId="299D4C46" w14:textId="617ECF43" w:rsidR="01DC9154" w:rsidRDefault="01DC9154"/>
    <w:p w14:paraId="683F9811" w14:textId="4AF73503" w:rsidR="001A470A" w:rsidRDefault="00DF3ED3" w:rsidP="001A470A">
      <w:pPr>
        <w:pStyle w:val="Heading3"/>
        <w:rPr>
          <w:lang w:val="en-CA"/>
        </w:rPr>
      </w:pPr>
      <w:bookmarkStart w:id="49" w:name="_Toc210378660"/>
      <w:r>
        <w:rPr>
          <w:lang w:val="en-CA"/>
        </w:rPr>
        <w:t>Shelf Position Types</w:t>
      </w:r>
      <w:bookmarkEnd w:id="49"/>
    </w:p>
    <w:tbl>
      <w:tblPr>
        <w:tblStyle w:val="TableGrid"/>
        <w:tblW w:w="0" w:type="auto"/>
        <w:tblInd w:w="-113" w:type="dxa"/>
        <w:tblLayout w:type="fixed"/>
        <w:tblLook w:val="04A0" w:firstRow="1" w:lastRow="0" w:firstColumn="1" w:lastColumn="0" w:noHBand="0" w:noVBand="1"/>
      </w:tblPr>
      <w:tblGrid>
        <w:gridCol w:w="1370"/>
        <w:gridCol w:w="1168"/>
        <w:gridCol w:w="1440"/>
        <w:gridCol w:w="1800"/>
        <w:gridCol w:w="1800"/>
      </w:tblGrid>
      <w:tr w:rsidR="00641017" w14:paraId="712A9A68" w14:textId="77777777" w:rsidTr="1612F9A0">
        <w:tc>
          <w:tcPr>
            <w:tcW w:w="1370" w:type="dxa"/>
            <w:shd w:val="clear" w:color="auto" w:fill="548DD4" w:themeFill="text2" w:themeFillTint="99"/>
          </w:tcPr>
          <w:p w14:paraId="2AC79207" w14:textId="77777777" w:rsidR="00DF3ED3" w:rsidRPr="005232B2" w:rsidRDefault="00DF3ED3" w:rsidP="00203BC3">
            <w:pPr>
              <w:pStyle w:val="Table"/>
              <w:rPr>
                <w:b/>
                <w:bCs/>
              </w:rPr>
            </w:pPr>
            <w:r>
              <w:rPr>
                <w:b/>
                <w:bCs/>
              </w:rPr>
              <w:t>Device Archetype</w:t>
            </w:r>
          </w:p>
        </w:tc>
        <w:tc>
          <w:tcPr>
            <w:tcW w:w="1168" w:type="dxa"/>
            <w:shd w:val="clear" w:color="auto" w:fill="548DD4" w:themeFill="text2" w:themeFillTint="99"/>
          </w:tcPr>
          <w:p w14:paraId="4539EFA2" w14:textId="77777777" w:rsidR="00DF3ED3" w:rsidRDefault="00DF3ED3" w:rsidP="00203BC3">
            <w:pPr>
              <w:pStyle w:val="Table"/>
              <w:rPr>
                <w:b/>
                <w:bCs/>
              </w:rPr>
            </w:pPr>
            <w:r w:rsidRPr="005232B2">
              <w:rPr>
                <w:b/>
                <w:bCs/>
              </w:rPr>
              <w:t xml:space="preserve">Device Type </w:t>
            </w:r>
          </w:p>
          <w:p w14:paraId="5AAAF291" w14:textId="77777777" w:rsidR="00DF3ED3" w:rsidRPr="005232B2" w:rsidRDefault="00DF3ED3" w:rsidP="00203BC3">
            <w:pPr>
              <w:pStyle w:val="Table"/>
              <w:rPr>
                <w:b/>
                <w:bCs/>
              </w:rPr>
            </w:pPr>
            <w:r w:rsidRPr="005232B2">
              <w:rPr>
                <w:b/>
                <w:bCs/>
              </w:rPr>
              <w:t>Family</w:t>
            </w:r>
          </w:p>
        </w:tc>
        <w:tc>
          <w:tcPr>
            <w:tcW w:w="1440" w:type="dxa"/>
            <w:shd w:val="clear" w:color="auto" w:fill="548DD4" w:themeFill="text2" w:themeFillTint="99"/>
          </w:tcPr>
          <w:p w14:paraId="6B2880E9" w14:textId="77777777" w:rsidR="00DF3ED3" w:rsidRPr="005232B2" w:rsidRDefault="00DF3ED3" w:rsidP="00203BC3">
            <w:pPr>
              <w:pStyle w:val="Table"/>
              <w:rPr>
                <w:b/>
                <w:bCs/>
              </w:rPr>
            </w:pPr>
            <w:r>
              <w:rPr>
                <w:b/>
                <w:bCs/>
              </w:rPr>
              <w:t>ShelfPosition Archetype Name</w:t>
            </w:r>
          </w:p>
        </w:tc>
        <w:tc>
          <w:tcPr>
            <w:tcW w:w="1800" w:type="dxa"/>
            <w:shd w:val="clear" w:color="auto" w:fill="548DD4" w:themeFill="text2" w:themeFillTint="99"/>
          </w:tcPr>
          <w:p w14:paraId="0BE65B7D" w14:textId="77777777" w:rsidR="00DF3ED3" w:rsidRDefault="00DF3ED3" w:rsidP="00203BC3">
            <w:pPr>
              <w:pStyle w:val="Table"/>
              <w:rPr>
                <w:b/>
                <w:bCs/>
              </w:rPr>
            </w:pPr>
            <w:r>
              <w:rPr>
                <w:b/>
                <w:bCs/>
              </w:rPr>
              <w:t>ShelfPosition Archetype Instance Name</w:t>
            </w:r>
          </w:p>
        </w:tc>
        <w:tc>
          <w:tcPr>
            <w:tcW w:w="1800" w:type="dxa"/>
            <w:shd w:val="clear" w:color="auto" w:fill="548DD4" w:themeFill="text2" w:themeFillTint="99"/>
          </w:tcPr>
          <w:p w14:paraId="1F50932B" w14:textId="77777777" w:rsidR="00DF3ED3" w:rsidRDefault="00DF3ED3" w:rsidP="00203BC3">
            <w:pPr>
              <w:pStyle w:val="Table"/>
              <w:rPr>
                <w:b/>
                <w:bCs/>
              </w:rPr>
            </w:pPr>
            <w:r>
              <w:rPr>
                <w:b/>
                <w:bCs/>
              </w:rPr>
              <w:t>Position Sequence</w:t>
            </w:r>
          </w:p>
        </w:tc>
      </w:tr>
      <w:tr w:rsidR="00DF3ED3" w14:paraId="5AE83B8E" w14:textId="77777777" w:rsidTr="1612F9A0">
        <w:tc>
          <w:tcPr>
            <w:tcW w:w="1370" w:type="dxa"/>
          </w:tcPr>
          <w:p w14:paraId="0A72740E" w14:textId="7134EEA1" w:rsidR="00DF3ED3" w:rsidRPr="005232B2" w:rsidRDefault="16251EAD" w:rsidP="00203BC3">
            <w:pPr>
              <w:pStyle w:val="Table"/>
            </w:pPr>
            <w:r>
              <w:t>Ericsson Baseband 6648</w:t>
            </w:r>
          </w:p>
        </w:tc>
        <w:tc>
          <w:tcPr>
            <w:tcW w:w="1168" w:type="dxa"/>
          </w:tcPr>
          <w:p w14:paraId="63DB02B1" w14:textId="69C97832" w:rsidR="00DF3ED3" w:rsidRPr="005232B2" w:rsidRDefault="16251EAD" w:rsidP="00203BC3">
            <w:pPr>
              <w:pStyle w:val="Table"/>
            </w:pPr>
            <w:r>
              <w:t>IPRAN</w:t>
            </w:r>
            <w:r w:rsidR="00DF3ED3">
              <w:t xml:space="preserve"> Family</w:t>
            </w:r>
          </w:p>
        </w:tc>
        <w:tc>
          <w:tcPr>
            <w:tcW w:w="1440" w:type="dxa"/>
          </w:tcPr>
          <w:p w14:paraId="640336B0" w14:textId="2D7CEE4C" w:rsidR="00DF3ED3" w:rsidRPr="005232B2" w:rsidRDefault="5F83D8B3" w:rsidP="00203BC3">
            <w:pPr>
              <w:pStyle w:val="Table"/>
            </w:pPr>
            <w:r>
              <w:t xml:space="preserve">Ericsson Baseband 6648 </w:t>
            </w:r>
            <w:r w:rsidR="00DF3ED3">
              <w:t>Shelf Position</w:t>
            </w:r>
          </w:p>
        </w:tc>
        <w:tc>
          <w:tcPr>
            <w:tcW w:w="1800" w:type="dxa"/>
          </w:tcPr>
          <w:p w14:paraId="6A55D779" w14:textId="77777777" w:rsidR="00DF3ED3" w:rsidRPr="007F16C8" w:rsidRDefault="00DF3ED3" w:rsidP="00203BC3">
            <w:pPr>
              <w:pStyle w:val="Table"/>
            </w:pPr>
            <w:r>
              <w:t>Shelf Pos 1</w:t>
            </w:r>
          </w:p>
        </w:tc>
        <w:tc>
          <w:tcPr>
            <w:tcW w:w="1800" w:type="dxa"/>
          </w:tcPr>
          <w:p w14:paraId="7A383F7B" w14:textId="77777777" w:rsidR="00DF3ED3" w:rsidRDefault="00DF3ED3" w:rsidP="00203BC3">
            <w:pPr>
              <w:pStyle w:val="Table"/>
            </w:pPr>
            <w:r>
              <w:t>0</w:t>
            </w:r>
          </w:p>
        </w:tc>
      </w:tr>
    </w:tbl>
    <w:p w14:paraId="2408B03A" w14:textId="77777777" w:rsidR="00DF3ED3" w:rsidRPr="00DF3ED3" w:rsidRDefault="00DF3ED3" w:rsidP="00DF3ED3">
      <w:pPr>
        <w:pStyle w:val="BodyText"/>
        <w:rPr>
          <w:lang w:val="en-CA"/>
        </w:rPr>
      </w:pPr>
    </w:p>
    <w:p w14:paraId="22CC1F6E" w14:textId="75AB6703" w:rsidR="001A470A" w:rsidRDefault="00DF3ED3" w:rsidP="001A470A">
      <w:pPr>
        <w:pStyle w:val="Heading3"/>
        <w:rPr>
          <w:lang w:val="en-CA"/>
        </w:rPr>
      </w:pPr>
      <w:bookmarkStart w:id="50" w:name="_Toc1317301010"/>
      <w:r>
        <w:rPr>
          <w:lang w:val="en-CA"/>
        </w:rPr>
        <w:t>Shelf Types</w:t>
      </w:r>
      <w:bookmarkEnd w:id="50"/>
    </w:p>
    <w:p w14:paraId="5E7D9712" w14:textId="2778168C" w:rsidR="00DF3ED3" w:rsidRPr="00690583" w:rsidRDefault="00DF3ED3" w:rsidP="00DF3ED3">
      <w:pPr>
        <w:pStyle w:val="BodyText"/>
        <w:rPr>
          <w:lang w:val="en-CA"/>
        </w:rPr>
      </w:pPr>
      <w:r>
        <w:rPr>
          <w:lang w:val="en-CA"/>
        </w:rPr>
        <w:t xml:space="preserve">Configure the following shelf types under the parent ShelfPosition type as per the below </w:t>
      </w:r>
      <w:r w:rsidR="00612DAF">
        <w:rPr>
          <w:lang w:val="en-CA"/>
        </w:rPr>
        <w:t>details.</w:t>
      </w:r>
    </w:p>
    <w:tbl>
      <w:tblPr>
        <w:tblStyle w:val="TableGrid"/>
        <w:tblW w:w="0" w:type="auto"/>
        <w:tblInd w:w="-113" w:type="dxa"/>
        <w:tblLook w:val="04A0" w:firstRow="1" w:lastRow="0" w:firstColumn="1" w:lastColumn="0" w:noHBand="0" w:noVBand="1"/>
      </w:tblPr>
      <w:tblGrid>
        <w:gridCol w:w="1766"/>
        <w:gridCol w:w="2359"/>
        <w:gridCol w:w="1469"/>
        <w:gridCol w:w="1376"/>
        <w:gridCol w:w="1498"/>
        <w:gridCol w:w="1077"/>
        <w:gridCol w:w="998"/>
      </w:tblGrid>
      <w:tr w:rsidR="00DF3ED3" w:rsidRPr="005232B2" w14:paraId="0A84E21C" w14:textId="77777777" w:rsidTr="1612F9A0">
        <w:tc>
          <w:tcPr>
            <w:tcW w:w="0" w:type="auto"/>
            <w:shd w:val="clear" w:color="auto" w:fill="548DD4" w:themeFill="text2" w:themeFillTint="99"/>
          </w:tcPr>
          <w:p w14:paraId="13196FB3" w14:textId="77777777" w:rsidR="00DF3ED3" w:rsidRPr="005232B2" w:rsidRDefault="00DF3ED3" w:rsidP="00203BC3">
            <w:pPr>
              <w:pStyle w:val="Table"/>
              <w:rPr>
                <w:b/>
                <w:bCs/>
              </w:rPr>
            </w:pPr>
            <w:r>
              <w:rPr>
                <w:b/>
                <w:bCs/>
              </w:rPr>
              <w:t>ShelfPosition Archetype</w:t>
            </w:r>
          </w:p>
        </w:tc>
        <w:tc>
          <w:tcPr>
            <w:tcW w:w="0" w:type="auto"/>
            <w:shd w:val="clear" w:color="auto" w:fill="548DD4" w:themeFill="text2" w:themeFillTint="99"/>
          </w:tcPr>
          <w:p w14:paraId="51DED78E" w14:textId="08CAFB02" w:rsidR="00DF3ED3" w:rsidRPr="005232B2" w:rsidRDefault="00DF3ED3" w:rsidP="00203BC3">
            <w:pPr>
              <w:pStyle w:val="Table"/>
              <w:rPr>
                <w:b/>
                <w:bCs/>
              </w:rPr>
            </w:pPr>
            <w:commentRangeStart w:id="51"/>
            <w:commentRangeStart w:id="52"/>
            <w:commentRangeStart w:id="53"/>
            <w:commentRangeStart w:id="54"/>
            <w:r>
              <w:rPr>
                <w:b/>
                <w:bCs/>
              </w:rPr>
              <w:t>Shelf Archetype Name</w:t>
            </w:r>
            <w:commentRangeEnd w:id="51"/>
            <w:r>
              <w:rPr>
                <w:rStyle w:val="CommentReference"/>
              </w:rPr>
              <w:commentReference w:id="51"/>
            </w:r>
            <w:commentRangeEnd w:id="52"/>
            <w:r w:rsidR="00B67250">
              <w:rPr>
                <w:rStyle w:val="CommentReference"/>
              </w:rPr>
              <w:commentReference w:id="52"/>
            </w:r>
            <w:commentRangeEnd w:id="53"/>
            <w:r>
              <w:rPr>
                <w:rStyle w:val="CommentReference"/>
              </w:rPr>
              <w:commentReference w:id="53"/>
            </w:r>
            <w:commentRangeEnd w:id="54"/>
            <w:r w:rsidR="00D1443D">
              <w:rPr>
                <w:rStyle w:val="CommentReference"/>
                <w:rFonts w:ascii="Arial" w:eastAsia="Times New Roman" w:hAnsi="Arial"/>
                <w:lang w:eastAsia="es-ES"/>
              </w:rPr>
              <w:commentReference w:id="54"/>
            </w:r>
          </w:p>
        </w:tc>
        <w:tc>
          <w:tcPr>
            <w:tcW w:w="0" w:type="auto"/>
            <w:shd w:val="clear" w:color="auto" w:fill="548DD4" w:themeFill="text2" w:themeFillTint="99"/>
          </w:tcPr>
          <w:p w14:paraId="6D003EE5" w14:textId="77777777" w:rsidR="00DF3ED3" w:rsidRDefault="00DF3ED3" w:rsidP="00203BC3">
            <w:pPr>
              <w:pStyle w:val="Table"/>
              <w:rPr>
                <w:b/>
                <w:bCs/>
              </w:rPr>
            </w:pPr>
            <w:r>
              <w:rPr>
                <w:b/>
                <w:bCs/>
              </w:rPr>
              <w:t>Shelf Archetype Instance Name</w:t>
            </w:r>
          </w:p>
        </w:tc>
        <w:tc>
          <w:tcPr>
            <w:tcW w:w="0" w:type="auto"/>
            <w:shd w:val="clear" w:color="auto" w:fill="548DD4" w:themeFill="text2" w:themeFillTint="99"/>
          </w:tcPr>
          <w:p w14:paraId="3D79CF01" w14:textId="77777777" w:rsidR="00DF3ED3" w:rsidRDefault="00DF3ED3" w:rsidP="00203BC3">
            <w:pPr>
              <w:pStyle w:val="Table"/>
              <w:rPr>
                <w:b/>
                <w:bCs/>
              </w:rPr>
            </w:pPr>
            <w:r>
              <w:rPr>
                <w:b/>
                <w:bCs/>
              </w:rPr>
              <w:t>Part Number</w:t>
            </w:r>
          </w:p>
        </w:tc>
        <w:tc>
          <w:tcPr>
            <w:tcW w:w="0" w:type="auto"/>
            <w:shd w:val="clear" w:color="auto" w:fill="548DD4" w:themeFill="text2" w:themeFillTint="99"/>
          </w:tcPr>
          <w:p w14:paraId="05071DED" w14:textId="77777777" w:rsidR="00DF3ED3" w:rsidRDefault="00DF3ED3" w:rsidP="00203BC3">
            <w:pPr>
              <w:pStyle w:val="Table"/>
              <w:rPr>
                <w:b/>
                <w:bCs/>
              </w:rPr>
            </w:pPr>
            <w:r>
              <w:rPr>
                <w:b/>
                <w:bCs/>
              </w:rPr>
              <w:t>Description</w:t>
            </w:r>
          </w:p>
        </w:tc>
        <w:tc>
          <w:tcPr>
            <w:tcW w:w="0" w:type="auto"/>
            <w:shd w:val="clear" w:color="auto" w:fill="548DD4" w:themeFill="text2" w:themeFillTint="99"/>
          </w:tcPr>
          <w:p w14:paraId="7D13C84A" w14:textId="77777777" w:rsidR="00DF3ED3" w:rsidRDefault="00DF3ED3" w:rsidP="00203BC3">
            <w:pPr>
              <w:pStyle w:val="Table"/>
              <w:rPr>
                <w:b/>
                <w:bCs/>
              </w:rPr>
            </w:pPr>
            <w:r>
              <w:rPr>
                <w:b/>
                <w:bCs/>
              </w:rPr>
              <w:t>Positions Used</w:t>
            </w:r>
          </w:p>
        </w:tc>
        <w:tc>
          <w:tcPr>
            <w:tcW w:w="0" w:type="auto"/>
            <w:shd w:val="clear" w:color="auto" w:fill="548DD4" w:themeFill="text2" w:themeFillTint="99"/>
          </w:tcPr>
          <w:p w14:paraId="7AF7ABC0" w14:textId="77777777" w:rsidR="00DF3ED3" w:rsidRDefault="00DF3ED3" w:rsidP="00203BC3">
            <w:pPr>
              <w:pStyle w:val="Table"/>
              <w:rPr>
                <w:b/>
                <w:bCs/>
              </w:rPr>
            </w:pPr>
            <w:r>
              <w:rPr>
                <w:b/>
                <w:bCs/>
              </w:rPr>
              <w:t>Width (in Inches)</w:t>
            </w:r>
          </w:p>
        </w:tc>
      </w:tr>
      <w:tr w:rsidR="00DF3ED3" w:rsidRPr="005232B2" w14:paraId="08D35A0F" w14:textId="77777777" w:rsidTr="1612F9A0">
        <w:tc>
          <w:tcPr>
            <w:tcW w:w="0" w:type="auto"/>
          </w:tcPr>
          <w:p w14:paraId="26E2FB4E" w14:textId="333B7922" w:rsidR="00DF3ED3" w:rsidRPr="005232B2" w:rsidRDefault="53A9A6B7" w:rsidP="00203BC3">
            <w:pPr>
              <w:pStyle w:val="Table"/>
            </w:pPr>
            <w:r>
              <w:t>Ericsson Baseband 6648</w:t>
            </w:r>
            <w:r w:rsidR="00DF3ED3">
              <w:t xml:space="preserve"> Shelf Position</w:t>
            </w:r>
          </w:p>
        </w:tc>
        <w:tc>
          <w:tcPr>
            <w:tcW w:w="0" w:type="auto"/>
          </w:tcPr>
          <w:p w14:paraId="6CCF9C7A" w14:textId="27477BBB" w:rsidR="00DF3ED3" w:rsidRPr="005232B2" w:rsidRDefault="78A50A7A" w:rsidP="00203BC3">
            <w:pPr>
              <w:pStyle w:val="Table"/>
            </w:pPr>
            <w:r>
              <w:t>Ericsson Baseband 6648 Shelf</w:t>
            </w:r>
          </w:p>
        </w:tc>
        <w:tc>
          <w:tcPr>
            <w:tcW w:w="0" w:type="auto"/>
          </w:tcPr>
          <w:p w14:paraId="73B2D68C" w14:textId="0F9480BC" w:rsidR="00DF3ED3" w:rsidRPr="007F16C8" w:rsidRDefault="78A50A7A" w:rsidP="00203BC3">
            <w:pPr>
              <w:pStyle w:val="Table"/>
            </w:pPr>
            <w:r>
              <w:t>Shelf</w:t>
            </w:r>
            <w:r w:rsidR="00D1443D">
              <w:t>-1</w:t>
            </w:r>
          </w:p>
        </w:tc>
        <w:tc>
          <w:tcPr>
            <w:tcW w:w="0" w:type="auto"/>
          </w:tcPr>
          <w:p w14:paraId="2EDDBE28" w14:textId="103D1F92" w:rsidR="00DF3ED3" w:rsidRDefault="2D19B50E" w:rsidP="00203BC3">
            <w:pPr>
              <w:pStyle w:val="Table"/>
            </w:pPr>
            <w:r>
              <w:t>Ericsson Baseband 6648 Shelf</w:t>
            </w:r>
          </w:p>
        </w:tc>
        <w:tc>
          <w:tcPr>
            <w:tcW w:w="0" w:type="auto"/>
          </w:tcPr>
          <w:p w14:paraId="0BD4E3C5" w14:textId="44D64815" w:rsidR="00DF3ED3" w:rsidRDefault="2032982B" w:rsidP="00203BC3">
            <w:pPr>
              <w:pStyle w:val="Table"/>
            </w:pPr>
            <w:r>
              <w:t>Ericsson Baseband 6648 Shelf</w:t>
            </w:r>
          </w:p>
        </w:tc>
        <w:tc>
          <w:tcPr>
            <w:tcW w:w="0" w:type="auto"/>
          </w:tcPr>
          <w:p w14:paraId="0132AAE0" w14:textId="77777777" w:rsidR="00DF3ED3" w:rsidRDefault="00DF3ED3" w:rsidP="00203BC3">
            <w:pPr>
              <w:pStyle w:val="Table"/>
            </w:pPr>
            <w:r>
              <w:t>1</w:t>
            </w:r>
          </w:p>
        </w:tc>
        <w:tc>
          <w:tcPr>
            <w:tcW w:w="0" w:type="auto"/>
          </w:tcPr>
          <w:p w14:paraId="0FD21098" w14:textId="559C0CAE" w:rsidR="00DF3ED3" w:rsidRDefault="5FE18171" w:rsidP="00203BC3">
            <w:pPr>
              <w:pStyle w:val="Table"/>
            </w:pPr>
            <w:r>
              <w:t>19</w:t>
            </w:r>
          </w:p>
        </w:tc>
      </w:tr>
    </w:tbl>
    <w:p w14:paraId="5D35FEF3" w14:textId="10208BE0" w:rsidR="001A470A" w:rsidRDefault="00DF3ED3" w:rsidP="001A470A">
      <w:pPr>
        <w:pStyle w:val="Heading3"/>
        <w:rPr>
          <w:lang w:val="en-CA"/>
        </w:rPr>
      </w:pPr>
      <w:bookmarkStart w:id="56" w:name="_Toc372516448"/>
      <w:r w:rsidRPr="1612F9A0">
        <w:rPr>
          <w:lang w:val="en-CA"/>
        </w:rPr>
        <w:t>Shelf Slots</w:t>
      </w:r>
      <w:bookmarkEnd w:id="56"/>
    </w:p>
    <w:p w14:paraId="44B48328" w14:textId="5044F3A6" w:rsidR="001A470A" w:rsidRDefault="653E13C0" w:rsidP="1612F9A0">
      <w:pPr>
        <w:pStyle w:val="BodyText"/>
        <w:rPr>
          <w:lang w:val="en-CA"/>
        </w:rPr>
      </w:pPr>
      <w:r w:rsidRPr="1612F9A0">
        <w:rPr>
          <w:lang w:val="en-CA"/>
        </w:rPr>
        <w:t>NA</w:t>
      </w:r>
    </w:p>
    <w:p w14:paraId="6FDA3E18" w14:textId="660117F9" w:rsidR="001A470A" w:rsidRDefault="00DF3ED3" w:rsidP="1612F9A0">
      <w:pPr>
        <w:pStyle w:val="Heading3"/>
        <w:rPr>
          <w:lang w:val="en-CA"/>
        </w:rPr>
      </w:pPr>
      <w:bookmarkStart w:id="57" w:name="_Toc946914319"/>
      <w:r w:rsidRPr="1612F9A0">
        <w:rPr>
          <w:lang w:val="en-CA"/>
        </w:rPr>
        <w:t>Card Types</w:t>
      </w:r>
      <w:bookmarkEnd w:id="57"/>
    </w:p>
    <w:p w14:paraId="7E5B0C98" w14:textId="66D64574" w:rsidR="365F3628" w:rsidRDefault="365F3628" w:rsidP="1612F9A0">
      <w:pPr>
        <w:pStyle w:val="BodyText"/>
        <w:rPr>
          <w:lang w:val="en-CA"/>
        </w:rPr>
      </w:pPr>
      <w:r w:rsidRPr="1612F9A0">
        <w:rPr>
          <w:lang w:val="en-CA"/>
        </w:rPr>
        <w:t>NA</w:t>
      </w:r>
    </w:p>
    <w:p w14:paraId="0E981B34" w14:textId="420E4759" w:rsidR="001A470A" w:rsidRDefault="00DF3ED3" w:rsidP="001A470A">
      <w:pPr>
        <w:pStyle w:val="Heading3"/>
        <w:rPr>
          <w:lang w:val="en-CA"/>
        </w:rPr>
      </w:pPr>
      <w:bookmarkStart w:id="58" w:name="_Toc119264352"/>
      <w:r w:rsidRPr="1612F9A0">
        <w:rPr>
          <w:lang w:val="en-CA"/>
        </w:rPr>
        <w:t>Card Compatibility for slots</w:t>
      </w:r>
      <w:bookmarkEnd w:id="58"/>
    </w:p>
    <w:p w14:paraId="002CF865" w14:textId="6B5FC9A7" w:rsidR="7BCF6A03" w:rsidRDefault="589EB6CB" w:rsidP="1612F9A0">
      <w:pPr>
        <w:pStyle w:val="BodyText"/>
        <w:rPr>
          <w:lang w:val="en-CA"/>
        </w:rPr>
      </w:pPr>
      <w:r w:rsidRPr="47D17CDD">
        <w:rPr>
          <w:lang w:val="en-CA"/>
        </w:rPr>
        <w:t>NA</w:t>
      </w:r>
    </w:p>
    <w:p w14:paraId="3715DFCC" w14:textId="6597EABB" w:rsidR="0097031F" w:rsidRDefault="5D0C26AD">
      <w:pPr>
        <w:pStyle w:val="Heading3"/>
        <w:rPr>
          <w:lang w:val="en-CA"/>
        </w:rPr>
      </w:pPr>
      <w:bookmarkStart w:id="59" w:name="_Toc644309683"/>
      <w:r w:rsidRPr="47D17CDD">
        <w:rPr>
          <w:lang w:val="en-CA"/>
        </w:rPr>
        <w:t>Physical Termination Position for Shelf</w:t>
      </w:r>
      <w:bookmarkEnd w:id="59"/>
    </w:p>
    <w:p w14:paraId="06A9FCE2" w14:textId="08952364" w:rsidR="332B3AB8" w:rsidRDefault="7AFFCE7B" w:rsidP="446CA5D0">
      <w:pPr>
        <w:pStyle w:val="BodyText"/>
        <w:rPr>
          <w:lang w:val="en-CA"/>
        </w:rPr>
      </w:pPr>
      <w:r w:rsidRPr="446CA5D0">
        <w:rPr>
          <w:lang w:val="en-C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960"/>
        <w:gridCol w:w="1560"/>
        <w:gridCol w:w="1275"/>
        <w:gridCol w:w="2070"/>
        <w:gridCol w:w="1155"/>
      </w:tblGrid>
      <w:tr w:rsidR="446CA5D0" w14:paraId="121C2B39" w14:textId="77777777" w:rsidTr="00BE5D22">
        <w:trPr>
          <w:trHeight w:val="750"/>
        </w:trPr>
        <w:tc>
          <w:tcPr>
            <w:tcW w:w="960" w:type="dxa"/>
            <w:shd w:val="clear" w:color="auto" w:fill="1E8BCD"/>
            <w:tcMar>
              <w:top w:w="15" w:type="dxa"/>
              <w:left w:w="15" w:type="dxa"/>
              <w:right w:w="15" w:type="dxa"/>
            </w:tcMar>
            <w:vAlign w:val="center"/>
          </w:tcPr>
          <w:p w14:paraId="284FD130" w14:textId="62D5A6D0" w:rsidR="446CA5D0" w:rsidRDefault="446CA5D0" w:rsidP="446CA5D0">
            <w:pPr>
              <w:pStyle w:val="BodyText"/>
            </w:pPr>
            <w:r>
              <w:t xml:space="preserve">Shelf archetype name </w:t>
            </w:r>
          </w:p>
        </w:tc>
        <w:tc>
          <w:tcPr>
            <w:tcW w:w="1560" w:type="dxa"/>
            <w:shd w:val="clear" w:color="auto" w:fill="1E8BCD"/>
            <w:tcMar>
              <w:top w:w="15" w:type="dxa"/>
              <w:left w:w="15" w:type="dxa"/>
              <w:right w:w="15" w:type="dxa"/>
            </w:tcMar>
            <w:vAlign w:val="center"/>
          </w:tcPr>
          <w:p w14:paraId="33034015" w14:textId="524C1A64" w:rsidR="446CA5D0" w:rsidRDefault="446CA5D0" w:rsidP="446CA5D0">
            <w:pPr>
              <w:pStyle w:val="BodyText"/>
            </w:pPr>
            <w:r>
              <w:t xml:space="preserve">PTP’s Family </w:t>
            </w:r>
          </w:p>
        </w:tc>
        <w:tc>
          <w:tcPr>
            <w:tcW w:w="1275" w:type="dxa"/>
            <w:shd w:val="clear" w:color="auto" w:fill="1E8BCD"/>
            <w:tcMar>
              <w:top w:w="15" w:type="dxa"/>
              <w:left w:w="15" w:type="dxa"/>
              <w:right w:w="15" w:type="dxa"/>
            </w:tcMar>
            <w:vAlign w:val="center"/>
          </w:tcPr>
          <w:p w14:paraId="62802D21" w14:textId="5B5AE977" w:rsidR="446CA5D0" w:rsidRDefault="446CA5D0" w:rsidP="446CA5D0">
            <w:pPr>
              <w:pStyle w:val="BodyText"/>
            </w:pPr>
            <w:r>
              <w:t xml:space="preserve">PTP Archetype name </w:t>
            </w:r>
          </w:p>
        </w:tc>
        <w:tc>
          <w:tcPr>
            <w:tcW w:w="2070" w:type="dxa"/>
            <w:shd w:val="clear" w:color="auto" w:fill="1E8BCD"/>
            <w:tcMar>
              <w:top w:w="15" w:type="dxa"/>
              <w:left w:w="15" w:type="dxa"/>
              <w:right w:w="15" w:type="dxa"/>
            </w:tcMar>
            <w:vAlign w:val="center"/>
          </w:tcPr>
          <w:p w14:paraId="50920DFE" w14:textId="7632BB6D" w:rsidR="446CA5D0" w:rsidRDefault="446CA5D0" w:rsidP="446CA5D0">
            <w:pPr>
              <w:pStyle w:val="BodyText"/>
            </w:pPr>
            <w:r>
              <w:t xml:space="preserve">PTP Archetype Instance Name </w:t>
            </w:r>
          </w:p>
        </w:tc>
        <w:tc>
          <w:tcPr>
            <w:tcW w:w="1155" w:type="dxa"/>
            <w:shd w:val="clear" w:color="auto" w:fill="1E8BCD"/>
            <w:tcMar>
              <w:top w:w="15" w:type="dxa"/>
              <w:left w:w="15" w:type="dxa"/>
              <w:right w:w="15" w:type="dxa"/>
            </w:tcMar>
            <w:vAlign w:val="center"/>
          </w:tcPr>
          <w:p w14:paraId="6F360F2C" w14:textId="65389702" w:rsidR="446CA5D0" w:rsidRDefault="446CA5D0" w:rsidP="446CA5D0">
            <w:pPr>
              <w:pStyle w:val="BodyText"/>
            </w:pPr>
            <w:r>
              <w:t xml:space="preserve">Position Sequence </w:t>
            </w:r>
          </w:p>
        </w:tc>
      </w:tr>
      <w:tr w:rsidR="446CA5D0" w14:paraId="27B4887B" w14:textId="77777777" w:rsidTr="00BE5D22">
        <w:trPr>
          <w:trHeight w:val="765"/>
        </w:trPr>
        <w:tc>
          <w:tcPr>
            <w:tcW w:w="960" w:type="dxa"/>
            <w:vMerge w:val="restart"/>
            <w:tcMar>
              <w:top w:w="15" w:type="dxa"/>
              <w:left w:w="15" w:type="dxa"/>
              <w:right w:w="15" w:type="dxa"/>
            </w:tcMar>
            <w:vAlign w:val="center"/>
          </w:tcPr>
          <w:p w14:paraId="0C6FEC4A" w14:textId="0C623EE4" w:rsidR="5A913247" w:rsidRDefault="1096970E" w:rsidP="446CA5D0">
            <w:pPr>
              <w:pStyle w:val="BodyText"/>
            </w:pPr>
            <w:r>
              <w:t>Ericsson Baseband 6648 Shelf</w:t>
            </w:r>
          </w:p>
        </w:tc>
        <w:tc>
          <w:tcPr>
            <w:tcW w:w="1560" w:type="dxa"/>
            <w:tcMar>
              <w:top w:w="15" w:type="dxa"/>
              <w:left w:w="15" w:type="dxa"/>
              <w:right w:w="15" w:type="dxa"/>
            </w:tcMar>
            <w:vAlign w:val="center"/>
          </w:tcPr>
          <w:p w14:paraId="11418744" w14:textId="2D757E36" w:rsidR="446CA5D0" w:rsidRDefault="446CA5D0" w:rsidP="446CA5D0">
            <w:pPr>
              <w:pStyle w:val="BodyText"/>
            </w:pPr>
            <w:r>
              <w:t>IP</w:t>
            </w:r>
            <w:r w:rsidR="16CB99A8">
              <w:t>R</w:t>
            </w:r>
            <w:r>
              <w:t xml:space="preserve">AN </w:t>
            </w:r>
          </w:p>
        </w:tc>
        <w:tc>
          <w:tcPr>
            <w:tcW w:w="1275" w:type="dxa"/>
            <w:tcMar>
              <w:top w:w="15" w:type="dxa"/>
              <w:left w:w="15" w:type="dxa"/>
              <w:right w:w="15" w:type="dxa"/>
            </w:tcMar>
            <w:vAlign w:val="center"/>
          </w:tcPr>
          <w:p w14:paraId="5586F9E1" w14:textId="6C718A53" w:rsidR="06C1CBCD" w:rsidRDefault="06C1CBCD" w:rsidP="446CA5D0">
            <w:pPr>
              <w:pStyle w:val="BodyText"/>
            </w:pPr>
            <w:r>
              <w:t>QSFP28</w:t>
            </w:r>
          </w:p>
        </w:tc>
        <w:tc>
          <w:tcPr>
            <w:tcW w:w="2070" w:type="dxa"/>
            <w:tcMar>
              <w:top w:w="15" w:type="dxa"/>
              <w:left w:w="15" w:type="dxa"/>
              <w:right w:w="15" w:type="dxa"/>
            </w:tcMar>
            <w:vAlign w:val="center"/>
          </w:tcPr>
          <w:p w14:paraId="37A623C3" w14:textId="4B733311" w:rsidR="06C1CBCD" w:rsidRDefault="06C1CBCD" w:rsidP="446CA5D0">
            <w:pPr>
              <w:pStyle w:val="BodyText"/>
            </w:pPr>
            <w:r>
              <w:t>TN A</w:t>
            </w:r>
          </w:p>
        </w:tc>
        <w:tc>
          <w:tcPr>
            <w:tcW w:w="1155" w:type="dxa"/>
            <w:tcMar>
              <w:top w:w="15" w:type="dxa"/>
              <w:left w:w="15" w:type="dxa"/>
              <w:right w:w="15" w:type="dxa"/>
            </w:tcMar>
            <w:vAlign w:val="center"/>
          </w:tcPr>
          <w:p w14:paraId="69C190C1" w14:textId="58553DF6" w:rsidR="446CA5D0" w:rsidRDefault="446CA5D0" w:rsidP="446CA5D0">
            <w:pPr>
              <w:pStyle w:val="BodyText"/>
            </w:pPr>
            <w:r>
              <w:t xml:space="preserve">0 </w:t>
            </w:r>
          </w:p>
        </w:tc>
      </w:tr>
      <w:tr w:rsidR="446CA5D0" w14:paraId="6EB3F1B6" w14:textId="77777777" w:rsidTr="00BE5D22">
        <w:trPr>
          <w:trHeight w:val="585"/>
        </w:trPr>
        <w:tc>
          <w:tcPr>
            <w:tcW w:w="960" w:type="dxa"/>
            <w:vMerge/>
            <w:vAlign w:val="center"/>
          </w:tcPr>
          <w:p w14:paraId="50F01EC4" w14:textId="77777777" w:rsidR="000B149C" w:rsidRDefault="000B149C"/>
        </w:tc>
        <w:tc>
          <w:tcPr>
            <w:tcW w:w="1560" w:type="dxa"/>
            <w:vMerge w:val="restart"/>
            <w:tcMar>
              <w:top w:w="15" w:type="dxa"/>
              <w:left w:w="15" w:type="dxa"/>
              <w:right w:w="15" w:type="dxa"/>
            </w:tcMar>
            <w:vAlign w:val="center"/>
          </w:tcPr>
          <w:p w14:paraId="2F87E444" w14:textId="55D5E3A8" w:rsidR="446CA5D0" w:rsidRDefault="446CA5D0" w:rsidP="446CA5D0">
            <w:pPr>
              <w:pStyle w:val="BodyText"/>
            </w:pPr>
            <w:r>
              <w:t>IP</w:t>
            </w:r>
            <w:r w:rsidR="38458C9F">
              <w:t>R</w:t>
            </w:r>
            <w:r>
              <w:t xml:space="preserve">AN </w:t>
            </w:r>
          </w:p>
        </w:tc>
        <w:tc>
          <w:tcPr>
            <w:tcW w:w="1275" w:type="dxa"/>
            <w:vMerge w:val="restart"/>
            <w:tcMar>
              <w:top w:w="15" w:type="dxa"/>
              <w:left w:w="15" w:type="dxa"/>
              <w:right w:w="15" w:type="dxa"/>
            </w:tcMar>
            <w:vAlign w:val="center"/>
          </w:tcPr>
          <w:p w14:paraId="437417B5" w14:textId="5908CFA2" w:rsidR="5A0E0F92" w:rsidRDefault="5A0E0F92" w:rsidP="446CA5D0">
            <w:pPr>
              <w:pStyle w:val="BodyText"/>
            </w:pPr>
            <w:r>
              <w:t>SFP28</w:t>
            </w:r>
          </w:p>
        </w:tc>
        <w:tc>
          <w:tcPr>
            <w:tcW w:w="2070" w:type="dxa"/>
            <w:vMerge w:val="restart"/>
            <w:tcMar>
              <w:top w:w="15" w:type="dxa"/>
              <w:left w:w="15" w:type="dxa"/>
              <w:right w:w="15" w:type="dxa"/>
            </w:tcMar>
            <w:vAlign w:val="center"/>
          </w:tcPr>
          <w:p w14:paraId="4D09F489" w14:textId="6055900A" w:rsidR="5A0E0F92" w:rsidRDefault="5A0E0F92" w:rsidP="446CA5D0">
            <w:pPr>
              <w:pStyle w:val="BodyText"/>
            </w:pPr>
            <w:r>
              <w:t>TN B</w:t>
            </w:r>
          </w:p>
        </w:tc>
        <w:tc>
          <w:tcPr>
            <w:tcW w:w="1155" w:type="dxa"/>
            <w:vMerge w:val="restart"/>
            <w:tcMar>
              <w:top w:w="15" w:type="dxa"/>
              <w:left w:w="15" w:type="dxa"/>
              <w:right w:w="15" w:type="dxa"/>
            </w:tcMar>
            <w:vAlign w:val="center"/>
          </w:tcPr>
          <w:p w14:paraId="1854BD5B" w14:textId="2D2FA34A" w:rsidR="5A0E0F92" w:rsidRDefault="5A0E0F92" w:rsidP="446CA5D0">
            <w:pPr>
              <w:pStyle w:val="BodyText"/>
            </w:pPr>
            <w:r>
              <w:t>1</w:t>
            </w:r>
          </w:p>
        </w:tc>
      </w:tr>
      <w:tr w:rsidR="446CA5D0" w14:paraId="55CE3339" w14:textId="77777777" w:rsidTr="00BE5D22">
        <w:trPr>
          <w:trHeight w:val="285"/>
        </w:trPr>
        <w:tc>
          <w:tcPr>
            <w:tcW w:w="960" w:type="dxa"/>
            <w:vMerge/>
            <w:vAlign w:val="center"/>
          </w:tcPr>
          <w:p w14:paraId="6B2A727E" w14:textId="77777777" w:rsidR="000B149C" w:rsidRDefault="000B149C"/>
        </w:tc>
        <w:tc>
          <w:tcPr>
            <w:tcW w:w="1560" w:type="dxa"/>
            <w:vMerge/>
            <w:vAlign w:val="center"/>
          </w:tcPr>
          <w:p w14:paraId="18912647" w14:textId="77777777" w:rsidR="000B149C" w:rsidRDefault="000B149C"/>
        </w:tc>
        <w:tc>
          <w:tcPr>
            <w:tcW w:w="1275" w:type="dxa"/>
            <w:vMerge/>
            <w:vAlign w:val="center"/>
          </w:tcPr>
          <w:p w14:paraId="56867486" w14:textId="77777777" w:rsidR="000B149C" w:rsidRDefault="000B149C"/>
        </w:tc>
        <w:tc>
          <w:tcPr>
            <w:tcW w:w="2070" w:type="dxa"/>
            <w:vMerge/>
            <w:vAlign w:val="center"/>
          </w:tcPr>
          <w:p w14:paraId="7957CA7B" w14:textId="77777777" w:rsidR="000B149C" w:rsidRDefault="000B149C"/>
        </w:tc>
        <w:tc>
          <w:tcPr>
            <w:tcW w:w="1155" w:type="dxa"/>
            <w:vMerge/>
            <w:vAlign w:val="center"/>
          </w:tcPr>
          <w:p w14:paraId="3DE210A9" w14:textId="77777777" w:rsidR="000B149C" w:rsidRDefault="000B149C"/>
        </w:tc>
      </w:tr>
      <w:tr w:rsidR="446CA5D0" w14:paraId="3FC2D609" w14:textId="77777777" w:rsidTr="15AD10A7">
        <w:trPr>
          <w:trHeight w:val="300"/>
        </w:trPr>
        <w:tc>
          <w:tcPr>
            <w:tcW w:w="960" w:type="dxa"/>
            <w:vMerge/>
            <w:vAlign w:val="center"/>
          </w:tcPr>
          <w:p w14:paraId="2D13FD31" w14:textId="77777777" w:rsidR="000B149C" w:rsidRDefault="000B149C"/>
        </w:tc>
        <w:tc>
          <w:tcPr>
            <w:tcW w:w="1560" w:type="dxa"/>
            <w:vMerge w:val="restart"/>
            <w:tcMar>
              <w:top w:w="15" w:type="dxa"/>
              <w:left w:w="15" w:type="dxa"/>
              <w:right w:w="15" w:type="dxa"/>
            </w:tcMar>
            <w:vAlign w:val="center"/>
          </w:tcPr>
          <w:p w14:paraId="301EFDAD" w14:textId="4ACF1ED4" w:rsidR="446CA5D0" w:rsidRDefault="446CA5D0" w:rsidP="446CA5D0">
            <w:pPr>
              <w:pStyle w:val="BodyText"/>
            </w:pPr>
            <w:r>
              <w:t>IP</w:t>
            </w:r>
            <w:r w:rsidR="7A827675">
              <w:t>R</w:t>
            </w:r>
            <w:r>
              <w:t xml:space="preserve">AN </w:t>
            </w:r>
          </w:p>
        </w:tc>
        <w:tc>
          <w:tcPr>
            <w:tcW w:w="1275" w:type="dxa"/>
            <w:vMerge w:val="restart"/>
            <w:tcMar>
              <w:top w:w="15" w:type="dxa"/>
              <w:left w:w="15" w:type="dxa"/>
              <w:right w:w="15" w:type="dxa"/>
            </w:tcMar>
            <w:vAlign w:val="center"/>
          </w:tcPr>
          <w:p w14:paraId="63006696" w14:textId="13A1140F" w:rsidR="446CA5D0" w:rsidRDefault="446CA5D0" w:rsidP="446CA5D0">
            <w:pPr>
              <w:pStyle w:val="BodyText"/>
            </w:pPr>
            <w:r>
              <w:t>SFP28</w:t>
            </w:r>
          </w:p>
        </w:tc>
        <w:tc>
          <w:tcPr>
            <w:tcW w:w="2070" w:type="dxa"/>
            <w:vMerge w:val="restart"/>
            <w:tcMar>
              <w:top w:w="15" w:type="dxa"/>
              <w:left w:w="15" w:type="dxa"/>
              <w:right w:w="15" w:type="dxa"/>
            </w:tcMar>
            <w:vAlign w:val="center"/>
          </w:tcPr>
          <w:p w14:paraId="1DBD3037" w14:textId="47E22E3F" w:rsidR="481AC7C1" w:rsidRDefault="481AC7C1" w:rsidP="446CA5D0">
            <w:pPr>
              <w:pStyle w:val="BodyText"/>
            </w:pPr>
            <w:r>
              <w:t>TN C</w:t>
            </w:r>
          </w:p>
        </w:tc>
        <w:tc>
          <w:tcPr>
            <w:tcW w:w="1155" w:type="dxa"/>
            <w:vMerge w:val="restart"/>
            <w:tcMar>
              <w:top w:w="15" w:type="dxa"/>
              <w:left w:w="15" w:type="dxa"/>
              <w:right w:w="15" w:type="dxa"/>
            </w:tcMar>
            <w:vAlign w:val="center"/>
          </w:tcPr>
          <w:p w14:paraId="7AFFFE3A" w14:textId="090ED736" w:rsidR="79ED188F" w:rsidRDefault="79ED188F" w:rsidP="446CA5D0">
            <w:pPr>
              <w:rPr>
                <w:rFonts w:eastAsia="Arial" w:cs="Arial"/>
              </w:rPr>
            </w:pPr>
            <w:r w:rsidRPr="446CA5D0">
              <w:rPr>
                <w:rFonts w:eastAsia="Arial" w:cs="Arial"/>
              </w:rPr>
              <w:t>2</w:t>
            </w:r>
          </w:p>
        </w:tc>
      </w:tr>
      <w:tr w:rsidR="446CA5D0" w14:paraId="18E043E6" w14:textId="77777777" w:rsidTr="00BE5D22">
        <w:trPr>
          <w:trHeight w:val="285"/>
        </w:trPr>
        <w:tc>
          <w:tcPr>
            <w:tcW w:w="960" w:type="dxa"/>
            <w:vMerge/>
            <w:vAlign w:val="center"/>
          </w:tcPr>
          <w:p w14:paraId="79EBEEEC" w14:textId="77777777" w:rsidR="000B149C" w:rsidRDefault="000B149C"/>
        </w:tc>
        <w:tc>
          <w:tcPr>
            <w:tcW w:w="1560" w:type="dxa"/>
            <w:vMerge/>
            <w:vAlign w:val="center"/>
          </w:tcPr>
          <w:p w14:paraId="5C2F2BE2" w14:textId="77777777" w:rsidR="000B149C" w:rsidRDefault="000B149C"/>
        </w:tc>
        <w:tc>
          <w:tcPr>
            <w:tcW w:w="1275" w:type="dxa"/>
            <w:vMerge/>
            <w:vAlign w:val="center"/>
          </w:tcPr>
          <w:p w14:paraId="50F3380A" w14:textId="77777777" w:rsidR="000B149C" w:rsidRDefault="000B149C"/>
        </w:tc>
        <w:tc>
          <w:tcPr>
            <w:tcW w:w="2070" w:type="dxa"/>
            <w:vMerge/>
            <w:vAlign w:val="center"/>
          </w:tcPr>
          <w:p w14:paraId="33BD8137" w14:textId="77777777" w:rsidR="000B149C" w:rsidRDefault="000B149C"/>
        </w:tc>
        <w:tc>
          <w:tcPr>
            <w:tcW w:w="1155" w:type="dxa"/>
            <w:vMerge/>
            <w:vAlign w:val="center"/>
          </w:tcPr>
          <w:p w14:paraId="290D4920" w14:textId="77777777" w:rsidR="000B149C" w:rsidRDefault="000B149C"/>
        </w:tc>
      </w:tr>
      <w:tr w:rsidR="446CA5D0" w14:paraId="27E78A02" w14:textId="77777777" w:rsidTr="00BE5D22">
        <w:trPr>
          <w:trHeight w:val="285"/>
        </w:trPr>
        <w:tc>
          <w:tcPr>
            <w:tcW w:w="960" w:type="dxa"/>
            <w:vMerge/>
            <w:vAlign w:val="center"/>
          </w:tcPr>
          <w:p w14:paraId="4662C5B7" w14:textId="77777777" w:rsidR="000B149C" w:rsidRDefault="000B149C"/>
        </w:tc>
        <w:tc>
          <w:tcPr>
            <w:tcW w:w="1560" w:type="dxa"/>
            <w:tcMar>
              <w:top w:w="15" w:type="dxa"/>
              <w:left w:w="15" w:type="dxa"/>
              <w:right w:w="15" w:type="dxa"/>
            </w:tcMar>
            <w:vAlign w:val="bottom"/>
          </w:tcPr>
          <w:p w14:paraId="27CA7AD0" w14:textId="54A74B48" w:rsidR="446CA5D0" w:rsidRDefault="446CA5D0" w:rsidP="446CA5D0">
            <w:r w:rsidRPr="446CA5D0">
              <w:rPr>
                <w:rFonts w:ascii="Calibri" w:eastAsia="Calibri" w:hAnsi="Calibri" w:cs="Calibri"/>
                <w:color w:val="000000" w:themeColor="text1"/>
                <w:sz w:val="22"/>
                <w:szCs w:val="22"/>
              </w:rPr>
              <w:t>IP</w:t>
            </w:r>
            <w:r w:rsidR="6CD82D69" w:rsidRPr="446CA5D0">
              <w:rPr>
                <w:rFonts w:ascii="Calibri" w:eastAsia="Calibri" w:hAnsi="Calibri" w:cs="Calibri"/>
                <w:color w:val="000000" w:themeColor="text1"/>
                <w:sz w:val="22"/>
                <w:szCs w:val="22"/>
              </w:rPr>
              <w:t>R</w:t>
            </w:r>
            <w:r w:rsidRPr="446CA5D0">
              <w:rPr>
                <w:rFonts w:ascii="Calibri" w:eastAsia="Calibri" w:hAnsi="Calibri" w:cs="Calibri"/>
                <w:color w:val="000000" w:themeColor="text1"/>
                <w:sz w:val="22"/>
                <w:szCs w:val="22"/>
              </w:rPr>
              <w:t xml:space="preserve">AN </w:t>
            </w:r>
          </w:p>
        </w:tc>
        <w:tc>
          <w:tcPr>
            <w:tcW w:w="1275" w:type="dxa"/>
            <w:tcMar>
              <w:top w:w="15" w:type="dxa"/>
              <w:left w:w="15" w:type="dxa"/>
              <w:right w:w="15" w:type="dxa"/>
            </w:tcMar>
            <w:vAlign w:val="bottom"/>
          </w:tcPr>
          <w:p w14:paraId="07392274" w14:textId="2B23E4C9" w:rsidR="446CA5D0" w:rsidRDefault="446CA5D0" w:rsidP="446CA5D0">
            <w:r w:rsidRPr="446CA5D0">
              <w:rPr>
                <w:rFonts w:ascii="Calibri" w:eastAsia="Calibri" w:hAnsi="Calibri" w:cs="Calibri"/>
                <w:color w:val="000000" w:themeColor="text1"/>
                <w:sz w:val="22"/>
                <w:szCs w:val="22"/>
              </w:rPr>
              <w:t>SF</w:t>
            </w:r>
            <w:r w:rsidR="74C4DEAC" w:rsidRPr="446CA5D0">
              <w:rPr>
                <w:rFonts w:ascii="Calibri" w:eastAsia="Calibri" w:hAnsi="Calibri" w:cs="Calibri"/>
                <w:color w:val="000000" w:themeColor="text1"/>
                <w:sz w:val="22"/>
                <w:szCs w:val="22"/>
              </w:rPr>
              <w:t>P28</w:t>
            </w:r>
          </w:p>
        </w:tc>
        <w:tc>
          <w:tcPr>
            <w:tcW w:w="2070" w:type="dxa"/>
            <w:tcMar>
              <w:top w:w="15" w:type="dxa"/>
              <w:left w:w="15" w:type="dxa"/>
              <w:right w:w="15" w:type="dxa"/>
            </w:tcMar>
            <w:vAlign w:val="bottom"/>
          </w:tcPr>
          <w:p w14:paraId="10628860" w14:textId="095835C5" w:rsidR="463F30CE" w:rsidRDefault="463F30CE" w:rsidP="446CA5D0">
            <w:pPr>
              <w:rPr>
                <w:rFonts w:ascii="Calibri" w:eastAsia="Calibri" w:hAnsi="Calibri" w:cs="Calibri"/>
                <w:color w:val="000000" w:themeColor="text1"/>
                <w:sz w:val="22"/>
                <w:szCs w:val="22"/>
              </w:rPr>
            </w:pPr>
            <w:r w:rsidRPr="446CA5D0">
              <w:rPr>
                <w:rFonts w:ascii="Calibri" w:eastAsia="Calibri" w:hAnsi="Calibri" w:cs="Calibri"/>
                <w:color w:val="000000" w:themeColor="text1"/>
                <w:sz w:val="22"/>
                <w:szCs w:val="22"/>
              </w:rPr>
              <w:t>TN D</w:t>
            </w:r>
          </w:p>
        </w:tc>
        <w:tc>
          <w:tcPr>
            <w:tcW w:w="1155" w:type="dxa"/>
            <w:tcMar>
              <w:top w:w="15" w:type="dxa"/>
              <w:left w:w="15" w:type="dxa"/>
              <w:right w:w="15" w:type="dxa"/>
            </w:tcMar>
            <w:vAlign w:val="bottom"/>
          </w:tcPr>
          <w:p w14:paraId="6CAAE774" w14:textId="72E49A2C" w:rsidR="768F49DB" w:rsidRDefault="768F49DB" w:rsidP="446CA5D0">
            <w:pPr>
              <w:rPr>
                <w:rFonts w:ascii="Calibri" w:eastAsia="Calibri" w:hAnsi="Calibri" w:cs="Calibri"/>
                <w:color w:val="000000" w:themeColor="text1"/>
                <w:sz w:val="22"/>
                <w:szCs w:val="22"/>
              </w:rPr>
            </w:pPr>
            <w:r w:rsidRPr="446CA5D0">
              <w:rPr>
                <w:rFonts w:ascii="Calibri" w:eastAsia="Calibri" w:hAnsi="Calibri" w:cs="Calibri"/>
                <w:color w:val="000000" w:themeColor="text1"/>
                <w:sz w:val="22"/>
                <w:szCs w:val="22"/>
              </w:rPr>
              <w:t>3</w:t>
            </w:r>
          </w:p>
        </w:tc>
      </w:tr>
    </w:tbl>
    <w:p w14:paraId="2D9367E8" w14:textId="3F8BDE78" w:rsidR="332B3AB8" w:rsidRDefault="332B3AB8" w:rsidP="332B3AB8">
      <w:pPr>
        <w:pStyle w:val="BodyText"/>
        <w:rPr>
          <w:lang w:val="en-CA"/>
        </w:rPr>
      </w:pPr>
    </w:p>
    <w:p w14:paraId="1BD6CAE6" w14:textId="77777777" w:rsidR="00443412" w:rsidRPr="00443412" w:rsidRDefault="00443412" w:rsidP="00443412">
      <w:pPr>
        <w:pStyle w:val="BodyText"/>
        <w:rPr>
          <w:lang w:val="en-CA"/>
        </w:rPr>
      </w:pPr>
    </w:p>
    <w:p w14:paraId="717AAAAF" w14:textId="0E74CF06" w:rsidR="001A470A" w:rsidRDefault="72DE7F67" w:rsidP="001A470A">
      <w:pPr>
        <w:pStyle w:val="Heading3"/>
        <w:rPr>
          <w:lang w:val="en-CA"/>
        </w:rPr>
      </w:pPr>
      <w:bookmarkStart w:id="60" w:name="_Toc1464479899"/>
      <w:r w:rsidRPr="47D17CDD">
        <w:rPr>
          <w:lang w:val="en-CA"/>
        </w:rPr>
        <w:t>Pluggable Types</w:t>
      </w:r>
      <w:bookmarkEnd w:id="60"/>
    </w:p>
    <w:tbl>
      <w:tblPr>
        <w:tblW w:w="0" w:type="auto"/>
        <w:tblLayout w:type="fixed"/>
        <w:tblLook w:val="06A0" w:firstRow="1" w:lastRow="0" w:firstColumn="1" w:lastColumn="0" w:noHBand="1" w:noVBand="1"/>
      </w:tblPr>
      <w:tblGrid>
        <w:gridCol w:w="3590"/>
        <w:gridCol w:w="2113"/>
        <w:gridCol w:w="1019"/>
        <w:gridCol w:w="1019"/>
        <w:gridCol w:w="1019"/>
        <w:gridCol w:w="1019"/>
        <w:gridCol w:w="1019"/>
      </w:tblGrid>
      <w:tr w:rsidR="1612F9A0" w14:paraId="343741A6" w14:textId="77777777" w:rsidTr="1612F9A0">
        <w:trPr>
          <w:trHeight w:val="525"/>
        </w:trPr>
        <w:tc>
          <w:tcPr>
            <w:tcW w:w="3590"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4E83C71A" w14:textId="78654625" w:rsidR="1612F9A0" w:rsidRDefault="1612F9A0" w:rsidP="1612F9A0">
            <w:r w:rsidRPr="1612F9A0">
              <w:rPr>
                <w:rFonts w:ascii="Calibri" w:eastAsia="Calibri" w:hAnsi="Calibri" w:cs="Calibri"/>
                <w:b/>
                <w:bCs/>
                <w:color w:val="000000" w:themeColor="text1"/>
              </w:rPr>
              <w:t>Archetype</w:t>
            </w:r>
          </w:p>
        </w:tc>
        <w:tc>
          <w:tcPr>
            <w:tcW w:w="2113"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14299AAA" w14:textId="28548B72" w:rsidR="1612F9A0" w:rsidRDefault="1612F9A0" w:rsidP="1612F9A0">
            <w:r w:rsidRPr="1612F9A0">
              <w:rPr>
                <w:rFonts w:ascii="Calibri" w:eastAsia="Calibri" w:hAnsi="Calibri" w:cs="Calibri"/>
                <w:b/>
                <w:bCs/>
                <w:color w:val="000000" w:themeColor="text1"/>
              </w:rPr>
              <w:t>Archetype Instance Name</w:t>
            </w:r>
          </w:p>
        </w:tc>
        <w:tc>
          <w:tcPr>
            <w:tcW w:w="1019"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3FF6762E" w14:textId="43790BC9" w:rsidR="1612F9A0" w:rsidRDefault="1612F9A0" w:rsidP="1612F9A0">
            <w:r w:rsidRPr="1612F9A0">
              <w:rPr>
                <w:rFonts w:ascii="Calibri" w:eastAsia="Calibri" w:hAnsi="Calibri" w:cs="Calibri"/>
                <w:b/>
                <w:bCs/>
                <w:color w:val="000000" w:themeColor="text1"/>
              </w:rPr>
              <w:t>Description</w:t>
            </w:r>
          </w:p>
        </w:tc>
        <w:tc>
          <w:tcPr>
            <w:tcW w:w="1019"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3C44D578" w14:textId="32022E99" w:rsidR="1612F9A0" w:rsidRDefault="1612F9A0" w:rsidP="1612F9A0">
            <w:r w:rsidRPr="1612F9A0">
              <w:rPr>
                <w:rFonts w:ascii="Calibri" w:eastAsia="Calibri" w:hAnsi="Calibri" w:cs="Calibri"/>
                <w:b/>
                <w:bCs/>
                <w:color w:val="000000" w:themeColor="text1"/>
              </w:rPr>
              <w:t>Part Number</w:t>
            </w:r>
          </w:p>
        </w:tc>
        <w:tc>
          <w:tcPr>
            <w:tcW w:w="1019"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6842A350" w14:textId="38E540B2" w:rsidR="1612F9A0" w:rsidRDefault="1612F9A0" w:rsidP="1612F9A0">
            <w:r w:rsidRPr="1612F9A0">
              <w:rPr>
                <w:rFonts w:ascii="Calibri" w:eastAsia="Calibri" w:hAnsi="Calibri" w:cs="Calibri"/>
                <w:b/>
                <w:bCs/>
                <w:color w:val="000000" w:themeColor="text1"/>
              </w:rPr>
              <w:t>Positions Used</w:t>
            </w:r>
          </w:p>
        </w:tc>
        <w:tc>
          <w:tcPr>
            <w:tcW w:w="1019"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41FEA614" w14:textId="7D0D83BF" w:rsidR="1612F9A0" w:rsidRDefault="1612F9A0" w:rsidP="1612F9A0">
            <w:r w:rsidRPr="1612F9A0">
              <w:rPr>
                <w:rFonts w:ascii="Calibri" w:eastAsia="Calibri" w:hAnsi="Calibri" w:cs="Calibri"/>
                <w:b/>
                <w:bCs/>
                <w:color w:val="000000" w:themeColor="text1"/>
              </w:rPr>
              <w:t>Vendor</w:t>
            </w:r>
          </w:p>
        </w:tc>
        <w:tc>
          <w:tcPr>
            <w:tcW w:w="1019"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55E1D962" w14:textId="3FC6416E" w:rsidR="1612F9A0" w:rsidRDefault="1612F9A0" w:rsidP="1612F9A0">
            <w:r w:rsidRPr="1612F9A0">
              <w:rPr>
                <w:rFonts w:ascii="Calibri" w:eastAsia="Calibri" w:hAnsi="Calibri" w:cs="Calibri"/>
                <w:b/>
                <w:bCs/>
                <w:color w:val="000000" w:themeColor="text1"/>
              </w:rPr>
              <w:t>Physical Ports</w:t>
            </w:r>
          </w:p>
        </w:tc>
      </w:tr>
      <w:tr w:rsidR="1612F9A0" w14:paraId="14596D85" w14:textId="77777777" w:rsidTr="1612F9A0">
        <w:trPr>
          <w:trHeight w:val="885"/>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9DEB380" w14:textId="1F26526F" w:rsidR="1612F9A0" w:rsidRDefault="1612F9A0" w:rsidP="1612F9A0">
            <w:r w:rsidRPr="1612F9A0">
              <w:rPr>
                <w:rFonts w:ascii="Calibri" w:eastAsia="Calibri" w:hAnsi="Calibri" w:cs="Calibri"/>
                <w:color w:val="000000" w:themeColor="text1"/>
                <w:sz w:val="22"/>
                <w:szCs w:val="22"/>
              </w:rPr>
              <w:t>SFP:Ericsson-10GBASE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A136B78" w14:textId="19E6F689" w:rsidR="1612F9A0" w:rsidRDefault="1612F9A0" w:rsidP="1612F9A0">
            <w:r w:rsidRPr="1612F9A0">
              <w:rPr>
                <w:rFonts w:ascii="Calibri" w:eastAsia="Calibri" w:hAnsi="Calibri" w:cs="Calibri"/>
                <w:color w:val="000000" w:themeColor="text1"/>
                <w:sz w:val="22"/>
                <w:szCs w:val="22"/>
              </w:rPr>
              <w:t>SFP:Ericsson-10GBASE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F33B557" w14:textId="38942778" w:rsidR="1612F9A0" w:rsidRDefault="1612F9A0" w:rsidP="1612F9A0">
            <w:r w:rsidRPr="1612F9A0">
              <w:rPr>
                <w:rFonts w:ascii="Calibri" w:eastAsia="Calibri" w:hAnsi="Calibri" w:cs="Calibri"/>
                <w:color w:val="000000" w:themeColor="text1"/>
                <w:sz w:val="22"/>
                <w:szCs w:val="22"/>
              </w:rPr>
              <w:t xml:space="preserve">SFP:Ericsson-10GBASE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7E74003" w14:textId="6E02C207" w:rsidR="1612F9A0" w:rsidRDefault="1612F9A0" w:rsidP="1612F9A0">
            <w:r w:rsidRPr="1612F9A0">
              <w:rPr>
                <w:rFonts w:ascii="Calibri" w:eastAsia="Calibri" w:hAnsi="Calibri" w:cs="Calibri"/>
                <w:color w:val="000000" w:themeColor="text1"/>
                <w:sz w:val="22"/>
                <w:szCs w:val="22"/>
              </w:rPr>
              <w:t xml:space="preserve">SFP:Ericsson-10GBASE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0D8632EA" w14:textId="0429E969"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44823F3" w14:textId="6EEC8CAE"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939AF5C" w14:textId="75145B88" w:rsidR="1612F9A0" w:rsidRDefault="1612F9A0" w:rsidP="1612F9A0">
            <w:r w:rsidRPr="1612F9A0">
              <w:rPr>
                <w:rFonts w:ascii="Times New Roman" w:hAnsi="Times New Roman"/>
                <w:color w:val="000000" w:themeColor="text1"/>
                <w:sz w:val="24"/>
                <w:szCs w:val="24"/>
              </w:rPr>
              <w:t>1</w:t>
            </w:r>
          </w:p>
        </w:tc>
      </w:tr>
      <w:tr w:rsidR="1612F9A0" w14:paraId="7D96B5BB" w14:textId="77777777" w:rsidTr="1612F9A0">
        <w:trPr>
          <w:trHeight w:val="1455"/>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18B261E" w14:textId="1FC7C877" w:rsidR="1612F9A0" w:rsidRDefault="1612F9A0" w:rsidP="1612F9A0">
            <w:r w:rsidRPr="1612F9A0">
              <w:rPr>
                <w:rFonts w:ascii="Calibri" w:eastAsia="Calibri" w:hAnsi="Calibri" w:cs="Calibri"/>
                <w:color w:val="000000" w:themeColor="text1"/>
                <w:sz w:val="22"/>
                <w:szCs w:val="22"/>
              </w:rPr>
              <w:t>SFP:Ericsson-1000BASE-ZX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D0AF566" w14:textId="4FA1B05E" w:rsidR="1612F9A0" w:rsidRDefault="1612F9A0" w:rsidP="1612F9A0">
            <w:r w:rsidRPr="1612F9A0">
              <w:rPr>
                <w:rFonts w:ascii="Calibri" w:eastAsia="Calibri" w:hAnsi="Calibri" w:cs="Calibri"/>
                <w:color w:val="000000" w:themeColor="text1"/>
                <w:sz w:val="22"/>
                <w:szCs w:val="22"/>
              </w:rPr>
              <w:t>SFP:Ericsson-1000BASE-ZX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1E9D0CE" w14:textId="6C7186F8" w:rsidR="1612F9A0" w:rsidRDefault="1612F9A0" w:rsidP="1612F9A0">
            <w:r w:rsidRPr="1612F9A0">
              <w:rPr>
                <w:rFonts w:ascii="Calibri" w:eastAsia="Calibri" w:hAnsi="Calibri" w:cs="Calibri"/>
                <w:color w:val="000000" w:themeColor="text1"/>
                <w:sz w:val="22"/>
                <w:szCs w:val="22"/>
              </w:rPr>
              <w:t>SFP:Ericsson-1000BASE-ZX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BF9858E" w14:textId="0F820BE3" w:rsidR="1612F9A0" w:rsidRDefault="1612F9A0" w:rsidP="1612F9A0">
            <w:r w:rsidRPr="1612F9A0">
              <w:rPr>
                <w:rFonts w:ascii="Calibri" w:eastAsia="Calibri" w:hAnsi="Calibri" w:cs="Calibri"/>
                <w:color w:val="000000" w:themeColor="text1"/>
                <w:sz w:val="22"/>
                <w:szCs w:val="22"/>
              </w:rPr>
              <w:t>SFP:Ericsson-1000BASE-ZX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09A76442" w14:textId="3707D782"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FB775B9" w14:textId="5F0E94A2"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08FE2B6" w14:textId="2EEADBCE" w:rsidR="1612F9A0" w:rsidRDefault="1612F9A0" w:rsidP="1612F9A0">
            <w:r w:rsidRPr="1612F9A0">
              <w:rPr>
                <w:rFonts w:ascii="Times New Roman" w:hAnsi="Times New Roman"/>
                <w:color w:val="000000" w:themeColor="text1"/>
                <w:sz w:val="24"/>
                <w:szCs w:val="24"/>
              </w:rPr>
              <w:t>1</w:t>
            </w:r>
          </w:p>
        </w:tc>
      </w:tr>
      <w:tr w:rsidR="1612F9A0" w14:paraId="14F69AFB" w14:textId="77777777" w:rsidTr="1612F9A0">
        <w:trPr>
          <w:trHeight w:val="885"/>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87E8BC1" w14:textId="14658260" w:rsidR="1612F9A0" w:rsidRDefault="1612F9A0" w:rsidP="1612F9A0">
            <w:r w:rsidRPr="1612F9A0">
              <w:rPr>
                <w:rFonts w:ascii="Calibri" w:eastAsia="Calibri" w:hAnsi="Calibri" w:cs="Calibri"/>
                <w:color w:val="000000" w:themeColor="text1"/>
                <w:sz w:val="22"/>
                <w:szCs w:val="22"/>
              </w:rPr>
              <w:t>SFP:Ericsson-1000BASE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8C4137D" w14:textId="24086D8D" w:rsidR="1612F9A0" w:rsidRDefault="1612F9A0" w:rsidP="1612F9A0">
            <w:r w:rsidRPr="1612F9A0">
              <w:rPr>
                <w:rFonts w:ascii="Calibri" w:eastAsia="Calibri" w:hAnsi="Calibri" w:cs="Calibri"/>
                <w:color w:val="000000" w:themeColor="text1"/>
                <w:sz w:val="22"/>
                <w:szCs w:val="22"/>
              </w:rPr>
              <w:t>SFP:Ericsson-1000BASE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1BFE98F" w14:textId="7E0CE5D6" w:rsidR="1612F9A0" w:rsidRDefault="1612F9A0" w:rsidP="1612F9A0">
            <w:r w:rsidRPr="1612F9A0">
              <w:rPr>
                <w:rFonts w:ascii="Calibri" w:eastAsia="Calibri" w:hAnsi="Calibri" w:cs="Calibri"/>
                <w:color w:val="000000" w:themeColor="text1"/>
                <w:sz w:val="22"/>
                <w:szCs w:val="22"/>
              </w:rPr>
              <w:t xml:space="preserve">SFP:Ericsson-1000BASE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3F3F040" w14:textId="1D66BDA8" w:rsidR="1612F9A0" w:rsidRDefault="1612F9A0" w:rsidP="1612F9A0">
            <w:r w:rsidRPr="1612F9A0">
              <w:rPr>
                <w:rFonts w:ascii="Calibri" w:eastAsia="Calibri" w:hAnsi="Calibri" w:cs="Calibri"/>
                <w:color w:val="000000" w:themeColor="text1"/>
                <w:sz w:val="22"/>
                <w:szCs w:val="22"/>
              </w:rPr>
              <w:t xml:space="preserve">SFP:Ericsson-1000BASE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5BEF2802" w14:textId="2848A3AD"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4DDB11A" w14:textId="55B1EA71"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B4C1530" w14:textId="2B9E93AE" w:rsidR="1612F9A0" w:rsidRDefault="1612F9A0" w:rsidP="1612F9A0">
            <w:r w:rsidRPr="1612F9A0">
              <w:rPr>
                <w:rFonts w:ascii="Times New Roman" w:hAnsi="Times New Roman"/>
                <w:color w:val="000000" w:themeColor="text1"/>
                <w:sz w:val="24"/>
                <w:szCs w:val="24"/>
              </w:rPr>
              <w:t>1</w:t>
            </w:r>
          </w:p>
        </w:tc>
      </w:tr>
      <w:tr w:rsidR="1612F9A0" w14:paraId="61800A11" w14:textId="77777777" w:rsidTr="1612F9A0">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09017BE" w14:textId="7BF8975F" w:rsidR="1612F9A0" w:rsidRDefault="1612F9A0" w:rsidP="1612F9A0">
            <w:r w:rsidRPr="1612F9A0">
              <w:rPr>
                <w:rFonts w:ascii="Calibri" w:eastAsia="Calibri" w:hAnsi="Calibri" w:cs="Calibri"/>
                <w:color w:val="000000" w:themeColor="text1"/>
                <w:sz w:val="22"/>
                <w:szCs w:val="22"/>
              </w:rPr>
              <w:t>SFP:Ericsson-1000BASE-SX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FF9C60F" w14:textId="4566A856" w:rsidR="1612F9A0" w:rsidRDefault="1612F9A0" w:rsidP="1612F9A0">
            <w:r w:rsidRPr="1612F9A0">
              <w:rPr>
                <w:rFonts w:ascii="Calibri" w:eastAsia="Calibri" w:hAnsi="Calibri" w:cs="Calibri"/>
                <w:color w:val="000000" w:themeColor="text1"/>
                <w:sz w:val="22"/>
                <w:szCs w:val="22"/>
              </w:rPr>
              <w:t>SFP:Ericsson-1000BASE-SX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161702D" w14:textId="3AABDD96" w:rsidR="1612F9A0" w:rsidRDefault="1612F9A0" w:rsidP="1612F9A0">
            <w:r w:rsidRPr="1612F9A0">
              <w:rPr>
                <w:rFonts w:ascii="Calibri" w:eastAsia="Calibri" w:hAnsi="Calibri" w:cs="Calibri"/>
                <w:color w:val="000000" w:themeColor="text1"/>
                <w:sz w:val="22"/>
                <w:szCs w:val="22"/>
              </w:rPr>
              <w:t xml:space="preserve">SFP:Ericsson-1000BASE-SX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FC1E68D" w14:textId="08AF4F3E" w:rsidR="1612F9A0" w:rsidRDefault="1612F9A0" w:rsidP="1612F9A0">
            <w:r w:rsidRPr="1612F9A0">
              <w:rPr>
                <w:rFonts w:ascii="Calibri" w:eastAsia="Calibri" w:hAnsi="Calibri" w:cs="Calibri"/>
                <w:color w:val="000000" w:themeColor="text1"/>
                <w:sz w:val="22"/>
                <w:szCs w:val="22"/>
              </w:rPr>
              <w:t xml:space="preserve">SFP:Ericsson-1000BASE-SX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50C524B" w14:textId="68E2BC4B"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72E6F3A" w14:textId="148836FD"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56D2216A" w14:textId="42B53310" w:rsidR="1612F9A0" w:rsidRDefault="1612F9A0" w:rsidP="1612F9A0">
            <w:r w:rsidRPr="1612F9A0">
              <w:rPr>
                <w:rFonts w:ascii="Times New Roman" w:hAnsi="Times New Roman"/>
                <w:color w:val="000000" w:themeColor="text1"/>
                <w:sz w:val="24"/>
                <w:szCs w:val="24"/>
              </w:rPr>
              <w:t>1</w:t>
            </w:r>
          </w:p>
        </w:tc>
      </w:tr>
      <w:tr w:rsidR="1612F9A0" w14:paraId="0CBB3EF4" w14:textId="77777777" w:rsidTr="1612F9A0">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FC9F5C7" w14:textId="18702AB1" w:rsidR="1612F9A0" w:rsidRDefault="1612F9A0" w:rsidP="1612F9A0">
            <w:r w:rsidRPr="1612F9A0">
              <w:rPr>
                <w:rFonts w:ascii="Calibri" w:eastAsia="Calibri" w:hAnsi="Calibri" w:cs="Calibri"/>
                <w:color w:val="000000" w:themeColor="text1"/>
                <w:sz w:val="22"/>
                <w:szCs w:val="22"/>
              </w:rPr>
              <w:t>SFP:Ericsson-1000BASE-LX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39D93B8" w14:textId="07A4C9E0" w:rsidR="1612F9A0" w:rsidRDefault="1612F9A0" w:rsidP="1612F9A0">
            <w:r w:rsidRPr="1612F9A0">
              <w:rPr>
                <w:rFonts w:ascii="Calibri" w:eastAsia="Calibri" w:hAnsi="Calibri" w:cs="Calibri"/>
                <w:color w:val="000000" w:themeColor="text1"/>
                <w:sz w:val="22"/>
                <w:szCs w:val="22"/>
              </w:rPr>
              <w:t>SFP:Ericsson-1000BASE-LX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7CBC5A3" w14:textId="616A8E7C" w:rsidR="1612F9A0" w:rsidRDefault="1612F9A0" w:rsidP="1612F9A0">
            <w:r w:rsidRPr="1612F9A0">
              <w:rPr>
                <w:rFonts w:ascii="Calibri" w:eastAsia="Calibri" w:hAnsi="Calibri" w:cs="Calibri"/>
                <w:color w:val="000000" w:themeColor="text1"/>
                <w:sz w:val="22"/>
                <w:szCs w:val="22"/>
              </w:rPr>
              <w:t xml:space="preserve">SFP:Ericsson-1000BASE-LX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E2CD341" w14:textId="71250B43" w:rsidR="1612F9A0" w:rsidRDefault="1612F9A0" w:rsidP="1612F9A0">
            <w:r w:rsidRPr="1612F9A0">
              <w:rPr>
                <w:rFonts w:ascii="Calibri" w:eastAsia="Calibri" w:hAnsi="Calibri" w:cs="Calibri"/>
                <w:color w:val="000000" w:themeColor="text1"/>
                <w:sz w:val="22"/>
                <w:szCs w:val="22"/>
              </w:rPr>
              <w:t xml:space="preserve">SFP:Ericsson-1000BASE-LX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AFD9133" w14:textId="5AC82E98"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nil"/>
              <w:right w:val="nil"/>
            </w:tcBorders>
            <w:tcMar>
              <w:top w:w="15" w:type="dxa"/>
              <w:left w:w="15" w:type="dxa"/>
              <w:right w:w="15" w:type="dxa"/>
            </w:tcMar>
            <w:vAlign w:val="center"/>
          </w:tcPr>
          <w:p w14:paraId="314D7108" w14:textId="0E6CC28F"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A7F840A" w14:textId="2313FF69" w:rsidR="1612F9A0" w:rsidRDefault="1612F9A0" w:rsidP="1612F9A0">
            <w:r w:rsidRPr="1612F9A0">
              <w:rPr>
                <w:rFonts w:ascii="Times New Roman" w:hAnsi="Times New Roman"/>
                <w:color w:val="000000" w:themeColor="text1"/>
                <w:sz w:val="24"/>
                <w:szCs w:val="24"/>
              </w:rPr>
              <w:t>1</w:t>
            </w:r>
          </w:p>
        </w:tc>
      </w:tr>
      <w:tr w:rsidR="1612F9A0" w14:paraId="0DD01FC2" w14:textId="77777777" w:rsidTr="1612F9A0">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C03F85A" w14:textId="64AA3043" w:rsidR="1612F9A0" w:rsidRDefault="1612F9A0" w:rsidP="1612F9A0">
            <w:r w:rsidRPr="1612F9A0">
              <w:rPr>
                <w:rFonts w:ascii="Calibri" w:eastAsia="Calibri" w:hAnsi="Calibri" w:cs="Calibri"/>
                <w:color w:val="000000" w:themeColor="text1"/>
                <w:sz w:val="22"/>
                <w:szCs w:val="22"/>
              </w:rPr>
              <w:t>SFP:Ericsson-1000BASE-LX20 -Pluggable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64B24FF" w14:textId="179A6BE5" w:rsidR="1612F9A0" w:rsidRDefault="1612F9A0" w:rsidP="1612F9A0">
            <w:r w:rsidRPr="1612F9A0">
              <w:rPr>
                <w:rFonts w:ascii="Calibri" w:eastAsia="Calibri" w:hAnsi="Calibri" w:cs="Calibri"/>
                <w:color w:val="000000" w:themeColor="text1"/>
                <w:sz w:val="22"/>
                <w:szCs w:val="22"/>
              </w:rPr>
              <w:t>SFP:Ericsson-1000BASE-LX20 -Pluggable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EE2DD96" w14:textId="64CF4545" w:rsidR="1612F9A0" w:rsidRDefault="1612F9A0" w:rsidP="1612F9A0">
            <w:r w:rsidRPr="1612F9A0">
              <w:rPr>
                <w:rFonts w:ascii="Calibri" w:eastAsia="Calibri" w:hAnsi="Calibri" w:cs="Calibri"/>
                <w:color w:val="000000" w:themeColor="text1"/>
                <w:sz w:val="22"/>
                <w:szCs w:val="22"/>
              </w:rPr>
              <w:t xml:space="preserve">SFP:Ericsson-1000BASE-LX20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F3207D9" w14:textId="3D9967A1" w:rsidR="1612F9A0" w:rsidRDefault="1612F9A0" w:rsidP="1612F9A0">
            <w:r w:rsidRPr="1612F9A0">
              <w:rPr>
                <w:rFonts w:ascii="Calibri" w:eastAsia="Calibri" w:hAnsi="Calibri" w:cs="Calibri"/>
                <w:color w:val="000000" w:themeColor="text1"/>
                <w:sz w:val="22"/>
                <w:szCs w:val="22"/>
              </w:rPr>
              <w:t xml:space="preserve">SFP:Ericsson-1000BASE-LX20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0EF78E04" w14:textId="0CAF40EB"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9528D2C" w14:textId="3331B649"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782EE1E" w14:textId="23971902" w:rsidR="1612F9A0" w:rsidRDefault="1612F9A0" w:rsidP="1612F9A0">
            <w:r w:rsidRPr="1612F9A0">
              <w:rPr>
                <w:rFonts w:ascii="Times New Roman" w:hAnsi="Times New Roman"/>
                <w:color w:val="000000" w:themeColor="text1"/>
                <w:sz w:val="24"/>
                <w:szCs w:val="24"/>
              </w:rPr>
              <w:t>1</w:t>
            </w:r>
          </w:p>
        </w:tc>
      </w:tr>
      <w:tr w:rsidR="1612F9A0" w14:paraId="29074A51" w14:textId="77777777" w:rsidTr="1612F9A0">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7676D68" w14:textId="22D108DE" w:rsidR="1612F9A0" w:rsidRDefault="1612F9A0" w:rsidP="1612F9A0">
            <w:r w:rsidRPr="1612F9A0">
              <w:rPr>
                <w:rFonts w:ascii="Calibri" w:eastAsia="Calibri" w:hAnsi="Calibri" w:cs="Calibri"/>
                <w:color w:val="000000" w:themeColor="text1"/>
                <w:sz w:val="22"/>
                <w:szCs w:val="22"/>
              </w:rPr>
              <w:t>SFP:Ericsson-10GBASE-SR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2459DA3" w14:textId="364B6244" w:rsidR="1612F9A0" w:rsidRDefault="1612F9A0" w:rsidP="1612F9A0">
            <w:r w:rsidRPr="1612F9A0">
              <w:rPr>
                <w:rFonts w:ascii="Calibri" w:eastAsia="Calibri" w:hAnsi="Calibri" w:cs="Calibri"/>
                <w:color w:val="000000" w:themeColor="text1"/>
                <w:sz w:val="22"/>
                <w:szCs w:val="22"/>
              </w:rPr>
              <w:t>SFP:Ericsson-10GBASE-SR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4E24914" w14:textId="5B2D9BC1" w:rsidR="1612F9A0" w:rsidRDefault="1612F9A0" w:rsidP="1612F9A0">
            <w:r w:rsidRPr="1612F9A0">
              <w:rPr>
                <w:rFonts w:ascii="Calibri" w:eastAsia="Calibri" w:hAnsi="Calibri" w:cs="Calibri"/>
                <w:color w:val="000000" w:themeColor="text1"/>
                <w:sz w:val="22"/>
                <w:szCs w:val="22"/>
              </w:rPr>
              <w:t xml:space="preserve">SFP:Ericsson-10GBASE-SR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F5460A7" w14:textId="20FF3770" w:rsidR="1612F9A0" w:rsidRDefault="1612F9A0" w:rsidP="1612F9A0">
            <w:r w:rsidRPr="1612F9A0">
              <w:rPr>
                <w:rFonts w:ascii="Calibri" w:eastAsia="Calibri" w:hAnsi="Calibri" w:cs="Calibri"/>
                <w:color w:val="000000" w:themeColor="text1"/>
                <w:sz w:val="22"/>
                <w:szCs w:val="22"/>
              </w:rPr>
              <w:t xml:space="preserve">SFP:Ericsson-10GBASE-SR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D103534" w14:textId="31E1B808"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775C41E" w14:textId="1343B440"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1200464" w14:textId="41D4CEBA" w:rsidR="1612F9A0" w:rsidRDefault="1612F9A0" w:rsidP="1612F9A0">
            <w:r w:rsidRPr="1612F9A0">
              <w:rPr>
                <w:rFonts w:ascii="Times New Roman" w:hAnsi="Times New Roman"/>
                <w:color w:val="000000" w:themeColor="text1"/>
                <w:sz w:val="24"/>
                <w:szCs w:val="24"/>
              </w:rPr>
              <w:t>1</w:t>
            </w:r>
          </w:p>
        </w:tc>
      </w:tr>
      <w:tr w:rsidR="1612F9A0" w14:paraId="509D84E8" w14:textId="77777777" w:rsidTr="1612F9A0">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07C6052" w14:textId="72BE0C71" w:rsidR="1612F9A0" w:rsidRDefault="1612F9A0" w:rsidP="1612F9A0">
            <w:r w:rsidRPr="1612F9A0">
              <w:rPr>
                <w:rFonts w:ascii="Calibri" w:eastAsia="Calibri" w:hAnsi="Calibri" w:cs="Calibri"/>
                <w:color w:val="000000" w:themeColor="text1"/>
                <w:sz w:val="22"/>
                <w:szCs w:val="22"/>
              </w:rPr>
              <w:t>SFP:Ericsson-10GBASE-LR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3028D71" w14:textId="00B8837E" w:rsidR="1612F9A0" w:rsidRDefault="1612F9A0" w:rsidP="1612F9A0">
            <w:r w:rsidRPr="1612F9A0">
              <w:rPr>
                <w:rFonts w:ascii="Calibri" w:eastAsia="Calibri" w:hAnsi="Calibri" w:cs="Calibri"/>
                <w:color w:val="000000" w:themeColor="text1"/>
                <w:sz w:val="22"/>
                <w:szCs w:val="22"/>
              </w:rPr>
              <w:t>SFP:Ericsson-10GBASE-LR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710F206" w14:textId="09DAF047" w:rsidR="1612F9A0" w:rsidRDefault="1612F9A0" w:rsidP="1612F9A0">
            <w:r w:rsidRPr="1612F9A0">
              <w:rPr>
                <w:rFonts w:ascii="Calibri" w:eastAsia="Calibri" w:hAnsi="Calibri" w:cs="Calibri"/>
                <w:color w:val="000000" w:themeColor="text1"/>
                <w:sz w:val="22"/>
                <w:szCs w:val="22"/>
              </w:rPr>
              <w:t xml:space="preserve">SFP:Ericsson-10GBASE-LR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CE77420" w14:textId="09189A40" w:rsidR="1612F9A0" w:rsidRDefault="1612F9A0" w:rsidP="1612F9A0">
            <w:r w:rsidRPr="1612F9A0">
              <w:rPr>
                <w:rFonts w:ascii="Calibri" w:eastAsia="Calibri" w:hAnsi="Calibri" w:cs="Calibri"/>
                <w:color w:val="000000" w:themeColor="text1"/>
                <w:sz w:val="22"/>
                <w:szCs w:val="22"/>
              </w:rPr>
              <w:t xml:space="preserve">SFP:Ericsson-10GBASE-LR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B05C2EA" w14:textId="3984B9B2"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B44502C" w14:textId="6935A384"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CBE582F" w14:textId="798161B7" w:rsidR="1612F9A0" w:rsidRDefault="1612F9A0" w:rsidP="1612F9A0">
            <w:r w:rsidRPr="1612F9A0">
              <w:rPr>
                <w:rFonts w:ascii="Times New Roman" w:hAnsi="Times New Roman"/>
                <w:color w:val="000000" w:themeColor="text1"/>
                <w:sz w:val="24"/>
                <w:szCs w:val="24"/>
              </w:rPr>
              <w:t>1</w:t>
            </w:r>
          </w:p>
        </w:tc>
      </w:tr>
      <w:tr w:rsidR="1612F9A0" w14:paraId="1D1EA0EB" w14:textId="77777777" w:rsidTr="1612F9A0">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8EDC28D" w14:textId="2E0AABDD" w:rsidR="1612F9A0" w:rsidRDefault="1612F9A0" w:rsidP="1612F9A0">
            <w:r w:rsidRPr="1612F9A0">
              <w:rPr>
                <w:rFonts w:ascii="Calibri" w:eastAsia="Calibri" w:hAnsi="Calibri" w:cs="Calibri"/>
                <w:color w:val="000000" w:themeColor="text1"/>
                <w:sz w:val="22"/>
                <w:szCs w:val="22"/>
              </w:rPr>
              <w:t>SFP:Ericsson-10GBASE-BX20 -Pluggable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35B4271" w14:textId="368ADC52" w:rsidR="1612F9A0" w:rsidRDefault="1612F9A0" w:rsidP="1612F9A0">
            <w:r w:rsidRPr="1612F9A0">
              <w:rPr>
                <w:rFonts w:ascii="Calibri" w:eastAsia="Calibri" w:hAnsi="Calibri" w:cs="Calibri"/>
                <w:color w:val="000000" w:themeColor="text1"/>
                <w:sz w:val="22"/>
                <w:szCs w:val="22"/>
              </w:rPr>
              <w:t>SFP:Ericsson-10GBASE-BX20 -Pluggable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54C673E" w14:textId="302E943F" w:rsidR="1612F9A0" w:rsidRDefault="1612F9A0" w:rsidP="1612F9A0">
            <w:r w:rsidRPr="1612F9A0">
              <w:rPr>
                <w:rFonts w:ascii="Calibri" w:eastAsia="Calibri" w:hAnsi="Calibri" w:cs="Calibri"/>
                <w:color w:val="000000" w:themeColor="text1"/>
                <w:sz w:val="22"/>
                <w:szCs w:val="22"/>
              </w:rPr>
              <w:t xml:space="preserve">SFP:Ericsson-10GBASE-BX20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3034AC7" w14:textId="2AD39DEA" w:rsidR="1612F9A0" w:rsidRDefault="1612F9A0" w:rsidP="1612F9A0">
            <w:r w:rsidRPr="1612F9A0">
              <w:rPr>
                <w:rFonts w:ascii="Calibri" w:eastAsia="Calibri" w:hAnsi="Calibri" w:cs="Calibri"/>
                <w:color w:val="000000" w:themeColor="text1"/>
                <w:sz w:val="22"/>
                <w:szCs w:val="22"/>
              </w:rPr>
              <w:t xml:space="preserve">SFP:Ericsson-10GBASE-BX20 </w:t>
            </w:r>
          </w:p>
        </w:tc>
        <w:tc>
          <w:tcPr>
            <w:tcW w:w="1019" w:type="dxa"/>
            <w:tcBorders>
              <w:top w:val="single" w:sz="8" w:space="0" w:color="auto"/>
              <w:left w:val="single" w:sz="8" w:space="0" w:color="auto"/>
              <w:bottom w:val="nil"/>
              <w:right w:val="nil"/>
            </w:tcBorders>
            <w:tcMar>
              <w:top w:w="15" w:type="dxa"/>
              <w:left w:w="15" w:type="dxa"/>
              <w:right w:w="15" w:type="dxa"/>
            </w:tcMar>
            <w:vAlign w:val="bottom"/>
          </w:tcPr>
          <w:p w14:paraId="4C8FAF46" w14:textId="29194335"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73E362E" w14:textId="46FCA13F"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B9CA9E5" w14:textId="62F76C0D" w:rsidR="1612F9A0" w:rsidRDefault="1612F9A0" w:rsidP="1612F9A0">
            <w:r w:rsidRPr="1612F9A0">
              <w:rPr>
                <w:rFonts w:ascii="Times New Roman" w:hAnsi="Times New Roman"/>
                <w:color w:val="000000" w:themeColor="text1"/>
                <w:sz w:val="24"/>
                <w:szCs w:val="24"/>
              </w:rPr>
              <w:t>1</w:t>
            </w:r>
          </w:p>
        </w:tc>
      </w:tr>
      <w:tr w:rsidR="1612F9A0" w14:paraId="2DCCEE11" w14:textId="77777777" w:rsidTr="1612F9A0">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020F044" w14:textId="2DA32C46" w:rsidR="1612F9A0" w:rsidRDefault="1612F9A0" w:rsidP="1612F9A0">
            <w:r w:rsidRPr="1612F9A0">
              <w:rPr>
                <w:rFonts w:ascii="Calibri" w:eastAsia="Calibri" w:hAnsi="Calibri" w:cs="Calibri"/>
                <w:color w:val="000000" w:themeColor="text1"/>
                <w:sz w:val="22"/>
                <w:szCs w:val="22"/>
              </w:rPr>
              <w:t>SFP:Ericsson-10GBASE-BX30 -Pluggable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0791C6C" w14:textId="651AE2AA" w:rsidR="1612F9A0" w:rsidRDefault="1612F9A0" w:rsidP="1612F9A0">
            <w:r w:rsidRPr="1612F9A0">
              <w:rPr>
                <w:rFonts w:ascii="Calibri" w:eastAsia="Calibri" w:hAnsi="Calibri" w:cs="Calibri"/>
                <w:color w:val="000000" w:themeColor="text1"/>
                <w:sz w:val="22"/>
                <w:szCs w:val="22"/>
              </w:rPr>
              <w:t>SFP:Ericsson-10GBASE-BX30 -Pluggable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78E5D13" w14:textId="513CF03E" w:rsidR="1612F9A0" w:rsidRDefault="1612F9A0" w:rsidP="1612F9A0">
            <w:r w:rsidRPr="1612F9A0">
              <w:rPr>
                <w:rFonts w:ascii="Calibri" w:eastAsia="Calibri" w:hAnsi="Calibri" w:cs="Calibri"/>
                <w:color w:val="000000" w:themeColor="text1"/>
                <w:sz w:val="22"/>
                <w:szCs w:val="22"/>
              </w:rPr>
              <w:t xml:space="preserve">SFP:Ericsson-10GBASE-BX30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9AC45E1" w14:textId="1FDFD18A" w:rsidR="1612F9A0" w:rsidRDefault="1612F9A0" w:rsidP="1612F9A0">
            <w:r w:rsidRPr="1612F9A0">
              <w:rPr>
                <w:rFonts w:ascii="Calibri" w:eastAsia="Calibri" w:hAnsi="Calibri" w:cs="Calibri"/>
                <w:color w:val="000000" w:themeColor="text1"/>
                <w:sz w:val="22"/>
                <w:szCs w:val="22"/>
              </w:rPr>
              <w:t xml:space="preserve">SFP:Ericsson-10GBASE-BX30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1F32C48" w14:textId="1E334887"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nil"/>
              <w:right w:val="nil"/>
            </w:tcBorders>
            <w:tcMar>
              <w:top w:w="15" w:type="dxa"/>
              <w:left w:w="15" w:type="dxa"/>
              <w:right w:w="15" w:type="dxa"/>
            </w:tcMar>
            <w:vAlign w:val="center"/>
          </w:tcPr>
          <w:p w14:paraId="2EAEB52E" w14:textId="4144AA60"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AC41F05" w14:textId="42ED7BA4" w:rsidR="1612F9A0" w:rsidRDefault="1612F9A0" w:rsidP="1612F9A0">
            <w:r w:rsidRPr="1612F9A0">
              <w:rPr>
                <w:rFonts w:ascii="Times New Roman" w:hAnsi="Times New Roman"/>
                <w:color w:val="000000" w:themeColor="text1"/>
                <w:sz w:val="24"/>
                <w:szCs w:val="24"/>
              </w:rPr>
              <w:t>1</w:t>
            </w:r>
          </w:p>
        </w:tc>
      </w:tr>
      <w:tr w:rsidR="1612F9A0" w14:paraId="62D1D3A4" w14:textId="77777777" w:rsidTr="1612F9A0">
        <w:trPr>
          <w:trHeight w:val="885"/>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FC31028" w14:textId="541DE585" w:rsidR="1612F9A0" w:rsidRDefault="1612F9A0" w:rsidP="1612F9A0">
            <w:r w:rsidRPr="1612F9A0">
              <w:rPr>
                <w:rFonts w:ascii="Calibri" w:eastAsia="Calibri" w:hAnsi="Calibri" w:cs="Calibri"/>
                <w:color w:val="000000" w:themeColor="text1"/>
                <w:sz w:val="22"/>
                <w:szCs w:val="22"/>
              </w:rPr>
              <w:t>SFP:Ericsson-25GBASE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C4A9A7C" w14:textId="7DAD362E" w:rsidR="1612F9A0" w:rsidRDefault="1612F9A0" w:rsidP="1612F9A0">
            <w:r w:rsidRPr="1612F9A0">
              <w:rPr>
                <w:rFonts w:ascii="Calibri" w:eastAsia="Calibri" w:hAnsi="Calibri" w:cs="Calibri"/>
                <w:color w:val="000000" w:themeColor="text1"/>
                <w:sz w:val="22"/>
                <w:szCs w:val="22"/>
              </w:rPr>
              <w:t>SFP:Ericsson-25GBASE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039C22B" w14:textId="182C9135" w:rsidR="1612F9A0" w:rsidRDefault="1612F9A0" w:rsidP="1612F9A0">
            <w:r w:rsidRPr="1612F9A0">
              <w:rPr>
                <w:rFonts w:ascii="Calibri" w:eastAsia="Calibri" w:hAnsi="Calibri" w:cs="Calibri"/>
                <w:color w:val="000000" w:themeColor="text1"/>
                <w:sz w:val="22"/>
                <w:szCs w:val="22"/>
              </w:rPr>
              <w:t xml:space="preserve">SFP:Ericsson-25GBASE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8DE1404" w14:textId="1E0F7914" w:rsidR="1612F9A0" w:rsidRDefault="1612F9A0" w:rsidP="1612F9A0">
            <w:r w:rsidRPr="1612F9A0">
              <w:rPr>
                <w:rFonts w:ascii="Calibri" w:eastAsia="Calibri" w:hAnsi="Calibri" w:cs="Calibri"/>
                <w:color w:val="000000" w:themeColor="text1"/>
                <w:sz w:val="22"/>
                <w:szCs w:val="22"/>
              </w:rPr>
              <w:t xml:space="preserve">SFP:Ericsson-25GBASE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0A95F10A" w14:textId="2C3B08C4"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C591D52" w14:textId="06058595"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E51860F" w14:textId="5C282790" w:rsidR="1612F9A0" w:rsidRDefault="1612F9A0" w:rsidP="1612F9A0">
            <w:r w:rsidRPr="1612F9A0">
              <w:rPr>
                <w:rFonts w:ascii="Times New Roman" w:hAnsi="Times New Roman"/>
                <w:color w:val="000000" w:themeColor="text1"/>
                <w:sz w:val="24"/>
                <w:szCs w:val="24"/>
              </w:rPr>
              <w:t>1</w:t>
            </w:r>
          </w:p>
        </w:tc>
      </w:tr>
      <w:tr w:rsidR="1612F9A0" w14:paraId="304356FF" w14:textId="77777777" w:rsidTr="1612F9A0">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9192380" w14:textId="2CB296A5" w:rsidR="1612F9A0" w:rsidRDefault="1612F9A0" w:rsidP="1612F9A0">
            <w:r w:rsidRPr="1612F9A0">
              <w:rPr>
                <w:rFonts w:ascii="Calibri" w:eastAsia="Calibri" w:hAnsi="Calibri" w:cs="Calibri"/>
                <w:color w:val="000000" w:themeColor="text1"/>
                <w:sz w:val="22"/>
                <w:szCs w:val="22"/>
              </w:rPr>
              <w:t>SFP:Ericsson-25GBASE-LR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C746846" w14:textId="363CA247" w:rsidR="1612F9A0" w:rsidRDefault="1612F9A0" w:rsidP="1612F9A0">
            <w:r w:rsidRPr="1612F9A0">
              <w:rPr>
                <w:rFonts w:ascii="Calibri" w:eastAsia="Calibri" w:hAnsi="Calibri" w:cs="Calibri"/>
                <w:color w:val="000000" w:themeColor="text1"/>
                <w:sz w:val="22"/>
                <w:szCs w:val="22"/>
              </w:rPr>
              <w:t>SFP:Ericsson-25GBASE-LR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3FBE5CA" w14:textId="58C462F8" w:rsidR="1612F9A0" w:rsidRDefault="1612F9A0" w:rsidP="1612F9A0">
            <w:r w:rsidRPr="1612F9A0">
              <w:rPr>
                <w:rFonts w:ascii="Calibri" w:eastAsia="Calibri" w:hAnsi="Calibri" w:cs="Calibri"/>
                <w:color w:val="000000" w:themeColor="text1"/>
                <w:sz w:val="22"/>
                <w:szCs w:val="22"/>
              </w:rPr>
              <w:t xml:space="preserve">SFP:Ericsson-25GBASE-LR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A279A1E" w14:textId="1EE0AAF4" w:rsidR="1612F9A0" w:rsidRDefault="1612F9A0" w:rsidP="1612F9A0">
            <w:r w:rsidRPr="1612F9A0">
              <w:rPr>
                <w:rFonts w:ascii="Calibri" w:eastAsia="Calibri" w:hAnsi="Calibri" w:cs="Calibri"/>
                <w:color w:val="000000" w:themeColor="text1"/>
                <w:sz w:val="22"/>
                <w:szCs w:val="22"/>
              </w:rPr>
              <w:t xml:space="preserve">SFP:Ericsson-25GBASE-LR </w:t>
            </w:r>
          </w:p>
        </w:tc>
        <w:tc>
          <w:tcPr>
            <w:tcW w:w="1019" w:type="dxa"/>
            <w:tcBorders>
              <w:top w:val="single" w:sz="8" w:space="0" w:color="auto"/>
              <w:left w:val="single" w:sz="8" w:space="0" w:color="auto"/>
              <w:bottom w:val="nil"/>
              <w:right w:val="nil"/>
            </w:tcBorders>
            <w:tcMar>
              <w:top w:w="15" w:type="dxa"/>
              <w:left w:w="15" w:type="dxa"/>
              <w:right w:w="15" w:type="dxa"/>
            </w:tcMar>
            <w:vAlign w:val="bottom"/>
          </w:tcPr>
          <w:p w14:paraId="2E3FA062" w14:textId="147E7CAD"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02E02A8" w14:textId="6F155361"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5A931253" w14:textId="5B7C593B" w:rsidR="1612F9A0" w:rsidRDefault="1612F9A0" w:rsidP="1612F9A0">
            <w:r w:rsidRPr="1612F9A0">
              <w:rPr>
                <w:rFonts w:ascii="Times New Roman" w:hAnsi="Times New Roman"/>
                <w:color w:val="000000" w:themeColor="text1"/>
                <w:sz w:val="24"/>
                <w:szCs w:val="24"/>
              </w:rPr>
              <w:t>1</w:t>
            </w:r>
          </w:p>
        </w:tc>
      </w:tr>
      <w:tr w:rsidR="1612F9A0" w14:paraId="3D0588DF" w14:textId="77777777" w:rsidTr="1612F9A0">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FB7BC53" w14:textId="37F04586" w:rsidR="1612F9A0" w:rsidRPr="008B7E9B" w:rsidRDefault="1612F9A0" w:rsidP="1612F9A0">
            <w:pPr>
              <w:rPr>
                <w:lang w:val="fr-FR"/>
              </w:rPr>
            </w:pPr>
            <w:r w:rsidRPr="008B7E9B">
              <w:rPr>
                <w:rFonts w:ascii="Calibri" w:eastAsia="Calibri" w:hAnsi="Calibri" w:cs="Calibri"/>
                <w:color w:val="000000" w:themeColor="text1"/>
                <w:sz w:val="22"/>
                <w:szCs w:val="22"/>
                <w:lang w:val="fr-FR"/>
              </w:rPr>
              <w:t>SFP:Ericsson-1000BASE-T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F455551" w14:textId="28054A66" w:rsidR="1612F9A0" w:rsidRPr="008B7E9B" w:rsidRDefault="1612F9A0" w:rsidP="1612F9A0">
            <w:pPr>
              <w:rPr>
                <w:lang w:val="fr-FR"/>
              </w:rPr>
            </w:pPr>
            <w:r w:rsidRPr="008B7E9B">
              <w:rPr>
                <w:rFonts w:ascii="Calibri" w:eastAsia="Calibri" w:hAnsi="Calibri" w:cs="Calibri"/>
                <w:color w:val="000000" w:themeColor="text1"/>
                <w:sz w:val="22"/>
                <w:szCs w:val="22"/>
                <w:lang w:val="fr-FR"/>
              </w:rPr>
              <w:t>SFP:Ericsson-1000BASE-T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4CCD10D" w14:textId="19A41364" w:rsidR="1612F9A0" w:rsidRDefault="1612F9A0" w:rsidP="1612F9A0">
            <w:r w:rsidRPr="1612F9A0">
              <w:rPr>
                <w:rFonts w:ascii="Calibri" w:eastAsia="Calibri" w:hAnsi="Calibri" w:cs="Calibri"/>
                <w:color w:val="000000" w:themeColor="text1"/>
                <w:sz w:val="22"/>
                <w:szCs w:val="22"/>
              </w:rPr>
              <w:t xml:space="preserve">SFP:Ericsson-1000BASE-T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52F9EB8" w14:textId="1A83586C" w:rsidR="1612F9A0" w:rsidRDefault="1612F9A0" w:rsidP="1612F9A0">
            <w:r w:rsidRPr="1612F9A0">
              <w:rPr>
                <w:rFonts w:ascii="Calibri" w:eastAsia="Calibri" w:hAnsi="Calibri" w:cs="Calibri"/>
                <w:color w:val="000000" w:themeColor="text1"/>
                <w:sz w:val="22"/>
                <w:szCs w:val="22"/>
              </w:rPr>
              <w:t xml:space="preserve">SFP:Ericsson-1000BASE-T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94EC288" w14:textId="2B045637"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25B6D11" w14:textId="16D34EE0"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6ED4538" w14:textId="04EFC2AD" w:rsidR="1612F9A0" w:rsidRDefault="1612F9A0" w:rsidP="1612F9A0">
            <w:r w:rsidRPr="1612F9A0">
              <w:rPr>
                <w:rFonts w:ascii="Times New Roman" w:hAnsi="Times New Roman"/>
                <w:color w:val="000000" w:themeColor="text1"/>
                <w:sz w:val="24"/>
                <w:szCs w:val="24"/>
              </w:rPr>
              <w:t>1</w:t>
            </w:r>
          </w:p>
        </w:tc>
      </w:tr>
      <w:tr w:rsidR="1612F9A0" w14:paraId="7F3AA2E4" w14:textId="77777777" w:rsidTr="1612F9A0">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CABFBF8" w14:textId="21180A8F" w:rsidR="1612F9A0" w:rsidRDefault="1612F9A0" w:rsidP="1612F9A0">
            <w:r w:rsidRPr="1612F9A0">
              <w:rPr>
                <w:rFonts w:ascii="Calibri" w:eastAsia="Calibri" w:hAnsi="Calibri" w:cs="Calibri"/>
                <w:color w:val="000000" w:themeColor="text1"/>
                <w:sz w:val="22"/>
                <w:szCs w:val="22"/>
              </w:rPr>
              <w:t>SFP:Ericsson-1000BASE-BX10 -Pluggable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D871883" w14:textId="7CED03CA" w:rsidR="1612F9A0" w:rsidRDefault="1612F9A0" w:rsidP="1612F9A0">
            <w:r w:rsidRPr="1612F9A0">
              <w:rPr>
                <w:rFonts w:ascii="Calibri" w:eastAsia="Calibri" w:hAnsi="Calibri" w:cs="Calibri"/>
                <w:color w:val="000000" w:themeColor="text1"/>
                <w:sz w:val="22"/>
                <w:szCs w:val="22"/>
              </w:rPr>
              <w:t>SFP:Ericsson-1000BASE-BX10 -Pluggable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8F6A231" w14:textId="337F3D32" w:rsidR="1612F9A0" w:rsidRDefault="1612F9A0" w:rsidP="1612F9A0">
            <w:r w:rsidRPr="1612F9A0">
              <w:rPr>
                <w:rFonts w:ascii="Calibri" w:eastAsia="Calibri" w:hAnsi="Calibri" w:cs="Calibri"/>
                <w:color w:val="000000" w:themeColor="text1"/>
                <w:sz w:val="22"/>
                <w:szCs w:val="22"/>
              </w:rPr>
              <w:t xml:space="preserve">SFP:Ericsson-1000BASE-BX10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BFCDE2B" w14:textId="3F63BA6A" w:rsidR="1612F9A0" w:rsidRDefault="1612F9A0" w:rsidP="1612F9A0">
            <w:r w:rsidRPr="1612F9A0">
              <w:rPr>
                <w:rFonts w:ascii="Calibri" w:eastAsia="Calibri" w:hAnsi="Calibri" w:cs="Calibri"/>
                <w:color w:val="000000" w:themeColor="text1"/>
                <w:sz w:val="22"/>
                <w:szCs w:val="22"/>
              </w:rPr>
              <w:t xml:space="preserve">SFP:Ericsson-1000BASE-BX10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E47B8C2" w14:textId="2774E761"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nil"/>
              <w:right w:val="nil"/>
            </w:tcBorders>
            <w:tcMar>
              <w:top w:w="15" w:type="dxa"/>
              <w:left w:w="15" w:type="dxa"/>
              <w:right w:w="15" w:type="dxa"/>
            </w:tcMar>
            <w:vAlign w:val="center"/>
          </w:tcPr>
          <w:p w14:paraId="52666420" w14:textId="0DC65B92"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99A9800" w14:textId="7EDF3E0B" w:rsidR="1612F9A0" w:rsidRDefault="1612F9A0" w:rsidP="1612F9A0">
            <w:r w:rsidRPr="1612F9A0">
              <w:rPr>
                <w:rFonts w:ascii="Times New Roman" w:hAnsi="Times New Roman"/>
                <w:color w:val="000000" w:themeColor="text1"/>
                <w:sz w:val="24"/>
                <w:szCs w:val="24"/>
              </w:rPr>
              <w:t>1</w:t>
            </w:r>
          </w:p>
        </w:tc>
      </w:tr>
      <w:tr w:rsidR="1612F9A0" w14:paraId="56C54F2A" w14:textId="77777777" w:rsidTr="1612F9A0">
        <w:trPr>
          <w:trHeight w:val="885"/>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2207DC4" w14:textId="360E045B" w:rsidR="1612F9A0" w:rsidRDefault="1612F9A0" w:rsidP="1612F9A0">
            <w:r w:rsidRPr="1612F9A0">
              <w:rPr>
                <w:rFonts w:ascii="Calibri" w:eastAsia="Calibri" w:hAnsi="Calibri" w:cs="Calibri"/>
                <w:color w:val="000000" w:themeColor="text1"/>
                <w:sz w:val="22"/>
                <w:szCs w:val="22"/>
              </w:rPr>
              <w:t>SFP:Ericsson-100GBASE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3DADF78" w14:textId="52820937" w:rsidR="1612F9A0" w:rsidRDefault="1612F9A0" w:rsidP="1612F9A0">
            <w:r w:rsidRPr="1612F9A0">
              <w:rPr>
                <w:rFonts w:ascii="Calibri" w:eastAsia="Calibri" w:hAnsi="Calibri" w:cs="Calibri"/>
                <w:color w:val="000000" w:themeColor="text1"/>
                <w:sz w:val="22"/>
                <w:szCs w:val="22"/>
              </w:rPr>
              <w:t>SFP:Ericsson-100GBASE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050A438" w14:textId="380972A4" w:rsidR="1612F9A0" w:rsidRDefault="1612F9A0" w:rsidP="1612F9A0">
            <w:r w:rsidRPr="1612F9A0">
              <w:rPr>
                <w:rFonts w:ascii="Calibri" w:eastAsia="Calibri" w:hAnsi="Calibri" w:cs="Calibri"/>
                <w:color w:val="000000" w:themeColor="text1"/>
                <w:sz w:val="22"/>
                <w:szCs w:val="22"/>
              </w:rPr>
              <w:t xml:space="preserve">SFP:Ericsson-100GBASE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78FB699" w14:textId="7691F5B5" w:rsidR="1612F9A0" w:rsidRDefault="1612F9A0" w:rsidP="1612F9A0">
            <w:r w:rsidRPr="1612F9A0">
              <w:rPr>
                <w:rFonts w:ascii="Calibri" w:eastAsia="Calibri" w:hAnsi="Calibri" w:cs="Calibri"/>
                <w:color w:val="000000" w:themeColor="text1"/>
                <w:sz w:val="22"/>
                <w:szCs w:val="22"/>
              </w:rPr>
              <w:t xml:space="preserve">SFP:Ericsson-100GBASE </w:t>
            </w:r>
          </w:p>
        </w:tc>
        <w:tc>
          <w:tcPr>
            <w:tcW w:w="1019" w:type="dxa"/>
            <w:tcBorders>
              <w:top w:val="single" w:sz="8" w:space="0" w:color="auto"/>
              <w:left w:val="single" w:sz="8" w:space="0" w:color="auto"/>
              <w:bottom w:val="nil"/>
              <w:right w:val="nil"/>
            </w:tcBorders>
            <w:tcMar>
              <w:top w:w="15" w:type="dxa"/>
              <w:left w:w="15" w:type="dxa"/>
              <w:right w:w="15" w:type="dxa"/>
            </w:tcMar>
            <w:vAlign w:val="bottom"/>
          </w:tcPr>
          <w:p w14:paraId="1DB71E55" w14:textId="2E25C37A"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EF288A0" w14:textId="7E87476A"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BCF9A8F" w14:textId="7F6C61EA" w:rsidR="1612F9A0" w:rsidRDefault="1612F9A0" w:rsidP="1612F9A0">
            <w:r w:rsidRPr="1612F9A0">
              <w:rPr>
                <w:rFonts w:ascii="Times New Roman" w:hAnsi="Times New Roman"/>
                <w:color w:val="000000" w:themeColor="text1"/>
                <w:sz w:val="24"/>
                <w:szCs w:val="24"/>
              </w:rPr>
              <w:t>1</w:t>
            </w:r>
          </w:p>
        </w:tc>
      </w:tr>
      <w:tr w:rsidR="1612F9A0" w14:paraId="1D60E76A" w14:textId="77777777" w:rsidTr="1612F9A0">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0421D5F" w14:textId="56E09430" w:rsidR="1612F9A0" w:rsidRDefault="1612F9A0" w:rsidP="1612F9A0">
            <w:r w:rsidRPr="1612F9A0">
              <w:rPr>
                <w:rFonts w:ascii="Calibri" w:eastAsia="Calibri" w:hAnsi="Calibri" w:cs="Calibri"/>
                <w:color w:val="000000" w:themeColor="text1"/>
                <w:sz w:val="22"/>
                <w:szCs w:val="22"/>
              </w:rPr>
              <w:t>SFP:Ericsson-25GBASE-BX15 -Pluggable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24E72B2" w14:textId="099C180F" w:rsidR="1612F9A0" w:rsidRDefault="1612F9A0" w:rsidP="1612F9A0">
            <w:r w:rsidRPr="1612F9A0">
              <w:rPr>
                <w:rFonts w:ascii="Calibri" w:eastAsia="Calibri" w:hAnsi="Calibri" w:cs="Calibri"/>
                <w:color w:val="000000" w:themeColor="text1"/>
                <w:sz w:val="22"/>
                <w:szCs w:val="22"/>
              </w:rPr>
              <w:t>SFP:Ericsson-25GBASE-BX15 -Pluggable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D46166A" w14:textId="4162E4CD" w:rsidR="1612F9A0" w:rsidRDefault="1612F9A0" w:rsidP="1612F9A0">
            <w:r w:rsidRPr="1612F9A0">
              <w:rPr>
                <w:rFonts w:ascii="Calibri" w:eastAsia="Calibri" w:hAnsi="Calibri" w:cs="Calibri"/>
                <w:color w:val="000000" w:themeColor="text1"/>
                <w:sz w:val="22"/>
                <w:szCs w:val="22"/>
              </w:rPr>
              <w:t xml:space="preserve">SFP:Ericsson-25GBASE-BX15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4B3D12A" w14:textId="62D0C852" w:rsidR="1612F9A0" w:rsidRDefault="1612F9A0" w:rsidP="1612F9A0">
            <w:r w:rsidRPr="1612F9A0">
              <w:rPr>
                <w:rFonts w:ascii="Calibri" w:eastAsia="Calibri" w:hAnsi="Calibri" w:cs="Calibri"/>
                <w:color w:val="000000" w:themeColor="text1"/>
                <w:sz w:val="22"/>
                <w:szCs w:val="22"/>
              </w:rPr>
              <w:t xml:space="preserve">SFP:Ericsson-25GBASE-BX15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E751E85" w14:textId="3DA8A1AA"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1EB4101" w14:textId="6A25629D"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B912709" w14:textId="47DE6521" w:rsidR="1612F9A0" w:rsidRDefault="1612F9A0" w:rsidP="1612F9A0">
            <w:r w:rsidRPr="1612F9A0">
              <w:rPr>
                <w:rFonts w:ascii="Times New Roman" w:hAnsi="Times New Roman"/>
                <w:color w:val="000000" w:themeColor="text1"/>
                <w:sz w:val="24"/>
                <w:szCs w:val="24"/>
              </w:rPr>
              <w:t>1</w:t>
            </w:r>
          </w:p>
        </w:tc>
      </w:tr>
      <w:tr w:rsidR="1612F9A0" w14:paraId="731FEE71" w14:textId="77777777" w:rsidTr="1612F9A0">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B6A8CE1" w14:textId="2771E155" w:rsidR="1612F9A0" w:rsidRDefault="1612F9A0" w:rsidP="1612F9A0">
            <w:r w:rsidRPr="1612F9A0">
              <w:rPr>
                <w:rFonts w:ascii="Calibri" w:eastAsia="Calibri" w:hAnsi="Calibri" w:cs="Calibri"/>
                <w:color w:val="000000" w:themeColor="text1"/>
                <w:sz w:val="22"/>
                <w:szCs w:val="22"/>
              </w:rPr>
              <w:t>SFP:Ericsson-1000BASE-BX20 -Pluggable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0DEF079" w14:textId="56E4C18C" w:rsidR="1612F9A0" w:rsidRDefault="1612F9A0" w:rsidP="1612F9A0">
            <w:r w:rsidRPr="1612F9A0">
              <w:rPr>
                <w:rFonts w:ascii="Calibri" w:eastAsia="Calibri" w:hAnsi="Calibri" w:cs="Calibri"/>
                <w:color w:val="000000" w:themeColor="text1"/>
                <w:sz w:val="22"/>
                <w:szCs w:val="22"/>
              </w:rPr>
              <w:t>8SFP:Ericsson-1000BASE-BX20 -Pluggable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F078A74" w14:textId="29235F3E" w:rsidR="1612F9A0" w:rsidRDefault="1612F9A0" w:rsidP="1612F9A0">
            <w:r w:rsidRPr="1612F9A0">
              <w:rPr>
                <w:rFonts w:ascii="Calibri" w:eastAsia="Calibri" w:hAnsi="Calibri" w:cs="Calibri"/>
                <w:color w:val="000000" w:themeColor="text1"/>
                <w:sz w:val="22"/>
                <w:szCs w:val="22"/>
              </w:rPr>
              <w:t xml:space="preserve">8SFP:Ericsson-1000BASE-BX20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71010D6" w14:textId="00F9D948" w:rsidR="1612F9A0" w:rsidRDefault="1612F9A0" w:rsidP="1612F9A0">
            <w:r w:rsidRPr="1612F9A0">
              <w:rPr>
                <w:rFonts w:ascii="Calibri" w:eastAsia="Calibri" w:hAnsi="Calibri" w:cs="Calibri"/>
                <w:color w:val="000000" w:themeColor="text1"/>
                <w:sz w:val="22"/>
                <w:szCs w:val="22"/>
              </w:rPr>
              <w:t xml:space="preserve">8SFP:Ericsson-1000BASE-BX20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6E5CABE" w14:textId="25130990"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3F9C499" w14:textId="4512F3DD"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674CAC8" w14:textId="542F063D" w:rsidR="1612F9A0" w:rsidRDefault="1612F9A0" w:rsidP="1612F9A0">
            <w:r w:rsidRPr="1612F9A0">
              <w:rPr>
                <w:rFonts w:ascii="Times New Roman" w:hAnsi="Times New Roman"/>
                <w:color w:val="000000" w:themeColor="text1"/>
                <w:sz w:val="24"/>
                <w:szCs w:val="24"/>
              </w:rPr>
              <w:t>1</w:t>
            </w:r>
          </w:p>
        </w:tc>
      </w:tr>
      <w:tr w:rsidR="1612F9A0" w14:paraId="238D509C" w14:textId="77777777" w:rsidTr="1612F9A0">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C2CF309" w14:textId="36EEACFE" w:rsidR="1612F9A0" w:rsidRDefault="1612F9A0" w:rsidP="1612F9A0">
            <w:r w:rsidRPr="1612F9A0">
              <w:rPr>
                <w:rFonts w:ascii="Calibri" w:eastAsia="Calibri" w:hAnsi="Calibri" w:cs="Calibri"/>
                <w:color w:val="000000" w:themeColor="text1"/>
                <w:sz w:val="22"/>
                <w:szCs w:val="22"/>
              </w:rPr>
              <w:t>SFP:Ericsson-1000BASE-BX40 -Pluggable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489502D" w14:textId="0C33AAA4" w:rsidR="1612F9A0" w:rsidRDefault="1612F9A0" w:rsidP="1612F9A0">
            <w:r w:rsidRPr="1612F9A0">
              <w:rPr>
                <w:rFonts w:ascii="Calibri" w:eastAsia="Calibri" w:hAnsi="Calibri" w:cs="Calibri"/>
                <w:color w:val="000000" w:themeColor="text1"/>
                <w:sz w:val="22"/>
                <w:szCs w:val="22"/>
              </w:rPr>
              <w:t>SFP:Ericsson-1000BASE-BX40 -Pluggable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96CAD92" w14:textId="1FF23ECB" w:rsidR="1612F9A0" w:rsidRDefault="1612F9A0" w:rsidP="1612F9A0">
            <w:r w:rsidRPr="1612F9A0">
              <w:rPr>
                <w:rFonts w:ascii="Calibri" w:eastAsia="Calibri" w:hAnsi="Calibri" w:cs="Calibri"/>
                <w:color w:val="000000" w:themeColor="text1"/>
                <w:sz w:val="22"/>
                <w:szCs w:val="22"/>
              </w:rPr>
              <w:t xml:space="preserve">SFP:Ericsson-1000BASE-BX40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751A84A" w14:textId="095C8A66" w:rsidR="1612F9A0" w:rsidRDefault="1612F9A0" w:rsidP="1612F9A0">
            <w:r w:rsidRPr="1612F9A0">
              <w:rPr>
                <w:rFonts w:ascii="Calibri" w:eastAsia="Calibri" w:hAnsi="Calibri" w:cs="Calibri"/>
                <w:color w:val="000000" w:themeColor="text1"/>
                <w:sz w:val="22"/>
                <w:szCs w:val="22"/>
              </w:rPr>
              <w:t xml:space="preserve">SFP:Ericsson-1000BASE-BX40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05EC36D5" w14:textId="65D5D0DE"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CBA177E" w14:textId="41F2AD17"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A694E38" w14:textId="2CBC71BE" w:rsidR="1612F9A0" w:rsidRDefault="1612F9A0" w:rsidP="1612F9A0">
            <w:r w:rsidRPr="1612F9A0">
              <w:rPr>
                <w:rFonts w:ascii="Times New Roman" w:hAnsi="Times New Roman"/>
                <w:color w:val="000000" w:themeColor="text1"/>
                <w:sz w:val="24"/>
                <w:szCs w:val="24"/>
              </w:rPr>
              <w:t>1</w:t>
            </w:r>
          </w:p>
        </w:tc>
      </w:tr>
      <w:tr w:rsidR="1612F9A0" w14:paraId="49D89B33" w14:textId="77777777" w:rsidTr="1612F9A0">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0FEF72A" w14:textId="56BAD415" w:rsidR="1612F9A0" w:rsidRDefault="1612F9A0" w:rsidP="1612F9A0">
            <w:r w:rsidRPr="1612F9A0">
              <w:rPr>
                <w:rFonts w:ascii="Calibri" w:eastAsia="Calibri" w:hAnsi="Calibri" w:cs="Calibri"/>
                <w:color w:val="000000" w:themeColor="text1"/>
                <w:sz w:val="22"/>
                <w:szCs w:val="22"/>
              </w:rPr>
              <w:t>SFP:Ericsson-1000BASE-LX10 -Pluggable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F153D37" w14:textId="0432FC9F" w:rsidR="1612F9A0" w:rsidRDefault="1612F9A0" w:rsidP="1612F9A0">
            <w:r w:rsidRPr="1612F9A0">
              <w:rPr>
                <w:rFonts w:ascii="Calibri" w:eastAsia="Calibri" w:hAnsi="Calibri" w:cs="Calibri"/>
                <w:color w:val="000000" w:themeColor="text1"/>
                <w:sz w:val="22"/>
                <w:szCs w:val="22"/>
              </w:rPr>
              <w:t>SFP:Ericsson-1000BASE-LX10 -Pluggable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8B6E2DA" w14:textId="3B768EBB" w:rsidR="1612F9A0" w:rsidRDefault="1612F9A0" w:rsidP="1612F9A0">
            <w:r w:rsidRPr="1612F9A0">
              <w:rPr>
                <w:rFonts w:ascii="Calibri" w:eastAsia="Calibri" w:hAnsi="Calibri" w:cs="Calibri"/>
                <w:color w:val="000000" w:themeColor="text1"/>
                <w:sz w:val="22"/>
                <w:szCs w:val="22"/>
              </w:rPr>
              <w:t xml:space="preserve">SFP:Ericsson-1000BASE-BX40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BC75B28" w14:textId="017684B0" w:rsidR="1612F9A0" w:rsidRDefault="1612F9A0" w:rsidP="1612F9A0">
            <w:r w:rsidRPr="1612F9A0">
              <w:rPr>
                <w:rFonts w:ascii="Calibri" w:eastAsia="Calibri" w:hAnsi="Calibri" w:cs="Calibri"/>
                <w:color w:val="000000" w:themeColor="text1"/>
                <w:sz w:val="22"/>
                <w:szCs w:val="22"/>
              </w:rPr>
              <w:t xml:space="preserve">SFP:Ericsson-1000BASE-LX10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F28BE7A" w14:textId="6A61656C"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nil"/>
              <w:right w:val="nil"/>
            </w:tcBorders>
            <w:tcMar>
              <w:top w:w="15" w:type="dxa"/>
              <w:left w:w="15" w:type="dxa"/>
              <w:right w:w="15" w:type="dxa"/>
            </w:tcMar>
            <w:vAlign w:val="center"/>
          </w:tcPr>
          <w:p w14:paraId="0ACE6457" w14:textId="12E41674"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CF36AE0" w14:textId="04ADDB28" w:rsidR="1612F9A0" w:rsidRDefault="1612F9A0" w:rsidP="1612F9A0">
            <w:r w:rsidRPr="1612F9A0">
              <w:rPr>
                <w:rFonts w:ascii="Times New Roman" w:hAnsi="Times New Roman"/>
                <w:color w:val="000000" w:themeColor="text1"/>
                <w:sz w:val="24"/>
                <w:szCs w:val="24"/>
              </w:rPr>
              <w:t>1</w:t>
            </w:r>
          </w:p>
        </w:tc>
      </w:tr>
      <w:tr w:rsidR="1612F9A0" w14:paraId="32180AB1" w14:textId="77777777" w:rsidTr="1612F9A0">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30AEA9F" w14:textId="7BD65CF4" w:rsidR="1612F9A0" w:rsidRDefault="1612F9A0" w:rsidP="1612F9A0">
            <w:r w:rsidRPr="1612F9A0">
              <w:rPr>
                <w:rFonts w:ascii="Calibri" w:eastAsia="Calibri" w:hAnsi="Calibri" w:cs="Calibri"/>
                <w:color w:val="000000" w:themeColor="text1"/>
                <w:sz w:val="22"/>
                <w:szCs w:val="22"/>
              </w:rPr>
              <w:t>SFP:Ericsson-1000BASE-LX40 -Pluggable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7E383A0" w14:textId="638E13BB" w:rsidR="1612F9A0" w:rsidRDefault="1612F9A0" w:rsidP="1612F9A0">
            <w:r w:rsidRPr="1612F9A0">
              <w:rPr>
                <w:rFonts w:ascii="Calibri" w:eastAsia="Calibri" w:hAnsi="Calibri" w:cs="Calibri"/>
                <w:color w:val="000000" w:themeColor="text1"/>
                <w:sz w:val="22"/>
                <w:szCs w:val="22"/>
              </w:rPr>
              <w:t>SFP:Ericsson-1000BASE-LX40 -Pluggable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673CD2B" w14:textId="2DDA001D" w:rsidR="1612F9A0" w:rsidRDefault="1612F9A0" w:rsidP="1612F9A0">
            <w:r w:rsidRPr="1612F9A0">
              <w:rPr>
                <w:rFonts w:ascii="Calibri" w:eastAsia="Calibri" w:hAnsi="Calibri" w:cs="Calibri"/>
                <w:color w:val="000000" w:themeColor="text1"/>
                <w:sz w:val="22"/>
                <w:szCs w:val="22"/>
              </w:rPr>
              <w:t xml:space="preserve">SFP:Ericsson-1000BASE-BX40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90E339E" w14:textId="16BEB38C" w:rsidR="1612F9A0" w:rsidRDefault="1612F9A0" w:rsidP="1612F9A0">
            <w:r w:rsidRPr="1612F9A0">
              <w:rPr>
                <w:rFonts w:ascii="Calibri" w:eastAsia="Calibri" w:hAnsi="Calibri" w:cs="Calibri"/>
                <w:color w:val="000000" w:themeColor="text1"/>
                <w:sz w:val="22"/>
                <w:szCs w:val="22"/>
              </w:rPr>
              <w:t xml:space="preserve">SFP:Ericsson-1000BASE-LX40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1639BDE" w14:textId="0242A40E"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C7457F6" w14:textId="7E88B21D"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659A9D4" w14:textId="5C6D604D" w:rsidR="1612F9A0" w:rsidRDefault="1612F9A0" w:rsidP="1612F9A0">
            <w:r w:rsidRPr="1612F9A0">
              <w:rPr>
                <w:rFonts w:ascii="Times New Roman" w:hAnsi="Times New Roman"/>
                <w:color w:val="000000" w:themeColor="text1"/>
                <w:sz w:val="24"/>
                <w:szCs w:val="24"/>
              </w:rPr>
              <w:t>1</w:t>
            </w:r>
          </w:p>
        </w:tc>
      </w:tr>
    </w:tbl>
    <w:p w14:paraId="1B44C94E" w14:textId="00CB4476" w:rsidR="1612F9A0" w:rsidRDefault="1612F9A0" w:rsidP="1612F9A0">
      <w:pPr>
        <w:pStyle w:val="BodyText"/>
        <w:rPr>
          <w:lang w:val="en-CA"/>
        </w:rPr>
      </w:pPr>
    </w:p>
    <w:p w14:paraId="7BD9241F" w14:textId="1C791FAB" w:rsidR="00DF3ED3" w:rsidRDefault="72DE7F67" w:rsidP="00DF3ED3">
      <w:pPr>
        <w:pStyle w:val="Heading3"/>
        <w:rPr>
          <w:lang w:val="en-CA"/>
        </w:rPr>
      </w:pPr>
      <w:bookmarkStart w:id="61" w:name="_Toc1697864406"/>
      <w:r w:rsidRPr="47D17CDD">
        <w:rPr>
          <w:lang w:val="en-CA"/>
        </w:rPr>
        <w:t>P</w:t>
      </w:r>
      <w:r w:rsidR="064D75D5" w:rsidRPr="47D17CDD">
        <w:rPr>
          <w:lang w:val="en-CA"/>
        </w:rPr>
        <w:t>luggable Compatible for PTP</w:t>
      </w:r>
      <w:bookmarkEnd w:id="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875"/>
        <w:gridCol w:w="5280"/>
        <w:gridCol w:w="1350"/>
      </w:tblGrid>
      <w:tr w:rsidR="1612F9A0" w14:paraId="66D4D3CF" w14:textId="77777777" w:rsidTr="003D56D9">
        <w:trPr>
          <w:trHeight w:val="795"/>
        </w:trPr>
        <w:tc>
          <w:tcPr>
            <w:tcW w:w="1875" w:type="dxa"/>
            <w:shd w:val="clear" w:color="auto" w:fill="548DD4" w:themeFill="text2" w:themeFillTint="99"/>
            <w:tcMar>
              <w:top w:w="15" w:type="dxa"/>
              <w:left w:w="15" w:type="dxa"/>
              <w:right w:w="15" w:type="dxa"/>
            </w:tcMar>
            <w:vAlign w:val="center"/>
          </w:tcPr>
          <w:p w14:paraId="07E8E3F1" w14:textId="1388D461" w:rsidR="1612F9A0" w:rsidRDefault="1612F9A0" w:rsidP="1612F9A0">
            <w:r w:rsidRPr="1612F9A0">
              <w:rPr>
                <w:rFonts w:ascii="Calibri" w:eastAsia="Calibri" w:hAnsi="Calibri" w:cs="Calibri"/>
                <w:b/>
                <w:bCs/>
                <w:color w:val="000000" w:themeColor="text1"/>
              </w:rPr>
              <w:t>PhysicalTermination Position Archetype</w:t>
            </w:r>
          </w:p>
        </w:tc>
        <w:tc>
          <w:tcPr>
            <w:tcW w:w="5280" w:type="dxa"/>
            <w:shd w:val="clear" w:color="auto" w:fill="548DD4" w:themeFill="text2" w:themeFillTint="99"/>
            <w:tcMar>
              <w:top w:w="15" w:type="dxa"/>
              <w:left w:w="15" w:type="dxa"/>
              <w:right w:w="15" w:type="dxa"/>
            </w:tcMar>
            <w:vAlign w:val="center"/>
          </w:tcPr>
          <w:p w14:paraId="64F700A0" w14:textId="6557C037" w:rsidR="1612F9A0" w:rsidRDefault="1612F9A0" w:rsidP="1612F9A0">
            <w:r w:rsidRPr="1612F9A0">
              <w:rPr>
                <w:rFonts w:ascii="Calibri" w:eastAsia="Calibri" w:hAnsi="Calibri" w:cs="Calibri"/>
                <w:b/>
                <w:bCs/>
                <w:color w:val="000000" w:themeColor="text1"/>
              </w:rPr>
              <w:t>Pluggable Archetype</w:t>
            </w:r>
          </w:p>
        </w:tc>
        <w:tc>
          <w:tcPr>
            <w:tcW w:w="1350" w:type="dxa"/>
            <w:shd w:val="clear" w:color="auto" w:fill="548DD4" w:themeFill="text2" w:themeFillTint="99"/>
            <w:tcMar>
              <w:top w:w="15" w:type="dxa"/>
              <w:left w:w="15" w:type="dxa"/>
              <w:right w:w="15" w:type="dxa"/>
            </w:tcMar>
            <w:vAlign w:val="center"/>
          </w:tcPr>
          <w:p w14:paraId="127F8623" w14:textId="3E5410CA" w:rsidR="1612F9A0" w:rsidRDefault="1612F9A0" w:rsidP="1612F9A0">
            <w:r w:rsidRPr="1612F9A0">
              <w:rPr>
                <w:rFonts w:ascii="Calibri" w:eastAsia="Calibri" w:hAnsi="Calibri" w:cs="Calibri"/>
                <w:b/>
                <w:bCs/>
                <w:color w:val="000000" w:themeColor="text1"/>
              </w:rPr>
              <w:t>Notes</w:t>
            </w:r>
          </w:p>
        </w:tc>
      </w:tr>
      <w:tr w:rsidR="1612F9A0" w14:paraId="60AD93FC" w14:textId="77777777" w:rsidTr="003D56D9">
        <w:trPr>
          <w:trHeight w:val="300"/>
        </w:trPr>
        <w:tc>
          <w:tcPr>
            <w:tcW w:w="1875" w:type="dxa"/>
            <w:vMerge w:val="restart"/>
            <w:tcMar>
              <w:top w:w="15" w:type="dxa"/>
              <w:left w:w="15" w:type="dxa"/>
              <w:right w:w="15" w:type="dxa"/>
            </w:tcMar>
            <w:vAlign w:val="center"/>
          </w:tcPr>
          <w:p w14:paraId="18C20817" w14:textId="3E9123E0" w:rsidR="1612F9A0" w:rsidRDefault="1612F9A0" w:rsidP="1612F9A0">
            <w:pPr>
              <w:jc w:val="center"/>
              <w:rPr>
                <w:rFonts w:ascii="Calibri" w:eastAsia="Calibri" w:hAnsi="Calibri" w:cs="Calibri"/>
                <w:color w:val="000000" w:themeColor="text1"/>
              </w:rPr>
            </w:pPr>
            <w:r w:rsidRPr="1612F9A0">
              <w:rPr>
                <w:rFonts w:ascii="Calibri" w:eastAsia="Calibri" w:hAnsi="Calibri" w:cs="Calibri"/>
                <w:color w:val="000000" w:themeColor="text1"/>
              </w:rPr>
              <w:t xml:space="preserve">1. QSFP28(TN A) </w:t>
            </w:r>
            <w:r>
              <w:br/>
            </w:r>
            <w:commentRangeStart w:id="62"/>
            <w:commentRangeStart w:id="63"/>
            <w:commentRangeStart w:id="64"/>
            <w:commentRangeStart w:id="65"/>
            <w:commentRangeStart w:id="66"/>
            <w:r w:rsidRPr="1612F9A0">
              <w:rPr>
                <w:rFonts w:ascii="Calibri" w:eastAsia="Calibri" w:hAnsi="Calibri" w:cs="Calibri"/>
                <w:color w:val="000000" w:themeColor="text1"/>
              </w:rPr>
              <w:t xml:space="preserve">2. </w:t>
            </w:r>
            <w:r w:rsidR="7925B83E" w:rsidRPr="0F3BF887">
              <w:rPr>
                <w:rFonts w:ascii="Calibri" w:eastAsia="Calibri" w:hAnsi="Calibri" w:cs="Calibri"/>
                <w:color w:val="000000" w:themeColor="text1"/>
              </w:rPr>
              <w:t>SFP</w:t>
            </w:r>
            <w:r w:rsidR="02361101" w:rsidRPr="0F3BF887">
              <w:rPr>
                <w:rFonts w:ascii="Calibri" w:eastAsia="Calibri" w:hAnsi="Calibri" w:cs="Calibri"/>
                <w:color w:val="000000" w:themeColor="text1"/>
              </w:rPr>
              <w:t>28</w:t>
            </w:r>
            <w:r w:rsidRPr="1612F9A0">
              <w:rPr>
                <w:rFonts w:ascii="Calibri" w:eastAsia="Calibri" w:hAnsi="Calibri" w:cs="Calibri"/>
                <w:color w:val="000000" w:themeColor="text1"/>
              </w:rPr>
              <w:t xml:space="preserve">(TN B) </w:t>
            </w:r>
            <w:r>
              <w:br/>
            </w:r>
            <w:r w:rsidRPr="1612F9A0">
              <w:rPr>
                <w:rFonts w:ascii="Calibri" w:eastAsia="Calibri" w:hAnsi="Calibri" w:cs="Calibri"/>
                <w:color w:val="000000" w:themeColor="text1"/>
              </w:rPr>
              <w:t xml:space="preserve">3. </w:t>
            </w:r>
            <w:r w:rsidR="0CE36B3F" w:rsidRPr="10F12416">
              <w:rPr>
                <w:rFonts w:ascii="Calibri" w:eastAsia="Calibri" w:hAnsi="Calibri" w:cs="Calibri"/>
                <w:color w:val="000000" w:themeColor="text1"/>
              </w:rPr>
              <w:t>SFP</w:t>
            </w:r>
            <w:r w:rsidR="0ABAABB3" w:rsidRPr="10F12416">
              <w:rPr>
                <w:rFonts w:ascii="Calibri" w:eastAsia="Calibri" w:hAnsi="Calibri" w:cs="Calibri"/>
                <w:color w:val="000000" w:themeColor="text1"/>
              </w:rPr>
              <w:t>28</w:t>
            </w:r>
            <w:r w:rsidRPr="1612F9A0">
              <w:rPr>
                <w:rFonts w:ascii="Calibri" w:eastAsia="Calibri" w:hAnsi="Calibri" w:cs="Calibri"/>
                <w:color w:val="000000" w:themeColor="text1"/>
              </w:rPr>
              <w:t xml:space="preserve">(TN C) </w:t>
            </w:r>
            <w:r>
              <w:br/>
            </w:r>
            <w:r w:rsidRPr="1612F9A0">
              <w:rPr>
                <w:rFonts w:ascii="Calibri" w:eastAsia="Calibri" w:hAnsi="Calibri" w:cs="Calibri"/>
                <w:color w:val="000000" w:themeColor="text1"/>
              </w:rPr>
              <w:t xml:space="preserve">4. </w:t>
            </w:r>
            <w:r w:rsidR="7925B83E" w:rsidRPr="10F12416">
              <w:rPr>
                <w:rFonts w:ascii="Calibri" w:eastAsia="Calibri" w:hAnsi="Calibri" w:cs="Calibri"/>
                <w:color w:val="000000" w:themeColor="text1"/>
              </w:rPr>
              <w:t>SFP</w:t>
            </w:r>
            <w:r w:rsidR="5AA8C8CE" w:rsidRPr="10F12416">
              <w:rPr>
                <w:rFonts w:ascii="Calibri" w:eastAsia="Calibri" w:hAnsi="Calibri" w:cs="Calibri"/>
                <w:color w:val="000000" w:themeColor="text1"/>
              </w:rPr>
              <w:t>28</w:t>
            </w:r>
            <w:r w:rsidRPr="1612F9A0">
              <w:rPr>
                <w:rFonts w:ascii="Calibri" w:eastAsia="Calibri" w:hAnsi="Calibri" w:cs="Calibri"/>
                <w:color w:val="000000" w:themeColor="text1"/>
              </w:rPr>
              <w:t>(TN D)</w:t>
            </w:r>
            <w:commentRangeEnd w:id="62"/>
            <w:r>
              <w:rPr>
                <w:rStyle w:val="CommentReference"/>
              </w:rPr>
              <w:commentReference w:id="62"/>
            </w:r>
            <w:commentRangeEnd w:id="63"/>
            <w:commentRangeEnd w:id="66"/>
            <w:r w:rsidR="002B662D">
              <w:rPr>
                <w:rStyle w:val="CommentReference"/>
              </w:rPr>
              <w:commentReference w:id="66"/>
            </w:r>
            <w:r>
              <w:rPr>
                <w:rStyle w:val="CommentReference"/>
              </w:rPr>
              <w:commentReference w:id="63"/>
            </w:r>
            <w:commentRangeEnd w:id="64"/>
            <w:r w:rsidR="00477191">
              <w:rPr>
                <w:rStyle w:val="CommentReference"/>
              </w:rPr>
              <w:commentReference w:id="64"/>
            </w:r>
            <w:commentRangeEnd w:id="65"/>
            <w:r>
              <w:rPr>
                <w:rStyle w:val="CommentReference"/>
              </w:rPr>
              <w:commentReference w:id="65"/>
            </w:r>
          </w:p>
        </w:tc>
        <w:tc>
          <w:tcPr>
            <w:tcW w:w="5280" w:type="dxa"/>
            <w:tcMar>
              <w:top w:w="15" w:type="dxa"/>
              <w:left w:w="15" w:type="dxa"/>
              <w:right w:w="15" w:type="dxa"/>
            </w:tcMar>
            <w:vAlign w:val="center"/>
          </w:tcPr>
          <w:p w14:paraId="3C240230" w14:textId="4D89D56F" w:rsidR="1612F9A0" w:rsidRDefault="1612F9A0" w:rsidP="1612F9A0">
            <w:r w:rsidRPr="1612F9A0">
              <w:rPr>
                <w:rFonts w:ascii="Calibri" w:eastAsia="Calibri" w:hAnsi="Calibri" w:cs="Calibri"/>
                <w:color w:val="000000" w:themeColor="text1"/>
                <w:sz w:val="22"/>
                <w:szCs w:val="22"/>
              </w:rPr>
              <w:t>SFP:Ericsson-10GBASE -Pluggable</w:t>
            </w:r>
          </w:p>
        </w:tc>
        <w:tc>
          <w:tcPr>
            <w:tcW w:w="1350" w:type="dxa"/>
            <w:tcMar>
              <w:top w:w="15" w:type="dxa"/>
              <w:left w:w="15" w:type="dxa"/>
              <w:right w:w="15" w:type="dxa"/>
            </w:tcMar>
            <w:vAlign w:val="center"/>
          </w:tcPr>
          <w:p w14:paraId="26D97FB2" w14:textId="2F3ED206" w:rsidR="1612F9A0" w:rsidRDefault="1612F9A0" w:rsidP="1612F9A0">
            <w:r w:rsidRPr="1612F9A0">
              <w:rPr>
                <w:rFonts w:ascii="Calibri" w:eastAsia="Calibri" w:hAnsi="Calibri" w:cs="Calibri"/>
                <w:b/>
                <w:bCs/>
                <w:color w:val="000000" w:themeColor="text1"/>
              </w:rPr>
              <w:t xml:space="preserve"> </w:t>
            </w:r>
          </w:p>
        </w:tc>
      </w:tr>
      <w:tr w:rsidR="1612F9A0" w14:paraId="772061E2" w14:textId="77777777" w:rsidTr="003D56D9">
        <w:trPr>
          <w:trHeight w:val="315"/>
        </w:trPr>
        <w:tc>
          <w:tcPr>
            <w:tcW w:w="1875" w:type="dxa"/>
            <w:vMerge/>
            <w:vAlign w:val="center"/>
          </w:tcPr>
          <w:p w14:paraId="088D9EF3" w14:textId="77777777" w:rsidR="00D84E50" w:rsidRDefault="00D84E50"/>
        </w:tc>
        <w:tc>
          <w:tcPr>
            <w:tcW w:w="5280" w:type="dxa"/>
            <w:tcMar>
              <w:top w:w="15" w:type="dxa"/>
              <w:left w:w="15" w:type="dxa"/>
              <w:right w:w="15" w:type="dxa"/>
            </w:tcMar>
            <w:vAlign w:val="center"/>
          </w:tcPr>
          <w:p w14:paraId="471794C2" w14:textId="0CB91A06" w:rsidR="1612F9A0" w:rsidRDefault="1612F9A0" w:rsidP="1612F9A0">
            <w:r w:rsidRPr="1612F9A0">
              <w:rPr>
                <w:rFonts w:ascii="Calibri" w:eastAsia="Calibri" w:hAnsi="Calibri" w:cs="Calibri"/>
                <w:color w:val="000000" w:themeColor="text1"/>
                <w:sz w:val="22"/>
                <w:szCs w:val="22"/>
              </w:rPr>
              <w:t>SFP:Ericsson-1000BASE-ZX -Pluggable</w:t>
            </w:r>
          </w:p>
        </w:tc>
        <w:tc>
          <w:tcPr>
            <w:tcW w:w="1350" w:type="dxa"/>
            <w:tcMar>
              <w:top w:w="15" w:type="dxa"/>
              <w:left w:w="15" w:type="dxa"/>
              <w:right w:w="15" w:type="dxa"/>
            </w:tcMar>
            <w:vAlign w:val="center"/>
          </w:tcPr>
          <w:p w14:paraId="6C05F048" w14:textId="024302CA" w:rsidR="1612F9A0" w:rsidRDefault="1612F9A0" w:rsidP="1612F9A0">
            <w:r w:rsidRPr="1612F9A0">
              <w:rPr>
                <w:rFonts w:ascii="Calibri" w:eastAsia="Calibri" w:hAnsi="Calibri" w:cs="Calibri"/>
                <w:b/>
                <w:bCs/>
                <w:color w:val="000000" w:themeColor="text1"/>
              </w:rPr>
              <w:t xml:space="preserve"> </w:t>
            </w:r>
          </w:p>
        </w:tc>
      </w:tr>
      <w:tr w:rsidR="1612F9A0" w14:paraId="637260EA" w14:textId="77777777" w:rsidTr="003D56D9">
        <w:trPr>
          <w:trHeight w:val="315"/>
        </w:trPr>
        <w:tc>
          <w:tcPr>
            <w:tcW w:w="1875" w:type="dxa"/>
            <w:vMerge/>
            <w:vAlign w:val="center"/>
          </w:tcPr>
          <w:p w14:paraId="3EC4F3A4" w14:textId="77777777" w:rsidR="00D84E50" w:rsidRDefault="00D84E50"/>
        </w:tc>
        <w:tc>
          <w:tcPr>
            <w:tcW w:w="5280" w:type="dxa"/>
            <w:tcMar>
              <w:top w:w="15" w:type="dxa"/>
              <w:left w:w="15" w:type="dxa"/>
              <w:right w:w="15" w:type="dxa"/>
            </w:tcMar>
            <w:vAlign w:val="center"/>
          </w:tcPr>
          <w:p w14:paraId="001EBC14" w14:textId="3CE03DD2" w:rsidR="1612F9A0" w:rsidRDefault="1612F9A0" w:rsidP="1612F9A0">
            <w:r w:rsidRPr="1612F9A0">
              <w:rPr>
                <w:rFonts w:ascii="Calibri" w:eastAsia="Calibri" w:hAnsi="Calibri" w:cs="Calibri"/>
                <w:color w:val="000000" w:themeColor="text1"/>
                <w:sz w:val="22"/>
                <w:szCs w:val="22"/>
              </w:rPr>
              <w:t>SFP:Ericsson-1000BASE -Pluggable</w:t>
            </w:r>
          </w:p>
        </w:tc>
        <w:tc>
          <w:tcPr>
            <w:tcW w:w="1350" w:type="dxa"/>
            <w:tcMar>
              <w:top w:w="15" w:type="dxa"/>
              <w:left w:w="15" w:type="dxa"/>
              <w:right w:w="15" w:type="dxa"/>
            </w:tcMar>
            <w:vAlign w:val="center"/>
          </w:tcPr>
          <w:p w14:paraId="627932F5" w14:textId="1886EC2E" w:rsidR="1612F9A0" w:rsidRDefault="1612F9A0" w:rsidP="1612F9A0">
            <w:r w:rsidRPr="1612F9A0">
              <w:rPr>
                <w:rFonts w:ascii="Calibri" w:eastAsia="Calibri" w:hAnsi="Calibri" w:cs="Calibri"/>
                <w:b/>
                <w:bCs/>
                <w:color w:val="000000" w:themeColor="text1"/>
              </w:rPr>
              <w:t xml:space="preserve"> </w:t>
            </w:r>
          </w:p>
        </w:tc>
      </w:tr>
      <w:tr w:rsidR="1612F9A0" w14:paraId="398D325C" w14:textId="77777777" w:rsidTr="003D56D9">
        <w:trPr>
          <w:trHeight w:val="315"/>
        </w:trPr>
        <w:tc>
          <w:tcPr>
            <w:tcW w:w="1875" w:type="dxa"/>
            <w:vMerge/>
            <w:vAlign w:val="center"/>
          </w:tcPr>
          <w:p w14:paraId="6B7FE8D1" w14:textId="77777777" w:rsidR="00D84E50" w:rsidRDefault="00D84E50"/>
        </w:tc>
        <w:tc>
          <w:tcPr>
            <w:tcW w:w="5280" w:type="dxa"/>
            <w:tcMar>
              <w:top w:w="15" w:type="dxa"/>
              <w:left w:w="15" w:type="dxa"/>
              <w:right w:w="15" w:type="dxa"/>
            </w:tcMar>
            <w:vAlign w:val="center"/>
          </w:tcPr>
          <w:p w14:paraId="64167C2E" w14:textId="78432ABB" w:rsidR="1612F9A0" w:rsidRDefault="1612F9A0" w:rsidP="1612F9A0">
            <w:r w:rsidRPr="1612F9A0">
              <w:rPr>
                <w:rFonts w:ascii="Calibri" w:eastAsia="Calibri" w:hAnsi="Calibri" w:cs="Calibri"/>
                <w:color w:val="000000" w:themeColor="text1"/>
                <w:sz w:val="22"/>
                <w:szCs w:val="22"/>
              </w:rPr>
              <w:t>SFP:Ericsson-1000BASE-SX -Pluggable</w:t>
            </w:r>
          </w:p>
        </w:tc>
        <w:tc>
          <w:tcPr>
            <w:tcW w:w="1350" w:type="dxa"/>
            <w:tcMar>
              <w:top w:w="15" w:type="dxa"/>
              <w:left w:w="15" w:type="dxa"/>
              <w:right w:w="15" w:type="dxa"/>
            </w:tcMar>
            <w:vAlign w:val="bottom"/>
          </w:tcPr>
          <w:p w14:paraId="0E8CADD4" w14:textId="3DE1217F" w:rsidR="1612F9A0" w:rsidRDefault="1612F9A0" w:rsidP="1612F9A0">
            <w:r w:rsidRPr="1612F9A0">
              <w:rPr>
                <w:rFonts w:ascii="Times New Roman" w:hAnsi="Times New Roman"/>
                <w:color w:val="000000" w:themeColor="text1"/>
                <w:sz w:val="24"/>
                <w:szCs w:val="24"/>
              </w:rPr>
              <w:t xml:space="preserve"> </w:t>
            </w:r>
          </w:p>
        </w:tc>
      </w:tr>
      <w:tr w:rsidR="1612F9A0" w14:paraId="4BDE8922" w14:textId="77777777" w:rsidTr="003D56D9">
        <w:trPr>
          <w:trHeight w:val="315"/>
        </w:trPr>
        <w:tc>
          <w:tcPr>
            <w:tcW w:w="1875" w:type="dxa"/>
            <w:vMerge/>
            <w:vAlign w:val="center"/>
          </w:tcPr>
          <w:p w14:paraId="02255069" w14:textId="77777777" w:rsidR="00D84E50" w:rsidRDefault="00D84E50"/>
        </w:tc>
        <w:tc>
          <w:tcPr>
            <w:tcW w:w="5280" w:type="dxa"/>
            <w:tcMar>
              <w:top w:w="15" w:type="dxa"/>
              <w:left w:w="15" w:type="dxa"/>
              <w:right w:w="15" w:type="dxa"/>
            </w:tcMar>
            <w:vAlign w:val="center"/>
          </w:tcPr>
          <w:p w14:paraId="1946DE2A" w14:textId="2560965E" w:rsidR="1612F9A0" w:rsidRDefault="1612F9A0" w:rsidP="1612F9A0">
            <w:r w:rsidRPr="1612F9A0">
              <w:rPr>
                <w:rFonts w:ascii="Calibri" w:eastAsia="Calibri" w:hAnsi="Calibri" w:cs="Calibri"/>
                <w:color w:val="000000" w:themeColor="text1"/>
                <w:sz w:val="22"/>
                <w:szCs w:val="22"/>
              </w:rPr>
              <w:t>SFP:Ericsson-1000BASE-LX -Pluggable</w:t>
            </w:r>
          </w:p>
        </w:tc>
        <w:tc>
          <w:tcPr>
            <w:tcW w:w="1350" w:type="dxa"/>
            <w:tcMar>
              <w:top w:w="15" w:type="dxa"/>
              <w:left w:w="15" w:type="dxa"/>
              <w:right w:w="15" w:type="dxa"/>
            </w:tcMar>
            <w:vAlign w:val="bottom"/>
          </w:tcPr>
          <w:p w14:paraId="1442BC64" w14:textId="7C95871E" w:rsidR="1612F9A0" w:rsidRDefault="1612F9A0" w:rsidP="1612F9A0">
            <w:r w:rsidRPr="1612F9A0">
              <w:rPr>
                <w:rFonts w:ascii="Times New Roman" w:hAnsi="Times New Roman"/>
                <w:color w:val="000000" w:themeColor="text1"/>
                <w:sz w:val="24"/>
                <w:szCs w:val="24"/>
              </w:rPr>
              <w:t xml:space="preserve"> </w:t>
            </w:r>
          </w:p>
        </w:tc>
      </w:tr>
      <w:tr w:rsidR="1612F9A0" w14:paraId="580BAC55" w14:textId="77777777" w:rsidTr="003D56D9">
        <w:trPr>
          <w:trHeight w:val="585"/>
        </w:trPr>
        <w:tc>
          <w:tcPr>
            <w:tcW w:w="1875" w:type="dxa"/>
            <w:vMerge/>
            <w:vAlign w:val="center"/>
          </w:tcPr>
          <w:p w14:paraId="7E1DE338" w14:textId="77777777" w:rsidR="00D84E50" w:rsidRDefault="00D84E50"/>
        </w:tc>
        <w:tc>
          <w:tcPr>
            <w:tcW w:w="5280" w:type="dxa"/>
            <w:tcMar>
              <w:top w:w="15" w:type="dxa"/>
              <w:left w:w="15" w:type="dxa"/>
              <w:right w:w="15" w:type="dxa"/>
            </w:tcMar>
            <w:vAlign w:val="center"/>
          </w:tcPr>
          <w:p w14:paraId="16B7B6D1" w14:textId="0B503201" w:rsidR="1612F9A0" w:rsidRDefault="1612F9A0" w:rsidP="1612F9A0">
            <w:r w:rsidRPr="1612F9A0">
              <w:rPr>
                <w:rFonts w:ascii="Calibri" w:eastAsia="Calibri" w:hAnsi="Calibri" w:cs="Calibri"/>
                <w:color w:val="000000" w:themeColor="text1"/>
                <w:sz w:val="22"/>
                <w:szCs w:val="22"/>
              </w:rPr>
              <w:t>SFP:Ericsson-1000BASE-LX20 -Pluggable</w:t>
            </w:r>
          </w:p>
        </w:tc>
        <w:tc>
          <w:tcPr>
            <w:tcW w:w="1350" w:type="dxa"/>
            <w:tcMar>
              <w:top w:w="15" w:type="dxa"/>
              <w:left w:w="15" w:type="dxa"/>
              <w:right w:w="15" w:type="dxa"/>
            </w:tcMar>
            <w:vAlign w:val="bottom"/>
          </w:tcPr>
          <w:p w14:paraId="094039B4" w14:textId="39B4ACA2" w:rsidR="1612F9A0" w:rsidRDefault="1612F9A0" w:rsidP="1612F9A0">
            <w:r w:rsidRPr="1612F9A0">
              <w:rPr>
                <w:rFonts w:ascii="Times New Roman" w:hAnsi="Times New Roman"/>
                <w:color w:val="000000" w:themeColor="text1"/>
                <w:sz w:val="24"/>
                <w:szCs w:val="24"/>
              </w:rPr>
              <w:t xml:space="preserve"> </w:t>
            </w:r>
          </w:p>
        </w:tc>
      </w:tr>
      <w:tr w:rsidR="1612F9A0" w14:paraId="249CE36F" w14:textId="77777777" w:rsidTr="003D56D9">
        <w:trPr>
          <w:trHeight w:val="315"/>
        </w:trPr>
        <w:tc>
          <w:tcPr>
            <w:tcW w:w="1875" w:type="dxa"/>
            <w:vMerge/>
            <w:vAlign w:val="center"/>
          </w:tcPr>
          <w:p w14:paraId="3556F027" w14:textId="77777777" w:rsidR="00D84E50" w:rsidRDefault="00D84E50"/>
        </w:tc>
        <w:tc>
          <w:tcPr>
            <w:tcW w:w="5280" w:type="dxa"/>
            <w:tcMar>
              <w:top w:w="15" w:type="dxa"/>
              <w:left w:w="15" w:type="dxa"/>
              <w:right w:w="15" w:type="dxa"/>
            </w:tcMar>
            <w:vAlign w:val="center"/>
          </w:tcPr>
          <w:p w14:paraId="3F904F19" w14:textId="25D56FCB" w:rsidR="1612F9A0" w:rsidRDefault="1612F9A0" w:rsidP="1612F9A0">
            <w:r w:rsidRPr="1612F9A0">
              <w:rPr>
                <w:rFonts w:ascii="Calibri" w:eastAsia="Calibri" w:hAnsi="Calibri" w:cs="Calibri"/>
                <w:color w:val="000000" w:themeColor="text1"/>
                <w:sz w:val="22"/>
                <w:szCs w:val="22"/>
              </w:rPr>
              <w:t>SFP:Ericsson-10GBASE-SR -Pluggable</w:t>
            </w:r>
          </w:p>
        </w:tc>
        <w:tc>
          <w:tcPr>
            <w:tcW w:w="1350" w:type="dxa"/>
            <w:tcMar>
              <w:top w:w="15" w:type="dxa"/>
              <w:left w:w="15" w:type="dxa"/>
              <w:right w:w="15" w:type="dxa"/>
            </w:tcMar>
            <w:vAlign w:val="bottom"/>
          </w:tcPr>
          <w:p w14:paraId="38737E51" w14:textId="758FEE75" w:rsidR="1612F9A0" w:rsidRDefault="1612F9A0" w:rsidP="1612F9A0">
            <w:r w:rsidRPr="1612F9A0">
              <w:rPr>
                <w:rFonts w:ascii="Times New Roman" w:hAnsi="Times New Roman"/>
                <w:color w:val="000000" w:themeColor="text1"/>
                <w:sz w:val="24"/>
                <w:szCs w:val="24"/>
              </w:rPr>
              <w:t xml:space="preserve"> </w:t>
            </w:r>
          </w:p>
        </w:tc>
      </w:tr>
      <w:tr w:rsidR="1612F9A0" w14:paraId="18EF72C9" w14:textId="77777777" w:rsidTr="003D56D9">
        <w:trPr>
          <w:trHeight w:val="315"/>
        </w:trPr>
        <w:tc>
          <w:tcPr>
            <w:tcW w:w="1875" w:type="dxa"/>
            <w:vMerge/>
            <w:vAlign w:val="center"/>
          </w:tcPr>
          <w:p w14:paraId="2E65DF6B" w14:textId="77777777" w:rsidR="00D84E50" w:rsidRDefault="00D84E50"/>
        </w:tc>
        <w:tc>
          <w:tcPr>
            <w:tcW w:w="5280" w:type="dxa"/>
            <w:tcMar>
              <w:top w:w="15" w:type="dxa"/>
              <w:left w:w="15" w:type="dxa"/>
              <w:right w:w="15" w:type="dxa"/>
            </w:tcMar>
            <w:vAlign w:val="center"/>
          </w:tcPr>
          <w:p w14:paraId="4F64747A" w14:textId="646C34D2" w:rsidR="1612F9A0" w:rsidRDefault="1612F9A0" w:rsidP="1612F9A0">
            <w:r w:rsidRPr="1612F9A0">
              <w:rPr>
                <w:rFonts w:ascii="Calibri" w:eastAsia="Calibri" w:hAnsi="Calibri" w:cs="Calibri"/>
                <w:color w:val="000000" w:themeColor="text1"/>
                <w:sz w:val="22"/>
                <w:szCs w:val="22"/>
              </w:rPr>
              <w:t>SFP:Ericsson-10GBASE-LR -Pluggable</w:t>
            </w:r>
          </w:p>
        </w:tc>
        <w:tc>
          <w:tcPr>
            <w:tcW w:w="1350" w:type="dxa"/>
            <w:tcMar>
              <w:top w:w="15" w:type="dxa"/>
              <w:left w:w="15" w:type="dxa"/>
              <w:right w:w="15" w:type="dxa"/>
            </w:tcMar>
            <w:vAlign w:val="bottom"/>
          </w:tcPr>
          <w:p w14:paraId="7B04C88B" w14:textId="3156B5C8" w:rsidR="1612F9A0" w:rsidRDefault="1612F9A0" w:rsidP="1612F9A0">
            <w:r w:rsidRPr="1612F9A0">
              <w:rPr>
                <w:rFonts w:ascii="Times New Roman" w:hAnsi="Times New Roman"/>
                <w:color w:val="000000" w:themeColor="text1"/>
                <w:sz w:val="24"/>
                <w:szCs w:val="24"/>
              </w:rPr>
              <w:t xml:space="preserve"> </w:t>
            </w:r>
          </w:p>
        </w:tc>
      </w:tr>
      <w:tr w:rsidR="1612F9A0" w14:paraId="459E2BF4" w14:textId="77777777" w:rsidTr="003D56D9">
        <w:trPr>
          <w:trHeight w:val="585"/>
        </w:trPr>
        <w:tc>
          <w:tcPr>
            <w:tcW w:w="1875" w:type="dxa"/>
            <w:vMerge/>
            <w:vAlign w:val="center"/>
          </w:tcPr>
          <w:p w14:paraId="284A9355" w14:textId="77777777" w:rsidR="00D84E50" w:rsidRDefault="00D84E50"/>
        </w:tc>
        <w:tc>
          <w:tcPr>
            <w:tcW w:w="5280" w:type="dxa"/>
            <w:tcMar>
              <w:top w:w="15" w:type="dxa"/>
              <w:left w:w="15" w:type="dxa"/>
              <w:right w:w="15" w:type="dxa"/>
            </w:tcMar>
            <w:vAlign w:val="center"/>
          </w:tcPr>
          <w:p w14:paraId="55625DF6" w14:textId="20CA0FE5" w:rsidR="1612F9A0" w:rsidRDefault="1612F9A0" w:rsidP="1612F9A0">
            <w:r w:rsidRPr="1612F9A0">
              <w:rPr>
                <w:rFonts w:ascii="Calibri" w:eastAsia="Calibri" w:hAnsi="Calibri" w:cs="Calibri"/>
                <w:color w:val="000000" w:themeColor="text1"/>
                <w:sz w:val="22"/>
                <w:szCs w:val="22"/>
              </w:rPr>
              <w:t>SFP:Ericsson-10GBASE-BX20 -Pluggable</w:t>
            </w:r>
          </w:p>
        </w:tc>
        <w:tc>
          <w:tcPr>
            <w:tcW w:w="1350" w:type="dxa"/>
            <w:tcMar>
              <w:top w:w="15" w:type="dxa"/>
              <w:left w:w="15" w:type="dxa"/>
              <w:right w:w="15" w:type="dxa"/>
            </w:tcMar>
            <w:vAlign w:val="bottom"/>
          </w:tcPr>
          <w:p w14:paraId="404F9858" w14:textId="32C3DE8D" w:rsidR="1612F9A0" w:rsidRDefault="1612F9A0" w:rsidP="1612F9A0">
            <w:r w:rsidRPr="1612F9A0">
              <w:rPr>
                <w:rFonts w:ascii="Times New Roman" w:hAnsi="Times New Roman"/>
                <w:color w:val="000000" w:themeColor="text1"/>
                <w:sz w:val="24"/>
                <w:szCs w:val="24"/>
              </w:rPr>
              <w:t xml:space="preserve"> </w:t>
            </w:r>
          </w:p>
        </w:tc>
      </w:tr>
      <w:tr w:rsidR="1612F9A0" w14:paraId="18D2918C" w14:textId="77777777" w:rsidTr="003D56D9">
        <w:trPr>
          <w:trHeight w:val="585"/>
        </w:trPr>
        <w:tc>
          <w:tcPr>
            <w:tcW w:w="1875" w:type="dxa"/>
            <w:vMerge/>
            <w:vAlign w:val="center"/>
          </w:tcPr>
          <w:p w14:paraId="77789D48" w14:textId="77777777" w:rsidR="00D84E50" w:rsidRDefault="00D84E50"/>
        </w:tc>
        <w:tc>
          <w:tcPr>
            <w:tcW w:w="5280" w:type="dxa"/>
            <w:tcMar>
              <w:top w:w="15" w:type="dxa"/>
              <w:left w:w="15" w:type="dxa"/>
              <w:right w:w="15" w:type="dxa"/>
            </w:tcMar>
            <w:vAlign w:val="center"/>
          </w:tcPr>
          <w:p w14:paraId="5057124E" w14:textId="0286C5E7" w:rsidR="1612F9A0" w:rsidRDefault="1612F9A0" w:rsidP="1612F9A0">
            <w:r w:rsidRPr="1612F9A0">
              <w:rPr>
                <w:rFonts w:ascii="Calibri" w:eastAsia="Calibri" w:hAnsi="Calibri" w:cs="Calibri"/>
                <w:color w:val="000000" w:themeColor="text1"/>
                <w:sz w:val="22"/>
                <w:szCs w:val="22"/>
              </w:rPr>
              <w:t>SFP:Ericsson-10GBASE-BX30 -Pluggable</w:t>
            </w:r>
          </w:p>
        </w:tc>
        <w:tc>
          <w:tcPr>
            <w:tcW w:w="1350" w:type="dxa"/>
            <w:tcMar>
              <w:top w:w="15" w:type="dxa"/>
              <w:left w:w="15" w:type="dxa"/>
              <w:right w:w="15" w:type="dxa"/>
            </w:tcMar>
            <w:vAlign w:val="bottom"/>
          </w:tcPr>
          <w:p w14:paraId="454FE35F" w14:textId="55CA561E" w:rsidR="1612F9A0" w:rsidRDefault="1612F9A0" w:rsidP="1612F9A0">
            <w:r w:rsidRPr="1612F9A0">
              <w:rPr>
                <w:rFonts w:ascii="Times New Roman" w:hAnsi="Times New Roman"/>
                <w:color w:val="000000" w:themeColor="text1"/>
                <w:sz w:val="24"/>
                <w:szCs w:val="24"/>
              </w:rPr>
              <w:t xml:space="preserve"> </w:t>
            </w:r>
          </w:p>
        </w:tc>
      </w:tr>
      <w:tr w:rsidR="1612F9A0" w14:paraId="0C3A52A3" w14:textId="77777777" w:rsidTr="003D56D9">
        <w:trPr>
          <w:trHeight w:val="315"/>
        </w:trPr>
        <w:tc>
          <w:tcPr>
            <w:tcW w:w="1875" w:type="dxa"/>
            <w:vMerge/>
            <w:vAlign w:val="center"/>
          </w:tcPr>
          <w:p w14:paraId="294F7CC6" w14:textId="77777777" w:rsidR="00D84E50" w:rsidRDefault="00D84E50"/>
        </w:tc>
        <w:tc>
          <w:tcPr>
            <w:tcW w:w="5280" w:type="dxa"/>
            <w:tcMar>
              <w:top w:w="15" w:type="dxa"/>
              <w:left w:w="15" w:type="dxa"/>
              <w:right w:w="15" w:type="dxa"/>
            </w:tcMar>
            <w:vAlign w:val="center"/>
          </w:tcPr>
          <w:p w14:paraId="175A1CBC" w14:textId="49039CAB" w:rsidR="1612F9A0" w:rsidRDefault="1612F9A0" w:rsidP="1612F9A0">
            <w:r w:rsidRPr="1612F9A0">
              <w:rPr>
                <w:rFonts w:ascii="Calibri" w:eastAsia="Calibri" w:hAnsi="Calibri" w:cs="Calibri"/>
                <w:color w:val="000000" w:themeColor="text1"/>
                <w:sz w:val="22"/>
                <w:szCs w:val="22"/>
              </w:rPr>
              <w:t>SFP:Ericsson-25GBASE -Pluggable</w:t>
            </w:r>
          </w:p>
        </w:tc>
        <w:tc>
          <w:tcPr>
            <w:tcW w:w="1350" w:type="dxa"/>
            <w:tcMar>
              <w:top w:w="15" w:type="dxa"/>
              <w:left w:w="15" w:type="dxa"/>
              <w:right w:w="15" w:type="dxa"/>
            </w:tcMar>
            <w:vAlign w:val="bottom"/>
          </w:tcPr>
          <w:p w14:paraId="72231029" w14:textId="5777E6EF" w:rsidR="1612F9A0" w:rsidRDefault="1612F9A0" w:rsidP="1612F9A0">
            <w:r w:rsidRPr="1612F9A0">
              <w:rPr>
                <w:rFonts w:ascii="Times New Roman" w:hAnsi="Times New Roman"/>
                <w:color w:val="000000" w:themeColor="text1"/>
                <w:sz w:val="24"/>
                <w:szCs w:val="24"/>
              </w:rPr>
              <w:t xml:space="preserve"> </w:t>
            </w:r>
          </w:p>
        </w:tc>
      </w:tr>
      <w:tr w:rsidR="1612F9A0" w14:paraId="7876D4D9" w14:textId="77777777" w:rsidTr="003D56D9">
        <w:trPr>
          <w:trHeight w:val="315"/>
        </w:trPr>
        <w:tc>
          <w:tcPr>
            <w:tcW w:w="1875" w:type="dxa"/>
            <w:vMerge/>
            <w:vAlign w:val="center"/>
          </w:tcPr>
          <w:p w14:paraId="5B04F8E2" w14:textId="77777777" w:rsidR="00D84E50" w:rsidRDefault="00D84E50"/>
        </w:tc>
        <w:tc>
          <w:tcPr>
            <w:tcW w:w="5280" w:type="dxa"/>
            <w:tcMar>
              <w:top w:w="15" w:type="dxa"/>
              <w:left w:w="15" w:type="dxa"/>
              <w:right w:w="15" w:type="dxa"/>
            </w:tcMar>
            <w:vAlign w:val="center"/>
          </w:tcPr>
          <w:p w14:paraId="71EEF603" w14:textId="032B91CC" w:rsidR="1612F9A0" w:rsidRDefault="1612F9A0" w:rsidP="1612F9A0">
            <w:r w:rsidRPr="1612F9A0">
              <w:rPr>
                <w:rFonts w:ascii="Calibri" w:eastAsia="Calibri" w:hAnsi="Calibri" w:cs="Calibri"/>
                <w:color w:val="000000" w:themeColor="text1"/>
                <w:sz w:val="22"/>
                <w:szCs w:val="22"/>
              </w:rPr>
              <w:t>SFP:Ericsson-25GBASE-LR -Pluggable</w:t>
            </w:r>
          </w:p>
        </w:tc>
        <w:tc>
          <w:tcPr>
            <w:tcW w:w="1350" w:type="dxa"/>
            <w:tcMar>
              <w:top w:w="15" w:type="dxa"/>
              <w:left w:w="15" w:type="dxa"/>
              <w:right w:w="15" w:type="dxa"/>
            </w:tcMar>
            <w:vAlign w:val="bottom"/>
          </w:tcPr>
          <w:p w14:paraId="4B3E3778" w14:textId="09F6E748" w:rsidR="1612F9A0" w:rsidRDefault="1612F9A0" w:rsidP="1612F9A0">
            <w:r w:rsidRPr="1612F9A0">
              <w:rPr>
                <w:rFonts w:ascii="Times New Roman" w:hAnsi="Times New Roman"/>
                <w:color w:val="000000" w:themeColor="text1"/>
                <w:sz w:val="24"/>
                <w:szCs w:val="24"/>
              </w:rPr>
              <w:t xml:space="preserve"> </w:t>
            </w:r>
          </w:p>
        </w:tc>
      </w:tr>
      <w:tr w:rsidR="1612F9A0" w:rsidRPr="008D1ED9" w14:paraId="14ABCDC2" w14:textId="77777777" w:rsidTr="003D56D9">
        <w:trPr>
          <w:trHeight w:val="315"/>
        </w:trPr>
        <w:tc>
          <w:tcPr>
            <w:tcW w:w="1875" w:type="dxa"/>
            <w:vMerge/>
            <w:vAlign w:val="center"/>
          </w:tcPr>
          <w:p w14:paraId="3C7EA359" w14:textId="77777777" w:rsidR="00D84E50" w:rsidRDefault="00D84E50"/>
        </w:tc>
        <w:tc>
          <w:tcPr>
            <w:tcW w:w="5280" w:type="dxa"/>
            <w:tcMar>
              <w:top w:w="15" w:type="dxa"/>
              <w:left w:w="15" w:type="dxa"/>
              <w:right w:w="15" w:type="dxa"/>
            </w:tcMar>
            <w:vAlign w:val="center"/>
          </w:tcPr>
          <w:p w14:paraId="58914D27" w14:textId="2E6B4E41" w:rsidR="1612F9A0" w:rsidRPr="008B7E9B" w:rsidRDefault="1612F9A0" w:rsidP="1612F9A0">
            <w:pPr>
              <w:rPr>
                <w:lang w:val="fr-FR"/>
              </w:rPr>
            </w:pPr>
            <w:r w:rsidRPr="008B7E9B">
              <w:rPr>
                <w:rFonts w:ascii="Calibri" w:eastAsia="Calibri" w:hAnsi="Calibri" w:cs="Calibri"/>
                <w:color w:val="000000" w:themeColor="text1"/>
                <w:sz w:val="22"/>
                <w:szCs w:val="22"/>
                <w:lang w:val="fr-FR"/>
              </w:rPr>
              <w:t>SFP:Ericsson-1000BASE-T -Pluggable</w:t>
            </w:r>
          </w:p>
        </w:tc>
        <w:tc>
          <w:tcPr>
            <w:tcW w:w="1350" w:type="dxa"/>
            <w:tcMar>
              <w:top w:w="15" w:type="dxa"/>
              <w:left w:w="15" w:type="dxa"/>
              <w:right w:w="15" w:type="dxa"/>
            </w:tcMar>
            <w:vAlign w:val="bottom"/>
          </w:tcPr>
          <w:p w14:paraId="54A7D694" w14:textId="6FA6AE99" w:rsidR="1612F9A0" w:rsidRPr="008B7E9B" w:rsidRDefault="1612F9A0" w:rsidP="1612F9A0">
            <w:pPr>
              <w:rPr>
                <w:lang w:val="fr-FR"/>
              </w:rPr>
            </w:pPr>
            <w:r w:rsidRPr="008B7E9B">
              <w:rPr>
                <w:rFonts w:ascii="Times New Roman" w:hAnsi="Times New Roman"/>
                <w:color w:val="000000" w:themeColor="text1"/>
                <w:sz w:val="24"/>
                <w:szCs w:val="24"/>
                <w:lang w:val="fr-FR"/>
              </w:rPr>
              <w:t xml:space="preserve"> </w:t>
            </w:r>
          </w:p>
        </w:tc>
      </w:tr>
      <w:tr w:rsidR="1612F9A0" w14:paraId="6244061D" w14:textId="77777777" w:rsidTr="003D56D9">
        <w:trPr>
          <w:trHeight w:val="585"/>
        </w:trPr>
        <w:tc>
          <w:tcPr>
            <w:tcW w:w="1875" w:type="dxa"/>
            <w:vMerge/>
            <w:vAlign w:val="center"/>
          </w:tcPr>
          <w:p w14:paraId="2829927F" w14:textId="77777777" w:rsidR="00D84E50" w:rsidRPr="008B7E9B" w:rsidRDefault="00D84E50">
            <w:pPr>
              <w:rPr>
                <w:lang w:val="fr-FR"/>
              </w:rPr>
            </w:pPr>
          </w:p>
        </w:tc>
        <w:tc>
          <w:tcPr>
            <w:tcW w:w="5280" w:type="dxa"/>
            <w:tcMar>
              <w:top w:w="15" w:type="dxa"/>
              <w:left w:w="15" w:type="dxa"/>
              <w:right w:w="15" w:type="dxa"/>
            </w:tcMar>
            <w:vAlign w:val="center"/>
          </w:tcPr>
          <w:p w14:paraId="0D4F10F8" w14:textId="2EADE642" w:rsidR="1612F9A0" w:rsidRDefault="1612F9A0" w:rsidP="1612F9A0">
            <w:r w:rsidRPr="1612F9A0">
              <w:rPr>
                <w:rFonts w:ascii="Calibri" w:eastAsia="Calibri" w:hAnsi="Calibri" w:cs="Calibri"/>
                <w:color w:val="000000" w:themeColor="text1"/>
                <w:sz w:val="22"/>
                <w:szCs w:val="22"/>
              </w:rPr>
              <w:t>SFP:Ericsson-1000BASE-BX10 -Pluggable</w:t>
            </w:r>
          </w:p>
        </w:tc>
        <w:tc>
          <w:tcPr>
            <w:tcW w:w="1350" w:type="dxa"/>
            <w:tcMar>
              <w:top w:w="15" w:type="dxa"/>
              <w:left w:w="15" w:type="dxa"/>
              <w:right w:w="15" w:type="dxa"/>
            </w:tcMar>
            <w:vAlign w:val="bottom"/>
          </w:tcPr>
          <w:p w14:paraId="3087B119" w14:textId="49326FB6" w:rsidR="1612F9A0" w:rsidRDefault="1612F9A0" w:rsidP="1612F9A0">
            <w:r w:rsidRPr="1612F9A0">
              <w:rPr>
                <w:rFonts w:ascii="Times New Roman" w:hAnsi="Times New Roman"/>
                <w:color w:val="000000" w:themeColor="text1"/>
                <w:sz w:val="24"/>
                <w:szCs w:val="24"/>
              </w:rPr>
              <w:t xml:space="preserve"> </w:t>
            </w:r>
          </w:p>
        </w:tc>
      </w:tr>
      <w:tr w:rsidR="1612F9A0" w14:paraId="4A5B8479" w14:textId="77777777" w:rsidTr="003D56D9">
        <w:trPr>
          <w:trHeight w:val="315"/>
        </w:trPr>
        <w:tc>
          <w:tcPr>
            <w:tcW w:w="1875" w:type="dxa"/>
            <w:vMerge/>
            <w:vAlign w:val="center"/>
          </w:tcPr>
          <w:p w14:paraId="14A8BFD8" w14:textId="77777777" w:rsidR="00D84E50" w:rsidRDefault="00D84E50"/>
        </w:tc>
        <w:tc>
          <w:tcPr>
            <w:tcW w:w="5280" w:type="dxa"/>
            <w:tcMar>
              <w:top w:w="15" w:type="dxa"/>
              <w:left w:w="15" w:type="dxa"/>
              <w:right w:w="15" w:type="dxa"/>
            </w:tcMar>
            <w:vAlign w:val="center"/>
          </w:tcPr>
          <w:p w14:paraId="1409967F" w14:textId="0E59906F" w:rsidR="1612F9A0" w:rsidRDefault="1612F9A0" w:rsidP="1612F9A0">
            <w:r w:rsidRPr="1612F9A0">
              <w:rPr>
                <w:rFonts w:ascii="Calibri" w:eastAsia="Calibri" w:hAnsi="Calibri" w:cs="Calibri"/>
                <w:color w:val="000000" w:themeColor="text1"/>
                <w:sz w:val="22"/>
                <w:szCs w:val="22"/>
              </w:rPr>
              <w:t>SFP:Ericsson-100GBASE -Pluggable</w:t>
            </w:r>
          </w:p>
        </w:tc>
        <w:tc>
          <w:tcPr>
            <w:tcW w:w="1350" w:type="dxa"/>
            <w:tcMar>
              <w:top w:w="15" w:type="dxa"/>
              <w:left w:w="15" w:type="dxa"/>
              <w:right w:w="15" w:type="dxa"/>
            </w:tcMar>
            <w:vAlign w:val="bottom"/>
          </w:tcPr>
          <w:p w14:paraId="2F01FF1A" w14:textId="3EB50DD0" w:rsidR="1612F9A0" w:rsidRDefault="1612F9A0" w:rsidP="1612F9A0">
            <w:r w:rsidRPr="1612F9A0">
              <w:rPr>
                <w:rFonts w:ascii="Times New Roman" w:hAnsi="Times New Roman"/>
                <w:color w:val="000000" w:themeColor="text1"/>
                <w:sz w:val="24"/>
                <w:szCs w:val="24"/>
              </w:rPr>
              <w:t xml:space="preserve"> </w:t>
            </w:r>
          </w:p>
        </w:tc>
      </w:tr>
      <w:tr w:rsidR="1612F9A0" w14:paraId="21A60514" w14:textId="77777777" w:rsidTr="003D56D9">
        <w:trPr>
          <w:trHeight w:val="585"/>
        </w:trPr>
        <w:tc>
          <w:tcPr>
            <w:tcW w:w="1875" w:type="dxa"/>
            <w:vMerge/>
            <w:vAlign w:val="center"/>
          </w:tcPr>
          <w:p w14:paraId="7D0A0B64" w14:textId="77777777" w:rsidR="00D84E50" w:rsidRDefault="00D84E50"/>
        </w:tc>
        <w:tc>
          <w:tcPr>
            <w:tcW w:w="5280" w:type="dxa"/>
            <w:tcMar>
              <w:top w:w="15" w:type="dxa"/>
              <w:left w:w="15" w:type="dxa"/>
              <w:right w:w="15" w:type="dxa"/>
            </w:tcMar>
            <w:vAlign w:val="center"/>
          </w:tcPr>
          <w:p w14:paraId="05800B79" w14:textId="7B2E0AC4" w:rsidR="1612F9A0" w:rsidRDefault="1612F9A0" w:rsidP="1612F9A0">
            <w:r w:rsidRPr="1612F9A0">
              <w:rPr>
                <w:rFonts w:ascii="Calibri" w:eastAsia="Calibri" w:hAnsi="Calibri" w:cs="Calibri"/>
                <w:color w:val="000000" w:themeColor="text1"/>
                <w:sz w:val="22"/>
                <w:szCs w:val="22"/>
              </w:rPr>
              <w:t>SFP:Ericsson-25GBASE-BX15 -Pluggable</w:t>
            </w:r>
          </w:p>
        </w:tc>
        <w:tc>
          <w:tcPr>
            <w:tcW w:w="1350" w:type="dxa"/>
            <w:tcMar>
              <w:top w:w="15" w:type="dxa"/>
              <w:left w:w="15" w:type="dxa"/>
              <w:right w:w="15" w:type="dxa"/>
            </w:tcMar>
            <w:vAlign w:val="bottom"/>
          </w:tcPr>
          <w:p w14:paraId="197BA22B" w14:textId="6BDBCC02" w:rsidR="1612F9A0" w:rsidRDefault="1612F9A0" w:rsidP="1612F9A0">
            <w:r w:rsidRPr="1612F9A0">
              <w:rPr>
                <w:rFonts w:ascii="Times New Roman" w:hAnsi="Times New Roman"/>
                <w:color w:val="000000" w:themeColor="text1"/>
                <w:sz w:val="24"/>
                <w:szCs w:val="24"/>
              </w:rPr>
              <w:t xml:space="preserve"> </w:t>
            </w:r>
          </w:p>
        </w:tc>
      </w:tr>
      <w:tr w:rsidR="1612F9A0" w14:paraId="31DA34B4" w14:textId="77777777" w:rsidTr="003D56D9">
        <w:trPr>
          <w:trHeight w:val="585"/>
        </w:trPr>
        <w:tc>
          <w:tcPr>
            <w:tcW w:w="1875" w:type="dxa"/>
            <w:vMerge/>
            <w:vAlign w:val="center"/>
          </w:tcPr>
          <w:p w14:paraId="5D79CFCC" w14:textId="77777777" w:rsidR="00D84E50" w:rsidRDefault="00D84E50"/>
        </w:tc>
        <w:tc>
          <w:tcPr>
            <w:tcW w:w="5280" w:type="dxa"/>
            <w:tcMar>
              <w:top w:w="15" w:type="dxa"/>
              <w:left w:w="15" w:type="dxa"/>
              <w:right w:w="15" w:type="dxa"/>
            </w:tcMar>
            <w:vAlign w:val="center"/>
          </w:tcPr>
          <w:p w14:paraId="1358F92F" w14:textId="48B0579D" w:rsidR="1612F9A0" w:rsidRDefault="1612F9A0" w:rsidP="1612F9A0">
            <w:r w:rsidRPr="1612F9A0">
              <w:rPr>
                <w:rFonts w:ascii="Calibri" w:eastAsia="Calibri" w:hAnsi="Calibri" w:cs="Calibri"/>
                <w:color w:val="000000" w:themeColor="text1"/>
                <w:sz w:val="22"/>
                <w:szCs w:val="22"/>
              </w:rPr>
              <w:t>8SFP:Ericsson-1000BASE-BX20 -Pluggable</w:t>
            </w:r>
          </w:p>
        </w:tc>
        <w:tc>
          <w:tcPr>
            <w:tcW w:w="1350" w:type="dxa"/>
            <w:tcMar>
              <w:top w:w="15" w:type="dxa"/>
              <w:left w:w="15" w:type="dxa"/>
              <w:right w:w="15" w:type="dxa"/>
            </w:tcMar>
            <w:vAlign w:val="bottom"/>
          </w:tcPr>
          <w:p w14:paraId="61553460" w14:textId="6AEF317C" w:rsidR="1612F9A0" w:rsidRDefault="1612F9A0" w:rsidP="1612F9A0">
            <w:r w:rsidRPr="1612F9A0">
              <w:rPr>
                <w:rFonts w:ascii="Times New Roman" w:hAnsi="Times New Roman"/>
                <w:color w:val="000000" w:themeColor="text1"/>
                <w:sz w:val="24"/>
                <w:szCs w:val="24"/>
              </w:rPr>
              <w:t xml:space="preserve"> </w:t>
            </w:r>
          </w:p>
        </w:tc>
      </w:tr>
      <w:tr w:rsidR="1612F9A0" w14:paraId="1A166915" w14:textId="77777777" w:rsidTr="003D56D9">
        <w:trPr>
          <w:trHeight w:val="585"/>
        </w:trPr>
        <w:tc>
          <w:tcPr>
            <w:tcW w:w="1875" w:type="dxa"/>
            <w:vMerge/>
            <w:vAlign w:val="center"/>
          </w:tcPr>
          <w:p w14:paraId="28D7948A" w14:textId="77777777" w:rsidR="00D84E50" w:rsidRDefault="00D84E50"/>
        </w:tc>
        <w:tc>
          <w:tcPr>
            <w:tcW w:w="5280" w:type="dxa"/>
            <w:tcMar>
              <w:top w:w="15" w:type="dxa"/>
              <w:left w:w="15" w:type="dxa"/>
              <w:right w:w="15" w:type="dxa"/>
            </w:tcMar>
            <w:vAlign w:val="center"/>
          </w:tcPr>
          <w:p w14:paraId="3036F828" w14:textId="41F1A8B5" w:rsidR="1612F9A0" w:rsidRDefault="1612F9A0" w:rsidP="1612F9A0">
            <w:r w:rsidRPr="1612F9A0">
              <w:rPr>
                <w:rFonts w:ascii="Calibri" w:eastAsia="Calibri" w:hAnsi="Calibri" w:cs="Calibri"/>
                <w:color w:val="000000" w:themeColor="text1"/>
                <w:sz w:val="22"/>
                <w:szCs w:val="22"/>
              </w:rPr>
              <w:t>SFP:Ericsson-1000BASE-BX40 -Pluggable</w:t>
            </w:r>
          </w:p>
        </w:tc>
        <w:tc>
          <w:tcPr>
            <w:tcW w:w="1350" w:type="dxa"/>
            <w:tcMar>
              <w:top w:w="15" w:type="dxa"/>
              <w:left w:w="15" w:type="dxa"/>
              <w:right w:w="15" w:type="dxa"/>
            </w:tcMar>
            <w:vAlign w:val="bottom"/>
          </w:tcPr>
          <w:p w14:paraId="637F20ED" w14:textId="2D4D4E78" w:rsidR="1612F9A0" w:rsidRDefault="1612F9A0" w:rsidP="1612F9A0">
            <w:r w:rsidRPr="1612F9A0">
              <w:rPr>
                <w:rFonts w:ascii="Times New Roman" w:hAnsi="Times New Roman"/>
                <w:color w:val="000000" w:themeColor="text1"/>
                <w:sz w:val="24"/>
                <w:szCs w:val="24"/>
              </w:rPr>
              <w:t xml:space="preserve"> </w:t>
            </w:r>
          </w:p>
        </w:tc>
      </w:tr>
      <w:tr w:rsidR="1612F9A0" w14:paraId="496D85C5" w14:textId="77777777" w:rsidTr="003D56D9">
        <w:trPr>
          <w:trHeight w:val="585"/>
        </w:trPr>
        <w:tc>
          <w:tcPr>
            <w:tcW w:w="1875" w:type="dxa"/>
            <w:vMerge/>
            <w:vAlign w:val="center"/>
          </w:tcPr>
          <w:p w14:paraId="5EE66A16" w14:textId="77777777" w:rsidR="00D84E50" w:rsidRDefault="00D84E50"/>
        </w:tc>
        <w:tc>
          <w:tcPr>
            <w:tcW w:w="5280" w:type="dxa"/>
            <w:tcMar>
              <w:top w:w="15" w:type="dxa"/>
              <w:left w:w="15" w:type="dxa"/>
              <w:right w:w="15" w:type="dxa"/>
            </w:tcMar>
            <w:vAlign w:val="center"/>
          </w:tcPr>
          <w:p w14:paraId="3A61263D" w14:textId="7128B984" w:rsidR="1612F9A0" w:rsidRDefault="1612F9A0" w:rsidP="1612F9A0">
            <w:r w:rsidRPr="1612F9A0">
              <w:rPr>
                <w:rFonts w:ascii="Calibri" w:eastAsia="Calibri" w:hAnsi="Calibri" w:cs="Calibri"/>
                <w:color w:val="000000" w:themeColor="text1"/>
                <w:sz w:val="22"/>
                <w:szCs w:val="22"/>
              </w:rPr>
              <w:t>SFP:Ericsson-1000BASE-LX10 -Pluggable</w:t>
            </w:r>
          </w:p>
        </w:tc>
        <w:tc>
          <w:tcPr>
            <w:tcW w:w="1350" w:type="dxa"/>
            <w:tcMar>
              <w:top w:w="15" w:type="dxa"/>
              <w:left w:w="15" w:type="dxa"/>
              <w:right w:w="15" w:type="dxa"/>
            </w:tcMar>
            <w:vAlign w:val="bottom"/>
          </w:tcPr>
          <w:p w14:paraId="13813B6A" w14:textId="69A7A9AC" w:rsidR="1612F9A0" w:rsidRDefault="1612F9A0" w:rsidP="1612F9A0">
            <w:r w:rsidRPr="1612F9A0">
              <w:rPr>
                <w:rFonts w:ascii="Times New Roman" w:hAnsi="Times New Roman"/>
                <w:color w:val="000000" w:themeColor="text1"/>
                <w:sz w:val="24"/>
                <w:szCs w:val="24"/>
              </w:rPr>
              <w:t xml:space="preserve"> </w:t>
            </w:r>
          </w:p>
        </w:tc>
      </w:tr>
      <w:tr w:rsidR="1612F9A0" w14:paraId="7799B749" w14:textId="77777777" w:rsidTr="003D56D9">
        <w:trPr>
          <w:trHeight w:val="585"/>
        </w:trPr>
        <w:tc>
          <w:tcPr>
            <w:tcW w:w="1875" w:type="dxa"/>
            <w:vMerge/>
            <w:vAlign w:val="center"/>
          </w:tcPr>
          <w:p w14:paraId="64E455A8" w14:textId="77777777" w:rsidR="00D84E50" w:rsidRDefault="00D84E50"/>
        </w:tc>
        <w:tc>
          <w:tcPr>
            <w:tcW w:w="5280" w:type="dxa"/>
            <w:tcMar>
              <w:top w:w="15" w:type="dxa"/>
              <w:left w:w="15" w:type="dxa"/>
              <w:right w:w="15" w:type="dxa"/>
            </w:tcMar>
            <w:vAlign w:val="center"/>
          </w:tcPr>
          <w:p w14:paraId="02697E61" w14:textId="1D75B46F" w:rsidR="1612F9A0" w:rsidRDefault="1612F9A0" w:rsidP="1612F9A0">
            <w:r w:rsidRPr="1612F9A0">
              <w:rPr>
                <w:rFonts w:ascii="Calibri" w:eastAsia="Calibri" w:hAnsi="Calibri" w:cs="Calibri"/>
                <w:color w:val="000000" w:themeColor="text1"/>
                <w:sz w:val="22"/>
                <w:szCs w:val="22"/>
              </w:rPr>
              <w:t>SFP:Ericsson-1000BASE-LX40 -Pluggable</w:t>
            </w:r>
          </w:p>
        </w:tc>
        <w:tc>
          <w:tcPr>
            <w:tcW w:w="1350" w:type="dxa"/>
            <w:tcMar>
              <w:top w:w="15" w:type="dxa"/>
              <w:left w:w="15" w:type="dxa"/>
              <w:right w:w="15" w:type="dxa"/>
            </w:tcMar>
            <w:vAlign w:val="bottom"/>
          </w:tcPr>
          <w:p w14:paraId="4720E2AD" w14:textId="2FA235D1" w:rsidR="1612F9A0" w:rsidRDefault="1612F9A0" w:rsidP="1612F9A0">
            <w:pPr>
              <w:rPr>
                <w:rFonts w:ascii="Times New Roman" w:hAnsi="Times New Roman"/>
                <w:color w:val="000000" w:themeColor="text1"/>
                <w:sz w:val="24"/>
                <w:szCs w:val="24"/>
              </w:rPr>
            </w:pPr>
          </w:p>
        </w:tc>
      </w:tr>
    </w:tbl>
    <w:p w14:paraId="17B3098E" w14:textId="7D525BAB" w:rsidR="1612F9A0" w:rsidRDefault="1612F9A0" w:rsidP="1612F9A0">
      <w:pPr>
        <w:pStyle w:val="BodyText"/>
        <w:rPr>
          <w:lang w:val="en-CA"/>
        </w:rPr>
      </w:pPr>
    </w:p>
    <w:p w14:paraId="112D451E" w14:textId="66862BF9" w:rsidR="008E3B5F" w:rsidRDefault="064D75D5" w:rsidP="008E3B5F">
      <w:pPr>
        <w:pStyle w:val="Heading3"/>
        <w:rPr>
          <w:lang w:val="en-CA"/>
        </w:rPr>
      </w:pPr>
      <w:bookmarkStart w:id="68" w:name="_Toc1094719440"/>
      <w:r w:rsidRPr="47D17CDD">
        <w:rPr>
          <w:lang w:val="en-CA"/>
        </w:rPr>
        <w:t>P</w:t>
      </w:r>
      <w:r w:rsidR="356D08EE" w:rsidRPr="47D17CDD">
        <w:rPr>
          <w:lang w:val="en-CA"/>
        </w:rPr>
        <w:t>ort Compatibility</w:t>
      </w:r>
      <w:bookmarkEnd w:id="68"/>
      <w:r w:rsidR="356D08EE" w:rsidRPr="47D17CDD">
        <w:rPr>
          <w:lang w:val="en-CA"/>
        </w:rPr>
        <w:t xml:space="preserve"> </w:t>
      </w:r>
    </w:p>
    <w:p w14:paraId="6C28F981" w14:textId="77777777" w:rsidR="00DF6D5A" w:rsidRDefault="00DF6D5A" w:rsidP="00DF6D5A">
      <w:pPr>
        <w:pStyle w:val="Heading4"/>
        <w:rPr>
          <w:lang w:val="en-CA"/>
        </w:rPr>
      </w:pPr>
      <w:r w:rsidRPr="332B3AB8">
        <w:rPr>
          <w:lang w:val="en-CA"/>
        </w:rPr>
        <w:t>Card Ports</w:t>
      </w:r>
    </w:p>
    <w:p w14:paraId="3076964B" w14:textId="59CD9911" w:rsidR="66F36B10" w:rsidRDefault="66F36B10" w:rsidP="1612F9A0">
      <w:pPr>
        <w:pStyle w:val="BodyText"/>
        <w:rPr>
          <w:lang w:val="en-CA"/>
        </w:rPr>
      </w:pPr>
      <w:r w:rsidRPr="1612F9A0">
        <w:rPr>
          <w:lang w:val="en-CA"/>
        </w:rPr>
        <w:t>NA</w:t>
      </w:r>
    </w:p>
    <w:p w14:paraId="4B5AF4DF" w14:textId="77777777" w:rsidR="00DF6D5A" w:rsidRDefault="00DF6D5A" w:rsidP="00DF6D5A">
      <w:pPr>
        <w:pStyle w:val="Heading4"/>
        <w:rPr>
          <w:lang w:val="en-CA"/>
        </w:rPr>
      </w:pPr>
      <w:r w:rsidRPr="332B3AB8">
        <w:rPr>
          <w:lang w:val="en-CA"/>
        </w:rPr>
        <w:t>Device Ports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035"/>
        <w:gridCol w:w="1035"/>
        <w:gridCol w:w="1035"/>
        <w:gridCol w:w="1035"/>
        <w:gridCol w:w="1035"/>
        <w:gridCol w:w="1035"/>
        <w:gridCol w:w="1035"/>
      </w:tblGrid>
      <w:tr w:rsidR="1612F9A0" w14:paraId="5D9FE346" w14:textId="77777777" w:rsidTr="00862604">
        <w:trPr>
          <w:trHeight w:val="1035"/>
        </w:trPr>
        <w:tc>
          <w:tcPr>
            <w:tcW w:w="1035" w:type="dxa"/>
            <w:vMerge w:val="restart"/>
            <w:shd w:val="clear" w:color="auto" w:fill="548DD4" w:themeFill="text2" w:themeFillTint="99"/>
            <w:tcMar>
              <w:top w:w="15" w:type="dxa"/>
              <w:left w:w="15" w:type="dxa"/>
              <w:right w:w="15" w:type="dxa"/>
            </w:tcMar>
            <w:vAlign w:val="center"/>
          </w:tcPr>
          <w:p w14:paraId="27CF5FC3" w14:textId="1CBBCC03" w:rsidR="1612F9A0" w:rsidRDefault="1612F9A0" w:rsidP="1612F9A0">
            <w:r w:rsidRPr="1612F9A0">
              <w:rPr>
                <w:rFonts w:ascii="Calibri" w:eastAsia="Calibri" w:hAnsi="Calibri" w:cs="Calibri"/>
                <w:b/>
                <w:bCs/>
                <w:color w:val="000000" w:themeColor="text1"/>
              </w:rPr>
              <w:t>Device Archetype  Instance Name</w:t>
            </w:r>
          </w:p>
        </w:tc>
        <w:tc>
          <w:tcPr>
            <w:tcW w:w="1035" w:type="dxa"/>
            <w:vMerge w:val="restart"/>
            <w:shd w:val="clear" w:color="auto" w:fill="548DD4" w:themeFill="text2" w:themeFillTint="99"/>
            <w:tcMar>
              <w:top w:w="15" w:type="dxa"/>
              <w:left w:w="15" w:type="dxa"/>
              <w:right w:w="15" w:type="dxa"/>
            </w:tcMar>
            <w:vAlign w:val="center"/>
          </w:tcPr>
          <w:p w14:paraId="228E09E6" w14:textId="02CEC4F3" w:rsidR="1612F9A0" w:rsidRDefault="1612F9A0" w:rsidP="1612F9A0">
            <w:r w:rsidRPr="1612F9A0">
              <w:rPr>
                <w:rFonts w:ascii="Calibri" w:eastAsia="Calibri" w:hAnsi="Calibri" w:cs="Calibri"/>
                <w:b/>
                <w:bCs/>
                <w:color w:val="000000" w:themeColor="text1"/>
              </w:rPr>
              <w:t>Port Archetype</w:t>
            </w:r>
          </w:p>
        </w:tc>
        <w:tc>
          <w:tcPr>
            <w:tcW w:w="1035" w:type="dxa"/>
            <w:vMerge w:val="restart"/>
            <w:shd w:val="clear" w:color="auto" w:fill="548DD4" w:themeFill="text2" w:themeFillTint="99"/>
            <w:tcMar>
              <w:top w:w="15" w:type="dxa"/>
              <w:left w:w="15" w:type="dxa"/>
              <w:right w:w="15" w:type="dxa"/>
            </w:tcMar>
            <w:vAlign w:val="center"/>
          </w:tcPr>
          <w:p w14:paraId="5F8D30CD" w14:textId="461293AA" w:rsidR="1612F9A0" w:rsidRDefault="1612F9A0" w:rsidP="1612F9A0">
            <w:r w:rsidRPr="1612F9A0">
              <w:rPr>
                <w:rFonts w:ascii="Calibri" w:eastAsia="Calibri" w:hAnsi="Calibri" w:cs="Calibri"/>
                <w:b/>
                <w:bCs/>
                <w:color w:val="000000" w:themeColor="text1"/>
              </w:rPr>
              <w:t>Port Archetype Instance</w:t>
            </w:r>
          </w:p>
        </w:tc>
        <w:tc>
          <w:tcPr>
            <w:tcW w:w="1035" w:type="dxa"/>
            <w:vMerge w:val="restart"/>
            <w:shd w:val="clear" w:color="auto" w:fill="548DD4" w:themeFill="text2" w:themeFillTint="99"/>
            <w:tcMar>
              <w:top w:w="15" w:type="dxa"/>
              <w:left w:w="15" w:type="dxa"/>
              <w:right w:w="15" w:type="dxa"/>
            </w:tcMar>
            <w:vAlign w:val="center"/>
          </w:tcPr>
          <w:p w14:paraId="03508753" w14:textId="1CC3E50A" w:rsidR="1612F9A0" w:rsidRDefault="1612F9A0" w:rsidP="1612F9A0">
            <w:r w:rsidRPr="1612F9A0">
              <w:rPr>
                <w:rFonts w:ascii="Calibri" w:eastAsia="Calibri" w:hAnsi="Calibri" w:cs="Calibri"/>
                <w:b/>
                <w:bCs/>
                <w:color w:val="000000" w:themeColor="text1"/>
              </w:rPr>
              <w:t>Port Number</w:t>
            </w:r>
          </w:p>
        </w:tc>
        <w:tc>
          <w:tcPr>
            <w:tcW w:w="1035" w:type="dxa"/>
            <w:vMerge w:val="restart"/>
            <w:shd w:val="clear" w:color="auto" w:fill="548DD4" w:themeFill="text2" w:themeFillTint="99"/>
            <w:tcMar>
              <w:top w:w="15" w:type="dxa"/>
              <w:left w:w="15" w:type="dxa"/>
              <w:right w:w="15" w:type="dxa"/>
            </w:tcMar>
            <w:vAlign w:val="center"/>
          </w:tcPr>
          <w:p w14:paraId="2AAA21DA" w14:textId="7929D1E5" w:rsidR="1612F9A0" w:rsidRDefault="1612F9A0" w:rsidP="1612F9A0">
            <w:r w:rsidRPr="1612F9A0">
              <w:rPr>
                <w:rFonts w:ascii="Calibri" w:eastAsia="Calibri" w:hAnsi="Calibri" w:cs="Calibri"/>
                <w:b/>
                <w:bCs/>
                <w:color w:val="000000" w:themeColor="text1"/>
              </w:rPr>
              <w:t>Port Sequence</w:t>
            </w:r>
          </w:p>
        </w:tc>
        <w:tc>
          <w:tcPr>
            <w:tcW w:w="1035" w:type="dxa"/>
            <w:vMerge w:val="restart"/>
            <w:shd w:val="clear" w:color="auto" w:fill="548DD4" w:themeFill="text2" w:themeFillTint="99"/>
            <w:tcMar>
              <w:top w:w="15" w:type="dxa"/>
              <w:left w:w="15" w:type="dxa"/>
              <w:right w:w="15" w:type="dxa"/>
            </w:tcMar>
            <w:vAlign w:val="center"/>
          </w:tcPr>
          <w:p w14:paraId="01489D40" w14:textId="3E444308" w:rsidR="1612F9A0" w:rsidRDefault="1612F9A0" w:rsidP="1612F9A0">
            <w:r w:rsidRPr="1612F9A0">
              <w:rPr>
                <w:rFonts w:ascii="Calibri" w:eastAsia="Calibri" w:hAnsi="Calibri" w:cs="Calibri"/>
                <w:b/>
                <w:bCs/>
                <w:color w:val="000000" w:themeColor="text1"/>
              </w:rPr>
              <w:t>Port Type Name</w:t>
            </w:r>
          </w:p>
        </w:tc>
        <w:tc>
          <w:tcPr>
            <w:tcW w:w="1035" w:type="dxa"/>
            <w:vMerge w:val="restart"/>
            <w:shd w:val="clear" w:color="auto" w:fill="548DD4" w:themeFill="text2" w:themeFillTint="99"/>
            <w:tcMar>
              <w:top w:w="15" w:type="dxa"/>
              <w:left w:w="15" w:type="dxa"/>
              <w:right w:w="15" w:type="dxa"/>
            </w:tcMar>
            <w:vAlign w:val="center"/>
          </w:tcPr>
          <w:p w14:paraId="28BF026E" w14:textId="2E9C38CF" w:rsidR="1612F9A0" w:rsidRDefault="1612F9A0" w:rsidP="1612F9A0">
            <w:r w:rsidRPr="1612F9A0">
              <w:rPr>
                <w:rFonts w:ascii="Calibri" w:eastAsia="Calibri" w:hAnsi="Calibri" w:cs="Calibri"/>
                <w:b/>
                <w:bCs/>
                <w:color w:val="000000" w:themeColor="text1"/>
              </w:rPr>
              <w:t>Logical Interface Required</w:t>
            </w:r>
          </w:p>
        </w:tc>
      </w:tr>
      <w:tr w:rsidR="1612F9A0" w14:paraId="57A1020A" w14:textId="77777777" w:rsidTr="00862604">
        <w:trPr>
          <w:trHeight w:val="315"/>
        </w:trPr>
        <w:tc>
          <w:tcPr>
            <w:tcW w:w="1035" w:type="dxa"/>
            <w:vMerge/>
            <w:vAlign w:val="center"/>
          </w:tcPr>
          <w:p w14:paraId="2B4087F0" w14:textId="77777777" w:rsidR="00D84E50" w:rsidRDefault="00D84E50"/>
        </w:tc>
        <w:tc>
          <w:tcPr>
            <w:tcW w:w="1035" w:type="dxa"/>
            <w:vMerge/>
            <w:vAlign w:val="center"/>
          </w:tcPr>
          <w:p w14:paraId="4CC7E23E" w14:textId="77777777" w:rsidR="00D84E50" w:rsidRDefault="00D84E50"/>
        </w:tc>
        <w:tc>
          <w:tcPr>
            <w:tcW w:w="1035" w:type="dxa"/>
            <w:vMerge/>
            <w:vAlign w:val="center"/>
          </w:tcPr>
          <w:p w14:paraId="34319AF7" w14:textId="77777777" w:rsidR="00D84E50" w:rsidRDefault="00D84E50"/>
        </w:tc>
        <w:tc>
          <w:tcPr>
            <w:tcW w:w="1035" w:type="dxa"/>
            <w:vMerge/>
            <w:vAlign w:val="center"/>
          </w:tcPr>
          <w:p w14:paraId="19FECD7C" w14:textId="77777777" w:rsidR="00D84E50" w:rsidRDefault="00D84E50"/>
        </w:tc>
        <w:tc>
          <w:tcPr>
            <w:tcW w:w="1035" w:type="dxa"/>
            <w:vMerge/>
            <w:vAlign w:val="center"/>
          </w:tcPr>
          <w:p w14:paraId="2E1C5E92" w14:textId="77777777" w:rsidR="00D84E50" w:rsidRDefault="00D84E50"/>
        </w:tc>
        <w:tc>
          <w:tcPr>
            <w:tcW w:w="1035" w:type="dxa"/>
            <w:vMerge/>
            <w:vAlign w:val="center"/>
          </w:tcPr>
          <w:p w14:paraId="01A4221E" w14:textId="77777777" w:rsidR="00D84E50" w:rsidRDefault="00D84E50"/>
        </w:tc>
        <w:tc>
          <w:tcPr>
            <w:tcW w:w="1035" w:type="dxa"/>
            <w:vMerge/>
            <w:vAlign w:val="center"/>
          </w:tcPr>
          <w:p w14:paraId="0077E83C" w14:textId="77777777" w:rsidR="00D84E50" w:rsidRDefault="00D84E50"/>
        </w:tc>
      </w:tr>
      <w:tr w:rsidR="1612F9A0" w14:paraId="0E5D7F09" w14:textId="77777777" w:rsidTr="00862604">
        <w:trPr>
          <w:trHeight w:val="390"/>
        </w:trPr>
        <w:tc>
          <w:tcPr>
            <w:tcW w:w="1035" w:type="dxa"/>
            <w:vMerge w:val="restart"/>
            <w:tcMar>
              <w:top w:w="15" w:type="dxa"/>
              <w:left w:w="15" w:type="dxa"/>
              <w:right w:w="15" w:type="dxa"/>
            </w:tcMar>
            <w:vAlign w:val="center"/>
          </w:tcPr>
          <w:p w14:paraId="0D664845" w14:textId="77777777" w:rsidR="00B62062" w:rsidRDefault="1612F9A0" w:rsidP="1612F9A0">
            <w:r w:rsidRPr="1612F9A0">
              <w:rPr>
                <w:rFonts w:ascii="Calibri" w:eastAsia="Calibri" w:hAnsi="Calibri" w:cs="Calibri"/>
                <w:color w:val="000000" w:themeColor="text1"/>
              </w:rPr>
              <w:t>Ericsson Baseband 6648</w:t>
            </w:r>
          </w:p>
          <w:p w14:paraId="27EF2DAC" w14:textId="77777777" w:rsidR="00B62062" w:rsidRDefault="00B62062" w:rsidP="1612F9A0">
            <w:r w:rsidRPr="1612F9A0">
              <w:rPr>
                <w:rFonts w:ascii="Calibri" w:eastAsia="Calibri" w:hAnsi="Calibri" w:cs="Calibri"/>
                <w:color w:val="000000" w:themeColor="text1"/>
              </w:rPr>
              <w:t xml:space="preserve"> </w:t>
            </w:r>
          </w:p>
          <w:p w14:paraId="77075B62" w14:textId="1DB7F894" w:rsidR="1612F9A0" w:rsidRDefault="00B62062" w:rsidP="1612F9A0">
            <w:r w:rsidRPr="1612F9A0">
              <w:rPr>
                <w:rFonts w:ascii="Calibri" w:eastAsia="Calibri" w:hAnsi="Calibri" w:cs="Calibri"/>
                <w:color w:val="000000" w:themeColor="text1"/>
              </w:rPr>
              <w:t xml:space="preserve"> </w:t>
            </w:r>
          </w:p>
        </w:tc>
        <w:tc>
          <w:tcPr>
            <w:tcW w:w="1035" w:type="dxa"/>
            <w:tcMar>
              <w:top w:w="15" w:type="dxa"/>
              <w:left w:w="15" w:type="dxa"/>
              <w:right w:w="15" w:type="dxa"/>
            </w:tcMar>
            <w:vAlign w:val="center"/>
          </w:tcPr>
          <w:p w14:paraId="35E67585" w14:textId="64796421" w:rsidR="1612F9A0" w:rsidRDefault="1612F9A0" w:rsidP="1612F9A0">
            <w:r w:rsidRPr="1612F9A0">
              <w:rPr>
                <w:rFonts w:ascii="Calibri" w:eastAsia="Calibri" w:hAnsi="Calibri" w:cs="Calibri"/>
                <w:color w:val="000000" w:themeColor="text1"/>
              </w:rPr>
              <w:t>DC</w:t>
            </w:r>
          </w:p>
        </w:tc>
        <w:tc>
          <w:tcPr>
            <w:tcW w:w="1035" w:type="dxa"/>
            <w:tcMar>
              <w:top w:w="15" w:type="dxa"/>
              <w:left w:w="15" w:type="dxa"/>
              <w:right w:w="15" w:type="dxa"/>
            </w:tcMar>
            <w:vAlign w:val="center"/>
          </w:tcPr>
          <w:p w14:paraId="22D0F6EA" w14:textId="133F8F29" w:rsidR="1612F9A0" w:rsidRDefault="1612F9A0" w:rsidP="1612F9A0">
            <w:r w:rsidRPr="1612F9A0">
              <w:rPr>
                <w:rFonts w:ascii="Calibri" w:eastAsia="Calibri" w:hAnsi="Calibri" w:cs="Calibri"/>
                <w:color w:val="000000" w:themeColor="text1"/>
              </w:rPr>
              <w:t>-48 V DC A</w:t>
            </w:r>
          </w:p>
        </w:tc>
        <w:tc>
          <w:tcPr>
            <w:tcW w:w="1035" w:type="dxa"/>
            <w:tcMar>
              <w:top w:w="15" w:type="dxa"/>
              <w:left w:w="15" w:type="dxa"/>
              <w:right w:w="15" w:type="dxa"/>
            </w:tcMar>
            <w:vAlign w:val="center"/>
          </w:tcPr>
          <w:p w14:paraId="63476CA5" w14:textId="20F05CC8" w:rsidR="1612F9A0" w:rsidRDefault="1612F9A0" w:rsidP="1612F9A0">
            <w:r w:rsidRPr="1612F9A0">
              <w:rPr>
                <w:rFonts w:ascii="Calibri" w:eastAsia="Calibri" w:hAnsi="Calibri" w:cs="Calibri"/>
                <w:color w:val="000000" w:themeColor="text1"/>
              </w:rPr>
              <w:t>1</w:t>
            </w:r>
          </w:p>
        </w:tc>
        <w:tc>
          <w:tcPr>
            <w:tcW w:w="1035" w:type="dxa"/>
            <w:tcMar>
              <w:top w:w="15" w:type="dxa"/>
              <w:left w:w="15" w:type="dxa"/>
              <w:right w:w="15" w:type="dxa"/>
            </w:tcMar>
            <w:vAlign w:val="center"/>
          </w:tcPr>
          <w:p w14:paraId="2017972A" w14:textId="02738420" w:rsidR="1612F9A0" w:rsidRDefault="1612F9A0" w:rsidP="1612F9A0">
            <w:r w:rsidRPr="1612F9A0">
              <w:rPr>
                <w:rFonts w:ascii="Calibri" w:eastAsia="Calibri" w:hAnsi="Calibri" w:cs="Calibri"/>
                <w:color w:val="000000" w:themeColor="text1"/>
              </w:rPr>
              <w:t>1</w:t>
            </w:r>
          </w:p>
        </w:tc>
        <w:tc>
          <w:tcPr>
            <w:tcW w:w="1035" w:type="dxa"/>
            <w:tcMar>
              <w:top w:w="15" w:type="dxa"/>
              <w:left w:w="15" w:type="dxa"/>
              <w:right w:w="15" w:type="dxa"/>
            </w:tcMar>
            <w:vAlign w:val="center"/>
          </w:tcPr>
          <w:p w14:paraId="2CB7E7D7" w14:textId="6BE20B21" w:rsidR="1612F9A0" w:rsidRDefault="1612F9A0" w:rsidP="1612F9A0">
            <w:r w:rsidRPr="1612F9A0">
              <w:rPr>
                <w:rFonts w:ascii="Calibri" w:eastAsia="Calibri" w:hAnsi="Calibri" w:cs="Calibri"/>
                <w:color w:val="000000" w:themeColor="text1"/>
              </w:rPr>
              <w:t>DC</w:t>
            </w:r>
          </w:p>
        </w:tc>
        <w:tc>
          <w:tcPr>
            <w:tcW w:w="1035" w:type="dxa"/>
            <w:tcMar>
              <w:top w:w="15" w:type="dxa"/>
              <w:left w:w="15" w:type="dxa"/>
              <w:right w:w="15" w:type="dxa"/>
            </w:tcMar>
            <w:vAlign w:val="center"/>
          </w:tcPr>
          <w:p w14:paraId="15B0B17C" w14:textId="269D0C22" w:rsidR="1612F9A0" w:rsidRDefault="1612F9A0" w:rsidP="1612F9A0">
            <w:r w:rsidRPr="1612F9A0">
              <w:rPr>
                <w:rFonts w:ascii="Calibri" w:eastAsia="Calibri" w:hAnsi="Calibri" w:cs="Calibri"/>
                <w:color w:val="000000" w:themeColor="text1"/>
              </w:rPr>
              <w:t>No</w:t>
            </w:r>
          </w:p>
        </w:tc>
      </w:tr>
      <w:tr w:rsidR="1612F9A0" w14:paraId="32C1CAD7" w14:textId="77777777" w:rsidTr="00862604">
        <w:trPr>
          <w:trHeight w:val="315"/>
        </w:trPr>
        <w:tc>
          <w:tcPr>
            <w:tcW w:w="1035" w:type="dxa"/>
            <w:vMerge/>
            <w:vAlign w:val="center"/>
          </w:tcPr>
          <w:p w14:paraId="1F806461" w14:textId="77777777" w:rsidR="00D84E50" w:rsidRDefault="00D84E50"/>
        </w:tc>
        <w:tc>
          <w:tcPr>
            <w:tcW w:w="1035" w:type="dxa"/>
            <w:tcMar>
              <w:top w:w="15" w:type="dxa"/>
              <w:left w:w="15" w:type="dxa"/>
              <w:right w:w="15" w:type="dxa"/>
            </w:tcMar>
            <w:vAlign w:val="center"/>
          </w:tcPr>
          <w:p w14:paraId="4B085C6A" w14:textId="605A3B38" w:rsidR="1612F9A0" w:rsidRDefault="1612F9A0" w:rsidP="1612F9A0">
            <w:r w:rsidRPr="1612F9A0">
              <w:rPr>
                <w:rFonts w:ascii="Calibri" w:eastAsia="Calibri" w:hAnsi="Calibri" w:cs="Calibri"/>
                <w:color w:val="000000" w:themeColor="text1"/>
              </w:rPr>
              <w:t>DC</w:t>
            </w:r>
          </w:p>
        </w:tc>
        <w:tc>
          <w:tcPr>
            <w:tcW w:w="1035" w:type="dxa"/>
            <w:tcMar>
              <w:top w:w="15" w:type="dxa"/>
              <w:left w:w="15" w:type="dxa"/>
              <w:right w:w="15" w:type="dxa"/>
            </w:tcMar>
            <w:vAlign w:val="center"/>
          </w:tcPr>
          <w:p w14:paraId="7B0B778A" w14:textId="371E44C7" w:rsidR="1612F9A0" w:rsidRDefault="1612F9A0" w:rsidP="1612F9A0">
            <w:r w:rsidRPr="1612F9A0">
              <w:rPr>
                <w:rFonts w:ascii="Calibri" w:eastAsia="Calibri" w:hAnsi="Calibri" w:cs="Calibri"/>
                <w:color w:val="000000" w:themeColor="text1"/>
              </w:rPr>
              <w:t>-48 V DC B</w:t>
            </w:r>
          </w:p>
        </w:tc>
        <w:tc>
          <w:tcPr>
            <w:tcW w:w="1035" w:type="dxa"/>
            <w:tcMar>
              <w:top w:w="15" w:type="dxa"/>
              <w:left w:w="15" w:type="dxa"/>
              <w:right w:w="15" w:type="dxa"/>
            </w:tcMar>
            <w:vAlign w:val="center"/>
          </w:tcPr>
          <w:p w14:paraId="6AB6F8FA" w14:textId="28059D4D" w:rsidR="1612F9A0" w:rsidRDefault="1612F9A0" w:rsidP="1612F9A0">
            <w:r w:rsidRPr="1612F9A0">
              <w:rPr>
                <w:rFonts w:ascii="Calibri" w:eastAsia="Calibri" w:hAnsi="Calibri" w:cs="Calibri"/>
                <w:color w:val="000000" w:themeColor="text1"/>
              </w:rPr>
              <w:t>2</w:t>
            </w:r>
          </w:p>
        </w:tc>
        <w:tc>
          <w:tcPr>
            <w:tcW w:w="1035" w:type="dxa"/>
            <w:tcMar>
              <w:top w:w="15" w:type="dxa"/>
              <w:left w:w="15" w:type="dxa"/>
              <w:right w:w="15" w:type="dxa"/>
            </w:tcMar>
            <w:vAlign w:val="center"/>
          </w:tcPr>
          <w:p w14:paraId="562353FB" w14:textId="7473F9B2" w:rsidR="1612F9A0" w:rsidRDefault="1612F9A0" w:rsidP="1612F9A0">
            <w:r w:rsidRPr="1612F9A0">
              <w:rPr>
                <w:rFonts w:ascii="Calibri" w:eastAsia="Calibri" w:hAnsi="Calibri" w:cs="Calibri"/>
                <w:color w:val="000000" w:themeColor="text1"/>
              </w:rPr>
              <w:t>2</w:t>
            </w:r>
          </w:p>
        </w:tc>
        <w:tc>
          <w:tcPr>
            <w:tcW w:w="1035" w:type="dxa"/>
            <w:tcMar>
              <w:top w:w="15" w:type="dxa"/>
              <w:left w:w="15" w:type="dxa"/>
              <w:right w:w="15" w:type="dxa"/>
            </w:tcMar>
            <w:vAlign w:val="center"/>
          </w:tcPr>
          <w:p w14:paraId="3F473A01" w14:textId="531F78DC" w:rsidR="1612F9A0" w:rsidRDefault="1612F9A0" w:rsidP="1612F9A0">
            <w:r w:rsidRPr="1612F9A0">
              <w:rPr>
                <w:rFonts w:ascii="Calibri" w:eastAsia="Calibri" w:hAnsi="Calibri" w:cs="Calibri"/>
                <w:color w:val="000000" w:themeColor="text1"/>
              </w:rPr>
              <w:t>DC</w:t>
            </w:r>
          </w:p>
        </w:tc>
        <w:tc>
          <w:tcPr>
            <w:tcW w:w="1035" w:type="dxa"/>
            <w:tcMar>
              <w:top w:w="15" w:type="dxa"/>
              <w:left w:w="15" w:type="dxa"/>
              <w:right w:w="15" w:type="dxa"/>
            </w:tcMar>
            <w:vAlign w:val="center"/>
          </w:tcPr>
          <w:p w14:paraId="509FF6F5" w14:textId="1CDA67FE" w:rsidR="1612F9A0" w:rsidRDefault="1612F9A0" w:rsidP="1612F9A0">
            <w:r w:rsidRPr="1612F9A0">
              <w:rPr>
                <w:rFonts w:ascii="Calibri" w:eastAsia="Calibri" w:hAnsi="Calibri" w:cs="Calibri"/>
                <w:color w:val="000000" w:themeColor="text1"/>
              </w:rPr>
              <w:t>No</w:t>
            </w:r>
          </w:p>
        </w:tc>
      </w:tr>
      <w:tr w:rsidR="1612F9A0" w14:paraId="66A2D5B4" w14:textId="77777777" w:rsidTr="00862604">
        <w:trPr>
          <w:trHeight w:val="315"/>
        </w:trPr>
        <w:tc>
          <w:tcPr>
            <w:tcW w:w="1035" w:type="dxa"/>
            <w:vMerge/>
            <w:vAlign w:val="center"/>
          </w:tcPr>
          <w:p w14:paraId="1CA5726B" w14:textId="77777777" w:rsidR="00D84E50" w:rsidRDefault="00D84E50">
            <w:commentRangeStart w:id="69"/>
            <w:commentRangeStart w:id="70"/>
          </w:p>
        </w:tc>
        <w:tc>
          <w:tcPr>
            <w:tcW w:w="1035" w:type="dxa"/>
            <w:tcMar>
              <w:top w:w="15" w:type="dxa"/>
              <w:left w:w="15" w:type="dxa"/>
              <w:right w:w="15" w:type="dxa"/>
            </w:tcMar>
            <w:vAlign w:val="center"/>
          </w:tcPr>
          <w:p w14:paraId="45CF5958" w14:textId="43A4066F" w:rsidR="1612F9A0" w:rsidRDefault="1612F9A0" w:rsidP="1612F9A0">
            <w:pPr>
              <w:rPr>
                <w:rFonts w:ascii="Calibri" w:eastAsia="Calibri" w:hAnsi="Calibri" w:cs="Calibri"/>
                <w:color w:val="000000" w:themeColor="text1"/>
              </w:rPr>
            </w:pPr>
            <w:r w:rsidRPr="1612F9A0">
              <w:rPr>
                <w:rFonts w:ascii="Calibri" w:eastAsia="Calibri" w:hAnsi="Calibri" w:cs="Calibri"/>
                <w:color w:val="000000" w:themeColor="text1"/>
              </w:rPr>
              <w:t>RJ-45</w:t>
            </w:r>
          </w:p>
        </w:tc>
        <w:tc>
          <w:tcPr>
            <w:tcW w:w="1035" w:type="dxa"/>
            <w:tcMar>
              <w:top w:w="15" w:type="dxa"/>
              <w:left w:w="15" w:type="dxa"/>
              <w:right w:w="15" w:type="dxa"/>
            </w:tcMar>
            <w:vAlign w:val="center"/>
          </w:tcPr>
          <w:p w14:paraId="4AF41943" w14:textId="0EA381C9" w:rsidR="1612F9A0" w:rsidRDefault="1612F9A0" w:rsidP="1612F9A0">
            <w:r w:rsidRPr="1612F9A0">
              <w:rPr>
                <w:rFonts w:ascii="Calibri" w:eastAsia="Calibri" w:hAnsi="Calibri" w:cs="Calibri"/>
                <w:color w:val="000000" w:themeColor="text1"/>
              </w:rPr>
              <w:t>TN E</w:t>
            </w:r>
          </w:p>
        </w:tc>
        <w:tc>
          <w:tcPr>
            <w:tcW w:w="1035" w:type="dxa"/>
            <w:tcMar>
              <w:top w:w="15" w:type="dxa"/>
              <w:left w:w="15" w:type="dxa"/>
              <w:right w:w="15" w:type="dxa"/>
            </w:tcMar>
            <w:vAlign w:val="center"/>
          </w:tcPr>
          <w:p w14:paraId="14E0321C" w14:textId="6CDA7214" w:rsidR="1612F9A0" w:rsidRDefault="1612F9A0" w:rsidP="1612F9A0">
            <w:r w:rsidRPr="1612F9A0">
              <w:rPr>
                <w:rFonts w:ascii="Calibri" w:eastAsia="Calibri" w:hAnsi="Calibri" w:cs="Calibri"/>
                <w:color w:val="000000" w:themeColor="text1"/>
              </w:rPr>
              <w:t>3</w:t>
            </w:r>
          </w:p>
        </w:tc>
        <w:tc>
          <w:tcPr>
            <w:tcW w:w="1035" w:type="dxa"/>
            <w:tcMar>
              <w:top w:w="15" w:type="dxa"/>
              <w:left w:w="15" w:type="dxa"/>
              <w:right w:w="15" w:type="dxa"/>
            </w:tcMar>
            <w:vAlign w:val="center"/>
          </w:tcPr>
          <w:p w14:paraId="08D9B969" w14:textId="38D09CC6" w:rsidR="1612F9A0" w:rsidRDefault="1612F9A0" w:rsidP="1612F9A0">
            <w:r w:rsidRPr="1612F9A0">
              <w:rPr>
                <w:rFonts w:ascii="Calibri" w:eastAsia="Calibri" w:hAnsi="Calibri" w:cs="Calibri"/>
                <w:color w:val="000000" w:themeColor="text1"/>
              </w:rPr>
              <w:t>3</w:t>
            </w:r>
          </w:p>
        </w:tc>
        <w:tc>
          <w:tcPr>
            <w:tcW w:w="1035" w:type="dxa"/>
            <w:tcMar>
              <w:top w:w="15" w:type="dxa"/>
              <w:left w:w="15" w:type="dxa"/>
              <w:right w:w="15" w:type="dxa"/>
            </w:tcMar>
            <w:vAlign w:val="center"/>
          </w:tcPr>
          <w:p w14:paraId="48E5A804" w14:textId="54BADD6E" w:rsidR="1612F9A0" w:rsidRDefault="1612F9A0" w:rsidP="1612F9A0">
            <w:r w:rsidRPr="1612F9A0">
              <w:rPr>
                <w:rFonts w:ascii="Calibri" w:eastAsia="Calibri" w:hAnsi="Calibri" w:cs="Calibri"/>
                <w:color w:val="000000" w:themeColor="text1"/>
              </w:rPr>
              <w:t>RJ-45</w:t>
            </w:r>
          </w:p>
        </w:tc>
        <w:tc>
          <w:tcPr>
            <w:tcW w:w="1035" w:type="dxa"/>
            <w:tcMar>
              <w:top w:w="15" w:type="dxa"/>
              <w:left w:w="15" w:type="dxa"/>
              <w:right w:w="15" w:type="dxa"/>
            </w:tcMar>
            <w:vAlign w:val="center"/>
          </w:tcPr>
          <w:p w14:paraId="50893259" w14:textId="6CD55214" w:rsidR="1612F9A0" w:rsidRDefault="1612F9A0" w:rsidP="1612F9A0">
            <w:pPr>
              <w:rPr>
                <w:rFonts w:ascii="Calibri" w:eastAsia="Calibri" w:hAnsi="Calibri" w:cs="Calibri"/>
                <w:color w:val="000000" w:themeColor="text1"/>
              </w:rPr>
            </w:pPr>
            <w:r w:rsidRPr="1612F9A0">
              <w:rPr>
                <w:rFonts w:ascii="Calibri" w:eastAsia="Calibri" w:hAnsi="Calibri" w:cs="Calibri"/>
                <w:color w:val="000000" w:themeColor="text1"/>
              </w:rPr>
              <w:t>No</w:t>
            </w:r>
            <w:commentRangeEnd w:id="69"/>
            <w:r>
              <w:rPr>
                <w:rStyle w:val="CommentReference"/>
              </w:rPr>
              <w:commentReference w:id="69"/>
            </w:r>
            <w:r w:rsidR="00A64770">
              <w:rPr>
                <w:rStyle w:val="CommentReference"/>
              </w:rPr>
              <w:commentReference w:id="70"/>
            </w:r>
          </w:p>
        </w:tc>
      </w:tr>
      <w:commentRangeEnd w:id="70"/>
      <w:tr w:rsidR="1612F9A0" w14:paraId="6C02F870" w14:textId="77777777" w:rsidTr="00862604">
        <w:trPr>
          <w:trHeight w:val="315"/>
        </w:trPr>
        <w:tc>
          <w:tcPr>
            <w:tcW w:w="1035" w:type="dxa"/>
            <w:vMerge/>
            <w:vAlign w:val="center"/>
          </w:tcPr>
          <w:p w14:paraId="00C77C51" w14:textId="77777777" w:rsidR="00D84E50" w:rsidRDefault="00D84E50"/>
        </w:tc>
        <w:tc>
          <w:tcPr>
            <w:tcW w:w="1035" w:type="dxa"/>
            <w:tcMar>
              <w:top w:w="15" w:type="dxa"/>
              <w:left w:w="15" w:type="dxa"/>
              <w:right w:w="15" w:type="dxa"/>
            </w:tcMar>
            <w:vAlign w:val="center"/>
          </w:tcPr>
          <w:p w14:paraId="6EC230EC" w14:textId="66074112" w:rsidR="1612F9A0" w:rsidRDefault="1612F9A0" w:rsidP="1612F9A0">
            <w:r w:rsidRPr="1612F9A0">
              <w:rPr>
                <w:rFonts w:ascii="Calibri" w:eastAsia="Calibri" w:hAnsi="Calibri" w:cs="Calibri"/>
                <w:color w:val="000000" w:themeColor="text1"/>
              </w:rPr>
              <w:t>RJ-45</w:t>
            </w:r>
          </w:p>
        </w:tc>
        <w:tc>
          <w:tcPr>
            <w:tcW w:w="1035" w:type="dxa"/>
            <w:tcMar>
              <w:top w:w="15" w:type="dxa"/>
              <w:left w:w="15" w:type="dxa"/>
              <w:right w:w="15" w:type="dxa"/>
            </w:tcMar>
            <w:vAlign w:val="center"/>
          </w:tcPr>
          <w:p w14:paraId="604965F0" w14:textId="73571D08" w:rsidR="1612F9A0" w:rsidRDefault="1612F9A0" w:rsidP="1612F9A0">
            <w:r w:rsidRPr="1612F9A0">
              <w:rPr>
                <w:rFonts w:ascii="Calibri" w:eastAsia="Calibri" w:hAnsi="Calibri" w:cs="Calibri"/>
                <w:color w:val="000000" w:themeColor="text1"/>
              </w:rPr>
              <w:t>SYNC</w:t>
            </w:r>
          </w:p>
        </w:tc>
        <w:tc>
          <w:tcPr>
            <w:tcW w:w="1035" w:type="dxa"/>
            <w:tcMar>
              <w:top w:w="15" w:type="dxa"/>
              <w:left w:w="15" w:type="dxa"/>
              <w:right w:w="15" w:type="dxa"/>
            </w:tcMar>
            <w:vAlign w:val="center"/>
          </w:tcPr>
          <w:p w14:paraId="4998D5DC" w14:textId="4A08DA8C" w:rsidR="1612F9A0" w:rsidRDefault="1612F9A0" w:rsidP="1612F9A0">
            <w:r w:rsidRPr="1612F9A0">
              <w:rPr>
                <w:rFonts w:ascii="Calibri" w:eastAsia="Calibri" w:hAnsi="Calibri" w:cs="Calibri"/>
                <w:color w:val="000000" w:themeColor="text1"/>
              </w:rPr>
              <w:t>4</w:t>
            </w:r>
          </w:p>
        </w:tc>
        <w:tc>
          <w:tcPr>
            <w:tcW w:w="1035" w:type="dxa"/>
            <w:tcMar>
              <w:top w:w="15" w:type="dxa"/>
              <w:left w:w="15" w:type="dxa"/>
              <w:right w:w="15" w:type="dxa"/>
            </w:tcMar>
            <w:vAlign w:val="center"/>
          </w:tcPr>
          <w:p w14:paraId="18B54E49" w14:textId="7CDB4A22" w:rsidR="1612F9A0" w:rsidRDefault="1612F9A0" w:rsidP="1612F9A0">
            <w:r w:rsidRPr="1612F9A0">
              <w:rPr>
                <w:rFonts w:ascii="Calibri" w:eastAsia="Calibri" w:hAnsi="Calibri" w:cs="Calibri"/>
                <w:color w:val="000000" w:themeColor="text1"/>
              </w:rPr>
              <w:t>4</w:t>
            </w:r>
          </w:p>
        </w:tc>
        <w:tc>
          <w:tcPr>
            <w:tcW w:w="1035" w:type="dxa"/>
            <w:tcMar>
              <w:top w:w="15" w:type="dxa"/>
              <w:left w:w="15" w:type="dxa"/>
              <w:right w:w="15" w:type="dxa"/>
            </w:tcMar>
            <w:vAlign w:val="center"/>
          </w:tcPr>
          <w:p w14:paraId="784D6487" w14:textId="176F9C42" w:rsidR="1612F9A0" w:rsidRDefault="1612F9A0" w:rsidP="1612F9A0">
            <w:r w:rsidRPr="1612F9A0">
              <w:rPr>
                <w:rFonts w:ascii="Calibri" w:eastAsia="Calibri" w:hAnsi="Calibri" w:cs="Calibri"/>
                <w:color w:val="000000" w:themeColor="text1"/>
              </w:rPr>
              <w:t>RJ-45</w:t>
            </w:r>
          </w:p>
        </w:tc>
        <w:tc>
          <w:tcPr>
            <w:tcW w:w="1035" w:type="dxa"/>
            <w:tcMar>
              <w:top w:w="15" w:type="dxa"/>
              <w:left w:w="15" w:type="dxa"/>
              <w:right w:w="15" w:type="dxa"/>
            </w:tcMar>
            <w:vAlign w:val="center"/>
          </w:tcPr>
          <w:p w14:paraId="4B1ADECE" w14:textId="4C25897F" w:rsidR="1612F9A0" w:rsidRDefault="1612F9A0" w:rsidP="1612F9A0">
            <w:r w:rsidRPr="1612F9A0">
              <w:rPr>
                <w:rFonts w:ascii="Calibri" w:eastAsia="Calibri" w:hAnsi="Calibri" w:cs="Calibri"/>
                <w:color w:val="000000" w:themeColor="text1"/>
              </w:rPr>
              <w:t>No</w:t>
            </w:r>
          </w:p>
        </w:tc>
      </w:tr>
      <w:tr w:rsidR="1612F9A0" w14:paraId="3663A77A" w14:textId="77777777" w:rsidTr="00862604">
        <w:trPr>
          <w:trHeight w:val="315"/>
        </w:trPr>
        <w:tc>
          <w:tcPr>
            <w:tcW w:w="1035" w:type="dxa"/>
            <w:vMerge/>
            <w:vAlign w:val="center"/>
          </w:tcPr>
          <w:p w14:paraId="5F3FE95E" w14:textId="77777777" w:rsidR="00D84E50" w:rsidRDefault="00D84E50"/>
        </w:tc>
        <w:tc>
          <w:tcPr>
            <w:tcW w:w="1035" w:type="dxa"/>
            <w:tcMar>
              <w:top w:w="15" w:type="dxa"/>
              <w:left w:w="15" w:type="dxa"/>
              <w:right w:w="15" w:type="dxa"/>
            </w:tcMar>
            <w:vAlign w:val="center"/>
          </w:tcPr>
          <w:p w14:paraId="481FF2DA" w14:textId="7B7BF4BA" w:rsidR="1612F9A0" w:rsidRDefault="1612F9A0" w:rsidP="1612F9A0">
            <w:r w:rsidRPr="1612F9A0">
              <w:rPr>
                <w:rFonts w:ascii="Calibri" w:eastAsia="Calibri" w:hAnsi="Calibri" w:cs="Calibri"/>
                <w:color w:val="000000" w:themeColor="text1"/>
              </w:rPr>
              <w:t>RJ-45</w:t>
            </w:r>
          </w:p>
        </w:tc>
        <w:tc>
          <w:tcPr>
            <w:tcW w:w="1035" w:type="dxa"/>
            <w:tcMar>
              <w:top w:w="15" w:type="dxa"/>
              <w:left w:w="15" w:type="dxa"/>
              <w:right w:w="15" w:type="dxa"/>
            </w:tcMar>
            <w:vAlign w:val="center"/>
          </w:tcPr>
          <w:p w14:paraId="6801261D" w14:textId="1373FC43" w:rsidR="1612F9A0" w:rsidRDefault="1612F9A0" w:rsidP="1612F9A0">
            <w:r w:rsidRPr="1612F9A0">
              <w:rPr>
                <w:rFonts w:ascii="Calibri" w:eastAsia="Calibri" w:hAnsi="Calibri" w:cs="Calibri"/>
                <w:color w:val="000000" w:themeColor="text1"/>
              </w:rPr>
              <w:t>ALARM 1</w:t>
            </w:r>
          </w:p>
        </w:tc>
        <w:tc>
          <w:tcPr>
            <w:tcW w:w="1035" w:type="dxa"/>
            <w:tcMar>
              <w:top w:w="15" w:type="dxa"/>
              <w:left w:w="15" w:type="dxa"/>
              <w:right w:w="15" w:type="dxa"/>
            </w:tcMar>
            <w:vAlign w:val="center"/>
          </w:tcPr>
          <w:p w14:paraId="77693454" w14:textId="2B9EDCFE" w:rsidR="1612F9A0" w:rsidRDefault="1612F9A0" w:rsidP="1612F9A0">
            <w:r w:rsidRPr="1612F9A0">
              <w:rPr>
                <w:rFonts w:ascii="Calibri" w:eastAsia="Calibri" w:hAnsi="Calibri" w:cs="Calibri"/>
                <w:color w:val="000000" w:themeColor="text1"/>
              </w:rPr>
              <w:t>5</w:t>
            </w:r>
          </w:p>
        </w:tc>
        <w:tc>
          <w:tcPr>
            <w:tcW w:w="1035" w:type="dxa"/>
            <w:tcMar>
              <w:top w:w="15" w:type="dxa"/>
              <w:left w:w="15" w:type="dxa"/>
              <w:right w:w="15" w:type="dxa"/>
            </w:tcMar>
            <w:vAlign w:val="center"/>
          </w:tcPr>
          <w:p w14:paraId="7318B59F" w14:textId="71CDA981" w:rsidR="1612F9A0" w:rsidRDefault="1612F9A0" w:rsidP="1612F9A0">
            <w:r w:rsidRPr="1612F9A0">
              <w:rPr>
                <w:rFonts w:ascii="Calibri" w:eastAsia="Calibri" w:hAnsi="Calibri" w:cs="Calibri"/>
                <w:color w:val="000000" w:themeColor="text1"/>
              </w:rPr>
              <w:t>5</w:t>
            </w:r>
          </w:p>
        </w:tc>
        <w:tc>
          <w:tcPr>
            <w:tcW w:w="1035" w:type="dxa"/>
            <w:tcMar>
              <w:top w:w="15" w:type="dxa"/>
              <w:left w:w="15" w:type="dxa"/>
              <w:right w:w="15" w:type="dxa"/>
            </w:tcMar>
            <w:vAlign w:val="center"/>
          </w:tcPr>
          <w:p w14:paraId="3064E030" w14:textId="70473C7C" w:rsidR="1612F9A0" w:rsidRDefault="753BDADC" w:rsidP="1612F9A0">
            <w:pPr>
              <w:rPr>
                <w:rFonts w:ascii="Calibri" w:eastAsia="Calibri" w:hAnsi="Calibri" w:cs="Calibri"/>
                <w:color w:val="000000" w:themeColor="text1"/>
              </w:rPr>
            </w:pPr>
            <w:r w:rsidRPr="029587B5">
              <w:rPr>
                <w:rFonts w:ascii="Calibri" w:eastAsia="Calibri" w:hAnsi="Calibri" w:cs="Calibri"/>
                <w:color w:val="000000" w:themeColor="text1"/>
              </w:rPr>
              <w:t>RJ-45</w:t>
            </w:r>
          </w:p>
        </w:tc>
        <w:tc>
          <w:tcPr>
            <w:tcW w:w="1035" w:type="dxa"/>
            <w:tcMar>
              <w:top w:w="15" w:type="dxa"/>
              <w:left w:w="15" w:type="dxa"/>
              <w:right w:w="15" w:type="dxa"/>
            </w:tcMar>
            <w:vAlign w:val="center"/>
          </w:tcPr>
          <w:p w14:paraId="146EF8AA" w14:textId="280363B4" w:rsidR="1612F9A0" w:rsidRDefault="1612F9A0" w:rsidP="1612F9A0">
            <w:r w:rsidRPr="1612F9A0">
              <w:rPr>
                <w:rFonts w:ascii="Calibri" w:eastAsia="Calibri" w:hAnsi="Calibri" w:cs="Calibri"/>
                <w:color w:val="000000" w:themeColor="text1"/>
              </w:rPr>
              <w:t>No</w:t>
            </w:r>
          </w:p>
        </w:tc>
      </w:tr>
      <w:tr w:rsidR="1612F9A0" w14:paraId="5D08090F" w14:textId="77777777" w:rsidTr="00862604">
        <w:trPr>
          <w:trHeight w:val="315"/>
        </w:trPr>
        <w:tc>
          <w:tcPr>
            <w:tcW w:w="1035" w:type="dxa"/>
            <w:vMerge/>
            <w:vAlign w:val="center"/>
          </w:tcPr>
          <w:p w14:paraId="43964815" w14:textId="77777777" w:rsidR="00D84E50" w:rsidRDefault="00D84E50"/>
        </w:tc>
        <w:tc>
          <w:tcPr>
            <w:tcW w:w="1035" w:type="dxa"/>
            <w:tcMar>
              <w:top w:w="15" w:type="dxa"/>
              <w:left w:w="15" w:type="dxa"/>
              <w:right w:w="15" w:type="dxa"/>
            </w:tcMar>
            <w:vAlign w:val="center"/>
          </w:tcPr>
          <w:p w14:paraId="0C81E2E2" w14:textId="05909890" w:rsidR="1612F9A0" w:rsidRDefault="1612F9A0" w:rsidP="1612F9A0">
            <w:r w:rsidRPr="1612F9A0">
              <w:rPr>
                <w:rFonts w:ascii="Calibri" w:eastAsia="Calibri" w:hAnsi="Calibri" w:cs="Calibri"/>
                <w:color w:val="000000" w:themeColor="text1"/>
              </w:rPr>
              <w:t>RJ-45</w:t>
            </w:r>
          </w:p>
        </w:tc>
        <w:tc>
          <w:tcPr>
            <w:tcW w:w="1035" w:type="dxa"/>
            <w:tcMar>
              <w:top w:w="15" w:type="dxa"/>
              <w:left w:w="15" w:type="dxa"/>
              <w:right w:w="15" w:type="dxa"/>
            </w:tcMar>
            <w:vAlign w:val="center"/>
          </w:tcPr>
          <w:p w14:paraId="006826C7" w14:textId="7C3A9816" w:rsidR="1612F9A0" w:rsidRDefault="1612F9A0" w:rsidP="1612F9A0">
            <w:r w:rsidRPr="1612F9A0">
              <w:rPr>
                <w:rFonts w:ascii="Calibri" w:eastAsia="Calibri" w:hAnsi="Calibri" w:cs="Calibri"/>
                <w:color w:val="000000" w:themeColor="text1"/>
              </w:rPr>
              <w:t>ALARM 2</w:t>
            </w:r>
          </w:p>
        </w:tc>
        <w:tc>
          <w:tcPr>
            <w:tcW w:w="1035" w:type="dxa"/>
            <w:tcMar>
              <w:top w:w="15" w:type="dxa"/>
              <w:left w:w="15" w:type="dxa"/>
              <w:right w:w="15" w:type="dxa"/>
            </w:tcMar>
            <w:vAlign w:val="center"/>
          </w:tcPr>
          <w:p w14:paraId="4D5AF6D9" w14:textId="62749E5A" w:rsidR="1612F9A0" w:rsidRDefault="1612F9A0" w:rsidP="1612F9A0">
            <w:r w:rsidRPr="1612F9A0">
              <w:rPr>
                <w:rFonts w:ascii="Calibri" w:eastAsia="Calibri" w:hAnsi="Calibri" w:cs="Calibri"/>
                <w:color w:val="000000" w:themeColor="text1"/>
              </w:rPr>
              <w:t>6</w:t>
            </w:r>
          </w:p>
        </w:tc>
        <w:tc>
          <w:tcPr>
            <w:tcW w:w="1035" w:type="dxa"/>
            <w:tcMar>
              <w:top w:w="15" w:type="dxa"/>
              <w:left w:w="15" w:type="dxa"/>
              <w:right w:w="15" w:type="dxa"/>
            </w:tcMar>
            <w:vAlign w:val="center"/>
          </w:tcPr>
          <w:p w14:paraId="3D3D9912" w14:textId="722781CC" w:rsidR="1612F9A0" w:rsidRDefault="1612F9A0" w:rsidP="1612F9A0">
            <w:r w:rsidRPr="1612F9A0">
              <w:rPr>
                <w:rFonts w:ascii="Calibri" w:eastAsia="Calibri" w:hAnsi="Calibri" w:cs="Calibri"/>
                <w:color w:val="000000" w:themeColor="text1"/>
              </w:rPr>
              <w:t>6</w:t>
            </w:r>
          </w:p>
        </w:tc>
        <w:tc>
          <w:tcPr>
            <w:tcW w:w="1035" w:type="dxa"/>
            <w:tcMar>
              <w:top w:w="15" w:type="dxa"/>
              <w:left w:w="15" w:type="dxa"/>
              <w:right w:w="15" w:type="dxa"/>
            </w:tcMar>
            <w:vAlign w:val="center"/>
          </w:tcPr>
          <w:p w14:paraId="7010244E" w14:textId="356CF523" w:rsidR="1612F9A0" w:rsidRDefault="1612F9A0" w:rsidP="1612F9A0">
            <w:r w:rsidRPr="1612F9A0">
              <w:rPr>
                <w:rFonts w:ascii="Calibri" w:eastAsia="Calibri" w:hAnsi="Calibri" w:cs="Calibri"/>
                <w:color w:val="000000" w:themeColor="text1"/>
              </w:rPr>
              <w:t>RJ-45</w:t>
            </w:r>
          </w:p>
        </w:tc>
        <w:tc>
          <w:tcPr>
            <w:tcW w:w="1035" w:type="dxa"/>
            <w:tcMar>
              <w:top w:w="15" w:type="dxa"/>
              <w:left w:w="15" w:type="dxa"/>
              <w:right w:w="15" w:type="dxa"/>
            </w:tcMar>
            <w:vAlign w:val="center"/>
          </w:tcPr>
          <w:p w14:paraId="39AFA131" w14:textId="354EBED0" w:rsidR="1612F9A0" w:rsidRDefault="1612F9A0" w:rsidP="1612F9A0">
            <w:r w:rsidRPr="1612F9A0">
              <w:rPr>
                <w:rFonts w:ascii="Calibri" w:eastAsia="Calibri" w:hAnsi="Calibri" w:cs="Calibri"/>
                <w:color w:val="000000" w:themeColor="text1"/>
              </w:rPr>
              <w:t>No</w:t>
            </w:r>
          </w:p>
        </w:tc>
      </w:tr>
      <w:tr w:rsidR="1612F9A0" w14:paraId="4C661B4E" w14:textId="77777777" w:rsidTr="00862604">
        <w:trPr>
          <w:trHeight w:val="315"/>
        </w:trPr>
        <w:tc>
          <w:tcPr>
            <w:tcW w:w="1035" w:type="dxa"/>
            <w:vMerge/>
            <w:tcMar>
              <w:top w:w="15" w:type="dxa"/>
              <w:left w:w="15" w:type="dxa"/>
              <w:right w:w="15" w:type="dxa"/>
            </w:tcMar>
            <w:vAlign w:val="center"/>
          </w:tcPr>
          <w:p w14:paraId="49BB91CD" w14:textId="18557FE9" w:rsidR="1612F9A0" w:rsidRDefault="1612F9A0" w:rsidP="1612F9A0"/>
        </w:tc>
        <w:tc>
          <w:tcPr>
            <w:tcW w:w="1035" w:type="dxa"/>
            <w:tcMar>
              <w:top w:w="15" w:type="dxa"/>
              <w:left w:w="15" w:type="dxa"/>
              <w:right w:w="15" w:type="dxa"/>
            </w:tcMar>
            <w:vAlign w:val="center"/>
          </w:tcPr>
          <w:p w14:paraId="70F3F318" w14:textId="45114752" w:rsidR="1612F9A0" w:rsidRDefault="1612F9A0" w:rsidP="1612F9A0">
            <w:r w:rsidRPr="1612F9A0">
              <w:rPr>
                <w:rFonts w:ascii="Calibri" w:eastAsia="Calibri" w:hAnsi="Calibri" w:cs="Calibri"/>
                <w:color w:val="000000" w:themeColor="text1"/>
              </w:rPr>
              <w:t>RJ-45</w:t>
            </w:r>
          </w:p>
        </w:tc>
        <w:tc>
          <w:tcPr>
            <w:tcW w:w="1035" w:type="dxa"/>
            <w:tcMar>
              <w:top w:w="15" w:type="dxa"/>
              <w:left w:w="15" w:type="dxa"/>
              <w:right w:w="15" w:type="dxa"/>
            </w:tcMar>
            <w:vAlign w:val="center"/>
          </w:tcPr>
          <w:p w14:paraId="5B63A1EB" w14:textId="7B812B25" w:rsidR="1612F9A0" w:rsidRDefault="1612F9A0" w:rsidP="1612F9A0">
            <w:r w:rsidRPr="1612F9A0">
              <w:rPr>
                <w:rFonts w:ascii="Calibri" w:eastAsia="Calibri" w:hAnsi="Calibri" w:cs="Calibri"/>
                <w:color w:val="000000" w:themeColor="text1"/>
              </w:rPr>
              <w:t>LMT</w:t>
            </w:r>
          </w:p>
        </w:tc>
        <w:tc>
          <w:tcPr>
            <w:tcW w:w="1035" w:type="dxa"/>
            <w:tcMar>
              <w:top w:w="15" w:type="dxa"/>
              <w:left w:w="15" w:type="dxa"/>
              <w:right w:w="15" w:type="dxa"/>
            </w:tcMar>
            <w:vAlign w:val="center"/>
          </w:tcPr>
          <w:p w14:paraId="769E9B2C" w14:textId="1B3A3058" w:rsidR="1612F9A0" w:rsidRDefault="1612F9A0" w:rsidP="1612F9A0">
            <w:r w:rsidRPr="1612F9A0">
              <w:rPr>
                <w:rFonts w:ascii="Calibri" w:eastAsia="Calibri" w:hAnsi="Calibri" w:cs="Calibri"/>
                <w:color w:val="000000" w:themeColor="text1"/>
              </w:rPr>
              <w:t>7</w:t>
            </w:r>
          </w:p>
        </w:tc>
        <w:tc>
          <w:tcPr>
            <w:tcW w:w="1035" w:type="dxa"/>
            <w:tcMar>
              <w:top w:w="15" w:type="dxa"/>
              <w:left w:w="15" w:type="dxa"/>
              <w:right w:w="15" w:type="dxa"/>
            </w:tcMar>
            <w:vAlign w:val="center"/>
          </w:tcPr>
          <w:p w14:paraId="24FF820F" w14:textId="6EEDFE9A" w:rsidR="1612F9A0" w:rsidRDefault="1612F9A0" w:rsidP="1612F9A0">
            <w:r w:rsidRPr="1612F9A0">
              <w:rPr>
                <w:rFonts w:ascii="Calibri" w:eastAsia="Calibri" w:hAnsi="Calibri" w:cs="Calibri"/>
                <w:color w:val="000000" w:themeColor="text1"/>
              </w:rPr>
              <w:t>7</w:t>
            </w:r>
          </w:p>
        </w:tc>
        <w:tc>
          <w:tcPr>
            <w:tcW w:w="1035" w:type="dxa"/>
            <w:tcMar>
              <w:top w:w="15" w:type="dxa"/>
              <w:left w:w="15" w:type="dxa"/>
              <w:right w:w="15" w:type="dxa"/>
            </w:tcMar>
            <w:vAlign w:val="center"/>
          </w:tcPr>
          <w:p w14:paraId="2D399458" w14:textId="7BDB103A" w:rsidR="1612F9A0" w:rsidRDefault="1612F9A0" w:rsidP="1612F9A0">
            <w:r w:rsidRPr="1612F9A0">
              <w:rPr>
                <w:rFonts w:ascii="Calibri" w:eastAsia="Calibri" w:hAnsi="Calibri" w:cs="Calibri"/>
                <w:color w:val="000000" w:themeColor="text1"/>
              </w:rPr>
              <w:t>RJ-45</w:t>
            </w:r>
          </w:p>
        </w:tc>
        <w:tc>
          <w:tcPr>
            <w:tcW w:w="1035" w:type="dxa"/>
            <w:tcMar>
              <w:top w:w="15" w:type="dxa"/>
              <w:left w:w="15" w:type="dxa"/>
              <w:right w:w="15" w:type="dxa"/>
            </w:tcMar>
            <w:vAlign w:val="center"/>
          </w:tcPr>
          <w:p w14:paraId="29561449" w14:textId="6AA1B0E1" w:rsidR="1612F9A0" w:rsidRDefault="1612F9A0" w:rsidP="1612F9A0">
            <w:r w:rsidRPr="1612F9A0">
              <w:rPr>
                <w:rFonts w:ascii="Calibri" w:eastAsia="Calibri" w:hAnsi="Calibri" w:cs="Calibri"/>
                <w:color w:val="000000" w:themeColor="text1"/>
              </w:rPr>
              <w:t>No</w:t>
            </w:r>
          </w:p>
        </w:tc>
      </w:tr>
      <w:tr w:rsidR="1612F9A0" w14:paraId="1CFA1B1B" w14:textId="77777777" w:rsidTr="00862604">
        <w:trPr>
          <w:trHeight w:val="525"/>
        </w:trPr>
        <w:tc>
          <w:tcPr>
            <w:tcW w:w="1035" w:type="dxa"/>
            <w:vMerge/>
            <w:tcMar>
              <w:top w:w="15" w:type="dxa"/>
              <w:left w:w="15" w:type="dxa"/>
              <w:right w:w="15" w:type="dxa"/>
            </w:tcMar>
            <w:vAlign w:val="center"/>
          </w:tcPr>
          <w:p w14:paraId="23D4D66B" w14:textId="2A924E52" w:rsidR="1612F9A0" w:rsidRDefault="1612F9A0" w:rsidP="1612F9A0"/>
        </w:tc>
        <w:tc>
          <w:tcPr>
            <w:tcW w:w="1035" w:type="dxa"/>
            <w:tcMar>
              <w:top w:w="15" w:type="dxa"/>
              <w:left w:w="15" w:type="dxa"/>
              <w:right w:w="15" w:type="dxa"/>
            </w:tcMar>
            <w:vAlign w:val="center"/>
          </w:tcPr>
          <w:p w14:paraId="668C269C" w14:textId="78C64C28" w:rsidR="1612F9A0" w:rsidRDefault="1612F9A0" w:rsidP="1612F9A0">
            <w:r w:rsidRPr="455B01B2">
              <w:rPr>
                <w:rFonts w:ascii="Calibri" w:eastAsia="Calibri" w:hAnsi="Calibri" w:cs="Calibri"/>
                <w:color w:val="000000" w:themeColor="text1"/>
              </w:rPr>
              <w:t>USB3</w:t>
            </w:r>
            <w:r w:rsidRPr="1612F9A0">
              <w:rPr>
                <w:rFonts w:ascii="Calibri" w:eastAsia="Calibri" w:hAnsi="Calibri" w:cs="Calibri"/>
                <w:color w:val="000000" w:themeColor="text1"/>
              </w:rPr>
              <w:t>.1 TYPE-C</w:t>
            </w:r>
          </w:p>
        </w:tc>
        <w:tc>
          <w:tcPr>
            <w:tcW w:w="1035" w:type="dxa"/>
            <w:tcMar>
              <w:top w:w="15" w:type="dxa"/>
              <w:left w:w="15" w:type="dxa"/>
              <w:right w:w="15" w:type="dxa"/>
            </w:tcMar>
            <w:vAlign w:val="center"/>
          </w:tcPr>
          <w:p w14:paraId="376492A7" w14:textId="46BD3B28" w:rsidR="1612F9A0" w:rsidRDefault="1612F9A0" w:rsidP="1612F9A0">
            <w:r w:rsidRPr="1612F9A0">
              <w:rPr>
                <w:rFonts w:ascii="Calibri" w:eastAsia="Calibri" w:hAnsi="Calibri" w:cs="Calibri"/>
                <w:color w:val="000000" w:themeColor="text1"/>
              </w:rPr>
              <w:t>USB</w:t>
            </w:r>
          </w:p>
        </w:tc>
        <w:tc>
          <w:tcPr>
            <w:tcW w:w="1035" w:type="dxa"/>
            <w:tcMar>
              <w:top w:w="15" w:type="dxa"/>
              <w:left w:w="15" w:type="dxa"/>
              <w:right w:w="15" w:type="dxa"/>
            </w:tcMar>
            <w:vAlign w:val="center"/>
          </w:tcPr>
          <w:p w14:paraId="39603C54" w14:textId="04B94F8A" w:rsidR="1612F9A0" w:rsidRDefault="1612F9A0" w:rsidP="1612F9A0">
            <w:r w:rsidRPr="1612F9A0">
              <w:rPr>
                <w:rFonts w:ascii="Calibri" w:eastAsia="Calibri" w:hAnsi="Calibri" w:cs="Calibri"/>
                <w:color w:val="000000" w:themeColor="text1"/>
              </w:rPr>
              <w:t>8</w:t>
            </w:r>
          </w:p>
        </w:tc>
        <w:tc>
          <w:tcPr>
            <w:tcW w:w="1035" w:type="dxa"/>
            <w:tcMar>
              <w:top w:w="15" w:type="dxa"/>
              <w:left w:w="15" w:type="dxa"/>
              <w:right w:w="15" w:type="dxa"/>
            </w:tcMar>
            <w:vAlign w:val="center"/>
          </w:tcPr>
          <w:p w14:paraId="60DD18FB" w14:textId="745B9EEB" w:rsidR="1612F9A0" w:rsidRDefault="1612F9A0" w:rsidP="1612F9A0">
            <w:r w:rsidRPr="1612F9A0">
              <w:rPr>
                <w:rFonts w:ascii="Calibri" w:eastAsia="Calibri" w:hAnsi="Calibri" w:cs="Calibri"/>
                <w:color w:val="000000" w:themeColor="text1"/>
              </w:rPr>
              <w:t>8</w:t>
            </w:r>
          </w:p>
        </w:tc>
        <w:tc>
          <w:tcPr>
            <w:tcW w:w="1035" w:type="dxa"/>
            <w:tcMar>
              <w:top w:w="15" w:type="dxa"/>
              <w:left w:w="15" w:type="dxa"/>
              <w:right w:w="15" w:type="dxa"/>
            </w:tcMar>
            <w:vAlign w:val="center"/>
          </w:tcPr>
          <w:p w14:paraId="0D73237D" w14:textId="76C90E31" w:rsidR="1612F9A0" w:rsidRDefault="1612F9A0" w:rsidP="1612F9A0">
            <w:r w:rsidRPr="6A3F66FD">
              <w:rPr>
                <w:rFonts w:ascii="Calibri" w:eastAsia="Calibri" w:hAnsi="Calibri" w:cs="Calibri"/>
                <w:color w:val="000000" w:themeColor="text1"/>
              </w:rPr>
              <w:t>USB</w:t>
            </w:r>
            <w:r w:rsidR="7194C94D" w:rsidRPr="6A3F66FD">
              <w:rPr>
                <w:rFonts w:ascii="Calibri" w:eastAsia="Calibri" w:hAnsi="Calibri" w:cs="Calibri"/>
                <w:color w:val="000000" w:themeColor="text1"/>
              </w:rPr>
              <w:t>3.1 TYPE-C</w:t>
            </w:r>
          </w:p>
        </w:tc>
        <w:tc>
          <w:tcPr>
            <w:tcW w:w="1035" w:type="dxa"/>
            <w:tcMar>
              <w:top w:w="15" w:type="dxa"/>
              <w:left w:w="15" w:type="dxa"/>
              <w:right w:w="15" w:type="dxa"/>
            </w:tcMar>
            <w:vAlign w:val="center"/>
          </w:tcPr>
          <w:p w14:paraId="29C27B77" w14:textId="4ABDB94B" w:rsidR="1612F9A0" w:rsidRDefault="1612F9A0" w:rsidP="1612F9A0">
            <w:r w:rsidRPr="1612F9A0">
              <w:rPr>
                <w:rFonts w:ascii="Calibri" w:eastAsia="Calibri" w:hAnsi="Calibri" w:cs="Calibri"/>
                <w:color w:val="000000" w:themeColor="text1"/>
              </w:rPr>
              <w:t>No</w:t>
            </w:r>
          </w:p>
        </w:tc>
      </w:tr>
    </w:tbl>
    <w:p w14:paraId="64100BD4" w14:textId="56A4555A" w:rsidR="1612F9A0" w:rsidRDefault="1612F9A0" w:rsidP="1612F9A0">
      <w:pPr>
        <w:pStyle w:val="BodyText"/>
        <w:rPr>
          <w:lang w:val="en-CA"/>
        </w:rPr>
      </w:pPr>
    </w:p>
    <w:p w14:paraId="56BF021A" w14:textId="250B8918" w:rsidR="00B61592" w:rsidRDefault="70ECAB2B" w:rsidP="00DF6D5A">
      <w:pPr>
        <w:pStyle w:val="Heading4"/>
        <w:rPr>
          <w:lang w:val="en-CA"/>
        </w:rPr>
      </w:pPr>
      <w:commentRangeStart w:id="71"/>
      <w:commentRangeStart w:id="72"/>
      <w:r w:rsidRPr="47D17CDD">
        <w:rPr>
          <w:lang w:val="en-CA"/>
        </w:rPr>
        <w:t>Pluggable Ports</w:t>
      </w:r>
      <w:r w:rsidR="356D08EE" w:rsidRPr="47D17CDD">
        <w:rPr>
          <w:lang w:val="en-CA"/>
        </w:rPr>
        <w:t xml:space="preserve"> </w:t>
      </w:r>
      <w:commentRangeEnd w:id="71"/>
      <w:r w:rsidR="00DF6D5A">
        <w:rPr>
          <w:rStyle w:val="CommentReference"/>
        </w:rPr>
        <w:commentReference w:id="71"/>
      </w:r>
      <w:commentRangeEnd w:id="72"/>
      <w:r w:rsidR="00DF6D5A">
        <w:rPr>
          <w:rStyle w:val="CommentReference"/>
        </w:rPr>
        <w:commentReference w:id="72"/>
      </w:r>
    </w:p>
    <w:tbl>
      <w:tblPr>
        <w:tblW w:w="0" w:type="auto"/>
        <w:tblLayout w:type="fixed"/>
        <w:tblLook w:val="06A0" w:firstRow="1" w:lastRow="0" w:firstColumn="1" w:lastColumn="0" w:noHBand="1" w:noVBand="1"/>
      </w:tblPr>
      <w:tblGrid>
        <w:gridCol w:w="4005"/>
        <w:gridCol w:w="1380"/>
        <w:gridCol w:w="945"/>
        <w:gridCol w:w="885"/>
        <w:gridCol w:w="945"/>
        <w:gridCol w:w="915"/>
        <w:gridCol w:w="960"/>
      </w:tblGrid>
      <w:tr w:rsidR="0037099D" w14:paraId="40033420" w14:textId="77777777" w:rsidTr="0037099D">
        <w:trPr>
          <w:trHeight w:val="495"/>
        </w:trPr>
        <w:tc>
          <w:tcPr>
            <w:tcW w:w="4005" w:type="dxa"/>
            <w:tcBorders>
              <w:top w:val="single" w:sz="4" w:space="0" w:color="000000" w:themeColor="text1"/>
              <w:left w:val="single" w:sz="4" w:space="0" w:color="000000" w:themeColor="text1"/>
              <w:bottom w:val="single" w:sz="8" w:space="0" w:color="000000" w:themeColor="text1"/>
              <w:right w:val="single" w:sz="8" w:space="0" w:color="000000" w:themeColor="text1"/>
            </w:tcBorders>
            <w:shd w:val="clear" w:color="auto" w:fill="548DD4" w:themeFill="text2" w:themeFillTint="99"/>
            <w:tcMar>
              <w:top w:w="15" w:type="dxa"/>
              <w:left w:w="15" w:type="dxa"/>
              <w:right w:w="15" w:type="dxa"/>
            </w:tcMar>
            <w:vAlign w:val="center"/>
          </w:tcPr>
          <w:p w14:paraId="1D2D8D29" w14:textId="5B8C8D2B" w:rsidR="0037099D" w:rsidRDefault="0037099D" w:rsidP="0037099D">
            <w:r w:rsidRPr="0037099D">
              <w:rPr>
                <w:rFonts w:ascii="Calibri" w:eastAsia="Calibri" w:hAnsi="Calibri" w:cs="Calibri"/>
                <w:b/>
                <w:bCs/>
                <w:color w:val="000000" w:themeColor="text1"/>
              </w:rPr>
              <w:t>Pluggable Archetype Name</w:t>
            </w:r>
            <w:r w:rsidRPr="0037099D">
              <w:rPr>
                <w:rFonts w:ascii="Calibri" w:eastAsia="Calibri" w:hAnsi="Calibri" w:cs="Calibri"/>
                <w:color w:val="000000" w:themeColor="text1"/>
              </w:rPr>
              <w:t xml:space="preserve">  </w:t>
            </w:r>
          </w:p>
        </w:tc>
        <w:tc>
          <w:tcPr>
            <w:tcW w:w="1380" w:type="dxa"/>
            <w:tcBorders>
              <w:top w:val="single" w:sz="4" w:space="0" w:color="000000" w:themeColor="text1"/>
              <w:left w:val="single" w:sz="8" w:space="0" w:color="000000" w:themeColor="text1"/>
              <w:bottom w:val="nil"/>
              <w:right w:val="single" w:sz="8" w:space="0" w:color="000000" w:themeColor="text1"/>
            </w:tcBorders>
            <w:shd w:val="clear" w:color="auto" w:fill="548DD4" w:themeFill="text2" w:themeFillTint="99"/>
            <w:tcMar>
              <w:top w:w="15" w:type="dxa"/>
              <w:left w:w="15" w:type="dxa"/>
              <w:right w:w="15" w:type="dxa"/>
            </w:tcMar>
            <w:vAlign w:val="center"/>
          </w:tcPr>
          <w:p w14:paraId="2E1AFE44" w14:textId="2F8BD561" w:rsidR="0037099D" w:rsidRDefault="0037099D" w:rsidP="0037099D">
            <w:r w:rsidRPr="0037099D">
              <w:rPr>
                <w:rFonts w:ascii="Calibri" w:eastAsia="Calibri" w:hAnsi="Calibri" w:cs="Calibri"/>
                <w:b/>
                <w:bCs/>
                <w:color w:val="000000" w:themeColor="text1"/>
              </w:rPr>
              <w:t>Port Archetype</w:t>
            </w:r>
            <w:r w:rsidRPr="0037099D">
              <w:rPr>
                <w:rFonts w:ascii="Calibri" w:eastAsia="Calibri" w:hAnsi="Calibri" w:cs="Calibri"/>
                <w:color w:val="000000" w:themeColor="text1"/>
              </w:rPr>
              <w:t xml:space="preserve">  </w:t>
            </w:r>
          </w:p>
        </w:tc>
        <w:tc>
          <w:tcPr>
            <w:tcW w:w="945" w:type="dxa"/>
            <w:tcBorders>
              <w:top w:val="single" w:sz="4" w:space="0" w:color="000000" w:themeColor="text1"/>
              <w:left w:val="single" w:sz="8" w:space="0" w:color="000000" w:themeColor="text1"/>
              <w:bottom w:val="nil"/>
              <w:right w:val="single" w:sz="8" w:space="0" w:color="000000" w:themeColor="text1"/>
            </w:tcBorders>
            <w:shd w:val="clear" w:color="auto" w:fill="548DD4" w:themeFill="text2" w:themeFillTint="99"/>
            <w:tcMar>
              <w:top w:w="15" w:type="dxa"/>
              <w:left w:w="15" w:type="dxa"/>
              <w:right w:w="15" w:type="dxa"/>
            </w:tcMar>
            <w:vAlign w:val="center"/>
          </w:tcPr>
          <w:p w14:paraId="0FFAA6E5" w14:textId="186B75C2" w:rsidR="0037099D" w:rsidRDefault="0037099D" w:rsidP="0037099D">
            <w:r w:rsidRPr="0037099D">
              <w:rPr>
                <w:rFonts w:ascii="Calibri" w:eastAsia="Calibri" w:hAnsi="Calibri" w:cs="Calibri"/>
                <w:b/>
                <w:bCs/>
                <w:color w:val="000000" w:themeColor="text1"/>
              </w:rPr>
              <w:t>Port Archetype Instance</w:t>
            </w:r>
            <w:r w:rsidRPr="0037099D">
              <w:rPr>
                <w:rFonts w:ascii="Calibri" w:eastAsia="Calibri" w:hAnsi="Calibri" w:cs="Calibri"/>
                <w:color w:val="000000" w:themeColor="text1"/>
              </w:rPr>
              <w:t xml:space="preserve">  </w:t>
            </w:r>
          </w:p>
        </w:tc>
        <w:tc>
          <w:tcPr>
            <w:tcW w:w="885" w:type="dxa"/>
            <w:tcBorders>
              <w:top w:val="single" w:sz="4" w:space="0" w:color="000000" w:themeColor="text1"/>
              <w:left w:val="single" w:sz="8" w:space="0" w:color="000000" w:themeColor="text1"/>
              <w:bottom w:val="nil"/>
              <w:right w:val="single" w:sz="8" w:space="0" w:color="000000" w:themeColor="text1"/>
            </w:tcBorders>
            <w:shd w:val="clear" w:color="auto" w:fill="548DD4" w:themeFill="text2" w:themeFillTint="99"/>
            <w:tcMar>
              <w:top w:w="15" w:type="dxa"/>
              <w:left w:w="15" w:type="dxa"/>
              <w:right w:w="15" w:type="dxa"/>
            </w:tcMar>
            <w:vAlign w:val="center"/>
          </w:tcPr>
          <w:p w14:paraId="3A16CD9D" w14:textId="4A0970F5" w:rsidR="0037099D" w:rsidRDefault="0037099D" w:rsidP="0037099D">
            <w:r w:rsidRPr="0037099D">
              <w:rPr>
                <w:rFonts w:ascii="Calibri" w:eastAsia="Calibri" w:hAnsi="Calibri" w:cs="Calibri"/>
                <w:b/>
                <w:bCs/>
                <w:color w:val="000000" w:themeColor="text1"/>
              </w:rPr>
              <w:t>Port Number</w:t>
            </w:r>
            <w:r w:rsidRPr="0037099D">
              <w:rPr>
                <w:rFonts w:ascii="Calibri" w:eastAsia="Calibri" w:hAnsi="Calibri" w:cs="Calibri"/>
                <w:color w:val="000000" w:themeColor="text1"/>
              </w:rPr>
              <w:t xml:space="preserve">  </w:t>
            </w:r>
          </w:p>
        </w:tc>
        <w:tc>
          <w:tcPr>
            <w:tcW w:w="945" w:type="dxa"/>
            <w:tcBorders>
              <w:top w:val="single" w:sz="4" w:space="0" w:color="000000" w:themeColor="text1"/>
              <w:left w:val="single" w:sz="8" w:space="0" w:color="000000" w:themeColor="text1"/>
              <w:bottom w:val="nil"/>
              <w:right w:val="single" w:sz="8" w:space="0" w:color="000000" w:themeColor="text1"/>
            </w:tcBorders>
            <w:shd w:val="clear" w:color="auto" w:fill="548DD4" w:themeFill="text2" w:themeFillTint="99"/>
            <w:tcMar>
              <w:top w:w="15" w:type="dxa"/>
              <w:left w:w="15" w:type="dxa"/>
              <w:right w:w="15" w:type="dxa"/>
            </w:tcMar>
            <w:vAlign w:val="center"/>
          </w:tcPr>
          <w:p w14:paraId="32FD8F40" w14:textId="1F47F651" w:rsidR="0037099D" w:rsidRDefault="0037099D" w:rsidP="0037099D">
            <w:r w:rsidRPr="0037099D">
              <w:rPr>
                <w:rFonts w:ascii="Calibri" w:eastAsia="Calibri" w:hAnsi="Calibri" w:cs="Calibri"/>
                <w:b/>
                <w:bCs/>
                <w:color w:val="000000" w:themeColor="text1"/>
              </w:rPr>
              <w:t>Port Sequence</w:t>
            </w:r>
            <w:r w:rsidRPr="0037099D">
              <w:rPr>
                <w:rFonts w:ascii="Calibri" w:eastAsia="Calibri" w:hAnsi="Calibri" w:cs="Calibri"/>
                <w:color w:val="000000" w:themeColor="text1"/>
              </w:rPr>
              <w:t xml:space="preserve">  </w:t>
            </w:r>
          </w:p>
        </w:tc>
        <w:tc>
          <w:tcPr>
            <w:tcW w:w="915" w:type="dxa"/>
            <w:tcBorders>
              <w:top w:val="single" w:sz="4" w:space="0" w:color="000000" w:themeColor="text1"/>
              <w:left w:val="single" w:sz="8" w:space="0" w:color="000000" w:themeColor="text1"/>
              <w:bottom w:val="nil"/>
              <w:right w:val="single" w:sz="8" w:space="0" w:color="000000" w:themeColor="text1"/>
            </w:tcBorders>
            <w:shd w:val="clear" w:color="auto" w:fill="548DD4" w:themeFill="text2" w:themeFillTint="99"/>
            <w:tcMar>
              <w:top w:w="15" w:type="dxa"/>
              <w:left w:w="15" w:type="dxa"/>
              <w:right w:w="15" w:type="dxa"/>
            </w:tcMar>
            <w:vAlign w:val="center"/>
          </w:tcPr>
          <w:p w14:paraId="0966DE45" w14:textId="5CED0D56" w:rsidR="0037099D" w:rsidRDefault="0037099D" w:rsidP="0037099D">
            <w:r w:rsidRPr="0037099D">
              <w:rPr>
                <w:rFonts w:ascii="Calibri" w:eastAsia="Calibri" w:hAnsi="Calibri" w:cs="Calibri"/>
                <w:b/>
                <w:bCs/>
                <w:color w:val="000000" w:themeColor="text1"/>
              </w:rPr>
              <w:t>Port Type Name</w:t>
            </w:r>
            <w:r w:rsidRPr="0037099D">
              <w:rPr>
                <w:rFonts w:ascii="Calibri" w:eastAsia="Calibri" w:hAnsi="Calibri" w:cs="Calibri"/>
                <w:color w:val="000000" w:themeColor="text1"/>
              </w:rPr>
              <w:t xml:space="preserve">  </w:t>
            </w:r>
          </w:p>
        </w:tc>
        <w:tc>
          <w:tcPr>
            <w:tcW w:w="960" w:type="dxa"/>
            <w:tcBorders>
              <w:top w:val="single" w:sz="4" w:space="0" w:color="000000" w:themeColor="text1"/>
              <w:left w:val="single" w:sz="8" w:space="0" w:color="000000" w:themeColor="text1"/>
              <w:bottom w:val="nil"/>
              <w:right w:val="single" w:sz="4" w:space="0" w:color="000000" w:themeColor="text1"/>
            </w:tcBorders>
            <w:shd w:val="clear" w:color="auto" w:fill="548DD4" w:themeFill="text2" w:themeFillTint="99"/>
            <w:tcMar>
              <w:top w:w="15" w:type="dxa"/>
              <w:left w:w="15" w:type="dxa"/>
              <w:right w:w="15" w:type="dxa"/>
            </w:tcMar>
            <w:vAlign w:val="center"/>
          </w:tcPr>
          <w:p w14:paraId="163F5FAE" w14:textId="3F1E9C1A" w:rsidR="0037099D" w:rsidRDefault="0037099D" w:rsidP="0037099D">
            <w:r w:rsidRPr="0037099D">
              <w:rPr>
                <w:rFonts w:ascii="Calibri" w:eastAsia="Calibri" w:hAnsi="Calibri" w:cs="Calibri"/>
                <w:b/>
                <w:bCs/>
                <w:color w:val="000000" w:themeColor="text1"/>
              </w:rPr>
              <w:t>Logical Interface Required</w:t>
            </w:r>
            <w:r w:rsidRPr="0037099D">
              <w:rPr>
                <w:rFonts w:ascii="Calibri" w:eastAsia="Calibri" w:hAnsi="Calibri" w:cs="Calibri"/>
                <w:color w:val="000000" w:themeColor="text1"/>
              </w:rPr>
              <w:t xml:space="preserve">  </w:t>
            </w:r>
          </w:p>
        </w:tc>
      </w:tr>
      <w:tr w:rsidR="0037099D" w14:paraId="5ECCBBC4" w14:textId="77777777" w:rsidTr="0037099D">
        <w:trPr>
          <w:trHeight w:val="495"/>
        </w:trPr>
        <w:tc>
          <w:tcPr>
            <w:tcW w:w="4005" w:type="dxa"/>
            <w:tcBorders>
              <w:top w:val="single" w:sz="8" w:space="0" w:color="000000" w:themeColor="text1"/>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6A00152" w14:textId="6F07D2A7" w:rsidR="0037099D" w:rsidRDefault="0037099D" w:rsidP="0037099D">
            <w:r w:rsidRPr="0037099D">
              <w:rPr>
                <w:rFonts w:ascii="Calibri" w:eastAsia="Calibri" w:hAnsi="Calibri" w:cs="Calibri"/>
                <w:color w:val="000000" w:themeColor="text1"/>
                <w:sz w:val="22"/>
                <w:szCs w:val="22"/>
              </w:rPr>
              <w:t xml:space="preserve">SFP:Ericsson-10GBASE -Pluggable  </w:t>
            </w:r>
          </w:p>
        </w:tc>
        <w:tc>
          <w:tcPr>
            <w:tcW w:w="1380"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center"/>
          </w:tcPr>
          <w:p w14:paraId="2A6F29B1" w14:textId="75873C29" w:rsidR="0037099D" w:rsidRDefault="0037099D" w:rsidP="0037099D">
            <w:r w:rsidRPr="0037099D">
              <w:rPr>
                <w:rFonts w:ascii="Calibri" w:eastAsia="Calibri" w:hAnsi="Calibri" w:cs="Calibri"/>
                <w:color w:val="000000" w:themeColor="text1"/>
              </w:rPr>
              <w:t>10</w:t>
            </w:r>
            <w:r w:rsidR="002C0C77">
              <w:rPr>
                <w:rFonts w:ascii="Calibri" w:eastAsia="Calibri" w:hAnsi="Calibri" w:cs="Calibri"/>
                <w:color w:val="000000" w:themeColor="text1"/>
              </w:rPr>
              <w:t xml:space="preserve"> </w:t>
            </w:r>
            <w:r w:rsidR="008C4329">
              <w:rPr>
                <w:rFonts w:ascii="Calibri" w:eastAsia="Calibri" w:hAnsi="Calibri" w:cs="Calibri"/>
                <w:color w:val="000000" w:themeColor="text1"/>
              </w:rPr>
              <w:t>Gigabit Ethernet</w:t>
            </w:r>
          </w:p>
        </w:tc>
        <w:tc>
          <w:tcPr>
            <w:tcW w:w="945"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center"/>
          </w:tcPr>
          <w:p w14:paraId="7FDB00C2" w14:textId="7F998D70" w:rsidR="0037099D" w:rsidRDefault="0037099D" w:rsidP="0037099D">
            <w:r w:rsidRPr="0037099D">
              <w:rPr>
                <w:rFonts w:ascii="Calibri" w:eastAsia="Calibri" w:hAnsi="Calibri" w:cs="Calibri"/>
                <w:color w:val="000000" w:themeColor="text1"/>
              </w:rPr>
              <w:t xml:space="preserve">TN B  </w:t>
            </w:r>
          </w:p>
        </w:tc>
        <w:tc>
          <w:tcPr>
            <w:tcW w:w="885"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center"/>
          </w:tcPr>
          <w:p w14:paraId="2C00385B" w14:textId="4ED3D4FE" w:rsidR="0037099D" w:rsidRDefault="0037099D" w:rsidP="0037099D">
            <w:r w:rsidRPr="0037099D">
              <w:rPr>
                <w:rFonts w:ascii="Calibri" w:eastAsia="Calibri" w:hAnsi="Calibri" w:cs="Calibri"/>
                <w:color w:val="000000" w:themeColor="text1"/>
              </w:rPr>
              <w:t xml:space="preserve">1  </w:t>
            </w:r>
          </w:p>
        </w:tc>
        <w:tc>
          <w:tcPr>
            <w:tcW w:w="945"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center"/>
          </w:tcPr>
          <w:p w14:paraId="544C3231" w14:textId="48AF072D" w:rsidR="0037099D" w:rsidRDefault="0037099D" w:rsidP="0037099D">
            <w:r w:rsidRPr="0037099D">
              <w:rPr>
                <w:rFonts w:ascii="Calibri" w:eastAsia="Calibri" w:hAnsi="Calibri" w:cs="Calibri"/>
                <w:color w:val="000000" w:themeColor="text1"/>
              </w:rPr>
              <w:t xml:space="preserve">1  </w:t>
            </w:r>
          </w:p>
        </w:tc>
        <w:tc>
          <w:tcPr>
            <w:tcW w:w="915"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center"/>
          </w:tcPr>
          <w:p w14:paraId="2869F190" w14:textId="156C673C" w:rsidR="0037099D" w:rsidRDefault="008C4329" w:rsidP="0037099D">
            <w:r w:rsidRPr="0037099D">
              <w:rPr>
                <w:rFonts w:ascii="Calibri" w:eastAsia="Calibri" w:hAnsi="Calibri" w:cs="Calibri"/>
                <w:color w:val="000000" w:themeColor="text1"/>
              </w:rPr>
              <w:t>10</w:t>
            </w:r>
            <w:r>
              <w:rPr>
                <w:rFonts w:ascii="Calibri" w:eastAsia="Calibri" w:hAnsi="Calibri" w:cs="Calibri"/>
                <w:color w:val="000000" w:themeColor="text1"/>
              </w:rPr>
              <w:t xml:space="preserve"> Gigabit Ethernet</w:t>
            </w:r>
          </w:p>
        </w:tc>
        <w:tc>
          <w:tcPr>
            <w:tcW w:w="960" w:type="dxa"/>
            <w:tcBorders>
              <w:top w:val="nil"/>
              <w:left w:val="single" w:sz="8" w:space="0" w:color="000000" w:themeColor="text1"/>
              <w:bottom w:val="single" w:sz="8"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F316DB9" w14:textId="294AB5C0" w:rsidR="0037099D" w:rsidRDefault="0037099D" w:rsidP="0037099D">
            <w:r w:rsidRPr="0037099D">
              <w:rPr>
                <w:rFonts w:ascii="Calibri" w:eastAsia="Calibri" w:hAnsi="Calibri" w:cs="Calibri"/>
                <w:color w:val="000000" w:themeColor="text1"/>
              </w:rPr>
              <w:t xml:space="preserve">No  </w:t>
            </w:r>
          </w:p>
        </w:tc>
      </w:tr>
      <w:tr w:rsidR="0037099D" w14:paraId="0D8E0227" w14:textId="77777777" w:rsidTr="0037099D">
        <w:trPr>
          <w:trHeight w:val="495"/>
        </w:trPr>
        <w:tc>
          <w:tcPr>
            <w:tcW w:w="4005" w:type="dxa"/>
            <w:tcBorders>
              <w:top w:val="single" w:sz="8" w:space="0" w:color="000000" w:themeColor="text1"/>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95F687A" w14:textId="22BF580D" w:rsidR="0037099D" w:rsidRDefault="0037099D" w:rsidP="0037099D">
            <w:r w:rsidRPr="0037099D">
              <w:rPr>
                <w:rFonts w:ascii="Calibri" w:eastAsia="Calibri" w:hAnsi="Calibri" w:cs="Calibri"/>
                <w:color w:val="000000" w:themeColor="text1"/>
                <w:sz w:val="22"/>
                <w:szCs w:val="22"/>
              </w:rPr>
              <w:t xml:space="preserve">SFP:Ericsson-1000BASE-ZX -Pluggable  </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257531E" w14:textId="364CAA28" w:rsidR="0037099D" w:rsidRDefault="0037099D" w:rsidP="0037099D">
            <w:r w:rsidRPr="0037099D">
              <w:rPr>
                <w:rFonts w:ascii="Calibri" w:eastAsia="Calibri" w:hAnsi="Calibri" w:cs="Calibri"/>
                <w:color w:val="000000" w:themeColor="text1"/>
              </w:rPr>
              <w:t xml:space="preserve">Gigabit Ethernet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621EBD6" w14:textId="024703F1" w:rsidR="0037099D" w:rsidRDefault="0037099D" w:rsidP="0037099D">
            <w:r w:rsidRPr="0037099D">
              <w:rPr>
                <w:rFonts w:ascii="Calibri" w:eastAsia="Calibri" w:hAnsi="Calibri" w:cs="Calibri"/>
                <w:color w:val="000000" w:themeColor="text1"/>
              </w:rPr>
              <w:t xml:space="preserve">TN B  </w:t>
            </w:r>
          </w:p>
        </w:tc>
        <w:tc>
          <w:tcPr>
            <w:tcW w:w="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3E9CC076" w14:textId="5BEAD729" w:rsidR="0037099D" w:rsidRDefault="0037099D" w:rsidP="0037099D">
            <w:r w:rsidRPr="0037099D">
              <w:rPr>
                <w:rFonts w:ascii="Calibri" w:eastAsia="Calibri" w:hAnsi="Calibri" w:cs="Calibri"/>
                <w:color w:val="000000" w:themeColor="text1"/>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F9D3596" w14:textId="6DDC2A46" w:rsidR="0037099D" w:rsidRDefault="0037099D" w:rsidP="0037099D">
            <w:r w:rsidRPr="0037099D">
              <w:rPr>
                <w:rFonts w:ascii="Calibri" w:eastAsia="Calibri" w:hAnsi="Calibri" w:cs="Calibri"/>
                <w:color w:val="000000" w:themeColor="text1"/>
              </w:rPr>
              <w:t xml:space="preserve">1  </w:t>
            </w:r>
          </w:p>
        </w:tc>
        <w:tc>
          <w:tcPr>
            <w:tcW w:w="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9D65C69" w14:textId="5EDC731C" w:rsidR="0037099D" w:rsidRDefault="0037099D" w:rsidP="0037099D">
            <w:r w:rsidRPr="0037099D">
              <w:rPr>
                <w:rFonts w:ascii="Calibri" w:eastAsia="Calibri" w:hAnsi="Calibri" w:cs="Calibri"/>
                <w:color w:val="000000" w:themeColor="text1"/>
              </w:rPr>
              <w:t xml:space="preserve">Gigabit Ethernet  </w:t>
            </w:r>
          </w:p>
        </w:tc>
        <w:tc>
          <w:tcPr>
            <w:tcW w:w="96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05AE2FDF" w14:textId="3A1F8273" w:rsidR="0037099D" w:rsidRDefault="0037099D" w:rsidP="0037099D">
            <w:r w:rsidRPr="0037099D">
              <w:rPr>
                <w:rFonts w:ascii="Calibri" w:eastAsia="Calibri" w:hAnsi="Calibri" w:cs="Calibri"/>
                <w:color w:val="000000" w:themeColor="text1"/>
              </w:rPr>
              <w:t xml:space="preserve">No  </w:t>
            </w:r>
          </w:p>
        </w:tc>
      </w:tr>
      <w:tr w:rsidR="0037099D" w14:paraId="13AFF082" w14:textId="77777777" w:rsidTr="0037099D">
        <w:trPr>
          <w:trHeight w:val="495"/>
        </w:trPr>
        <w:tc>
          <w:tcPr>
            <w:tcW w:w="4005" w:type="dxa"/>
            <w:tcBorders>
              <w:top w:val="single" w:sz="8" w:space="0" w:color="000000" w:themeColor="text1"/>
              <w:left w:val="single" w:sz="4" w:space="0" w:color="auto"/>
              <w:bottom w:val="single" w:sz="8" w:space="0" w:color="000000" w:themeColor="text1"/>
              <w:right w:val="single" w:sz="8" w:space="0" w:color="auto"/>
            </w:tcBorders>
            <w:tcMar>
              <w:top w:w="15" w:type="dxa"/>
              <w:left w:w="15" w:type="dxa"/>
              <w:right w:w="15" w:type="dxa"/>
            </w:tcMar>
            <w:vAlign w:val="center"/>
          </w:tcPr>
          <w:p w14:paraId="1BDC08DC" w14:textId="423515BA" w:rsidR="0037099D" w:rsidRDefault="0037099D" w:rsidP="0037099D">
            <w:pPr>
              <w:jc w:val="center"/>
            </w:pPr>
            <w:r w:rsidRPr="0037099D">
              <w:rPr>
                <w:rFonts w:ascii="Calibri" w:eastAsia="Calibri" w:hAnsi="Calibri" w:cs="Calibri"/>
                <w:color w:val="000000" w:themeColor="text1"/>
                <w:sz w:val="22"/>
                <w:szCs w:val="22"/>
              </w:rPr>
              <w:t xml:space="preserve">SFP:Ericsson-1000BASE -Pluggable  </w:t>
            </w:r>
          </w:p>
        </w:tc>
        <w:tc>
          <w:tcPr>
            <w:tcW w:w="1380" w:type="dxa"/>
            <w:tcBorders>
              <w:top w:val="single" w:sz="8" w:space="0" w:color="000000" w:themeColor="text1"/>
              <w:left w:val="single" w:sz="8" w:space="0" w:color="auto"/>
              <w:bottom w:val="single" w:sz="8" w:space="0" w:color="000000" w:themeColor="text1"/>
              <w:right w:val="single" w:sz="8" w:space="0" w:color="000000" w:themeColor="text1"/>
            </w:tcBorders>
            <w:tcMar>
              <w:top w:w="15" w:type="dxa"/>
              <w:left w:w="15" w:type="dxa"/>
              <w:right w:w="15" w:type="dxa"/>
            </w:tcMar>
            <w:vAlign w:val="center"/>
          </w:tcPr>
          <w:p w14:paraId="557440C8" w14:textId="2ED2BC32" w:rsidR="0037099D" w:rsidRDefault="0037099D" w:rsidP="0037099D">
            <w:r w:rsidRPr="0037099D">
              <w:rPr>
                <w:rFonts w:ascii="Calibri" w:eastAsia="Calibri" w:hAnsi="Calibri" w:cs="Calibri"/>
                <w:color w:val="000000" w:themeColor="text1"/>
              </w:rPr>
              <w:t xml:space="preserve">Gigabit Ethernet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35F79827" w14:textId="1454512C" w:rsidR="0037099D" w:rsidRDefault="0037099D" w:rsidP="0037099D">
            <w:r w:rsidRPr="0037099D">
              <w:rPr>
                <w:rFonts w:ascii="Calibri" w:eastAsia="Calibri" w:hAnsi="Calibri" w:cs="Calibri"/>
                <w:color w:val="000000" w:themeColor="text1"/>
              </w:rPr>
              <w:t xml:space="preserve">TN B  </w:t>
            </w:r>
          </w:p>
        </w:tc>
        <w:tc>
          <w:tcPr>
            <w:tcW w:w="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2E914C2" w14:textId="2ED265F2" w:rsidR="0037099D" w:rsidRDefault="0037099D" w:rsidP="0037099D">
            <w:r w:rsidRPr="0037099D">
              <w:rPr>
                <w:rFonts w:ascii="Calibri" w:eastAsia="Calibri" w:hAnsi="Calibri" w:cs="Calibri"/>
                <w:color w:val="000000" w:themeColor="text1"/>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80E06B8" w14:textId="7E276943" w:rsidR="0037099D" w:rsidRDefault="0037099D" w:rsidP="0037099D">
            <w:r w:rsidRPr="0037099D">
              <w:rPr>
                <w:rFonts w:ascii="Calibri" w:eastAsia="Calibri" w:hAnsi="Calibri" w:cs="Calibri"/>
                <w:color w:val="000000" w:themeColor="text1"/>
              </w:rPr>
              <w:t xml:space="preserve">1  </w:t>
            </w:r>
          </w:p>
        </w:tc>
        <w:tc>
          <w:tcPr>
            <w:tcW w:w="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1B04922" w14:textId="5D820EBA" w:rsidR="0037099D" w:rsidRDefault="0037099D" w:rsidP="0037099D">
            <w:r w:rsidRPr="0037099D">
              <w:rPr>
                <w:rFonts w:ascii="Calibri" w:eastAsia="Calibri" w:hAnsi="Calibri" w:cs="Calibri"/>
                <w:color w:val="000000" w:themeColor="text1"/>
              </w:rPr>
              <w:t xml:space="preserve">Gigabit Ethernet  </w:t>
            </w:r>
          </w:p>
        </w:tc>
        <w:tc>
          <w:tcPr>
            <w:tcW w:w="96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089CA863" w14:textId="3D92DB94" w:rsidR="0037099D" w:rsidRDefault="0037099D" w:rsidP="0037099D">
            <w:r w:rsidRPr="0037099D">
              <w:rPr>
                <w:rFonts w:ascii="Calibri" w:eastAsia="Calibri" w:hAnsi="Calibri" w:cs="Calibri"/>
                <w:color w:val="000000" w:themeColor="text1"/>
              </w:rPr>
              <w:t xml:space="preserve">No  </w:t>
            </w:r>
          </w:p>
        </w:tc>
      </w:tr>
      <w:tr w:rsidR="0037099D" w14:paraId="1FF56D04" w14:textId="77777777" w:rsidTr="0037099D">
        <w:trPr>
          <w:trHeight w:val="495"/>
        </w:trPr>
        <w:tc>
          <w:tcPr>
            <w:tcW w:w="4005" w:type="dxa"/>
            <w:tcBorders>
              <w:top w:val="single" w:sz="8" w:space="0" w:color="000000" w:themeColor="text1"/>
              <w:left w:val="single" w:sz="4" w:space="0" w:color="auto"/>
              <w:bottom w:val="single" w:sz="8" w:space="0" w:color="000000" w:themeColor="text1"/>
              <w:right w:val="single" w:sz="8" w:space="0" w:color="auto"/>
            </w:tcBorders>
            <w:tcMar>
              <w:top w:w="15" w:type="dxa"/>
              <w:left w:w="15" w:type="dxa"/>
              <w:right w:w="15" w:type="dxa"/>
            </w:tcMar>
            <w:vAlign w:val="center"/>
          </w:tcPr>
          <w:p w14:paraId="7038372D" w14:textId="628A578C" w:rsidR="0037099D" w:rsidRDefault="0037099D" w:rsidP="0037099D">
            <w:pPr>
              <w:jc w:val="center"/>
            </w:pPr>
            <w:r w:rsidRPr="0037099D">
              <w:rPr>
                <w:rFonts w:ascii="Calibri" w:eastAsia="Calibri" w:hAnsi="Calibri" w:cs="Calibri"/>
                <w:color w:val="000000" w:themeColor="text1"/>
                <w:sz w:val="22"/>
                <w:szCs w:val="22"/>
              </w:rPr>
              <w:t xml:space="preserve">SFP:Ericsson-1000BASE-SX -Pluggable  </w:t>
            </w:r>
          </w:p>
        </w:tc>
        <w:tc>
          <w:tcPr>
            <w:tcW w:w="1380" w:type="dxa"/>
            <w:tcBorders>
              <w:top w:val="single" w:sz="8" w:space="0" w:color="000000" w:themeColor="text1"/>
              <w:left w:val="single" w:sz="8" w:space="0" w:color="auto"/>
              <w:bottom w:val="single" w:sz="8" w:space="0" w:color="000000" w:themeColor="text1"/>
              <w:right w:val="single" w:sz="8" w:space="0" w:color="000000" w:themeColor="text1"/>
            </w:tcBorders>
            <w:tcMar>
              <w:top w:w="15" w:type="dxa"/>
              <w:left w:w="15" w:type="dxa"/>
              <w:right w:w="15" w:type="dxa"/>
            </w:tcMar>
            <w:vAlign w:val="center"/>
          </w:tcPr>
          <w:p w14:paraId="6D34FC10" w14:textId="371E2572" w:rsidR="0037099D" w:rsidRDefault="0037099D" w:rsidP="0037099D">
            <w:r w:rsidRPr="0037099D">
              <w:rPr>
                <w:rFonts w:ascii="Calibri" w:eastAsia="Calibri" w:hAnsi="Calibri" w:cs="Calibri"/>
                <w:color w:val="000000" w:themeColor="text1"/>
              </w:rPr>
              <w:t xml:space="preserve">Gigabit Ethernet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B0263AD" w14:textId="6C4F9B5C" w:rsidR="0037099D" w:rsidRDefault="0037099D" w:rsidP="0037099D">
            <w:r w:rsidRPr="0037099D">
              <w:rPr>
                <w:rFonts w:ascii="Calibri" w:eastAsia="Calibri" w:hAnsi="Calibri" w:cs="Calibri"/>
                <w:color w:val="000000" w:themeColor="text1"/>
              </w:rPr>
              <w:t xml:space="preserve">TN B  </w:t>
            </w:r>
          </w:p>
        </w:tc>
        <w:tc>
          <w:tcPr>
            <w:tcW w:w="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3B3203AD" w14:textId="473BCC6D" w:rsidR="0037099D" w:rsidRDefault="0037099D" w:rsidP="0037099D">
            <w:r w:rsidRPr="0037099D">
              <w:rPr>
                <w:rFonts w:ascii="Calibri" w:eastAsia="Calibri" w:hAnsi="Calibri" w:cs="Calibri"/>
                <w:color w:val="000000" w:themeColor="text1"/>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944AC14" w14:textId="37F56E5B" w:rsidR="0037099D" w:rsidRDefault="0037099D" w:rsidP="0037099D">
            <w:r w:rsidRPr="0037099D">
              <w:rPr>
                <w:rFonts w:ascii="Calibri" w:eastAsia="Calibri" w:hAnsi="Calibri" w:cs="Calibri"/>
                <w:color w:val="000000" w:themeColor="text1"/>
              </w:rPr>
              <w:t xml:space="preserve">1  </w:t>
            </w:r>
          </w:p>
        </w:tc>
        <w:tc>
          <w:tcPr>
            <w:tcW w:w="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3B79E1D1" w14:textId="030E9F4D" w:rsidR="0037099D" w:rsidRDefault="0037099D" w:rsidP="0037099D">
            <w:r w:rsidRPr="0037099D">
              <w:rPr>
                <w:rFonts w:ascii="Calibri" w:eastAsia="Calibri" w:hAnsi="Calibri" w:cs="Calibri"/>
                <w:color w:val="000000" w:themeColor="text1"/>
              </w:rPr>
              <w:t xml:space="preserve">Gigabit Ethernet  </w:t>
            </w:r>
          </w:p>
        </w:tc>
        <w:tc>
          <w:tcPr>
            <w:tcW w:w="96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64ABD581" w14:textId="759947B8" w:rsidR="0037099D" w:rsidRDefault="0037099D" w:rsidP="0037099D">
            <w:r w:rsidRPr="0037099D">
              <w:rPr>
                <w:rFonts w:ascii="Calibri" w:eastAsia="Calibri" w:hAnsi="Calibri" w:cs="Calibri"/>
                <w:color w:val="000000" w:themeColor="text1"/>
              </w:rPr>
              <w:t xml:space="preserve">No  </w:t>
            </w:r>
          </w:p>
        </w:tc>
      </w:tr>
      <w:tr w:rsidR="0037099D" w14:paraId="28F4AC4A" w14:textId="77777777" w:rsidTr="0037099D">
        <w:trPr>
          <w:trHeight w:val="495"/>
        </w:trPr>
        <w:tc>
          <w:tcPr>
            <w:tcW w:w="4005" w:type="dxa"/>
            <w:tcBorders>
              <w:top w:val="single" w:sz="8" w:space="0" w:color="000000" w:themeColor="text1"/>
              <w:left w:val="single" w:sz="4" w:space="0" w:color="auto"/>
              <w:bottom w:val="single" w:sz="8" w:space="0" w:color="000000" w:themeColor="text1"/>
              <w:right w:val="single" w:sz="8" w:space="0" w:color="auto"/>
            </w:tcBorders>
            <w:tcMar>
              <w:top w:w="15" w:type="dxa"/>
              <w:left w:w="15" w:type="dxa"/>
              <w:right w:w="15" w:type="dxa"/>
            </w:tcMar>
            <w:vAlign w:val="center"/>
          </w:tcPr>
          <w:p w14:paraId="56D1F1CE" w14:textId="1C5AA5A1" w:rsidR="0037099D" w:rsidRDefault="0037099D" w:rsidP="0037099D">
            <w:r w:rsidRPr="0037099D">
              <w:rPr>
                <w:rFonts w:ascii="Calibri" w:eastAsia="Calibri" w:hAnsi="Calibri" w:cs="Calibri"/>
                <w:color w:val="000000" w:themeColor="text1"/>
                <w:sz w:val="22"/>
                <w:szCs w:val="22"/>
              </w:rPr>
              <w:t xml:space="preserve">SFP:Ericsson-1000BASE-LX -Pluggable  </w:t>
            </w:r>
          </w:p>
        </w:tc>
        <w:tc>
          <w:tcPr>
            <w:tcW w:w="1380" w:type="dxa"/>
            <w:tcBorders>
              <w:top w:val="single" w:sz="8" w:space="0" w:color="000000" w:themeColor="text1"/>
              <w:left w:val="single" w:sz="8" w:space="0" w:color="auto"/>
              <w:bottom w:val="single" w:sz="8" w:space="0" w:color="000000" w:themeColor="text1"/>
              <w:right w:val="single" w:sz="8" w:space="0" w:color="000000" w:themeColor="text1"/>
            </w:tcBorders>
            <w:tcMar>
              <w:top w:w="15" w:type="dxa"/>
              <w:left w:w="15" w:type="dxa"/>
              <w:right w:w="15" w:type="dxa"/>
            </w:tcMar>
            <w:vAlign w:val="center"/>
          </w:tcPr>
          <w:p w14:paraId="3490737A" w14:textId="40D96FD9" w:rsidR="0037099D" w:rsidRDefault="0037099D" w:rsidP="0037099D">
            <w:r w:rsidRPr="0037099D">
              <w:rPr>
                <w:rFonts w:ascii="Calibri" w:eastAsia="Calibri" w:hAnsi="Calibri" w:cs="Calibri"/>
                <w:color w:val="000000" w:themeColor="text1"/>
              </w:rPr>
              <w:t xml:space="preserve">Gigabit Ethernet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5E99788" w14:textId="25EC1FDC" w:rsidR="0037099D" w:rsidRDefault="0037099D" w:rsidP="0037099D">
            <w:r w:rsidRPr="0037099D">
              <w:rPr>
                <w:rFonts w:ascii="Calibri" w:eastAsia="Calibri" w:hAnsi="Calibri" w:cs="Calibri"/>
                <w:color w:val="000000" w:themeColor="text1"/>
              </w:rPr>
              <w:t xml:space="preserve">TN B  </w:t>
            </w:r>
          </w:p>
        </w:tc>
        <w:tc>
          <w:tcPr>
            <w:tcW w:w="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74A6C66" w14:textId="4291DB2A" w:rsidR="0037099D" w:rsidRDefault="0037099D" w:rsidP="0037099D">
            <w:r w:rsidRPr="0037099D">
              <w:rPr>
                <w:rFonts w:ascii="Calibri" w:eastAsia="Calibri" w:hAnsi="Calibri" w:cs="Calibri"/>
                <w:color w:val="000000" w:themeColor="text1"/>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C83A48E" w14:textId="50E01571" w:rsidR="0037099D" w:rsidRDefault="0037099D" w:rsidP="0037099D">
            <w:r w:rsidRPr="0037099D">
              <w:rPr>
                <w:rFonts w:ascii="Calibri" w:eastAsia="Calibri" w:hAnsi="Calibri" w:cs="Calibri"/>
                <w:color w:val="000000" w:themeColor="text1"/>
              </w:rPr>
              <w:t xml:space="preserve">1  </w:t>
            </w:r>
          </w:p>
        </w:tc>
        <w:tc>
          <w:tcPr>
            <w:tcW w:w="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67938F3" w14:textId="15B0357B" w:rsidR="0037099D" w:rsidRDefault="0037099D" w:rsidP="0037099D">
            <w:r w:rsidRPr="0037099D">
              <w:rPr>
                <w:rFonts w:ascii="Calibri" w:eastAsia="Calibri" w:hAnsi="Calibri" w:cs="Calibri"/>
                <w:color w:val="000000" w:themeColor="text1"/>
              </w:rPr>
              <w:t xml:space="preserve">Gigabit Ethernet  </w:t>
            </w:r>
          </w:p>
        </w:tc>
        <w:tc>
          <w:tcPr>
            <w:tcW w:w="96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43B5AE70" w14:textId="125A9D13" w:rsidR="0037099D" w:rsidRDefault="0037099D" w:rsidP="0037099D">
            <w:r w:rsidRPr="0037099D">
              <w:rPr>
                <w:rFonts w:ascii="Calibri" w:eastAsia="Calibri" w:hAnsi="Calibri" w:cs="Calibri"/>
                <w:color w:val="000000" w:themeColor="text1"/>
              </w:rPr>
              <w:t xml:space="preserve">No  </w:t>
            </w:r>
          </w:p>
        </w:tc>
      </w:tr>
      <w:tr w:rsidR="0037099D" w14:paraId="3F9B5811" w14:textId="77777777" w:rsidTr="0037099D">
        <w:trPr>
          <w:trHeight w:val="495"/>
        </w:trPr>
        <w:tc>
          <w:tcPr>
            <w:tcW w:w="4005" w:type="dxa"/>
            <w:tcBorders>
              <w:top w:val="single" w:sz="8" w:space="0" w:color="000000" w:themeColor="text1"/>
              <w:left w:val="single" w:sz="4" w:space="0" w:color="auto"/>
              <w:bottom w:val="single" w:sz="8" w:space="0" w:color="000000" w:themeColor="text1"/>
              <w:right w:val="single" w:sz="8" w:space="0" w:color="auto"/>
            </w:tcBorders>
            <w:tcMar>
              <w:top w:w="15" w:type="dxa"/>
              <w:left w:w="15" w:type="dxa"/>
              <w:right w:w="15" w:type="dxa"/>
            </w:tcMar>
            <w:vAlign w:val="center"/>
          </w:tcPr>
          <w:p w14:paraId="284D2079" w14:textId="5CF67047" w:rsidR="0037099D" w:rsidRDefault="0037099D" w:rsidP="0037099D">
            <w:pPr>
              <w:jc w:val="center"/>
            </w:pPr>
            <w:r w:rsidRPr="0037099D">
              <w:rPr>
                <w:rFonts w:ascii="Calibri" w:eastAsia="Calibri" w:hAnsi="Calibri" w:cs="Calibri"/>
                <w:color w:val="000000" w:themeColor="text1"/>
                <w:sz w:val="22"/>
                <w:szCs w:val="22"/>
              </w:rPr>
              <w:t xml:space="preserve">SFP:Ericsson-1000BASE-LX20 -Pluggable  </w:t>
            </w:r>
          </w:p>
        </w:tc>
        <w:tc>
          <w:tcPr>
            <w:tcW w:w="1380" w:type="dxa"/>
            <w:tcBorders>
              <w:top w:val="single" w:sz="8" w:space="0" w:color="000000" w:themeColor="text1"/>
              <w:left w:val="single" w:sz="8" w:space="0" w:color="auto"/>
              <w:bottom w:val="single" w:sz="8" w:space="0" w:color="000000" w:themeColor="text1"/>
              <w:right w:val="single" w:sz="8" w:space="0" w:color="000000" w:themeColor="text1"/>
            </w:tcBorders>
            <w:tcMar>
              <w:top w:w="15" w:type="dxa"/>
              <w:left w:w="15" w:type="dxa"/>
              <w:right w:w="15" w:type="dxa"/>
            </w:tcMar>
            <w:vAlign w:val="center"/>
          </w:tcPr>
          <w:p w14:paraId="76C5D02B" w14:textId="131497CC" w:rsidR="0037099D" w:rsidRDefault="0037099D" w:rsidP="0037099D">
            <w:r w:rsidRPr="0037099D">
              <w:rPr>
                <w:rFonts w:ascii="Calibri" w:eastAsia="Calibri" w:hAnsi="Calibri" w:cs="Calibri"/>
                <w:color w:val="000000" w:themeColor="text1"/>
              </w:rPr>
              <w:t xml:space="preserve">Gigabit Ethernet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72B9019" w14:textId="143D4960" w:rsidR="0037099D" w:rsidRDefault="0037099D" w:rsidP="0037099D">
            <w:r w:rsidRPr="0037099D">
              <w:rPr>
                <w:rFonts w:ascii="Calibri" w:eastAsia="Calibri" w:hAnsi="Calibri" w:cs="Calibri"/>
                <w:color w:val="000000" w:themeColor="text1"/>
              </w:rPr>
              <w:t xml:space="preserve">TN B  </w:t>
            </w:r>
          </w:p>
        </w:tc>
        <w:tc>
          <w:tcPr>
            <w:tcW w:w="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C37EC21" w14:textId="20E07196" w:rsidR="0037099D" w:rsidRDefault="0037099D" w:rsidP="0037099D">
            <w:r w:rsidRPr="0037099D">
              <w:rPr>
                <w:rFonts w:ascii="Calibri" w:eastAsia="Calibri" w:hAnsi="Calibri" w:cs="Calibri"/>
                <w:color w:val="000000" w:themeColor="text1"/>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9830A37" w14:textId="737F62D5" w:rsidR="0037099D" w:rsidRDefault="0037099D" w:rsidP="0037099D">
            <w:r w:rsidRPr="0037099D">
              <w:rPr>
                <w:rFonts w:ascii="Calibri" w:eastAsia="Calibri" w:hAnsi="Calibri" w:cs="Calibri"/>
                <w:color w:val="000000" w:themeColor="text1"/>
              </w:rPr>
              <w:t xml:space="preserve">1  </w:t>
            </w:r>
          </w:p>
        </w:tc>
        <w:tc>
          <w:tcPr>
            <w:tcW w:w="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459028C" w14:textId="139CE441" w:rsidR="0037099D" w:rsidRDefault="0037099D" w:rsidP="0037099D">
            <w:r w:rsidRPr="0037099D">
              <w:rPr>
                <w:rFonts w:ascii="Calibri" w:eastAsia="Calibri" w:hAnsi="Calibri" w:cs="Calibri"/>
                <w:color w:val="000000" w:themeColor="text1"/>
              </w:rPr>
              <w:t xml:space="preserve">Gigabit Ethernet  </w:t>
            </w:r>
          </w:p>
        </w:tc>
        <w:tc>
          <w:tcPr>
            <w:tcW w:w="96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04D302E0" w14:textId="669F83D4" w:rsidR="0037099D" w:rsidRDefault="0037099D" w:rsidP="0037099D">
            <w:r w:rsidRPr="0037099D">
              <w:rPr>
                <w:rFonts w:ascii="Calibri" w:eastAsia="Calibri" w:hAnsi="Calibri" w:cs="Calibri"/>
                <w:color w:val="000000" w:themeColor="text1"/>
              </w:rPr>
              <w:t xml:space="preserve">No  </w:t>
            </w:r>
          </w:p>
        </w:tc>
      </w:tr>
      <w:tr w:rsidR="0037099D" w14:paraId="700A99CE" w14:textId="77777777" w:rsidTr="0037099D">
        <w:trPr>
          <w:trHeight w:val="495"/>
        </w:trPr>
        <w:tc>
          <w:tcPr>
            <w:tcW w:w="4005" w:type="dxa"/>
            <w:tcBorders>
              <w:top w:val="single" w:sz="8" w:space="0" w:color="000000" w:themeColor="text1"/>
              <w:left w:val="single" w:sz="4" w:space="0" w:color="auto"/>
              <w:bottom w:val="single" w:sz="8" w:space="0" w:color="auto"/>
              <w:right w:val="single" w:sz="8" w:space="0" w:color="auto"/>
            </w:tcBorders>
            <w:tcMar>
              <w:top w:w="15" w:type="dxa"/>
              <w:left w:w="15" w:type="dxa"/>
              <w:right w:w="15" w:type="dxa"/>
            </w:tcMar>
            <w:vAlign w:val="center"/>
          </w:tcPr>
          <w:p w14:paraId="6B72DC08" w14:textId="601B4BB9" w:rsidR="0037099D" w:rsidRDefault="0037099D" w:rsidP="0037099D">
            <w:r w:rsidRPr="0037099D">
              <w:rPr>
                <w:rFonts w:ascii="Calibri" w:eastAsia="Calibri" w:hAnsi="Calibri" w:cs="Calibri"/>
                <w:color w:val="000000" w:themeColor="text1"/>
                <w:sz w:val="22"/>
                <w:szCs w:val="22"/>
              </w:rPr>
              <w:t xml:space="preserve">SFP:Ericsson-10GBASE-SR -Pluggable  </w:t>
            </w:r>
          </w:p>
        </w:tc>
        <w:tc>
          <w:tcPr>
            <w:tcW w:w="1380" w:type="dxa"/>
            <w:tcBorders>
              <w:top w:val="single" w:sz="8" w:space="0" w:color="000000" w:themeColor="text1"/>
              <w:left w:val="single" w:sz="8" w:space="0" w:color="auto"/>
              <w:bottom w:val="single" w:sz="8" w:space="0" w:color="000000" w:themeColor="text1"/>
              <w:right w:val="single" w:sz="8" w:space="0" w:color="000000" w:themeColor="text1"/>
            </w:tcBorders>
            <w:tcMar>
              <w:top w:w="15" w:type="dxa"/>
              <w:left w:w="15" w:type="dxa"/>
              <w:right w:w="15" w:type="dxa"/>
            </w:tcMar>
            <w:vAlign w:val="center"/>
          </w:tcPr>
          <w:p w14:paraId="355910AA" w14:textId="5088166A" w:rsidR="0037099D" w:rsidRDefault="0025028C" w:rsidP="0037099D">
            <w:r w:rsidRPr="0037099D">
              <w:rPr>
                <w:rFonts w:ascii="Calibri" w:eastAsia="Calibri" w:hAnsi="Calibri" w:cs="Calibri"/>
                <w:color w:val="000000" w:themeColor="text1"/>
              </w:rPr>
              <w:t>10</w:t>
            </w:r>
            <w:r>
              <w:rPr>
                <w:rFonts w:ascii="Calibri" w:eastAsia="Calibri" w:hAnsi="Calibri" w:cs="Calibri"/>
                <w:color w:val="000000" w:themeColor="text1"/>
              </w:rPr>
              <w:t xml:space="preserve"> Gigabit Ethernet</w:t>
            </w:r>
            <w:r w:rsidR="0037099D" w:rsidRPr="0037099D">
              <w:rPr>
                <w:rFonts w:ascii="Calibri" w:eastAsia="Calibri" w:hAnsi="Calibri" w:cs="Calibri"/>
                <w:color w:val="000000" w:themeColor="text1"/>
              </w:rPr>
              <w:t xml:space="preserve">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301C5DDC" w14:textId="01875DE3" w:rsidR="0037099D" w:rsidRDefault="0037099D" w:rsidP="0037099D">
            <w:r w:rsidRPr="0037099D">
              <w:rPr>
                <w:rFonts w:ascii="Calibri" w:eastAsia="Calibri" w:hAnsi="Calibri" w:cs="Calibri"/>
                <w:color w:val="000000" w:themeColor="text1"/>
              </w:rPr>
              <w:t xml:space="preserve">TN B  </w:t>
            </w:r>
          </w:p>
        </w:tc>
        <w:tc>
          <w:tcPr>
            <w:tcW w:w="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DA544C2" w14:textId="70458C08" w:rsidR="0037099D" w:rsidRDefault="0037099D" w:rsidP="0037099D">
            <w:r w:rsidRPr="0037099D">
              <w:rPr>
                <w:rFonts w:ascii="Calibri" w:eastAsia="Calibri" w:hAnsi="Calibri" w:cs="Calibri"/>
                <w:color w:val="000000" w:themeColor="text1"/>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31BAC5C1" w14:textId="77B4075D" w:rsidR="0037099D" w:rsidRDefault="0037099D" w:rsidP="0037099D">
            <w:r w:rsidRPr="0037099D">
              <w:rPr>
                <w:rFonts w:ascii="Calibri" w:eastAsia="Calibri" w:hAnsi="Calibri" w:cs="Calibri"/>
                <w:color w:val="000000" w:themeColor="text1"/>
              </w:rPr>
              <w:t xml:space="preserve">1  </w:t>
            </w:r>
          </w:p>
        </w:tc>
        <w:tc>
          <w:tcPr>
            <w:tcW w:w="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5090E59" w14:textId="3C7BBEC2" w:rsidR="0037099D" w:rsidRDefault="0025028C" w:rsidP="0037099D">
            <w:r w:rsidRPr="0037099D">
              <w:rPr>
                <w:rFonts w:ascii="Calibri" w:eastAsia="Calibri" w:hAnsi="Calibri" w:cs="Calibri"/>
                <w:color w:val="000000" w:themeColor="text1"/>
              </w:rPr>
              <w:t>10</w:t>
            </w:r>
            <w:r>
              <w:rPr>
                <w:rFonts w:ascii="Calibri" w:eastAsia="Calibri" w:hAnsi="Calibri" w:cs="Calibri"/>
                <w:color w:val="000000" w:themeColor="text1"/>
              </w:rPr>
              <w:t xml:space="preserve"> Gigabit Ethernet</w:t>
            </w:r>
          </w:p>
        </w:tc>
        <w:tc>
          <w:tcPr>
            <w:tcW w:w="96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10F7E001" w14:textId="4324C4F4" w:rsidR="0037099D" w:rsidRDefault="0037099D" w:rsidP="0037099D">
            <w:r w:rsidRPr="0037099D">
              <w:rPr>
                <w:rFonts w:ascii="Calibri" w:eastAsia="Calibri" w:hAnsi="Calibri" w:cs="Calibri"/>
                <w:color w:val="000000" w:themeColor="text1"/>
              </w:rPr>
              <w:t xml:space="preserve">No  </w:t>
            </w:r>
          </w:p>
        </w:tc>
      </w:tr>
      <w:tr w:rsidR="0037099D" w14:paraId="48E2730F" w14:textId="77777777" w:rsidTr="0037099D">
        <w:trPr>
          <w:trHeight w:val="495"/>
        </w:trPr>
        <w:tc>
          <w:tcPr>
            <w:tcW w:w="4005" w:type="dxa"/>
            <w:tcBorders>
              <w:top w:val="single" w:sz="8" w:space="0" w:color="auto"/>
              <w:left w:val="single" w:sz="4" w:space="0" w:color="auto"/>
              <w:bottom w:val="single" w:sz="8" w:space="0" w:color="000000" w:themeColor="text1"/>
              <w:right w:val="single" w:sz="8" w:space="0" w:color="auto"/>
            </w:tcBorders>
            <w:tcMar>
              <w:top w:w="15" w:type="dxa"/>
              <w:left w:w="15" w:type="dxa"/>
              <w:right w:w="15" w:type="dxa"/>
            </w:tcMar>
            <w:vAlign w:val="center"/>
          </w:tcPr>
          <w:p w14:paraId="7A607C6E" w14:textId="3D3B7B43" w:rsidR="0037099D" w:rsidRDefault="0037099D" w:rsidP="0037099D">
            <w:r w:rsidRPr="0037099D">
              <w:rPr>
                <w:rFonts w:ascii="Calibri" w:eastAsia="Calibri" w:hAnsi="Calibri" w:cs="Calibri"/>
                <w:color w:val="000000" w:themeColor="text1"/>
                <w:sz w:val="22"/>
                <w:szCs w:val="22"/>
              </w:rPr>
              <w:t xml:space="preserve">SFP:Ericsson-10GBASE-LR -Pluggable  </w:t>
            </w:r>
          </w:p>
        </w:tc>
        <w:tc>
          <w:tcPr>
            <w:tcW w:w="1380" w:type="dxa"/>
            <w:tcBorders>
              <w:top w:val="single" w:sz="8" w:space="0" w:color="000000" w:themeColor="text1"/>
              <w:left w:val="single" w:sz="8" w:space="0" w:color="auto"/>
              <w:bottom w:val="nil"/>
              <w:right w:val="single" w:sz="8" w:space="0" w:color="000000" w:themeColor="text1"/>
            </w:tcBorders>
            <w:tcMar>
              <w:top w:w="15" w:type="dxa"/>
              <w:left w:w="15" w:type="dxa"/>
              <w:right w:w="15" w:type="dxa"/>
            </w:tcMar>
            <w:vAlign w:val="center"/>
          </w:tcPr>
          <w:p w14:paraId="54D722E7" w14:textId="1E211839" w:rsidR="0037099D" w:rsidRDefault="0025028C" w:rsidP="0037099D">
            <w:r w:rsidRPr="0037099D">
              <w:rPr>
                <w:rFonts w:ascii="Calibri" w:eastAsia="Calibri" w:hAnsi="Calibri" w:cs="Calibri"/>
                <w:color w:val="000000" w:themeColor="text1"/>
              </w:rPr>
              <w:t>10</w:t>
            </w:r>
            <w:r>
              <w:rPr>
                <w:rFonts w:ascii="Calibri" w:eastAsia="Calibri" w:hAnsi="Calibri" w:cs="Calibri"/>
                <w:color w:val="000000" w:themeColor="text1"/>
              </w:rPr>
              <w:t xml:space="preserve"> Gigabit Ethernet</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420E5BA" w14:textId="5C025B5A" w:rsidR="0037099D" w:rsidRDefault="0037099D" w:rsidP="0037099D">
            <w:r w:rsidRPr="0037099D">
              <w:rPr>
                <w:rFonts w:ascii="Calibri" w:eastAsia="Calibri" w:hAnsi="Calibri" w:cs="Calibri"/>
                <w:color w:val="000000" w:themeColor="text1"/>
              </w:rPr>
              <w:t xml:space="preserve">TN B  </w:t>
            </w:r>
          </w:p>
        </w:tc>
        <w:tc>
          <w:tcPr>
            <w:tcW w:w="885" w:type="dxa"/>
            <w:tcBorders>
              <w:top w:val="single" w:sz="8" w:space="0" w:color="000000" w:themeColor="text1"/>
              <w:left w:val="single" w:sz="8" w:space="0" w:color="000000" w:themeColor="text1"/>
              <w:bottom w:val="nil"/>
              <w:right w:val="nil"/>
            </w:tcBorders>
            <w:tcMar>
              <w:top w:w="15" w:type="dxa"/>
              <w:left w:w="15" w:type="dxa"/>
              <w:right w:w="15" w:type="dxa"/>
            </w:tcMar>
            <w:vAlign w:val="center"/>
          </w:tcPr>
          <w:p w14:paraId="23282015" w14:textId="4D63DC3C" w:rsidR="0037099D" w:rsidRDefault="0037099D" w:rsidP="0037099D">
            <w:r w:rsidRPr="0037099D">
              <w:rPr>
                <w:rFonts w:ascii="Calibri" w:eastAsia="Calibri" w:hAnsi="Calibri" w:cs="Calibri"/>
                <w:color w:val="000000" w:themeColor="text1"/>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B0C46B3" w14:textId="26671A87" w:rsidR="0037099D" w:rsidRDefault="0037099D" w:rsidP="0037099D">
            <w:r w:rsidRPr="0037099D">
              <w:rPr>
                <w:rFonts w:ascii="Calibri" w:eastAsia="Calibri" w:hAnsi="Calibri" w:cs="Calibri"/>
                <w:color w:val="000000" w:themeColor="text1"/>
              </w:rPr>
              <w:t xml:space="preserve">1  </w:t>
            </w:r>
          </w:p>
        </w:tc>
        <w:tc>
          <w:tcPr>
            <w:tcW w:w="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6C5DEDD" w14:textId="1B7CB64E" w:rsidR="0037099D" w:rsidRDefault="0025028C" w:rsidP="0037099D">
            <w:r w:rsidRPr="0037099D">
              <w:rPr>
                <w:rFonts w:ascii="Calibri" w:eastAsia="Calibri" w:hAnsi="Calibri" w:cs="Calibri"/>
                <w:color w:val="000000" w:themeColor="text1"/>
              </w:rPr>
              <w:t>10</w:t>
            </w:r>
            <w:r>
              <w:rPr>
                <w:rFonts w:ascii="Calibri" w:eastAsia="Calibri" w:hAnsi="Calibri" w:cs="Calibri"/>
                <w:color w:val="000000" w:themeColor="text1"/>
              </w:rPr>
              <w:t xml:space="preserve"> Gigabit Ethernet</w:t>
            </w:r>
            <w:r w:rsidR="0037099D" w:rsidRPr="0037099D">
              <w:rPr>
                <w:rFonts w:ascii="Calibri" w:eastAsia="Calibri" w:hAnsi="Calibri" w:cs="Calibri"/>
                <w:color w:val="000000" w:themeColor="text1"/>
              </w:rPr>
              <w:t xml:space="preserve"> </w:t>
            </w:r>
          </w:p>
        </w:tc>
        <w:tc>
          <w:tcPr>
            <w:tcW w:w="96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533FD65A" w14:textId="2C3CB855" w:rsidR="0037099D" w:rsidRDefault="0037099D" w:rsidP="0037099D">
            <w:r w:rsidRPr="0037099D">
              <w:rPr>
                <w:rFonts w:ascii="Calibri" w:eastAsia="Calibri" w:hAnsi="Calibri" w:cs="Calibri"/>
                <w:color w:val="000000" w:themeColor="text1"/>
              </w:rPr>
              <w:t xml:space="preserve">No  </w:t>
            </w:r>
          </w:p>
        </w:tc>
      </w:tr>
      <w:tr w:rsidR="0037099D" w14:paraId="035D4278" w14:textId="77777777" w:rsidTr="0037099D">
        <w:trPr>
          <w:trHeight w:val="495"/>
        </w:trPr>
        <w:tc>
          <w:tcPr>
            <w:tcW w:w="4005" w:type="dxa"/>
            <w:tcBorders>
              <w:top w:val="single" w:sz="8" w:space="0" w:color="000000" w:themeColor="text1"/>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24F77E8" w14:textId="76230144" w:rsidR="0037099D" w:rsidRDefault="0037099D" w:rsidP="0037099D">
            <w:r w:rsidRPr="0037099D">
              <w:rPr>
                <w:rFonts w:ascii="Calibri" w:eastAsia="Calibri" w:hAnsi="Calibri" w:cs="Calibri"/>
                <w:color w:val="000000" w:themeColor="text1"/>
                <w:sz w:val="22"/>
                <w:szCs w:val="22"/>
              </w:rPr>
              <w:t xml:space="preserve">SFP:Ericsson-10GBASE-BX20 -Pluggable  </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36746296" w14:textId="354B9A83" w:rsidR="0037099D" w:rsidRDefault="0025028C" w:rsidP="0037099D">
            <w:r w:rsidRPr="0037099D">
              <w:rPr>
                <w:rFonts w:ascii="Calibri" w:eastAsia="Calibri" w:hAnsi="Calibri" w:cs="Calibri"/>
                <w:color w:val="000000" w:themeColor="text1"/>
              </w:rPr>
              <w:t>10</w:t>
            </w:r>
            <w:r>
              <w:rPr>
                <w:rFonts w:ascii="Calibri" w:eastAsia="Calibri" w:hAnsi="Calibri" w:cs="Calibri"/>
                <w:color w:val="000000" w:themeColor="text1"/>
              </w:rPr>
              <w:t xml:space="preserve"> Gigabit Ethernet</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6D8A16D" w14:textId="51FFB41D" w:rsidR="0037099D" w:rsidRDefault="0037099D" w:rsidP="0037099D">
            <w:r w:rsidRPr="0037099D">
              <w:rPr>
                <w:rFonts w:ascii="Calibri" w:eastAsia="Calibri" w:hAnsi="Calibri" w:cs="Calibri"/>
                <w:color w:val="000000" w:themeColor="text1"/>
              </w:rPr>
              <w:t xml:space="preserve">TN B  </w:t>
            </w:r>
          </w:p>
        </w:tc>
        <w:tc>
          <w:tcPr>
            <w:tcW w:w="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456D266" w14:textId="4F1FB1BC" w:rsidR="0037099D" w:rsidRDefault="0037099D" w:rsidP="0037099D">
            <w:r w:rsidRPr="0037099D">
              <w:rPr>
                <w:rFonts w:ascii="Calibri" w:eastAsia="Calibri" w:hAnsi="Calibri" w:cs="Calibri"/>
                <w:color w:val="000000" w:themeColor="text1"/>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B359E14" w14:textId="2670DCF6" w:rsidR="0037099D" w:rsidRDefault="0037099D" w:rsidP="0037099D">
            <w:r w:rsidRPr="0037099D">
              <w:rPr>
                <w:rFonts w:ascii="Calibri" w:eastAsia="Calibri" w:hAnsi="Calibri" w:cs="Calibri"/>
                <w:color w:val="000000" w:themeColor="text1"/>
              </w:rPr>
              <w:t xml:space="preserve">1  </w:t>
            </w:r>
          </w:p>
        </w:tc>
        <w:tc>
          <w:tcPr>
            <w:tcW w:w="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26BDCA1" w14:textId="3C273D18" w:rsidR="0037099D" w:rsidRDefault="0025028C" w:rsidP="0037099D">
            <w:r w:rsidRPr="0037099D">
              <w:rPr>
                <w:rFonts w:ascii="Calibri" w:eastAsia="Calibri" w:hAnsi="Calibri" w:cs="Calibri"/>
                <w:color w:val="000000" w:themeColor="text1"/>
              </w:rPr>
              <w:t>10</w:t>
            </w:r>
            <w:r>
              <w:rPr>
                <w:rFonts w:ascii="Calibri" w:eastAsia="Calibri" w:hAnsi="Calibri" w:cs="Calibri"/>
                <w:color w:val="000000" w:themeColor="text1"/>
              </w:rPr>
              <w:t xml:space="preserve"> Gigabit Ethernet</w:t>
            </w:r>
          </w:p>
        </w:tc>
        <w:tc>
          <w:tcPr>
            <w:tcW w:w="96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4C2C6158" w14:textId="77DC6CAB" w:rsidR="0037099D" w:rsidRDefault="0037099D" w:rsidP="0037099D">
            <w:r w:rsidRPr="0037099D">
              <w:rPr>
                <w:rFonts w:ascii="Calibri" w:eastAsia="Calibri" w:hAnsi="Calibri" w:cs="Calibri"/>
                <w:color w:val="000000" w:themeColor="text1"/>
              </w:rPr>
              <w:t xml:space="preserve">No  </w:t>
            </w:r>
          </w:p>
        </w:tc>
      </w:tr>
      <w:tr w:rsidR="0037099D" w14:paraId="0FFF1489" w14:textId="77777777" w:rsidTr="0037099D">
        <w:trPr>
          <w:trHeight w:val="495"/>
        </w:trPr>
        <w:tc>
          <w:tcPr>
            <w:tcW w:w="4005" w:type="dxa"/>
            <w:tcBorders>
              <w:top w:val="single" w:sz="8" w:space="0" w:color="000000" w:themeColor="text1"/>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31368216" w14:textId="6923DC4A" w:rsidR="0037099D" w:rsidRDefault="0037099D" w:rsidP="0037099D">
            <w:r w:rsidRPr="0037099D">
              <w:rPr>
                <w:rFonts w:ascii="Calibri" w:eastAsia="Calibri" w:hAnsi="Calibri" w:cs="Calibri"/>
                <w:color w:val="000000" w:themeColor="text1"/>
                <w:sz w:val="22"/>
                <w:szCs w:val="22"/>
              </w:rPr>
              <w:t xml:space="preserve">SFP:Ericsson-10GBASE-BX30 -Pluggable  </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341D8BE" w14:textId="59359143" w:rsidR="0037099D" w:rsidRDefault="0025028C" w:rsidP="0037099D">
            <w:r w:rsidRPr="0037099D">
              <w:rPr>
                <w:rFonts w:ascii="Calibri" w:eastAsia="Calibri" w:hAnsi="Calibri" w:cs="Calibri"/>
                <w:color w:val="000000" w:themeColor="text1"/>
              </w:rPr>
              <w:t>10</w:t>
            </w:r>
            <w:r>
              <w:rPr>
                <w:rFonts w:ascii="Calibri" w:eastAsia="Calibri" w:hAnsi="Calibri" w:cs="Calibri"/>
                <w:color w:val="000000" w:themeColor="text1"/>
              </w:rPr>
              <w:t xml:space="preserve"> Gigabit Ethernet</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45A9795" w14:textId="03C1FEEC" w:rsidR="0037099D" w:rsidRDefault="0037099D" w:rsidP="0037099D">
            <w:r w:rsidRPr="0037099D">
              <w:rPr>
                <w:rFonts w:ascii="Calibri" w:eastAsia="Calibri" w:hAnsi="Calibri" w:cs="Calibri"/>
                <w:color w:val="000000" w:themeColor="text1"/>
              </w:rPr>
              <w:t xml:space="preserve">TN B  </w:t>
            </w:r>
          </w:p>
        </w:tc>
        <w:tc>
          <w:tcPr>
            <w:tcW w:w="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CD17765" w14:textId="5C840E22" w:rsidR="0037099D" w:rsidRDefault="0037099D" w:rsidP="0037099D">
            <w:r w:rsidRPr="0037099D">
              <w:rPr>
                <w:rFonts w:ascii="Calibri" w:eastAsia="Calibri" w:hAnsi="Calibri" w:cs="Calibri"/>
                <w:color w:val="000000" w:themeColor="text1"/>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40039B2" w14:textId="2FEF5EDD" w:rsidR="0037099D" w:rsidRDefault="0037099D" w:rsidP="0037099D">
            <w:r w:rsidRPr="0037099D">
              <w:rPr>
                <w:rFonts w:ascii="Calibri" w:eastAsia="Calibri" w:hAnsi="Calibri" w:cs="Calibri"/>
                <w:color w:val="000000" w:themeColor="text1"/>
              </w:rPr>
              <w:t xml:space="preserve">1  </w:t>
            </w:r>
          </w:p>
        </w:tc>
        <w:tc>
          <w:tcPr>
            <w:tcW w:w="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A8FBF3D" w14:textId="0F6DE6F2" w:rsidR="0037099D" w:rsidRDefault="0025028C" w:rsidP="0037099D">
            <w:r w:rsidRPr="0037099D">
              <w:rPr>
                <w:rFonts w:ascii="Calibri" w:eastAsia="Calibri" w:hAnsi="Calibri" w:cs="Calibri"/>
                <w:color w:val="000000" w:themeColor="text1"/>
              </w:rPr>
              <w:t>10</w:t>
            </w:r>
            <w:r>
              <w:rPr>
                <w:rFonts w:ascii="Calibri" w:eastAsia="Calibri" w:hAnsi="Calibri" w:cs="Calibri"/>
                <w:color w:val="000000" w:themeColor="text1"/>
              </w:rPr>
              <w:t xml:space="preserve"> Gigabit Ethernet</w:t>
            </w:r>
          </w:p>
        </w:tc>
        <w:tc>
          <w:tcPr>
            <w:tcW w:w="96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0332BE14" w14:textId="0D056B84" w:rsidR="0037099D" w:rsidRDefault="0037099D" w:rsidP="0037099D">
            <w:r w:rsidRPr="0037099D">
              <w:rPr>
                <w:rFonts w:ascii="Calibri" w:eastAsia="Calibri" w:hAnsi="Calibri" w:cs="Calibri"/>
                <w:color w:val="000000" w:themeColor="text1"/>
              </w:rPr>
              <w:t xml:space="preserve">No  </w:t>
            </w:r>
          </w:p>
        </w:tc>
      </w:tr>
      <w:tr w:rsidR="0037099D" w14:paraId="4A816D8C" w14:textId="77777777" w:rsidTr="0037099D">
        <w:trPr>
          <w:trHeight w:val="495"/>
        </w:trPr>
        <w:tc>
          <w:tcPr>
            <w:tcW w:w="4005" w:type="dxa"/>
            <w:tcBorders>
              <w:top w:val="single" w:sz="8" w:space="0" w:color="000000" w:themeColor="text1"/>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3B461B96" w14:textId="4D62E2D7" w:rsidR="0037099D" w:rsidRDefault="0037099D" w:rsidP="0037099D">
            <w:r w:rsidRPr="0037099D">
              <w:rPr>
                <w:rFonts w:ascii="Calibri" w:eastAsia="Calibri" w:hAnsi="Calibri" w:cs="Calibri"/>
                <w:color w:val="000000" w:themeColor="text1"/>
                <w:sz w:val="22"/>
                <w:szCs w:val="22"/>
              </w:rPr>
              <w:t xml:space="preserve">SFP:Ericsson-25GBASE -Pluggable  </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9537FB4" w14:textId="60267DDD" w:rsidR="0037099D" w:rsidRDefault="0037099D" w:rsidP="0037099D">
            <w:r w:rsidRPr="0037099D">
              <w:rPr>
                <w:rFonts w:ascii="Calibri" w:eastAsia="Calibri" w:hAnsi="Calibri" w:cs="Calibri"/>
                <w:color w:val="000000" w:themeColor="text1"/>
              </w:rPr>
              <w:t xml:space="preserve">25GE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6C54A14" w14:textId="6A8B1DCF" w:rsidR="0037099D" w:rsidRDefault="0037099D" w:rsidP="0037099D">
            <w:r w:rsidRPr="0037099D">
              <w:rPr>
                <w:rFonts w:ascii="Calibri" w:eastAsia="Calibri" w:hAnsi="Calibri" w:cs="Calibri"/>
                <w:color w:val="000000" w:themeColor="text1"/>
              </w:rPr>
              <w:t xml:space="preserve">TN B  </w:t>
            </w:r>
          </w:p>
        </w:tc>
        <w:tc>
          <w:tcPr>
            <w:tcW w:w="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E788D9E" w14:textId="2DAEAC23" w:rsidR="0037099D" w:rsidRDefault="0037099D" w:rsidP="0037099D">
            <w:r w:rsidRPr="0037099D">
              <w:rPr>
                <w:rFonts w:ascii="Calibri" w:eastAsia="Calibri" w:hAnsi="Calibri" w:cs="Calibri"/>
                <w:color w:val="000000" w:themeColor="text1"/>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BF2DE1E" w14:textId="7CB56917" w:rsidR="0037099D" w:rsidRDefault="0037099D" w:rsidP="0037099D">
            <w:r w:rsidRPr="0037099D">
              <w:rPr>
                <w:rFonts w:ascii="Calibri" w:eastAsia="Calibri" w:hAnsi="Calibri" w:cs="Calibri"/>
                <w:color w:val="000000" w:themeColor="text1"/>
              </w:rPr>
              <w:t xml:space="preserve">1  </w:t>
            </w:r>
          </w:p>
        </w:tc>
        <w:tc>
          <w:tcPr>
            <w:tcW w:w="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0260CAF" w14:textId="2EB6CBEF" w:rsidR="0037099D" w:rsidRDefault="0037099D" w:rsidP="0037099D">
            <w:r w:rsidRPr="0037099D">
              <w:rPr>
                <w:rFonts w:ascii="Calibri" w:eastAsia="Calibri" w:hAnsi="Calibri" w:cs="Calibri"/>
                <w:color w:val="000000" w:themeColor="text1"/>
              </w:rPr>
              <w:t xml:space="preserve">25GE </w:t>
            </w:r>
          </w:p>
        </w:tc>
        <w:tc>
          <w:tcPr>
            <w:tcW w:w="96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3C6B5D83" w14:textId="48471846" w:rsidR="0037099D" w:rsidRDefault="0037099D" w:rsidP="0037099D">
            <w:r w:rsidRPr="0037099D">
              <w:rPr>
                <w:rFonts w:ascii="Calibri" w:eastAsia="Calibri" w:hAnsi="Calibri" w:cs="Calibri"/>
                <w:color w:val="000000" w:themeColor="text1"/>
              </w:rPr>
              <w:t xml:space="preserve">No  </w:t>
            </w:r>
          </w:p>
        </w:tc>
      </w:tr>
      <w:tr w:rsidR="0037099D" w14:paraId="67F48145" w14:textId="77777777" w:rsidTr="0037099D">
        <w:trPr>
          <w:trHeight w:val="495"/>
        </w:trPr>
        <w:tc>
          <w:tcPr>
            <w:tcW w:w="4005" w:type="dxa"/>
            <w:tcBorders>
              <w:top w:val="single" w:sz="8" w:space="0" w:color="000000" w:themeColor="text1"/>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CFE85AE" w14:textId="05991763" w:rsidR="0037099D" w:rsidRDefault="0037099D" w:rsidP="0037099D">
            <w:r w:rsidRPr="0037099D">
              <w:rPr>
                <w:rFonts w:ascii="Calibri" w:eastAsia="Calibri" w:hAnsi="Calibri" w:cs="Calibri"/>
                <w:color w:val="000000" w:themeColor="text1"/>
                <w:sz w:val="22"/>
                <w:szCs w:val="22"/>
              </w:rPr>
              <w:t xml:space="preserve">SFP:Ericsson-25GBASE-LR -Pluggable  </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38D96A0" w14:textId="0AE6C53C" w:rsidR="0037099D" w:rsidRDefault="0037099D" w:rsidP="0037099D">
            <w:r w:rsidRPr="0037099D">
              <w:rPr>
                <w:rFonts w:ascii="Calibri" w:eastAsia="Calibri" w:hAnsi="Calibri" w:cs="Calibri"/>
                <w:color w:val="000000" w:themeColor="text1"/>
              </w:rPr>
              <w:t xml:space="preserve">25GE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4A0C53D" w14:textId="2ABD0938" w:rsidR="0037099D" w:rsidRDefault="0037099D" w:rsidP="0037099D">
            <w:r w:rsidRPr="0037099D">
              <w:rPr>
                <w:rFonts w:ascii="Times New Roman" w:hAnsi="Times New Roman"/>
                <w:color w:val="000000" w:themeColor="text1"/>
                <w:sz w:val="24"/>
                <w:szCs w:val="24"/>
              </w:rPr>
              <w:t xml:space="preserve">TN B  </w:t>
            </w:r>
          </w:p>
        </w:tc>
        <w:tc>
          <w:tcPr>
            <w:tcW w:w="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63C8110" w14:textId="2D1F0798" w:rsidR="0037099D" w:rsidRDefault="0037099D" w:rsidP="0037099D">
            <w:r w:rsidRPr="0037099D">
              <w:rPr>
                <w:rFonts w:ascii="Times New Roman" w:hAnsi="Times New Roman"/>
                <w:color w:val="000000" w:themeColor="text1"/>
                <w:sz w:val="24"/>
                <w:szCs w:val="24"/>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372D5655" w14:textId="2D6EF470" w:rsidR="0037099D" w:rsidRDefault="0037099D" w:rsidP="0037099D">
            <w:r w:rsidRPr="0037099D">
              <w:rPr>
                <w:rFonts w:ascii="Times New Roman" w:hAnsi="Times New Roman"/>
                <w:color w:val="000000" w:themeColor="text1"/>
                <w:sz w:val="24"/>
                <w:szCs w:val="24"/>
              </w:rPr>
              <w:t xml:space="preserve">1  </w:t>
            </w:r>
          </w:p>
        </w:tc>
        <w:tc>
          <w:tcPr>
            <w:tcW w:w="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558FF4B" w14:textId="0C429793" w:rsidR="0037099D" w:rsidRDefault="0037099D" w:rsidP="0037099D">
            <w:r w:rsidRPr="0037099D">
              <w:rPr>
                <w:rFonts w:ascii="Calibri" w:eastAsia="Calibri" w:hAnsi="Calibri" w:cs="Calibri"/>
                <w:color w:val="000000" w:themeColor="text1"/>
              </w:rPr>
              <w:t xml:space="preserve">25GE </w:t>
            </w:r>
          </w:p>
        </w:tc>
        <w:tc>
          <w:tcPr>
            <w:tcW w:w="96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0FCB5DDF" w14:textId="52C2E1FC" w:rsidR="0037099D" w:rsidRDefault="0037099D" w:rsidP="0037099D">
            <w:r w:rsidRPr="0037099D">
              <w:rPr>
                <w:rFonts w:ascii="Calibri" w:eastAsia="Calibri" w:hAnsi="Calibri" w:cs="Calibri"/>
                <w:color w:val="000000" w:themeColor="text1"/>
              </w:rPr>
              <w:t xml:space="preserve">No . </w:t>
            </w:r>
          </w:p>
        </w:tc>
      </w:tr>
      <w:tr w:rsidR="0037099D" w14:paraId="20E4771B" w14:textId="77777777" w:rsidTr="0037099D">
        <w:trPr>
          <w:trHeight w:val="495"/>
        </w:trPr>
        <w:tc>
          <w:tcPr>
            <w:tcW w:w="4005" w:type="dxa"/>
            <w:tcBorders>
              <w:top w:val="single" w:sz="8" w:space="0" w:color="000000" w:themeColor="text1"/>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C703131" w14:textId="099315C7" w:rsidR="0037099D" w:rsidRPr="006C2FE3" w:rsidRDefault="0037099D" w:rsidP="0037099D">
            <w:pPr>
              <w:rPr>
                <w:lang w:val="fr-FR"/>
              </w:rPr>
            </w:pPr>
            <w:r w:rsidRPr="0037099D">
              <w:rPr>
                <w:rFonts w:ascii="Calibri" w:eastAsia="Calibri" w:hAnsi="Calibri" w:cs="Calibri"/>
                <w:color w:val="000000" w:themeColor="text1"/>
                <w:sz w:val="22"/>
                <w:szCs w:val="22"/>
                <w:lang w:val="fr-FR"/>
              </w:rPr>
              <w:t xml:space="preserve">SFP:Ericsson-1000BASE-T -Pluggable  </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87E30FD" w14:textId="2770E5C8" w:rsidR="0037099D" w:rsidRDefault="0037099D" w:rsidP="0037099D">
            <w:r w:rsidRPr="0037099D">
              <w:rPr>
                <w:rFonts w:ascii="Calibri" w:eastAsia="Calibri" w:hAnsi="Calibri" w:cs="Calibri"/>
                <w:color w:val="000000" w:themeColor="text1"/>
              </w:rPr>
              <w:t xml:space="preserve">Gigabit Ethernet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80FB569" w14:textId="67F9689B" w:rsidR="0037099D" w:rsidRDefault="0037099D" w:rsidP="0037099D">
            <w:r w:rsidRPr="0037099D">
              <w:rPr>
                <w:rFonts w:ascii="Calibri" w:eastAsia="Calibri" w:hAnsi="Calibri" w:cs="Calibri"/>
                <w:color w:val="000000" w:themeColor="text1"/>
              </w:rPr>
              <w:t xml:space="preserve">TN B  </w:t>
            </w:r>
          </w:p>
        </w:tc>
        <w:tc>
          <w:tcPr>
            <w:tcW w:w="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096CE90" w14:textId="6CAA5473" w:rsidR="0037099D" w:rsidRDefault="0037099D" w:rsidP="0037099D">
            <w:r w:rsidRPr="0037099D">
              <w:rPr>
                <w:rFonts w:ascii="Calibri" w:eastAsia="Calibri" w:hAnsi="Calibri" w:cs="Calibri"/>
                <w:color w:val="000000" w:themeColor="text1"/>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C17A356" w14:textId="03143834" w:rsidR="0037099D" w:rsidRDefault="0037099D" w:rsidP="0037099D">
            <w:r w:rsidRPr="0037099D">
              <w:rPr>
                <w:rFonts w:ascii="Calibri" w:eastAsia="Calibri" w:hAnsi="Calibri" w:cs="Calibri"/>
                <w:color w:val="000000" w:themeColor="text1"/>
              </w:rPr>
              <w:t xml:space="preserve">1  </w:t>
            </w:r>
          </w:p>
        </w:tc>
        <w:tc>
          <w:tcPr>
            <w:tcW w:w="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934A824" w14:textId="1FCA98CF" w:rsidR="0037099D" w:rsidRDefault="0037099D" w:rsidP="0037099D">
            <w:r w:rsidRPr="0037099D">
              <w:rPr>
                <w:rFonts w:ascii="Calibri" w:eastAsia="Calibri" w:hAnsi="Calibri" w:cs="Calibri"/>
                <w:color w:val="000000" w:themeColor="text1"/>
              </w:rPr>
              <w:t xml:space="preserve">Gigabit Ethernet  </w:t>
            </w:r>
          </w:p>
        </w:tc>
        <w:tc>
          <w:tcPr>
            <w:tcW w:w="96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2AB12EDB" w14:textId="494EEBE0" w:rsidR="0037099D" w:rsidRDefault="0037099D" w:rsidP="0037099D">
            <w:r w:rsidRPr="0037099D">
              <w:rPr>
                <w:rFonts w:ascii="Calibri" w:eastAsia="Calibri" w:hAnsi="Calibri" w:cs="Calibri"/>
                <w:color w:val="000000" w:themeColor="text1"/>
              </w:rPr>
              <w:t xml:space="preserve">No  </w:t>
            </w:r>
          </w:p>
        </w:tc>
      </w:tr>
      <w:tr w:rsidR="0037099D" w14:paraId="5BACBB39" w14:textId="77777777" w:rsidTr="0037099D">
        <w:trPr>
          <w:trHeight w:val="495"/>
        </w:trPr>
        <w:tc>
          <w:tcPr>
            <w:tcW w:w="4005" w:type="dxa"/>
            <w:tcBorders>
              <w:top w:val="single" w:sz="8" w:space="0" w:color="000000" w:themeColor="text1"/>
              <w:left w:val="single" w:sz="4" w:space="0" w:color="auto"/>
              <w:bottom w:val="single" w:sz="8" w:space="0" w:color="000000" w:themeColor="text1"/>
              <w:right w:val="single" w:sz="8" w:space="0" w:color="auto"/>
            </w:tcBorders>
            <w:tcMar>
              <w:top w:w="15" w:type="dxa"/>
              <w:left w:w="15" w:type="dxa"/>
              <w:right w:w="15" w:type="dxa"/>
            </w:tcMar>
            <w:vAlign w:val="center"/>
          </w:tcPr>
          <w:p w14:paraId="4228E7B4" w14:textId="6E03F15D" w:rsidR="0037099D" w:rsidRDefault="0037099D" w:rsidP="0037099D">
            <w:pPr>
              <w:jc w:val="center"/>
            </w:pPr>
            <w:r w:rsidRPr="0037099D">
              <w:rPr>
                <w:rFonts w:ascii="Calibri" w:eastAsia="Calibri" w:hAnsi="Calibri" w:cs="Calibri"/>
                <w:color w:val="000000" w:themeColor="text1"/>
                <w:sz w:val="22"/>
                <w:szCs w:val="22"/>
              </w:rPr>
              <w:t xml:space="preserve">SFP:Ericsson-1000BASE-BX10 -Pluggable  </w:t>
            </w:r>
          </w:p>
        </w:tc>
        <w:tc>
          <w:tcPr>
            <w:tcW w:w="1380" w:type="dxa"/>
            <w:tcBorders>
              <w:top w:val="single" w:sz="8" w:space="0" w:color="000000" w:themeColor="text1"/>
              <w:left w:val="single" w:sz="8" w:space="0" w:color="auto"/>
              <w:bottom w:val="single" w:sz="8" w:space="0" w:color="000000" w:themeColor="text1"/>
              <w:right w:val="single" w:sz="8" w:space="0" w:color="000000" w:themeColor="text1"/>
            </w:tcBorders>
            <w:tcMar>
              <w:top w:w="15" w:type="dxa"/>
              <w:left w:w="15" w:type="dxa"/>
              <w:right w:w="15" w:type="dxa"/>
            </w:tcMar>
            <w:vAlign w:val="center"/>
          </w:tcPr>
          <w:p w14:paraId="2EC7BD50" w14:textId="67F4AC16" w:rsidR="0037099D" w:rsidRDefault="0037099D" w:rsidP="0037099D">
            <w:r w:rsidRPr="0037099D">
              <w:rPr>
                <w:rFonts w:ascii="Calibri" w:eastAsia="Calibri" w:hAnsi="Calibri" w:cs="Calibri"/>
                <w:color w:val="000000" w:themeColor="text1"/>
              </w:rPr>
              <w:t xml:space="preserve">Gigabit Ethernet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78772FE" w14:textId="675BAA6A" w:rsidR="0037099D" w:rsidRDefault="0037099D" w:rsidP="0037099D">
            <w:r w:rsidRPr="0037099D">
              <w:rPr>
                <w:rFonts w:ascii="Calibri" w:eastAsia="Calibri" w:hAnsi="Calibri" w:cs="Calibri"/>
                <w:color w:val="000000" w:themeColor="text1"/>
              </w:rPr>
              <w:t xml:space="preserve">TN B  </w:t>
            </w:r>
          </w:p>
        </w:tc>
        <w:tc>
          <w:tcPr>
            <w:tcW w:w="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F987987" w14:textId="102651F2" w:rsidR="0037099D" w:rsidRDefault="0037099D" w:rsidP="0037099D">
            <w:r w:rsidRPr="0037099D">
              <w:rPr>
                <w:rFonts w:ascii="Calibri" w:eastAsia="Calibri" w:hAnsi="Calibri" w:cs="Calibri"/>
                <w:color w:val="000000" w:themeColor="text1"/>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EC4C861" w14:textId="3AB4FB5A" w:rsidR="0037099D" w:rsidRDefault="0037099D" w:rsidP="0037099D">
            <w:r w:rsidRPr="0037099D">
              <w:rPr>
                <w:rFonts w:ascii="Calibri" w:eastAsia="Calibri" w:hAnsi="Calibri" w:cs="Calibri"/>
                <w:color w:val="000000" w:themeColor="text1"/>
              </w:rPr>
              <w:t xml:space="preserve">1  </w:t>
            </w:r>
          </w:p>
        </w:tc>
        <w:tc>
          <w:tcPr>
            <w:tcW w:w="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B0922C2" w14:textId="378C5608" w:rsidR="0037099D" w:rsidRDefault="0037099D" w:rsidP="0037099D">
            <w:r w:rsidRPr="0037099D">
              <w:rPr>
                <w:rFonts w:ascii="Calibri" w:eastAsia="Calibri" w:hAnsi="Calibri" w:cs="Calibri"/>
                <w:color w:val="000000" w:themeColor="text1"/>
              </w:rPr>
              <w:t xml:space="preserve">Gigabit Ethernet  </w:t>
            </w:r>
          </w:p>
        </w:tc>
        <w:tc>
          <w:tcPr>
            <w:tcW w:w="96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3F0396BF" w14:textId="02E0EDF1" w:rsidR="0037099D" w:rsidRDefault="0037099D" w:rsidP="0037099D">
            <w:r w:rsidRPr="0037099D">
              <w:rPr>
                <w:rFonts w:ascii="Calibri" w:eastAsia="Calibri" w:hAnsi="Calibri" w:cs="Calibri"/>
                <w:color w:val="000000" w:themeColor="text1"/>
              </w:rPr>
              <w:t xml:space="preserve">No  </w:t>
            </w:r>
          </w:p>
        </w:tc>
      </w:tr>
      <w:tr w:rsidR="0037099D" w14:paraId="5289E153" w14:textId="77777777" w:rsidTr="0037099D">
        <w:trPr>
          <w:trHeight w:val="495"/>
        </w:trPr>
        <w:tc>
          <w:tcPr>
            <w:tcW w:w="4005" w:type="dxa"/>
            <w:tcBorders>
              <w:top w:val="single" w:sz="8" w:space="0" w:color="000000" w:themeColor="text1"/>
              <w:left w:val="single" w:sz="4" w:space="0" w:color="auto"/>
              <w:bottom w:val="single" w:sz="8" w:space="0" w:color="auto"/>
              <w:right w:val="single" w:sz="8" w:space="0" w:color="auto"/>
            </w:tcBorders>
            <w:tcMar>
              <w:top w:w="15" w:type="dxa"/>
              <w:left w:w="15" w:type="dxa"/>
              <w:right w:w="15" w:type="dxa"/>
            </w:tcMar>
            <w:vAlign w:val="center"/>
          </w:tcPr>
          <w:p w14:paraId="30282E4B" w14:textId="19603EFA" w:rsidR="0037099D" w:rsidRDefault="0037099D" w:rsidP="0037099D">
            <w:r w:rsidRPr="0037099D">
              <w:rPr>
                <w:rFonts w:ascii="Calibri" w:eastAsia="Calibri" w:hAnsi="Calibri" w:cs="Calibri"/>
                <w:color w:val="000000" w:themeColor="text1"/>
                <w:sz w:val="22"/>
                <w:szCs w:val="22"/>
              </w:rPr>
              <w:t xml:space="preserve">SFP:Ericsson-100GBASE -Pluggable  </w:t>
            </w:r>
          </w:p>
        </w:tc>
        <w:tc>
          <w:tcPr>
            <w:tcW w:w="1380" w:type="dxa"/>
            <w:tcBorders>
              <w:top w:val="single" w:sz="8" w:space="0" w:color="000000" w:themeColor="text1"/>
              <w:left w:val="single" w:sz="8" w:space="0" w:color="auto"/>
              <w:bottom w:val="single" w:sz="8" w:space="0" w:color="000000" w:themeColor="text1"/>
              <w:right w:val="single" w:sz="8" w:space="0" w:color="000000" w:themeColor="text1"/>
            </w:tcBorders>
            <w:tcMar>
              <w:top w:w="15" w:type="dxa"/>
              <w:left w:w="15" w:type="dxa"/>
              <w:right w:w="15" w:type="dxa"/>
            </w:tcMar>
            <w:vAlign w:val="center"/>
          </w:tcPr>
          <w:p w14:paraId="1A44084A" w14:textId="46AB39AF" w:rsidR="0037099D" w:rsidRDefault="0037099D" w:rsidP="0037099D">
            <w:r w:rsidRPr="0037099D">
              <w:rPr>
                <w:rFonts w:ascii="Calibri" w:eastAsia="Calibri" w:hAnsi="Calibri" w:cs="Calibri"/>
                <w:color w:val="000000" w:themeColor="text1"/>
              </w:rPr>
              <w:t>100</w:t>
            </w:r>
            <w:r w:rsidR="00B32D50">
              <w:rPr>
                <w:rFonts w:ascii="Calibri" w:eastAsia="Calibri" w:hAnsi="Calibri" w:cs="Calibri"/>
                <w:color w:val="000000" w:themeColor="text1"/>
              </w:rPr>
              <w:t xml:space="preserve"> </w:t>
            </w:r>
            <w:r w:rsidRPr="0037099D">
              <w:rPr>
                <w:rFonts w:ascii="Calibri" w:eastAsia="Calibri" w:hAnsi="Calibri" w:cs="Calibri"/>
                <w:color w:val="000000" w:themeColor="text1"/>
              </w:rPr>
              <w:t>GE</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8B43B97" w14:textId="1FD6DC20" w:rsidR="0037099D" w:rsidRDefault="0037099D" w:rsidP="0037099D">
            <w:r w:rsidRPr="0037099D">
              <w:rPr>
                <w:rFonts w:ascii="Calibri" w:eastAsia="Calibri" w:hAnsi="Calibri" w:cs="Calibri"/>
                <w:color w:val="000000" w:themeColor="text1"/>
              </w:rPr>
              <w:t xml:space="preserve">TN B  </w:t>
            </w:r>
          </w:p>
        </w:tc>
        <w:tc>
          <w:tcPr>
            <w:tcW w:w="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3B4B3B5" w14:textId="7243BA98" w:rsidR="0037099D" w:rsidRDefault="0037099D" w:rsidP="0037099D">
            <w:r w:rsidRPr="0037099D">
              <w:rPr>
                <w:rFonts w:ascii="Calibri" w:eastAsia="Calibri" w:hAnsi="Calibri" w:cs="Calibri"/>
                <w:color w:val="000000" w:themeColor="text1"/>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9289639" w14:textId="5E003AB3" w:rsidR="0037099D" w:rsidRDefault="0037099D" w:rsidP="0037099D">
            <w:r w:rsidRPr="0037099D">
              <w:rPr>
                <w:rFonts w:ascii="Calibri" w:eastAsia="Calibri" w:hAnsi="Calibri" w:cs="Calibri"/>
                <w:color w:val="000000" w:themeColor="text1"/>
              </w:rPr>
              <w:t xml:space="preserve">1  </w:t>
            </w:r>
          </w:p>
        </w:tc>
        <w:tc>
          <w:tcPr>
            <w:tcW w:w="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F5B775C" w14:textId="31D0D587" w:rsidR="0037099D" w:rsidRDefault="0037099D" w:rsidP="0037099D">
            <w:r w:rsidRPr="0037099D">
              <w:rPr>
                <w:rFonts w:ascii="Calibri" w:eastAsia="Calibri" w:hAnsi="Calibri" w:cs="Calibri"/>
                <w:color w:val="000000" w:themeColor="text1"/>
              </w:rPr>
              <w:t>100</w:t>
            </w:r>
            <w:r w:rsidR="00B32D50">
              <w:rPr>
                <w:rFonts w:ascii="Calibri" w:eastAsia="Calibri" w:hAnsi="Calibri" w:cs="Calibri"/>
                <w:color w:val="000000" w:themeColor="text1"/>
              </w:rPr>
              <w:t xml:space="preserve"> </w:t>
            </w:r>
            <w:r w:rsidRPr="0037099D">
              <w:rPr>
                <w:rFonts w:ascii="Calibri" w:eastAsia="Calibri" w:hAnsi="Calibri" w:cs="Calibri"/>
                <w:color w:val="000000" w:themeColor="text1"/>
              </w:rPr>
              <w:t xml:space="preserve">GE  </w:t>
            </w:r>
          </w:p>
        </w:tc>
        <w:tc>
          <w:tcPr>
            <w:tcW w:w="96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7BA07BE3" w14:textId="650FA3AE" w:rsidR="0037099D" w:rsidRDefault="0037099D" w:rsidP="0037099D">
            <w:r w:rsidRPr="0037099D">
              <w:rPr>
                <w:rFonts w:ascii="Calibri" w:eastAsia="Calibri" w:hAnsi="Calibri" w:cs="Calibri"/>
                <w:color w:val="000000" w:themeColor="text1"/>
              </w:rPr>
              <w:t xml:space="preserve">No  </w:t>
            </w:r>
          </w:p>
        </w:tc>
      </w:tr>
      <w:tr w:rsidR="0037099D" w14:paraId="66B307DF" w14:textId="77777777" w:rsidTr="0037099D">
        <w:trPr>
          <w:trHeight w:val="495"/>
        </w:trPr>
        <w:tc>
          <w:tcPr>
            <w:tcW w:w="4005" w:type="dxa"/>
            <w:tcBorders>
              <w:top w:val="single" w:sz="8" w:space="0" w:color="auto"/>
              <w:left w:val="single" w:sz="4" w:space="0" w:color="auto"/>
              <w:bottom w:val="single" w:sz="8" w:space="0" w:color="000000" w:themeColor="text1"/>
              <w:right w:val="single" w:sz="8" w:space="0" w:color="auto"/>
            </w:tcBorders>
            <w:tcMar>
              <w:top w:w="15" w:type="dxa"/>
              <w:left w:w="15" w:type="dxa"/>
              <w:right w:w="15" w:type="dxa"/>
            </w:tcMar>
            <w:vAlign w:val="center"/>
          </w:tcPr>
          <w:p w14:paraId="053DDDAB" w14:textId="23B03CA8" w:rsidR="0037099D" w:rsidRDefault="0037099D" w:rsidP="0037099D">
            <w:r w:rsidRPr="0037099D">
              <w:rPr>
                <w:rFonts w:ascii="Calibri" w:eastAsia="Calibri" w:hAnsi="Calibri" w:cs="Calibri"/>
                <w:color w:val="000000" w:themeColor="text1"/>
                <w:sz w:val="22"/>
                <w:szCs w:val="22"/>
              </w:rPr>
              <w:t xml:space="preserve">SFP:Ericsson-25GBASE-BX15 -Pluggable  </w:t>
            </w:r>
          </w:p>
        </w:tc>
        <w:tc>
          <w:tcPr>
            <w:tcW w:w="1380" w:type="dxa"/>
            <w:tcBorders>
              <w:top w:val="single" w:sz="8" w:space="0" w:color="000000" w:themeColor="text1"/>
              <w:left w:val="single" w:sz="8" w:space="0" w:color="auto"/>
              <w:bottom w:val="single" w:sz="8" w:space="0" w:color="000000" w:themeColor="text1"/>
              <w:right w:val="single" w:sz="8" w:space="0" w:color="000000" w:themeColor="text1"/>
            </w:tcBorders>
            <w:tcMar>
              <w:top w:w="15" w:type="dxa"/>
              <w:left w:w="15" w:type="dxa"/>
              <w:right w:w="15" w:type="dxa"/>
            </w:tcMar>
            <w:vAlign w:val="center"/>
          </w:tcPr>
          <w:p w14:paraId="0F9E8811" w14:textId="07E28F27" w:rsidR="0037099D" w:rsidRDefault="0037099D" w:rsidP="0037099D">
            <w:r w:rsidRPr="0037099D">
              <w:rPr>
                <w:rFonts w:ascii="Calibri" w:eastAsia="Calibri" w:hAnsi="Calibri" w:cs="Calibri"/>
                <w:color w:val="000000" w:themeColor="text1"/>
              </w:rPr>
              <w:t xml:space="preserve">25GE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139A31E" w14:textId="1B86C215" w:rsidR="0037099D" w:rsidRDefault="0037099D" w:rsidP="0037099D">
            <w:r w:rsidRPr="0037099D">
              <w:rPr>
                <w:rFonts w:ascii="Times New Roman" w:hAnsi="Times New Roman"/>
                <w:color w:val="000000" w:themeColor="text1"/>
                <w:sz w:val="24"/>
                <w:szCs w:val="24"/>
              </w:rPr>
              <w:t xml:space="preserve">TN B  </w:t>
            </w:r>
          </w:p>
        </w:tc>
        <w:tc>
          <w:tcPr>
            <w:tcW w:w="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9468EDE" w14:textId="4CC66EB9" w:rsidR="0037099D" w:rsidRDefault="0037099D" w:rsidP="0037099D">
            <w:r w:rsidRPr="0037099D">
              <w:rPr>
                <w:rFonts w:ascii="Times New Roman" w:hAnsi="Times New Roman"/>
                <w:color w:val="000000" w:themeColor="text1"/>
                <w:sz w:val="24"/>
                <w:szCs w:val="24"/>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5CFCB4D" w14:textId="101D9935" w:rsidR="0037099D" w:rsidRDefault="0037099D" w:rsidP="0037099D">
            <w:r w:rsidRPr="0037099D">
              <w:rPr>
                <w:rFonts w:ascii="Times New Roman" w:hAnsi="Times New Roman"/>
                <w:color w:val="000000" w:themeColor="text1"/>
                <w:sz w:val="24"/>
                <w:szCs w:val="24"/>
              </w:rPr>
              <w:t xml:space="preserve">1  </w:t>
            </w:r>
          </w:p>
        </w:tc>
        <w:tc>
          <w:tcPr>
            <w:tcW w:w="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AB73CFB" w14:textId="72A90140" w:rsidR="0037099D" w:rsidRDefault="0037099D" w:rsidP="0037099D">
            <w:r w:rsidRPr="0037099D">
              <w:rPr>
                <w:rFonts w:ascii="Calibri" w:eastAsia="Calibri" w:hAnsi="Calibri" w:cs="Calibri"/>
                <w:color w:val="000000" w:themeColor="text1"/>
              </w:rPr>
              <w:t xml:space="preserve">25GE  </w:t>
            </w:r>
          </w:p>
        </w:tc>
        <w:tc>
          <w:tcPr>
            <w:tcW w:w="96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4D9D7329" w14:textId="351F8493" w:rsidR="0037099D" w:rsidRDefault="0037099D" w:rsidP="0037099D">
            <w:r w:rsidRPr="0037099D">
              <w:rPr>
                <w:rFonts w:ascii="Calibri" w:eastAsia="Calibri" w:hAnsi="Calibri" w:cs="Calibri"/>
                <w:color w:val="000000" w:themeColor="text1"/>
              </w:rPr>
              <w:t xml:space="preserve">No  </w:t>
            </w:r>
          </w:p>
        </w:tc>
      </w:tr>
      <w:tr w:rsidR="0037099D" w14:paraId="7A3C579C" w14:textId="77777777" w:rsidTr="0037099D">
        <w:trPr>
          <w:trHeight w:val="495"/>
        </w:trPr>
        <w:tc>
          <w:tcPr>
            <w:tcW w:w="4005" w:type="dxa"/>
            <w:tcBorders>
              <w:top w:val="single" w:sz="8" w:space="0" w:color="000000" w:themeColor="text1"/>
              <w:left w:val="single" w:sz="4" w:space="0" w:color="auto"/>
              <w:bottom w:val="single" w:sz="8" w:space="0" w:color="000000" w:themeColor="text1"/>
              <w:right w:val="single" w:sz="8" w:space="0" w:color="auto"/>
            </w:tcBorders>
            <w:tcMar>
              <w:top w:w="15" w:type="dxa"/>
              <w:left w:w="15" w:type="dxa"/>
              <w:right w:w="15" w:type="dxa"/>
            </w:tcMar>
            <w:vAlign w:val="center"/>
          </w:tcPr>
          <w:p w14:paraId="278681B2" w14:textId="2C7ABE18" w:rsidR="0037099D" w:rsidRDefault="0037099D" w:rsidP="0037099D">
            <w:pPr>
              <w:jc w:val="center"/>
            </w:pPr>
            <w:r w:rsidRPr="0037099D">
              <w:rPr>
                <w:rFonts w:ascii="Calibri" w:eastAsia="Calibri" w:hAnsi="Calibri" w:cs="Calibri"/>
                <w:color w:val="000000" w:themeColor="text1"/>
                <w:sz w:val="22"/>
                <w:szCs w:val="22"/>
              </w:rPr>
              <w:t xml:space="preserve">SFP:Ericsson-1000BASE-BX20 -Pluggable  </w:t>
            </w:r>
          </w:p>
        </w:tc>
        <w:tc>
          <w:tcPr>
            <w:tcW w:w="1380" w:type="dxa"/>
            <w:tcBorders>
              <w:top w:val="single" w:sz="8" w:space="0" w:color="000000" w:themeColor="text1"/>
              <w:left w:val="single" w:sz="8" w:space="0" w:color="auto"/>
              <w:bottom w:val="single" w:sz="8" w:space="0" w:color="000000" w:themeColor="text1"/>
              <w:right w:val="single" w:sz="8" w:space="0" w:color="000000" w:themeColor="text1"/>
            </w:tcBorders>
            <w:tcMar>
              <w:top w:w="15" w:type="dxa"/>
              <w:left w:w="15" w:type="dxa"/>
              <w:right w:w="15" w:type="dxa"/>
            </w:tcMar>
            <w:vAlign w:val="center"/>
          </w:tcPr>
          <w:p w14:paraId="67F25C04" w14:textId="3F0A8348" w:rsidR="0037099D" w:rsidRDefault="0037099D" w:rsidP="0037099D">
            <w:r w:rsidRPr="0037099D">
              <w:rPr>
                <w:rFonts w:ascii="Calibri" w:eastAsia="Calibri" w:hAnsi="Calibri" w:cs="Calibri"/>
                <w:color w:val="000000" w:themeColor="text1"/>
              </w:rPr>
              <w:t xml:space="preserve">Gigabit Ethernet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FD4B669" w14:textId="24845D05" w:rsidR="0037099D" w:rsidRDefault="0037099D" w:rsidP="0037099D">
            <w:r w:rsidRPr="0037099D">
              <w:rPr>
                <w:rFonts w:ascii="Times New Roman" w:hAnsi="Times New Roman"/>
                <w:color w:val="000000" w:themeColor="text1"/>
                <w:sz w:val="24"/>
                <w:szCs w:val="24"/>
              </w:rPr>
              <w:t xml:space="preserve">TN B  </w:t>
            </w:r>
          </w:p>
        </w:tc>
        <w:tc>
          <w:tcPr>
            <w:tcW w:w="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4C2FB30" w14:textId="4597398D" w:rsidR="0037099D" w:rsidRDefault="0037099D" w:rsidP="0037099D">
            <w:r w:rsidRPr="0037099D">
              <w:rPr>
                <w:rFonts w:ascii="Times New Roman" w:hAnsi="Times New Roman"/>
                <w:color w:val="000000" w:themeColor="text1"/>
                <w:sz w:val="24"/>
                <w:szCs w:val="24"/>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31F5C0AF" w14:textId="56DB1C08" w:rsidR="0037099D" w:rsidRDefault="0037099D" w:rsidP="0037099D">
            <w:r w:rsidRPr="0037099D">
              <w:rPr>
                <w:rFonts w:ascii="Times New Roman" w:hAnsi="Times New Roman"/>
                <w:color w:val="000000" w:themeColor="text1"/>
                <w:sz w:val="24"/>
                <w:szCs w:val="24"/>
              </w:rPr>
              <w:t xml:space="preserve">1  </w:t>
            </w:r>
          </w:p>
        </w:tc>
        <w:tc>
          <w:tcPr>
            <w:tcW w:w="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A25F93E" w14:textId="639FA934" w:rsidR="0037099D" w:rsidRDefault="0037099D" w:rsidP="0037099D">
            <w:r w:rsidRPr="0037099D">
              <w:rPr>
                <w:rFonts w:ascii="Calibri" w:eastAsia="Calibri" w:hAnsi="Calibri" w:cs="Calibri"/>
                <w:color w:val="000000" w:themeColor="text1"/>
              </w:rPr>
              <w:t xml:space="preserve">Gigabit Ethernet  </w:t>
            </w:r>
          </w:p>
        </w:tc>
        <w:tc>
          <w:tcPr>
            <w:tcW w:w="96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4CBB3A8F" w14:textId="66D8937C" w:rsidR="0037099D" w:rsidRDefault="0037099D" w:rsidP="0037099D">
            <w:r w:rsidRPr="0037099D">
              <w:rPr>
                <w:rFonts w:ascii="Calibri" w:eastAsia="Calibri" w:hAnsi="Calibri" w:cs="Calibri"/>
                <w:color w:val="000000" w:themeColor="text1"/>
              </w:rPr>
              <w:t xml:space="preserve">No  </w:t>
            </w:r>
          </w:p>
        </w:tc>
      </w:tr>
      <w:tr w:rsidR="0037099D" w14:paraId="3BA5E04E" w14:textId="77777777" w:rsidTr="0037099D">
        <w:trPr>
          <w:trHeight w:val="495"/>
        </w:trPr>
        <w:tc>
          <w:tcPr>
            <w:tcW w:w="4005" w:type="dxa"/>
            <w:tcBorders>
              <w:top w:val="single" w:sz="8" w:space="0" w:color="000000" w:themeColor="text1"/>
              <w:left w:val="single" w:sz="4" w:space="0" w:color="auto"/>
              <w:bottom w:val="single" w:sz="8" w:space="0" w:color="000000" w:themeColor="text1"/>
              <w:right w:val="single" w:sz="8" w:space="0" w:color="auto"/>
            </w:tcBorders>
            <w:tcMar>
              <w:top w:w="15" w:type="dxa"/>
              <w:left w:w="15" w:type="dxa"/>
              <w:right w:w="15" w:type="dxa"/>
            </w:tcMar>
            <w:vAlign w:val="center"/>
          </w:tcPr>
          <w:p w14:paraId="7C1B402F" w14:textId="1B066883" w:rsidR="0037099D" w:rsidRDefault="0037099D" w:rsidP="0037099D">
            <w:pPr>
              <w:jc w:val="center"/>
            </w:pPr>
            <w:r w:rsidRPr="0037099D">
              <w:rPr>
                <w:rFonts w:ascii="Calibri" w:eastAsia="Calibri" w:hAnsi="Calibri" w:cs="Calibri"/>
                <w:color w:val="000000" w:themeColor="text1"/>
                <w:sz w:val="22"/>
                <w:szCs w:val="22"/>
              </w:rPr>
              <w:t xml:space="preserve">SFP:Ericsson-1000BASE-BX40 -Pluggable  </w:t>
            </w:r>
          </w:p>
        </w:tc>
        <w:tc>
          <w:tcPr>
            <w:tcW w:w="1380" w:type="dxa"/>
            <w:tcBorders>
              <w:top w:val="single" w:sz="8" w:space="0" w:color="000000" w:themeColor="text1"/>
              <w:left w:val="single" w:sz="8" w:space="0" w:color="auto"/>
              <w:bottom w:val="nil"/>
              <w:right w:val="nil"/>
            </w:tcBorders>
            <w:tcMar>
              <w:top w:w="15" w:type="dxa"/>
              <w:left w:w="15" w:type="dxa"/>
              <w:right w:w="15" w:type="dxa"/>
            </w:tcMar>
            <w:vAlign w:val="center"/>
          </w:tcPr>
          <w:p w14:paraId="69F81056" w14:textId="2266FEA6" w:rsidR="0037099D" w:rsidRDefault="0037099D" w:rsidP="0037099D">
            <w:r w:rsidRPr="0037099D">
              <w:rPr>
                <w:rFonts w:ascii="Calibri" w:eastAsia="Calibri" w:hAnsi="Calibri" w:cs="Calibri"/>
                <w:color w:val="000000" w:themeColor="text1"/>
              </w:rPr>
              <w:t xml:space="preserve">Gigabit Ethernet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C7A10C4" w14:textId="4E548126" w:rsidR="0037099D" w:rsidRDefault="0037099D" w:rsidP="0037099D">
            <w:r w:rsidRPr="0037099D">
              <w:rPr>
                <w:rFonts w:ascii="Times New Roman" w:hAnsi="Times New Roman"/>
                <w:color w:val="000000" w:themeColor="text1"/>
                <w:sz w:val="24"/>
                <w:szCs w:val="24"/>
              </w:rPr>
              <w:t xml:space="preserve">TN B  </w:t>
            </w:r>
          </w:p>
        </w:tc>
        <w:tc>
          <w:tcPr>
            <w:tcW w:w="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167DE93" w14:textId="4A70D214" w:rsidR="0037099D" w:rsidRDefault="0037099D" w:rsidP="0037099D">
            <w:r w:rsidRPr="0037099D">
              <w:rPr>
                <w:rFonts w:ascii="Times New Roman" w:hAnsi="Times New Roman"/>
                <w:color w:val="000000" w:themeColor="text1"/>
                <w:sz w:val="24"/>
                <w:szCs w:val="24"/>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D073604" w14:textId="55B7B34F" w:rsidR="0037099D" w:rsidRDefault="0037099D" w:rsidP="0037099D">
            <w:r w:rsidRPr="0037099D">
              <w:rPr>
                <w:rFonts w:ascii="Times New Roman" w:hAnsi="Times New Roman"/>
                <w:color w:val="000000" w:themeColor="text1"/>
                <w:sz w:val="24"/>
                <w:szCs w:val="24"/>
              </w:rPr>
              <w:t xml:space="preserve">1  </w:t>
            </w:r>
          </w:p>
        </w:tc>
        <w:tc>
          <w:tcPr>
            <w:tcW w:w="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3B48CE3A" w14:textId="000018A9" w:rsidR="0037099D" w:rsidRDefault="0037099D" w:rsidP="0037099D">
            <w:r w:rsidRPr="0037099D">
              <w:rPr>
                <w:rFonts w:ascii="Calibri" w:eastAsia="Calibri" w:hAnsi="Calibri" w:cs="Calibri"/>
                <w:color w:val="000000" w:themeColor="text1"/>
              </w:rPr>
              <w:t xml:space="preserve">Gigabit Ethernet  </w:t>
            </w:r>
          </w:p>
        </w:tc>
        <w:tc>
          <w:tcPr>
            <w:tcW w:w="96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685835BA" w14:textId="375B325F" w:rsidR="0037099D" w:rsidRDefault="0037099D" w:rsidP="0037099D">
            <w:r w:rsidRPr="0037099D">
              <w:rPr>
                <w:rFonts w:ascii="Calibri" w:eastAsia="Calibri" w:hAnsi="Calibri" w:cs="Calibri"/>
                <w:color w:val="000000" w:themeColor="text1"/>
              </w:rPr>
              <w:t xml:space="preserve">No  </w:t>
            </w:r>
          </w:p>
        </w:tc>
      </w:tr>
      <w:tr w:rsidR="0037099D" w14:paraId="06CDA9CA" w14:textId="77777777" w:rsidTr="0037099D">
        <w:trPr>
          <w:trHeight w:val="495"/>
        </w:trPr>
        <w:tc>
          <w:tcPr>
            <w:tcW w:w="4005" w:type="dxa"/>
            <w:tcBorders>
              <w:top w:val="single" w:sz="8" w:space="0" w:color="000000" w:themeColor="text1"/>
              <w:left w:val="single" w:sz="4" w:space="0" w:color="auto"/>
              <w:bottom w:val="single" w:sz="8" w:space="0" w:color="auto"/>
              <w:right w:val="single" w:sz="8" w:space="0" w:color="auto"/>
            </w:tcBorders>
            <w:tcMar>
              <w:top w:w="15" w:type="dxa"/>
              <w:left w:w="15" w:type="dxa"/>
              <w:right w:w="15" w:type="dxa"/>
            </w:tcMar>
            <w:vAlign w:val="center"/>
          </w:tcPr>
          <w:p w14:paraId="2A4F9F4B" w14:textId="12374FB7" w:rsidR="0037099D" w:rsidRDefault="0037099D" w:rsidP="0037099D">
            <w:r w:rsidRPr="0037099D">
              <w:rPr>
                <w:rFonts w:ascii="Calibri" w:eastAsia="Calibri" w:hAnsi="Calibri" w:cs="Calibri"/>
                <w:color w:val="000000" w:themeColor="text1"/>
                <w:sz w:val="22"/>
                <w:szCs w:val="22"/>
              </w:rPr>
              <w:t xml:space="preserve">SFP:Ericsson-1000BASE-LX10 -Pluggable  </w:t>
            </w:r>
          </w:p>
        </w:tc>
        <w:tc>
          <w:tcPr>
            <w:tcW w:w="1380" w:type="dxa"/>
            <w:tcBorders>
              <w:top w:val="single" w:sz="8" w:space="0" w:color="000000" w:themeColor="text1"/>
              <w:left w:val="single" w:sz="8" w:space="0" w:color="auto"/>
              <w:bottom w:val="single" w:sz="8" w:space="0" w:color="000000" w:themeColor="text1"/>
              <w:right w:val="single" w:sz="8" w:space="0" w:color="000000" w:themeColor="text1"/>
            </w:tcBorders>
            <w:tcMar>
              <w:top w:w="15" w:type="dxa"/>
              <w:left w:w="15" w:type="dxa"/>
              <w:right w:w="15" w:type="dxa"/>
            </w:tcMar>
            <w:vAlign w:val="center"/>
          </w:tcPr>
          <w:p w14:paraId="04B5AE9B" w14:textId="53638565" w:rsidR="0037099D" w:rsidRDefault="0037099D" w:rsidP="0037099D">
            <w:r w:rsidRPr="0037099D">
              <w:rPr>
                <w:rFonts w:ascii="Calibri" w:eastAsia="Calibri" w:hAnsi="Calibri" w:cs="Calibri"/>
                <w:color w:val="000000" w:themeColor="text1"/>
              </w:rPr>
              <w:t xml:space="preserve">Gigabit Ethernet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A644BA4" w14:textId="15B88C2E" w:rsidR="0037099D" w:rsidRDefault="0037099D" w:rsidP="0037099D">
            <w:r w:rsidRPr="0037099D">
              <w:rPr>
                <w:rFonts w:ascii="Times New Roman" w:hAnsi="Times New Roman"/>
                <w:color w:val="000000" w:themeColor="text1"/>
                <w:sz w:val="24"/>
                <w:szCs w:val="24"/>
              </w:rPr>
              <w:t xml:space="preserve">TN B  </w:t>
            </w:r>
          </w:p>
        </w:tc>
        <w:tc>
          <w:tcPr>
            <w:tcW w:w="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8F55B0A" w14:textId="1E5721B4" w:rsidR="0037099D" w:rsidRDefault="0037099D" w:rsidP="0037099D">
            <w:r w:rsidRPr="0037099D">
              <w:rPr>
                <w:rFonts w:ascii="Times New Roman" w:hAnsi="Times New Roman"/>
                <w:color w:val="000000" w:themeColor="text1"/>
                <w:sz w:val="24"/>
                <w:szCs w:val="24"/>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852EEC6" w14:textId="5431723A" w:rsidR="0037099D" w:rsidRDefault="0037099D" w:rsidP="0037099D">
            <w:r w:rsidRPr="0037099D">
              <w:rPr>
                <w:rFonts w:ascii="Times New Roman" w:hAnsi="Times New Roman"/>
                <w:color w:val="000000" w:themeColor="text1"/>
                <w:sz w:val="24"/>
                <w:szCs w:val="24"/>
              </w:rPr>
              <w:t xml:space="preserve">1  </w:t>
            </w:r>
          </w:p>
        </w:tc>
        <w:tc>
          <w:tcPr>
            <w:tcW w:w="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2535F82" w14:textId="577B4CD6" w:rsidR="0037099D" w:rsidRDefault="0037099D" w:rsidP="0037099D">
            <w:r w:rsidRPr="0037099D">
              <w:rPr>
                <w:rFonts w:ascii="Calibri" w:eastAsia="Calibri" w:hAnsi="Calibri" w:cs="Calibri"/>
                <w:color w:val="000000" w:themeColor="text1"/>
              </w:rPr>
              <w:t xml:space="preserve">Gigabit Ethernet  </w:t>
            </w:r>
          </w:p>
        </w:tc>
        <w:tc>
          <w:tcPr>
            <w:tcW w:w="96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2122DE32" w14:textId="78C94AD0" w:rsidR="0037099D" w:rsidRDefault="0037099D" w:rsidP="0037099D">
            <w:r w:rsidRPr="0037099D">
              <w:rPr>
                <w:rFonts w:ascii="Calibri" w:eastAsia="Calibri" w:hAnsi="Calibri" w:cs="Calibri"/>
                <w:color w:val="000000" w:themeColor="text1"/>
              </w:rPr>
              <w:t xml:space="preserve">No  </w:t>
            </w:r>
          </w:p>
        </w:tc>
      </w:tr>
      <w:tr w:rsidR="0037099D" w14:paraId="370D6670" w14:textId="77777777" w:rsidTr="0037099D">
        <w:trPr>
          <w:trHeight w:val="495"/>
        </w:trPr>
        <w:tc>
          <w:tcPr>
            <w:tcW w:w="4005" w:type="dxa"/>
            <w:tcBorders>
              <w:top w:val="single" w:sz="8" w:space="0" w:color="auto"/>
              <w:left w:val="single" w:sz="4" w:space="0" w:color="auto"/>
              <w:bottom w:val="single" w:sz="4" w:space="0" w:color="000000" w:themeColor="text1"/>
              <w:right w:val="single" w:sz="8" w:space="0" w:color="auto"/>
            </w:tcBorders>
            <w:tcMar>
              <w:top w:w="15" w:type="dxa"/>
              <w:left w:w="15" w:type="dxa"/>
              <w:right w:w="15" w:type="dxa"/>
            </w:tcMar>
            <w:vAlign w:val="center"/>
          </w:tcPr>
          <w:p w14:paraId="7BD3C250" w14:textId="5A8B9487" w:rsidR="0037099D" w:rsidRDefault="0037099D" w:rsidP="0037099D">
            <w:r w:rsidRPr="0037099D">
              <w:rPr>
                <w:rFonts w:ascii="Calibri" w:eastAsia="Calibri" w:hAnsi="Calibri" w:cs="Calibri"/>
                <w:color w:val="000000" w:themeColor="text1"/>
                <w:sz w:val="22"/>
                <w:szCs w:val="22"/>
              </w:rPr>
              <w:t xml:space="preserve">SFP:Ericsson-1000BASE-LX40 -Pluggable  </w:t>
            </w:r>
          </w:p>
        </w:tc>
        <w:tc>
          <w:tcPr>
            <w:tcW w:w="1380" w:type="dxa"/>
            <w:tcBorders>
              <w:top w:val="single" w:sz="8" w:space="0" w:color="000000" w:themeColor="text1"/>
              <w:left w:val="single" w:sz="8" w:space="0" w:color="auto"/>
              <w:bottom w:val="single" w:sz="4" w:space="0" w:color="000000" w:themeColor="text1"/>
              <w:right w:val="single" w:sz="8" w:space="0" w:color="000000" w:themeColor="text1"/>
            </w:tcBorders>
            <w:tcMar>
              <w:top w:w="15" w:type="dxa"/>
              <w:left w:w="15" w:type="dxa"/>
              <w:right w:w="15" w:type="dxa"/>
            </w:tcMar>
            <w:vAlign w:val="center"/>
          </w:tcPr>
          <w:p w14:paraId="65460CAD" w14:textId="54269F33" w:rsidR="0037099D" w:rsidRDefault="0037099D" w:rsidP="0037099D">
            <w:r w:rsidRPr="0037099D">
              <w:rPr>
                <w:rFonts w:ascii="Calibri" w:eastAsia="Calibri" w:hAnsi="Calibri" w:cs="Calibri"/>
                <w:color w:val="000000" w:themeColor="text1"/>
              </w:rPr>
              <w:t xml:space="preserve">Gigabit Ethernet  </w:t>
            </w:r>
          </w:p>
        </w:tc>
        <w:tc>
          <w:tcPr>
            <w:tcW w:w="945" w:type="dxa"/>
            <w:tcBorders>
              <w:top w:val="single" w:sz="8" w:space="0" w:color="000000" w:themeColor="text1"/>
              <w:left w:val="single" w:sz="8"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2B1BE020" w14:textId="12CDE7B9" w:rsidR="0037099D" w:rsidRDefault="0037099D" w:rsidP="0037099D">
            <w:r w:rsidRPr="0037099D">
              <w:rPr>
                <w:rFonts w:ascii="Times New Roman" w:hAnsi="Times New Roman"/>
                <w:color w:val="000000" w:themeColor="text1"/>
                <w:sz w:val="24"/>
                <w:szCs w:val="24"/>
              </w:rPr>
              <w:t xml:space="preserve">TN B  </w:t>
            </w:r>
          </w:p>
        </w:tc>
        <w:tc>
          <w:tcPr>
            <w:tcW w:w="885" w:type="dxa"/>
            <w:tcBorders>
              <w:top w:val="single" w:sz="8" w:space="0" w:color="000000" w:themeColor="text1"/>
              <w:left w:val="single" w:sz="8"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2BEA5D40" w14:textId="75FABBDE" w:rsidR="0037099D" w:rsidRDefault="0037099D" w:rsidP="0037099D">
            <w:r w:rsidRPr="0037099D">
              <w:rPr>
                <w:rFonts w:ascii="Times New Roman" w:hAnsi="Times New Roman"/>
                <w:color w:val="000000" w:themeColor="text1"/>
                <w:sz w:val="24"/>
                <w:szCs w:val="24"/>
              </w:rPr>
              <w:t xml:space="preserve">1  </w:t>
            </w:r>
          </w:p>
        </w:tc>
        <w:tc>
          <w:tcPr>
            <w:tcW w:w="945" w:type="dxa"/>
            <w:tcBorders>
              <w:top w:val="single" w:sz="8" w:space="0" w:color="000000" w:themeColor="text1"/>
              <w:left w:val="single" w:sz="8"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3F7D0FB7" w14:textId="30D50B57" w:rsidR="0037099D" w:rsidRDefault="0037099D" w:rsidP="0037099D">
            <w:r w:rsidRPr="0037099D">
              <w:rPr>
                <w:rFonts w:ascii="Times New Roman" w:hAnsi="Times New Roman"/>
                <w:color w:val="000000" w:themeColor="text1"/>
                <w:sz w:val="24"/>
                <w:szCs w:val="24"/>
              </w:rPr>
              <w:t xml:space="preserve">1  </w:t>
            </w:r>
          </w:p>
        </w:tc>
        <w:tc>
          <w:tcPr>
            <w:tcW w:w="915" w:type="dxa"/>
            <w:tcBorders>
              <w:top w:val="single" w:sz="8" w:space="0" w:color="000000" w:themeColor="text1"/>
              <w:left w:val="single" w:sz="8"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33125032" w14:textId="4ADCEB8B" w:rsidR="0037099D" w:rsidRDefault="0037099D" w:rsidP="0037099D">
            <w:r w:rsidRPr="0037099D">
              <w:rPr>
                <w:rFonts w:ascii="Calibri" w:eastAsia="Calibri" w:hAnsi="Calibri" w:cs="Calibri"/>
                <w:color w:val="000000" w:themeColor="text1"/>
              </w:rPr>
              <w:t xml:space="preserve">Gigabit Ethernet  </w:t>
            </w:r>
          </w:p>
        </w:tc>
        <w:tc>
          <w:tcPr>
            <w:tcW w:w="960" w:type="dxa"/>
            <w:tcBorders>
              <w:top w:val="single" w:sz="8" w:space="0" w:color="000000" w:themeColor="text1"/>
              <w:left w:val="single" w:sz="8"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FE369AB" w14:textId="5040FBA2" w:rsidR="0037099D" w:rsidRDefault="0037099D" w:rsidP="0037099D">
            <w:r w:rsidRPr="0037099D">
              <w:rPr>
                <w:rFonts w:ascii="Calibri" w:eastAsia="Calibri" w:hAnsi="Calibri" w:cs="Calibri"/>
                <w:color w:val="000000" w:themeColor="text1"/>
              </w:rPr>
              <w:t>No</w:t>
            </w:r>
          </w:p>
        </w:tc>
      </w:tr>
    </w:tbl>
    <w:p w14:paraId="0CCB8920" w14:textId="0CA3584F" w:rsidR="1612F9A0" w:rsidRDefault="1612F9A0" w:rsidP="1612F9A0">
      <w:pPr>
        <w:pStyle w:val="BodyText"/>
        <w:rPr>
          <w:lang w:val="en-CA"/>
        </w:rPr>
      </w:pPr>
    </w:p>
    <w:p w14:paraId="03168565" w14:textId="5309046D" w:rsidR="008E499D" w:rsidRDefault="008E499D" w:rsidP="008E499D">
      <w:pPr>
        <w:pStyle w:val="Heading2"/>
        <w:rPr>
          <w:lang w:val="en-CA"/>
        </w:rPr>
      </w:pPr>
      <w:bookmarkStart w:id="73" w:name="_Toc1267761166"/>
      <w:commentRangeStart w:id="74"/>
      <w:commentRangeStart w:id="75"/>
      <w:r>
        <w:rPr>
          <w:lang w:val="en-CA"/>
        </w:rPr>
        <w:t>Device Model Ericsson 6651</w:t>
      </w:r>
      <w:commentRangeEnd w:id="74"/>
      <w:r>
        <w:rPr>
          <w:rStyle w:val="CommentReference"/>
        </w:rPr>
        <w:commentReference w:id="74"/>
      </w:r>
      <w:commentRangeEnd w:id="75"/>
      <w:r w:rsidR="00266FF5">
        <w:rPr>
          <w:rStyle w:val="CommentReference"/>
        </w:rPr>
        <w:commentReference w:id="75"/>
      </w:r>
      <w:bookmarkEnd w:id="73"/>
    </w:p>
    <w:p w14:paraId="6CA48874" w14:textId="10F81EED" w:rsidR="008E499D" w:rsidRPr="00A2288C" w:rsidRDefault="008E499D" w:rsidP="00A2288C">
      <w:pPr>
        <w:pStyle w:val="Heading3"/>
        <w:numPr>
          <w:ilvl w:val="2"/>
          <w:numId w:val="26"/>
        </w:numPr>
        <w:rPr>
          <w:lang w:val="en-CA"/>
        </w:rPr>
      </w:pPr>
      <w:bookmarkStart w:id="76" w:name="_Toc3616097"/>
      <w:r w:rsidRPr="00A2288C">
        <w:rPr>
          <w:lang w:val="en-CA"/>
        </w:rPr>
        <w:t>Device Types</w:t>
      </w:r>
      <w:bookmarkEnd w:id="76"/>
    </w:p>
    <w:p w14:paraId="7F13BF1A" w14:textId="1666E2A3" w:rsidR="008E499D" w:rsidRPr="005378DA" w:rsidRDefault="008E499D" w:rsidP="008E499D">
      <w:pPr>
        <w:pStyle w:val="BodyText"/>
        <w:rPr>
          <w:lang w:val="en-CA"/>
        </w:rPr>
      </w:pPr>
      <w:r>
        <w:rPr>
          <w:lang w:val="en-CA"/>
        </w:rPr>
        <w:t xml:space="preserve"> Following device types will be configured in the BPI using Metadata Modeler. </w:t>
      </w:r>
      <w:r w:rsidR="00612DAF">
        <w:rPr>
          <w:lang w:val="en-CA"/>
        </w:rPr>
        <w:t>Roger’s</w:t>
      </w:r>
      <w:r>
        <w:rPr>
          <w:lang w:val="en-CA"/>
        </w:rPr>
        <w:t xml:space="preserve"> project is not using the Rack so category should be defined as ‘Generic’</w:t>
      </w:r>
    </w:p>
    <w:p w14:paraId="3397371E" w14:textId="77777777" w:rsidR="008E499D" w:rsidRDefault="008E499D" w:rsidP="008E499D">
      <w:pPr>
        <w:rPr>
          <w:lang w:val="en-CA"/>
        </w:rPr>
      </w:pPr>
    </w:p>
    <w:tbl>
      <w:tblPr>
        <w:tblStyle w:val="TableGrid"/>
        <w:tblW w:w="0" w:type="auto"/>
        <w:tblInd w:w="-113" w:type="dxa"/>
        <w:tblLook w:val="04A0" w:firstRow="1" w:lastRow="0" w:firstColumn="1" w:lastColumn="0" w:noHBand="0" w:noVBand="1"/>
      </w:tblPr>
      <w:tblGrid>
        <w:gridCol w:w="1371"/>
        <w:gridCol w:w="862"/>
        <w:gridCol w:w="1332"/>
        <w:gridCol w:w="1332"/>
        <w:gridCol w:w="1418"/>
        <w:gridCol w:w="1281"/>
        <w:gridCol w:w="972"/>
        <w:gridCol w:w="990"/>
        <w:gridCol w:w="985"/>
      </w:tblGrid>
      <w:tr w:rsidR="002C1342" w:rsidRPr="005232B2" w14:paraId="24D939EB" w14:textId="77777777" w:rsidTr="1612F9A0">
        <w:tc>
          <w:tcPr>
            <w:tcW w:w="0" w:type="auto"/>
            <w:shd w:val="clear" w:color="auto" w:fill="548DD4" w:themeFill="text2" w:themeFillTint="99"/>
          </w:tcPr>
          <w:p w14:paraId="4B2A3850" w14:textId="77777777" w:rsidR="008E499D" w:rsidRPr="005232B2" w:rsidRDefault="008E499D" w:rsidP="00203BC3">
            <w:pPr>
              <w:pStyle w:val="Table"/>
              <w:rPr>
                <w:b/>
                <w:bCs/>
              </w:rPr>
            </w:pPr>
            <w:r w:rsidRPr="005232B2">
              <w:rPr>
                <w:b/>
                <w:bCs/>
              </w:rPr>
              <w:t>Manufacturer</w:t>
            </w:r>
          </w:p>
        </w:tc>
        <w:tc>
          <w:tcPr>
            <w:tcW w:w="0" w:type="auto"/>
            <w:shd w:val="clear" w:color="auto" w:fill="548DD4" w:themeFill="text2" w:themeFillTint="99"/>
          </w:tcPr>
          <w:p w14:paraId="2DBF3AAB" w14:textId="77777777" w:rsidR="008E499D" w:rsidRDefault="008E499D" w:rsidP="00203BC3">
            <w:pPr>
              <w:pStyle w:val="Table"/>
              <w:rPr>
                <w:b/>
                <w:bCs/>
              </w:rPr>
            </w:pPr>
            <w:r w:rsidRPr="005232B2">
              <w:rPr>
                <w:b/>
                <w:bCs/>
              </w:rPr>
              <w:t xml:space="preserve">Device Type </w:t>
            </w:r>
          </w:p>
          <w:p w14:paraId="1C3A714A" w14:textId="77777777" w:rsidR="008E499D" w:rsidRPr="005232B2" w:rsidRDefault="008E499D" w:rsidP="00203BC3">
            <w:pPr>
              <w:pStyle w:val="Table"/>
              <w:rPr>
                <w:b/>
                <w:bCs/>
              </w:rPr>
            </w:pPr>
            <w:r w:rsidRPr="005232B2">
              <w:rPr>
                <w:b/>
                <w:bCs/>
              </w:rPr>
              <w:t>Family</w:t>
            </w:r>
          </w:p>
        </w:tc>
        <w:tc>
          <w:tcPr>
            <w:tcW w:w="0" w:type="auto"/>
            <w:shd w:val="clear" w:color="auto" w:fill="548DD4" w:themeFill="text2" w:themeFillTint="99"/>
          </w:tcPr>
          <w:p w14:paraId="0918DC15" w14:textId="77777777" w:rsidR="008E499D" w:rsidRPr="005232B2" w:rsidRDefault="008E499D" w:rsidP="00203BC3">
            <w:pPr>
              <w:pStyle w:val="Table"/>
              <w:rPr>
                <w:b/>
                <w:bCs/>
              </w:rPr>
            </w:pPr>
            <w:r>
              <w:rPr>
                <w:b/>
                <w:bCs/>
              </w:rPr>
              <w:t>Archetype Name</w:t>
            </w:r>
          </w:p>
        </w:tc>
        <w:tc>
          <w:tcPr>
            <w:tcW w:w="0" w:type="auto"/>
            <w:shd w:val="clear" w:color="auto" w:fill="548DD4" w:themeFill="text2" w:themeFillTint="99"/>
          </w:tcPr>
          <w:p w14:paraId="19BFCDF3" w14:textId="77777777" w:rsidR="008E499D" w:rsidRDefault="008E499D" w:rsidP="00203BC3">
            <w:pPr>
              <w:pStyle w:val="Table"/>
              <w:rPr>
                <w:b/>
                <w:bCs/>
              </w:rPr>
            </w:pPr>
            <w:r>
              <w:rPr>
                <w:b/>
                <w:bCs/>
              </w:rPr>
              <w:t>Archetype Instance Name</w:t>
            </w:r>
          </w:p>
        </w:tc>
        <w:tc>
          <w:tcPr>
            <w:tcW w:w="0" w:type="auto"/>
            <w:shd w:val="clear" w:color="auto" w:fill="548DD4" w:themeFill="text2" w:themeFillTint="99"/>
          </w:tcPr>
          <w:p w14:paraId="6E4C9F38" w14:textId="77777777" w:rsidR="008E499D" w:rsidRPr="005232B2" w:rsidRDefault="008E499D" w:rsidP="00203BC3">
            <w:pPr>
              <w:pStyle w:val="Table"/>
              <w:rPr>
                <w:b/>
                <w:bCs/>
              </w:rPr>
            </w:pPr>
            <w:r>
              <w:rPr>
                <w:b/>
                <w:bCs/>
              </w:rPr>
              <w:t>Description</w:t>
            </w:r>
          </w:p>
        </w:tc>
        <w:tc>
          <w:tcPr>
            <w:tcW w:w="0" w:type="auto"/>
            <w:shd w:val="clear" w:color="auto" w:fill="548DD4" w:themeFill="text2" w:themeFillTint="99"/>
          </w:tcPr>
          <w:p w14:paraId="0C850D2D" w14:textId="77777777" w:rsidR="008E499D" w:rsidRPr="005232B2" w:rsidRDefault="008E499D" w:rsidP="00203BC3">
            <w:pPr>
              <w:pStyle w:val="Table"/>
              <w:rPr>
                <w:b/>
                <w:bCs/>
              </w:rPr>
            </w:pPr>
            <w:r w:rsidRPr="005232B2">
              <w:rPr>
                <w:b/>
                <w:bCs/>
              </w:rPr>
              <w:t>Part Number</w:t>
            </w:r>
          </w:p>
        </w:tc>
        <w:tc>
          <w:tcPr>
            <w:tcW w:w="972" w:type="dxa"/>
            <w:shd w:val="clear" w:color="auto" w:fill="548DD4" w:themeFill="text2" w:themeFillTint="99"/>
          </w:tcPr>
          <w:p w14:paraId="67572520" w14:textId="77777777" w:rsidR="008E499D" w:rsidRDefault="008E499D" w:rsidP="00203BC3">
            <w:pPr>
              <w:pStyle w:val="Table"/>
              <w:rPr>
                <w:b/>
                <w:bCs/>
              </w:rPr>
            </w:pPr>
            <w:r>
              <w:rPr>
                <w:b/>
                <w:bCs/>
              </w:rPr>
              <w:t>Positions Used</w:t>
            </w:r>
          </w:p>
        </w:tc>
        <w:tc>
          <w:tcPr>
            <w:tcW w:w="990" w:type="dxa"/>
            <w:shd w:val="clear" w:color="auto" w:fill="548DD4" w:themeFill="text2" w:themeFillTint="99"/>
          </w:tcPr>
          <w:p w14:paraId="15383C28" w14:textId="77777777" w:rsidR="008E499D" w:rsidRDefault="008E499D" w:rsidP="00203BC3">
            <w:pPr>
              <w:pStyle w:val="Table"/>
              <w:rPr>
                <w:b/>
                <w:bCs/>
              </w:rPr>
            </w:pPr>
            <w:r>
              <w:rPr>
                <w:b/>
                <w:bCs/>
              </w:rPr>
              <w:t>Width</w:t>
            </w:r>
          </w:p>
          <w:p w14:paraId="296883DA" w14:textId="77777777" w:rsidR="008E499D" w:rsidRPr="005232B2" w:rsidRDefault="008E499D" w:rsidP="00203BC3">
            <w:pPr>
              <w:pStyle w:val="Table"/>
              <w:rPr>
                <w:b/>
                <w:bCs/>
              </w:rPr>
            </w:pPr>
            <w:r>
              <w:rPr>
                <w:b/>
                <w:bCs/>
              </w:rPr>
              <w:t>(In Inches)</w:t>
            </w:r>
          </w:p>
        </w:tc>
        <w:tc>
          <w:tcPr>
            <w:tcW w:w="985" w:type="dxa"/>
            <w:shd w:val="clear" w:color="auto" w:fill="548DD4" w:themeFill="text2" w:themeFillTint="99"/>
          </w:tcPr>
          <w:p w14:paraId="29971A50" w14:textId="77777777" w:rsidR="008E499D" w:rsidRDefault="008E499D" w:rsidP="00203BC3">
            <w:pPr>
              <w:pStyle w:val="Table"/>
              <w:rPr>
                <w:b/>
                <w:bCs/>
              </w:rPr>
            </w:pPr>
            <w:r>
              <w:rPr>
                <w:b/>
                <w:bCs/>
              </w:rPr>
              <w:t>Category</w:t>
            </w:r>
          </w:p>
        </w:tc>
      </w:tr>
      <w:tr w:rsidR="008E499D" w:rsidRPr="005232B2" w14:paraId="4962DE46" w14:textId="77777777" w:rsidTr="1612F9A0">
        <w:tc>
          <w:tcPr>
            <w:tcW w:w="0" w:type="auto"/>
          </w:tcPr>
          <w:p w14:paraId="3C8FB175" w14:textId="750BBFBB" w:rsidR="008E499D" w:rsidRPr="005232B2" w:rsidRDefault="07C7AE83" w:rsidP="00203BC3">
            <w:pPr>
              <w:pStyle w:val="Table"/>
            </w:pPr>
            <w:r>
              <w:t>Ericsson</w:t>
            </w:r>
          </w:p>
        </w:tc>
        <w:tc>
          <w:tcPr>
            <w:tcW w:w="0" w:type="auto"/>
          </w:tcPr>
          <w:p w14:paraId="6F979B1C" w14:textId="2ECEEB7B" w:rsidR="008E499D" w:rsidRPr="005232B2" w:rsidRDefault="07C7AE83" w:rsidP="00203BC3">
            <w:pPr>
              <w:pStyle w:val="Table"/>
            </w:pPr>
            <w:r>
              <w:t xml:space="preserve">IPRAN </w:t>
            </w:r>
            <w:r w:rsidR="008E499D">
              <w:t>Family</w:t>
            </w:r>
          </w:p>
        </w:tc>
        <w:tc>
          <w:tcPr>
            <w:tcW w:w="0" w:type="auto"/>
          </w:tcPr>
          <w:p w14:paraId="2626778F" w14:textId="2D43B51C" w:rsidR="008E499D" w:rsidRPr="005232B2" w:rsidRDefault="6F1A5B86" w:rsidP="00203BC3">
            <w:pPr>
              <w:pStyle w:val="Table"/>
            </w:pPr>
            <w:r>
              <w:t xml:space="preserve">Ericsson </w:t>
            </w:r>
            <w:r w:rsidR="2AD3B56D">
              <w:t>RAN Processor</w:t>
            </w:r>
            <w:r>
              <w:t xml:space="preserve"> 6651</w:t>
            </w:r>
          </w:p>
        </w:tc>
        <w:tc>
          <w:tcPr>
            <w:tcW w:w="0" w:type="auto"/>
          </w:tcPr>
          <w:p w14:paraId="2CC5827D" w14:textId="2C84547B" w:rsidR="008E499D" w:rsidRPr="007F16C8" w:rsidRDefault="1B34C668" w:rsidP="00203BC3">
            <w:pPr>
              <w:pStyle w:val="Table"/>
            </w:pPr>
            <w:r>
              <w:t>Ericsson RAN Processor 6651</w:t>
            </w:r>
          </w:p>
        </w:tc>
        <w:tc>
          <w:tcPr>
            <w:tcW w:w="0" w:type="auto"/>
          </w:tcPr>
          <w:p w14:paraId="302BD193" w14:textId="2C393460" w:rsidR="008E499D" w:rsidRPr="005232B2" w:rsidRDefault="6022C80B" w:rsidP="00203BC3">
            <w:pPr>
              <w:pStyle w:val="Table"/>
            </w:pPr>
            <w:r>
              <w:t xml:space="preserve"> </w:t>
            </w:r>
            <w:r w:rsidR="445E42DC">
              <w:t>Ericsson RAN Processor 6651</w:t>
            </w:r>
          </w:p>
        </w:tc>
        <w:tc>
          <w:tcPr>
            <w:tcW w:w="0" w:type="auto"/>
          </w:tcPr>
          <w:p w14:paraId="41465B3E" w14:textId="05137AD2" w:rsidR="445E42DC" w:rsidRDefault="445E42DC" w:rsidP="47D17CDD">
            <w:pPr>
              <w:pStyle w:val="Table"/>
            </w:pPr>
            <w:r>
              <w:t>Ericsson RAN Processor 6651</w:t>
            </w:r>
          </w:p>
          <w:p w14:paraId="3B8358BC" w14:textId="77777777" w:rsidR="008E499D" w:rsidRPr="005232B2" w:rsidRDefault="008E499D" w:rsidP="00203BC3">
            <w:pPr>
              <w:pStyle w:val="Table"/>
            </w:pPr>
          </w:p>
        </w:tc>
        <w:tc>
          <w:tcPr>
            <w:tcW w:w="972" w:type="dxa"/>
          </w:tcPr>
          <w:p w14:paraId="38EFFE23" w14:textId="195D95F0" w:rsidR="008E499D" w:rsidRDefault="5BF5C31D" w:rsidP="00203BC3">
            <w:pPr>
              <w:pStyle w:val="Table"/>
            </w:pPr>
            <w:r>
              <w:t>1</w:t>
            </w:r>
          </w:p>
        </w:tc>
        <w:tc>
          <w:tcPr>
            <w:tcW w:w="990" w:type="dxa"/>
          </w:tcPr>
          <w:p w14:paraId="69F55662" w14:textId="6FF8505C" w:rsidR="008E499D" w:rsidRDefault="2384C307" w:rsidP="00203BC3">
            <w:pPr>
              <w:pStyle w:val="Table"/>
            </w:pPr>
            <w:r>
              <w:t>19</w:t>
            </w:r>
          </w:p>
          <w:p w14:paraId="03FFED5C" w14:textId="77777777" w:rsidR="008E499D" w:rsidRPr="007F16C8" w:rsidRDefault="008E499D" w:rsidP="00203BC3">
            <w:pPr>
              <w:pStyle w:val="Table"/>
            </w:pPr>
          </w:p>
        </w:tc>
        <w:tc>
          <w:tcPr>
            <w:tcW w:w="985" w:type="dxa"/>
          </w:tcPr>
          <w:p w14:paraId="0C418A4A" w14:textId="46657693" w:rsidR="008E499D" w:rsidRDefault="00612DAF" w:rsidP="00203BC3">
            <w:pPr>
              <w:pStyle w:val="Table"/>
            </w:pPr>
            <w:r>
              <w:t>Generic</w:t>
            </w:r>
          </w:p>
        </w:tc>
      </w:tr>
    </w:tbl>
    <w:p w14:paraId="25EE49AA" w14:textId="77777777" w:rsidR="008E499D" w:rsidRDefault="008E499D" w:rsidP="008E499D">
      <w:pPr>
        <w:pStyle w:val="Heading3"/>
        <w:rPr>
          <w:lang w:val="en-CA"/>
        </w:rPr>
      </w:pPr>
      <w:bookmarkStart w:id="77" w:name="_Toc118022130"/>
      <w:r w:rsidRPr="332B3AB8">
        <w:rPr>
          <w:lang w:val="en-CA"/>
        </w:rPr>
        <w:t>Shelf Position Types</w:t>
      </w:r>
      <w:bookmarkEnd w:id="77"/>
    </w:p>
    <w:tbl>
      <w:tblPr>
        <w:tblStyle w:val="TableGrid"/>
        <w:tblW w:w="0" w:type="auto"/>
        <w:tblInd w:w="-113" w:type="dxa"/>
        <w:tblLayout w:type="fixed"/>
        <w:tblLook w:val="04A0" w:firstRow="1" w:lastRow="0" w:firstColumn="1" w:lastColumn="0" w:noHBand="0" w:noVBand="1"/>
      </w:tblPr>
      <w:tblGrid>
        <w:gridCol w:w="1370"/>
        <w:gridCol w:w="1168"/>
        <w:gridCol w:w="1440"/>
        <w:gridCol w:w="1800"/>
        <w:gridCol w:w="1800"/>
      </w:tblGrid>
      <w:tr w:rsidR="00641017" w14:paraId="4E63D43F" w14:textId="77777777" w:rsidTr="1612F9A0">
        <w:tc>
          <w:tcPr>
            <w:tcW w:w="1370" w:type="dxa"/>
            <w:shd w:val="clear" w:color="auto" w:fill="548DD4" w:themeFill="text2" w:themeFillTint="99"/>
          </w:tcPr>
          <w:p w14:paraId="418CD35A" w14:textId="77777777" w:rsidR="008E499D" w:rsidRPr="005232B2" w:rsidRDefault="008E499D" w:rsidP="00203BC3">
            <w:pPr>
              <w:pStyle w:val="Table"/>
              <w:rPr>
                <w:b/>
                <w:bCs/>
              </w:rPr>
            </w:pPr>
            <w:r>
              <w:rPr>
                <w:b/>
                <w:bCs/>
              </w:rPr>
              <w:t>Device Archetype</w:t>
            </w:r>
          </w:p>
        </w:tc>
        <w:tc>
          <w:tcPr>
            <w:tcW w:w="1168" w:type="dxa"/>
            <w:shd w:val="clear" w:color="auto" w:fill="548DD4" w:themeFill="text2" w:themeFillTint="99"/>
          </w:tcPr>
          <w:p w14:paraId="5295004E" w14:textId="77777777" w:rsidR="008E499D" w:rsidRDefault="008E499D" w:rsidP="00203BC3">
            <w:pPr>
              <w:pStyle w:val="Table"/>
              <w:rPr>
                <w:b/>
                <w:bCs/>
              </w:rPr>
            </w:pPr>
            <w:r w:rsidRPr="005232B2">
              <w:rPr>
                <w:b/>
                <w:bCs/>
              </w:rPr>
              <w:t xml:space="preserve">Device Type </w:t>
            </w:r>
          </w:p>
          <w:p w14:paraId="39399DA8" w14:textId="77777777" w:rsidR="008E499D" w:rsidRPr="005232B2" w:rsidRDefault="008E499D" w:rsidP="00203BC3">
            <w:pPr>
              <w:pStyle w:val="Table"/>
              <w:rPr>
                <w:b/>
                <w:bCs/>
              </w:rPr>
            </w:pPr>
            <w:r w:rsidRPr="005232B2">
              <w:rPr>
                <w:b/>
                <w:bCs/>
              </w:rPr>
              <w:t>Family</w:t>
            </w:r>
          </w:p>
        </w:tc>
        <w:tc>
          <w:tcPr>
            <w:tcW w:w="1440" w:type="dxa"/>
            <w:shd w:val="clear" w:color="auto" w:fill="548DD4" w:themeFill="text2" w:themeFillTint="99"/>
          </w:tcPr>
          <w:p w14:paraId="72621064" w14:textId="77777777" w:rsidR="008E499D" w:rsidRPr="005232B2" w:rsidRDefault="008E499D" w:rsidP="00203BC3">
            <w:pPr>
              <w:pStyle w:val="Table"/>
              <w:rPr>
                <w:b/>
                <w:bCs/>
              </w:rPr>
            </w:pPr>
            <w:r>
              <w:rPr>
                <w:b/>
                <w:bCs/>
              </w:rPr>
              <w:t>ShelfPosition Archetype Name</w:t>
            </w:r>
          </w:p>
        </w:tc>
        <w:tc>
          <w:tcPr>
            <w:tcW w:w="1800" w:type="dxa"/>
            <w:shd w:val="clear" w:color="auto" w:fill="548DD4" w:themeFill="text2" w:themeFillTint="99"/>
          </w:tcPr>
          <w:p w14:paraId="371BCEC7" w14:textId="77777777" w:rsidR="008E499D" w:rsidRDefault="008E499D" w:rsidP="00203BC3">
            <w:pPr>
              <w:pStyle w:val="Table"/>
              <w:rPr>
                <w:b/>
                <w:bCs/>
              </w:rPr>
            </w:pPr>
            <w:r>
              <w:rPr>
                <w:b/>
                <w:bCs/>
              </w:rPr>
              <w:t>ShelfPosition Archetype Instance Name</w:t>
            </w:r>
          </w:p>
        </w:tc>
        <w:tc>
          <w:tcPr>
            <w:tcW w:w="1800" w:type="dxa"/>
            <w:shd w:val="clear" w:color="auto" w:fill="548DD4" w:themeFill="text2" w:themeFillTint="99"/>
          </w:tcPr>
          <w:p w14:paraId="40D88B46" w14:textId="77777777" w:rsidR="008E499D" w:rsidRDefault="008E499D" w:rsidP="00203BC3">
            <w:pPr>
              <w:pStyle w:val="Table"/>
              <w:rPr>
                <w:b/>
                <w:bCs/>
              </w:rPr>
            </w:pPr>
            <w:r>
              <w:rPr>
                <w:b/>
                <w:bCs/>
              </w:rPr>
              <w:t>Position Sequence</w:t>
            </w:r>
          </w:p>
        </w:tc>
      </w:tr>
      <w:tr w:rsidR="008E499D" w14:paraId="4453C0E3" w14:textId="77777777" w:rsidTr="1612F9A0">
        <w:tc>
          <w:tcPr>
            <w:tcW w:w="1370" w:type="dxa"/>
          </w:tcPr>
          <w:p w14:paraId="66D24A3A" w14:textId="53A88D0D" w:rsidR="008E499D" w:rsidRPr="005232B2" w:rsidRDefault="6BBCECC9" w:rsidP="00203BC3">
            <w:pPr>
              <w:pStyle w:val="Table"/>
            </w:pPr>
            <w:r>
              <w:t>Ericsson RAN Processor 6651</w:t>
            </w:r>
          </w:p>
        </w:tc>
        <w:tc>
          <w:tcPr>
            <w:tcW w:w="1168" w:type="dxa"/>
          </w:tcPr>
          <w:p w14:paraId="2C768F01" w14:textId="1DB5D34C" w:rsidR="008E499D" w:rsidRPr="005232B2" w:rsidRDefault="7397AE7A" w:rsidP="00203BC3">
            <w:pPr>
              <w:pStyle w:val="Table"/>
            </w:pPr>
            <w:r>
              <w:t>IPRAN</w:t>
            </w:r>
            <w:r w:rsidR="008E499D">
              <w:t xml:space="preserve"> Family</w:t>
            </w:r>
          </w:p>
        </w:tc>
        <w:tc>
          <w:tcPr>
            <w:tcW w:w="1440" w:type="dxa"/>
          </w:tcPr>
          <w:p w14:paraId="5B58DD79" w14:textId="2A4668BD" w:rsidR="008E499D" w:rsidRPr="005232B2" w:rsidRDefault="3F85ECD1" w:rsidP="00203BC3">
            <w:pPr>
              <w:pStyle w:val="Table"/>
            </w:pPr>
            <w:r>
              <w:t xml:space="preserve">Ericsson </w:t>
            </w:r>
            <w:r w:rsidR="2C23FAA3">
              <w:t>RAN Processor</w:t>
            </w:r>
            <w:r>
              <w:t xml:space="preserve"> 6651</w:t>
            </w:r>
            <w:r w:rsidR="6022C80B">
              <w:t xml:space="preserve"> Shelf Position</w:t>
            </w:r>
          </w:p>
        </w:tc>
        <w:tc>
          <w:tcPr>
            <w:tcW w:w="1800" w:type="dxa"/>
          </w:tcPr>
          <w:p w14:paraId="7B354910" w14:textId="77777777" w:rsidR="008E499D" w:rsidRPr="007F16C8" w:rsidRDefault="008E499D" w:rsidP="00203BC3">
            <w:pPr>
              <w:pStyle w:val="Table"/>
            </w:pPr>
            <w:r>
              <w:t>Shelf Pos 1</w:t>
            </w:r>
          </w:p>
        </w:tc>
        <w:tc>
          <w:tcPr>
            <w:tcW w:w="1800" w:type="dxa"/>
          </w:tcPr>
          <w:p w14:paraId="4640F069" w14:textId="77777777" w:rsidR="008E499D" w:rsidRDefault="008E499D" w:rsidP="00203BC3">
            <w:pPr>
              <w:pStyle w:val="Table"/>
            </w:pPr>
            <w:r>
              <w:t>0</w:t>
            </w:r>
          </w:p>
        </w:tc>
      </w:tr>
    </w:tbl>
    <w:p w14:paraId="5C1BAF03" w14:textId="77777777" w:rsidR="008E499D" w:rsidRPr="00DF3ED3" w:rsidRDefault="008E499D" w:rsidP="008E499D">
      <w:pPr>
        <w:pStyle w:val="BodyText"/>
        <w:rPr>
          <w:lang w:val="en-CA"/>
        </w:rPr>
      </w:pPr>
    </w:p>
    <w:p w14:paraId="2D15EB2B" w14:textId="77777777" w:rsidR="008E499D" w:rsidRDefault="008E499D" w:rsidP="008E499D">
      <w:pPr>
        <w:pStyle w:val="Heading3"/>
        <w:rPr>
          <w:lang w:val="en-CA"/>
        </w:rPr>
      </w:pPr>
      <w:bookmarkStart w:id="78" w:name="_Toc208253120"/>
      <w:r w:rsidRPr="332B3AB8">
        <w:rPr>
          <w:lang w:val="en-CA"/>
        </w:rPr>
        <w:t>Shelf Types</w:t>
      </w:r>
      <w:bookmarkEnd w:id="78"/>
    </w:p>
    <w:p w14:paraId="3CEBABBC" w14:textId="77777777" w:rsidR="008E499D" w:rsidRPr="00690583" w:rsidRDefault="008E499D" w:rsidP="008E499D">
      <w:pPr>
        <w:pStyle w:val="BodyText"/>
        <w:rPr>
          <w:lang w:val="en-CA"/>
        </w:rPr>
      </w:pPr>
      <w:r>
        <w:rPr>
          <w:lang w:val="en-CA"/>
        </w:rPr>
        <w:t>Configure the following shelf types under the parent ShelfPosition type as per the below details</w:t>
      </w:r>
    </w:p>
    <w:tbl>
      <w:tblPr>
        <w:tblStyle w:val="TableGrid"/>
        <w:tblW w:w="0" w:type="auto"/>
        <w:tblInd w:w="-113" w:type="dxa"/>
        <w:tblLook w:val="04A0" w:firstRow="1" w:lastRow="0" w:firstColumn="1" w:lastColumn="0" w:noHBand="0" w:noVBand="1"/>
      </w:tblPr>
      <w:tblGrid>
        <w:gridCol w:w="1998"/>
        <w:gridCol w:w="1630"/>
        <w:gridCol w:w="1573"/>
        <w:gridCol w:w="1620"/>
        <w:gridCol w:w="1570"/>
        <w:gridCol w:w="1105"/>
        <w:gridCol w:w="1047"/>
      </w:tblGrid>
      <w:tr w:rsidR="006A449A" w:rsidRPr="005232B2" w14:paraId="47E98270" w14:textId="77777777" w:rsidTr="7E8A7CE6">
        <w:tc>
          <w:tcPr>
            <w:tcW w:w="0" w:type="auto"/>
            <w:shd w:val="clear" w:color="auto" w:fill="548DD4" w:themeFill="text2" w:themeFillTint="99"/>
          </w:tcPr>
          <w:p w14:paraId="38282057" w14:textId="77777777" w:rsidR="008E499D" w:rsidRPr="005232B2" w:rsidRDefault="008E499D" w:rsidP="00203BC3">
            <w:pPr>
              <w:pStyle w:val="Table"/>
              <w:rPr>
                <w:b/>
                <w:bCs/>
              </w:rPr>
            </w:pPr>
            <w:r>
              <w:rPr>
                <w:b/>
                <w:bCs/>
              </w:rPr>
              <w:t>ShelfPosition Archetype</w:t>
            </w:r>
          </w:p>
        </w:tc>
        <w:tc>
          <w:tcPr>
            <w:tcW w:w="0" w:type="auto"/>
            <w:shd w:val="clear" w:color="auto" w:fill="548DD4" w:themeFill="text2" w:themeFillTint="99"/>
          </w:tcPr>
          <w:p w14:paraId="766D89A9" w14:textId="77777777" w:rsidR="008E499D" w:rsidRPr="005232B2" w:rsidRDefault="008E499D" w:rsidP="00203BC3">
            <w:pPr>
              <w:pStyle w:val="Table"/>
              <w:rPr>
                <w:b/>
                <w:bCs/>
              </w:rPr>
            </w:pPr>
            <w:r>
              <w:rPr>
                <w:b/>
                <w:bCs/>
              </w:rPr>
              <w:t>Shelf Archetype Name</w:t>
            </w:r>
          </w:p>
        </w:tc>
        <w:tc>
          <w:tcPr>
            <w:tcW w:w="0" w:type="auto"/>
            <w:shd w:val="clear" w:color="auto" w:fill="548DD4" w:themeFill="text2" w:themeFillTint="99"/>
          </w:tcPr>
          <w:p w14:paraId="6347135A" w14:textId="77777777" w:rsidR="008E499D" w:rsidRDefault="008E499D" w:rsidP="00203BC3">
            <w:pPr>
              <w:pStyle w:val="Table"/>
              <w:rPr>
                <w:b/>
                <w:bCs/>
              </w:rPr>
            </w:pPr>
            <w:r>
              <w:rPr>
                <w:b/>
                <w:bCs/>
              </w:rPr>
              <w:t>Shelf Archetype Instance Name</w:t>
            </w:r>
          </w:p>
        </w:tc>
        <w:tc>
          <w:tcPr>
            <w:tcW w:w="0" w:type="auto"/>
            <w:shd w:val="clear" w:color="auto" w:fill="548DD4" w:themeFill="text2" w:themeFillTint="99"/>
          </w:tcPr>
          <w:p w14:paraId="38BE4062" w14:textId="77777777" w:rsidR="008E499D" w:rsidRDefault="008E499D" w:rsidP="00203BC3">
            <w:pPr>
              <w:pStyle w:val="Table"/>
              <w:rPr>
                <w:b/>
                <w:bCs/>
              </w:rPr>
            </w:pPr>
            <w:r>
              <w:rPr>
                <w:b/>
                <w:bCs/>
              </w:rPr>
              <w:t>Part Number</w:t>
            </w:r>
          </w:p>
        </w:tc>
        <w:tc>
          <w:tcPr>
            <w:tcW w:w="0" w:type="auto"/>
            <w:shd w:val="clear" w:color="auto" w:fill="548DD4" w:themeFill="text2" w:themeFillTint="99"/>
          </w:tcPr>
          <w:p w14:paraId="75B8BD86" w14:textId="77777777" w:rsidR="008E499D" w:rsidRDefault="008E499D" w:rsidP="00203BC3">
            <w:pPr>
              <w:pStyle w:val="Table"/>
              <w:rPr>
                <w:b/>
                <w:bCs/>
              </w:rPr>
            </w:pPr>
            <w:r>
              <w:rPr>
                <w:b/>
                <w:bCs/>
              </w:rPr>
              <w:t>Description</w:t>
            </w:r>
          </w:p>
        </w:tc>
        <w:tc>
          <w:tcPr>
            <w:tcW w:w="0" w:type="auto"/>
            <w:shd w:val="clear" w:color="auto" w:fill="548DD4" w:themeFill="text2" w:themeFillTint="99"/>
          </w:tcPr>
          <w:p w14:paraId="4B4BBA49" w14:textId="77777777" w:rsidR="008E499D" w:rsidRDefault="008E499D" w:rsidP="00203BC3">
            <w:pPr>
              <w:pStyle w:val="Table"/>
              <w:rPr>
                <w:b/>
                <w:bCs/>
              </w:rPr>
            </w:pPr>
            <w:r>
              <w:rPr>
                <w:b/>
                <w:bCs/>
              </w:rPr>
              <w:t>Positions Used</w:t>
            </w:r>
          </w:p>
        </w:tc>
        <w:tc>
          <w:tcPr>
            <w:tcW w:w="0" w:type="auto"/>
            <w:shd w:val="clear" w:color="auto" w:fill="548DD4" w:themeFill="text2" w:themeFillTint="99"/>
          </w:tcPr>
          <w:p w14:paraId="33365F0F" w14:textId="77777777" w:rsidR="008E499D" w:rsidRDefault="008E499D" w:rsidP="00203BC3">
            <w:pPr>
              <w:pStyle w:val="Table"/>
              <w:rPr>
                <w:b/>
                <w:bCs/>
              </w:rPr>
            </w:pPr>
            <w:r>
              <w:rPr>
                <w:b/>
                <w:bCs/>
              </w:rPr>
              <w:t>Width (in Inches)</w:t>
            </w:r>
          </w:p>
        </w:tc>
      </w:tr>
      <w:tr w:rsidR="008E499D" w:rsidRPr="005232B2" w14:paraId="3A5CCEB7" w14:textId="77777777" w:rsidTr="7E8A7CE6">
        <w:tc>
          <w:tcPr>
            <w:tcW w:w="0" w:type="auto"/>
          </w:tcPr>
          <w:p w14:paraId="643DE12C" w14:textId="1166C8FE" w:rsidR="008E499D" w:rsidRPr="005232B2" w:rsidRDefault="4DF194E4" w:rsidP="00203BC3">
            <w:pPr>
              <w:pStyle w:val="Table"/>
            </w:pPr>
            <w:r>
              <w:t xml:space="preserve">Ericsson </w:t>
            </w:r>
            <w:r w:rsidR="76556ED4">
              <w:t>RAN Processor</w:t>
            </w:r>
            <w:r>
              <w:t xml:space="preserve"> 6651</w:t>
            </w:r>
            <w:r w:rsidR="6022C80B">
              <w:t xml:space="preserve"> Shelf Position</w:t>
            </w:r>
          </w:p>
        </w:tc>
        <w:tc>
          <w:tcPr>
            <w:tcW w:w="0" w:type="auto"/>
          </w:tcPr>
          <w:p w14:paraId="34F430B3" w14:textId="03FAFFE9" w:rsidR="008E499D" w:rsidRPr="005232B2" w:rsidRDefault="07E4A03D" w:rsidP="00203BC3">
            <w:pPr>
              <w:pStyle w:val="Table"/>
            </w:pPr>
            <w:r>
              <w:t>Ericsson RAN Processor 6651 Shelf</w:t>
            </w:r>
          </w:p>
        </w:tc>
        <w:tc>
          <w:tcPr>
            <w:tcW w:w="0" w:type="auto"/>
          </w:tcPr>
          <w:p w14:paraId="16FD0318" w14:textId="1B5423DB" w:rsidR="008E499D" w:rsidRPr="007F16C8" w:rsidRDefault="07E4A03D" w:rsidP="00203BC3">
            <w:pPr>
              <w:pStyle w:val="Table"/>
            </w:pPr>
            <w:r>
              <w:t>Shelf</w:t>
            </w:r>
            <w:r w:rsidR="00DC362D">
              <w:t>-1</w:t>
            </w:r>
          </w:p>
        </w:tc>
        <w:tc>
          <w:tcPr>
            <w:tcW w:w="0" w:type="auto"/>
          </w:tcPr>
          <w:p w14:paraId="06E79095" w14:textId="0DD449A7" w:rsidR="008E499D" w:rsidRDefault="3958E55A" w:rsidP="00203BC3">
            <w:pPr>
              <w:pStyle w:val="Table"/>
            </w:pPr>
            <w:r>
              <w:t>Ericsson</w:t>
            </w:r>
            <w:r w:rsidR="72271EE1">
              <w:t xml:space="preserve">  </w:t>
            </w:r>
            <w:r w:rsidR="440FA303">
              <w:t xml:space="preserve">RAN Proceesor </w:t>
            </w:r>
            <w:r>
              <w:t>6651</w:t>
            </w:r>
            <w:r w:rsidR="6FE22A17">
              <w:t xml:space="preserve"> </w:t>
            </w:r>
            <w:r>
              <w:t>Shelf</w:t>
            </w:r>
          </w:p>
          <w:p w14:paraId="036C6ED0" w14:textId="627B68FC" w:rsidR="008E499D" w:rsidRDefault="008E499D" w:rsidP="00203BC3">
            <w:pPr>
              <w:pStyle w:val="Table"/>
            </w:pPr>
          </w:p>
        </w:tc>
        <w:tc>
          <w:tcPr>
            <w:tcW w:w="0" w:type="auto"/>
          </w:tcPr>
          <w:p w14:paraId="3062004B" w14:textId="15B2190C" w:rsidR="008E499D" w:rsidRDefault="3958E55A" w:rsidP="00203BC3">
            <w:pPr>
              <w:pStyle w:val="Table"/>
            </w:pPr>
            <w:r>
              <w:t xml:space="preserve">Ericsson </w:t>
            </w:r>
            <w:r w:rsidR="55BFDB81">
              <w:t>RAN Processor</w:t>
            </w:r>
            <w:r>
              <w:t xml:space="preserve"> 6651</w:t>
            </w:r>
          </w:p>
          <w:p w14:paraId="71E3D2CA" w14:textId="6E4B2857" w:rsidR="008E499D" w:rsidRDefault="78AEAA81" w:rsidP="00203BC3">
            <w:pPr>
              <w:pStyle w:val="Table"/>
            </w:pPr>
            <w:r>
              <w:t>Shelf</w:t>
            </w:r>
          </w:p>
        </w:tc>
        <w:tc>
          <w:tcPr>
            <w:tcW w:w="0" w:type="auto"/>
          </w:tcPr>
          <w:p w14:paraId="4C1A762F" w14:textId="77777777" w:rsidR="008E499D" w:rsidRDefault="008E499D" w:rsidP="00203BC3">
            <w:pPr>
              <w:pStyle w:val="Table"/>
            </w:pPr>
            <w:r>
              <w:t>1</w:t>
            </w:r>
          </w:p>
        </w:tc>
        <w:tc>
          <w:tcPr>
            <w:tcW w:w="0" w:type="auto"/>
          </w:tcPr>
          <w:p w14:paraId="2E34CB02" w14:textId="37BA0C13" w:rsidR="008E499D" w:rsidRDefault="46C03534" w:rsidP="00203BC3">
            <w:pPr>
              <w:pStyle w:val="Table"/>
            </w:pPr>
            <w:r>
              <w:t>19</w:t>
            </w:r>
          </w:p>
        </w:tc>
      </w:tr>
    </w:tbl>
    <w:p w14:paraId="0F3794F3" w14:textId="72FECF80" w:rsidR="7E8A7CE6" w:rsidRDefault="7E8A7CE6"/>
    <w:p w14:paraId="157304CC" w14:textId="77777777" w:rsidR="008E499D" w:rsidRDefault="008E499D" w:rsidP="008E499D">
      <w:pPr>
        <w:pStyle w:val="Heading3"/>
        <w:rPr>
          <w:lang w:val="en-CA"/>
        </w:rPr>
      </w:pPr>
      <w:bookmarkStart w:id="79" w:name="_Toc435441283"/>
      <w:r w:rsidRPr="332B3AB8">
        <w:rPr>
          <w:lang w:val="en-CA"/>
        </w:rPr>
        <w:t>Shelf Slots</w:t>
      </w:r>
      <w:bookmarkEnd w:id="79"/>
      <w:r w:rsidRPr="332B3AB8">
        <w:rPr>
          <w:lang w:val="en-CA"/>
        </w:rPr>
        <w:t xml:space="preserve"> </w:t>
      </w:r>
    </w:p>
    <w:p w14:paraId="0A521A1F" w14:textId="31B44B9D" w:rsidR="054FB0EE" w:rsidRDefault="054FB0EE" w:rsidP="1612F9A0">
      <w:pPr>
        <w:pStyle w:val="BodyText"/>
        <w:rPr>
          <w:lang w:val="en-CA"/>
        </w:rPr>
      </w:pPr>
      <w:r w:rsidRPr="1612F9A0">
        <w:rPr>
          <w:lang w:val="en-CA"/>
        </w:rPr>
        <w:t>NA</w:t>
      </w:r>
    </w:p>
    <w:p w14:paraId="788BB011" w14:textId="77777777" w:rsidR="008E499D" w:rsidRDefault="008E499D" w:rsidP="008E499D">
      <w:pPr>
        <w:pStyle w:val="Heading3"/>
        <w:rPr>
          <w:lang w:val="en-CA"/>
        </w:rPr>
      </w:pPr>
      <w:bookmarkStart w:id="80" w:name="_Toc1899537803"/>
      <w:r w:rsidRPr="332B3AB8">
        <w:rPr>
          <w:lang w:val="en-CA"/>
        </w:rPr>
        <w:t>Card Types</w:t>
      </w:r>
      <w:bookmarkEnd w:id="80"/>
    </w:p>
    <w:p w14:paraId="2946E1EB" w14:textId="5BE0D424" w:rsidR="2DB93E93" w:rsidRDefault="2DB93E93" w:rsidP="1612F9A0">
      <w:pPr>
        <w:pStyle w:val="BodyText"/>
        <w:rPr>
          <w:lang w:val="en-CA"/>
        </w:rPr>
      </w:pPr>
      <w:r w:rsidRPr="1612F9A0">
        <w:rPr>
          <w:lang w:val="en-CA"/>
        </w:rPr>
        <w:t>NA</w:t>
      </w:r>
    </w:p>
    <w:p w14:paraId="21EE7197" w14:textId="77777777" w:rsidR="008E499D" w:rsidRDefault="008E499D" w:rsidP="008E499D">
      <w:pPr>
        <w:pStyle w:val="Heading3"/>
        <w:rPr>
          <w:lang w:val="en-CA"/>
        </w:rPr>
      </w:pPr>
      <w:bookmarkStart w:id="81" w:name="_Toc893442593"/>
      <w:r w:rsidRPr="332B3AB8">
        <w:rPr>
          <w:lang w:val="en-CA"/>
        </w:rPr>
        <w:t>Card Compatibility for slots</w:t>
      </w:r>
      <w:bookmarkEnd w:id="81"/>
    </w:p>
    <w:p w14:paraId="2B964C8E" w14:textId="13C41B68" w:rsidR="2C248B62" w:rsidRDefault="2C248B62" w:rsidP="1612F9A0">
      <w:pPr>
        <w:pStyle w:val="BodyText"/>
        <w:rPr>
          <w:lang w:val="en-CA"/>
        </w:rPr>
      </w:pPr>
      <w:r w:rsidRPr="1612F9A0">
        <w:rPr>
          <w:lang w:val="en-CA"/>
        </w:rPr>
        <w:t>NA</w:t>
      </w:r>
    </w:p>
    <w:p w14:paraId="5388799B" w14:textId="144B60DD" w:rsidR="008E499D" w:rsidRDefault="008E499D" w:rsidP="008E499D">
      <w:pPr>
        <w:pStyle w:val="Heading3"/>
        <w:rPr>
          <w:lang w:val="en-CA"/>
        </w:rPr>
      </w:pPr>
      <w:bookmarkStart w:id="82" w:name="_Toc1708436097"/>
      <w:r w:rsidRPr="446CA5D0">
        <w:rPr>
          <w:lang w:val="en-CA"/>
        </w:rPr>
        <w:t xml:space="preserve">Physical Termination Position for </w:t>
      </w:r>
      <w:r w:rsidR="488912B2" w:rsidRPr="446CA5D0">
        <w:rPr>
          <w:lang w:val="en-CA"/>
        </w:rPr>
        <w:t>Shelf</w:t>
      </w:r>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960"/>
        <w:gridCol w:w="960"/>
        <w:gridCol w:w="960"/>
        <w:gridCol w:w="960"/>
        <w:gridCol w:w="960"/>
      </w:tblGrid>
      <w:tr w:rsidR="446CA5D0" w14:paraId="6B3131EA" w14:textId="77777777" w:rsidTr="00F55A9D">
        <w:trPr>
          <w:trHeight w:val="1245"/>
        </w:trPr>
        <w:tc>
          <w:tcPr>
            <w:tcW w:w="960" w:type="dxa"/>
            <w:shd w:val="clear" w:color="auto" w:fill="1E8BCD"/>
            <w:tcMar>
              <w:top w:w="15" w:type="dxa"/>
              <w:left w:w="15" w:type="dxa"/>
              <w:right w:w="15" w:type="dxa"/>
            </w:tcMar>
            <w:vAlign w:val="center"/>
          </w:tcPr>
          <w:p w14:paraId="3ED5DE5F" w14:textId="7A8E7485" w:rsidR="446CA5D0" w:rsidRDefault="446CA5D0" w:rsidP="446CA5D0">
            <w:pPr>
              <w:pStyle w:val="BodyText"/>
            </w:pPr>
            <w:r>
              <w:t xml:space="preserve">Shelf archetype name  </w:t>
            </w:r>
          </w:p>
        </w:tc>
        <w:tc>
          <w:tcPr>
            <w:tcW w:w="960" w:type="dxa"/>
            <w:shd w:val="clear" w:color="auto" w:fill="1E8BCD"/>
            <w:tcMar>
              <w:top w:w="15" w:type="dxa"/>
              <w:left w:w="15" w:type="dxa"/>
              <w:right w:w="15" w:type="dxa"/>
            </w:tcMar>
            <w:vAlign w:val="center"/>
          </w:tcPr>
          <w:p w14:paraId="08E585CE" w14:textId="06F63F67" w:rsidR="446CA5D0" w:rsidRDefault="446CA5D0" w:rsidP="446CA5D0">
            <w:pPr>
              <w:pStyle w:val="BodyText"/>
            </w:pPr>
            <w:r>
              <w:t xml:space="preserve">PTP’s Family  </w:t>
            </w:r>
          </w:p>
        </w:tc>
        <w:tc>
          <w:tcPr>
            <w:tcW w:w="960" w:type="dxa"/>
            <w:shd w:val="clear" w:color="auto" w:fill="1E8BCD"/>
            <w:tcMar>
              <w:top w:w="15" w:type="dxa"/>
              <w:left w:w="15" w:type="dxa"/>
              <w:right w:w="15" w:type="dxa"/>
            </w:tcMar>
            <w:vAlign w:val="center"/>
          </w:tcPr>
          <w:p w14:paraId="16A3D54D" w14:textId="575906DD" w:rsidR="446CA5D0" w:rsidRDefault="446CA5D0" w:rsidP="446CA5D0">
            <w:pPr>
              <w:pStyle w:val="BodyText"/>
            </w:pPr>
            <w:r>
              <w:t xml:space="preserve">PTP Archetype name  </w:t>
            </w:r>
          </w:p>
        </w:tc>
        <w:tc>
          <w:tcPr>
            <w:tcW w:w="960" w:type="dxa"/>
            <w:shd w:val="clear" w:color="auto" w:fill="1E8BCD"/>
            <w:tcMar>
              <w:top w:w="15" w:type="dxa"/>
              <w:left w:w="15" w:type="dxa"/>
              <w:right w:w="15" w:type="dxa"/>
            </w:tcMar>
            <w:vAlign w:val="center"/>
          </w:tcPr>
          <w:p w14:paraId="3502EE64" w14:textId="50B8BC34" w:rsidR="446CA5D0" w:rsidRDefault="446CA5D0" w:rsidP="446CA5D0">
            <w:pPr>
              <w:pStyle w:val="BodyText"/>
            </w:pPr>
            <w:r>
              <w:t xml:space="preserve">PTP Archetype Instance Name  </w:t>
            </w:r>
          </w:p>
        </w:tc>
        <w:tc>
          <w:tcPr>
            <w:tcW w:w="960" w:type="dxa"/>
            <w:shd w:val="clear" w:color="auto" w:fill="1E8BCD"/>
            <w:tcMar>
              <w:top w:w="15" w:type="dxa"/>
              <w:left w:w="15" w:type="dxa"/>
              <w:right w:w="15" w:type="dxa"/>
            </w:tcMar>
            <w:vAlign w:val="center"/>
          </w:tcPr>
          <w:p w14:paraId="44DAD9BD" w14:textId="08A0C52F" w:rsidR="446CA5D0" w:rsidRDefault="446CA5D0" w:rsidP="446CA5D0">
            <w:pPr>
              <w:pStyle w:val="BodyText"/>
            </w:pPr>
            <w:r>
              <w:t xml:space="preserve">Position Sequence  </w:t>
            </w:r>
          </w:p>
        </w:tc>
      </w:tr>
      <w:tr w:rsidR="446CA5D0" w14:paraId="644C239B" w14:textId="77777777" w:rsidTr="00F55A9D">
        <w:trPr>
          <w:trHeight w:val="1455"/>
        </w:trPr>
        <w:tc>
          <w:tcPr>
            <w:tcW w:w="960" w:type="dxa"/>
            <w:vMerge w:val="restart"/>
            <w:tcMar>
              <w:top w:w="15" w:type="dxa"/>
              <w:left w:w="15" w:type="dxa"/>
              <w:right w:w="15" w:type="dxa"/>
            </w:tcMar>
            <w:vAlign w:val="center"/>
          </w:tcPr>
          <w:p w14:paraId="3E23C7CC" w14:textId="03FAFFE9" w:rsidR="446CA5D0" w:rsidRDefault="1F632672" w:rsidP="01C6C395">
            <w:pPr>
              <w:pStyle w:val="Table"/>
            </w:pPr>
            <w:r>
              <w:t>Ericsson RAN Processor 6651 Shelf</w:t>
            </w:r>
          </w:p>
          <w:p w14:paraId="78EADA26" w14:textId="6E082BCC" w:rsidR="446CA5D0" w:rsidRDefault="446CA5D0" w:rsidP="446CA5D0">
            <w:pPr>
              <w:pStyle w:val="BodyText"/>
            </w:pPr>
          </w:p>
        </w:tc>
        <w:tc>
          <w:tcPr>
            <w:tcW w:w="960" w:type="dxa"/>
            <w:tcMar>
              <w:top w:w="15" w:type="dxa"/>
              <w:left w:w="15" w:type="dxa"/>
              <w:right w:w="15" w:type="dxa"/>
            </w:tcMar>
            <w:vAlign w:val="center"/>
          </w:tcPr>
          <w:p w14:paraId="36ACA8A9" w14:textId="285822F4" w:rsidR="446CA5D0" w:rsidRDefault="446CA5D0" w:rsidP="446CA5D0">
            <w:pPr>
              <w:pStyle w:val="BodyText"/>
            </w:pPr>
            <w:r>
              <w:t xml:space="preserve">IPRAN  </w:t>
            </w:r>
          </w:p>
        </w:tc>
        <w:tc>
          <w:tcPr>
            <w:tcW w:w="960" w:type="dxa"/>
            <w:tcMar>
              <w:top w:w="15" w:type="dxa"/>
              <w:left w:w="15" w:type="dxa"/>
              <w:right w:w="15" w:type="dxa"/>
            </w:tcMar>
            <w:vAlign w:val="center"/>
          </w:tcPr>
          <w:p w14:paraId="0E2F3D53" w14:textId="22867A0A" w:rsidR="446CA5D0" w:rsidRDefault="446CA5D0" w:rsidP="446CA5D0">
            <w:pPr>
              <w:pStyle w:val="BodyText"/>
            </w:pPr>
            <w:r>
              <w:t xml:space="preserve">QSFP28 </w:t>
            </w:r>
          </w:p>
        </w:tc>
        <w:tc>
          <w:tcPr>
            <w:tcW w:w="960" w:type="dxa"/>
            <w:tcMar>
              <w:top w:w="15" w:type="dxa"/>
              <w:left w:w="15" w:type="dxa"/>
              <w:right w:w="15" w:type="dxa"/>
            </w:tcMar>
            <w:vAlign w:val="center"/>
          </w:tcPr>
          <w:p w14:paraId="0523FCD1" w14:textId="6E37C09F" w:rsidR="446CA5D0" w:rsidRDefault="446CA5D0" w:rsidP="446CA5D0">
            <w:pPr>
              <w:pStyle w:val="BodyText"/>
            </w:pPr>
            <w:r>
              <w:t xml:space="preserve">TN A </w:t>
            </w:r>
          </w:p>
        </w:tc>
        <w:tc>
          <w:tcPr>
            <w:tcW w:w="960" w:type="dxa"/>
            <w:tcMar>
              <w:top w:w="15" w:type="dxa"/>
              <w:left w:w="15" w:type="dxa"/>
              <w:right w:w="15" w:type="dxa"/>
            </w:tcMar>
            <w:vAlign w:val="center"/>
          </w:tcPr>
          <w:p w14:paraId="35767D4D" w14:textId="67707881" w:rsidR="446CA5D0" w:rsidRDefault="446CA5D0" w:rsidP="446CA5D0">
            <w:pPr>
              <w:pStyle w:val="BodyText"/>
            </w:pPr>
            <w:r>
              <w:t xml:space="preserve">0  </w:t>
            </w:r>
          </w:p>
        </w:tc>
      </w:tr>
      <w:tr w:rsidR="446CA5D0" w14:paraId="7F0BC4E0" w14:textId="77777777" w:rsidTr="00F55A9D">
        <w:trPr>
          <w:trHeight w:val="585"/>
        </w:trPr>
        <w:tc>
          <w:tcPr>
            <w:tcW w:w="960" w:type="dxa"/>
            <w:vMerge/>
            <w:vAlign w:val="center"/>
          </w:tcPr>
          <w:p w14:paraId="397269B8" w14:textId="77777777" w:rsidR="000B149C" w:rsidRDefault="000B149C"/>
        </w:tc>
        <w:tc>
          <w:tcPr>
            <w:tcW w:w="960" w:type="dxa"/>
            <w:vMerge w:val="restart"/>
            <w:tcMar>
              <w:top w:w="15" w:type="dxa"/>
              <w:left w:w="15" w:type="dxa"/>
              <w:right w:w="15" w:type="dxa"/>
            </w:tcMar>
            <w:vAlign w:val="center"/>
          </w:tcPr>
          <w:p w14:paraId="04A67993" w14:textId="528EE75D" w:rsidR="446CA5D0" w:rsidRDefault="446CA5D0" w:rsidP="446CA5D0">
            <w:pPr>
              <w:pStyle w:val="BodyText"/>
            </w:pPr>
            <w:r>
              <w:t xml:space="preserve">IPRAN  </w:t>
            </w:r>
          </w:p>
        </w:tc>
        <w:tc>
          <w:tcPr>
            <w:tcW w:w="960" w:type="dxa"/>
            <w:vMerge w:val="restart"/>
            <w:tcMar>
              <w:top w:w="15" w:type="dxa"/>
              <w:left w:w="15" w:type="dxa"/>
              <w:right w:w="15" w:type="dxa"/>
            </w:tcMar>
            <w:vAlign w:val="center"/>
          </w:tcPr>
          <w:p w14:paraId="3CABB163" w14:textId="44BDAFCA" w:rsidR="446CA5D0" w:rsidRDefault="446CA5D0" w:rsidP="446CA5D0">
            <w:pPr>
              <w:pStyle w:val="BodyText"/>
            </w:pPr>
            <w:r>
              <w:t xml:space="preserve">SFP28 </w:t>
            </w:r>
          </w:p>
        </w:tc>
        <w:tc>
          <w:tcPr>
            <w:tcW w:w="960" w:type="dxa"/>
            <w:vMerge w:val="restart"/>
            <w:tcMar>
              <w:top w:w="15" w:type="dxa"/>
              <w:left w:w="15" w:type="dxa"/>
              <w:right w:w="15" w:type="dxa"/>
            </w:tcMar>
            <w:vAlign w:val="center"/>
          </w:tcPr>
          <w:p w14:paraId="3394E4EC" w14:textId="4D80A18A" w:rsidR="446CA5D0" w:rsidRDefault="446CA5D0" w:rsidP="446CA5D0">
            <w:pPr>
              <w:pStyle w:val="BodyText"/>
            </w:pPr>
            <w:r>
              <w:t xml:space="preserve">TN B </w:t>
            </w:r>
          </w:p>
        </w:tc>
        <w:tc>
          <w:tcPr>
            <w:tcW w:w="960" w:type="dxa"/>
            <w:vMerge w:val="restart"/>
            <w:tcMar>
              <w:top w:w="15" w:type="dxa"/>
              <w:left w:w="15" w:type="dxa"/>
              <w:right w:w="15" w:type="dxa"/>
            </w:tcMar>
            <w:vAlign w:val="center"/>
          </w:tcPr>
          <w:p w14:paraId="029394A7" w14:textId="2B31EFDA" w:rsidR="446CA5D0" w:rsidRDefault="446CA5D0" w:rsidP="446CA5D0">
            <w:pPr>
              <w:pStyle w:val="BodyText"/>
            </w:pPr>
            <w:r>
              <w:t xml:space="preserve">1 </w:t>
            </w:r>
          </w:p>
        </w:tc>
      </w:tr>
      <w:tr w:rsidR="446CA5D0" w14:paraId="1E4DF70A" w14:textId="77777777" w:rsidTr="00F55A9D">
        <w:trPr>
          <w:trHeight w:val="285"/>
        </w:trPr>
        <w:tc>
          <w:tcPr>
            <w:tcW w:w="960" w:type="dxa"/>
            <w:vMerge/>
            <w:vAlign w:val="center"/>
          </w:tcPr>
          <w:p w14:paraId="27670D19" w14:textId="77777777" w:rsidR="000B149C" w:rsidRDefault="000B149C"/>
        </w:tc>
        <w:tc>
          <w:tcPr>
            <w:tcW w:w="960" w:type="dxa"/>
            <w:vMerge/>
            <w:vAlign w:val="center"/>
          </w:tcPr>
          <w:p w14:paraId="1C21015D" w14:textId="77777777" w:rsidR="000B149C" w:rsidRDefault="000B149C"/>
        </w:tc>
        <w:tc>
          <w:tcPr>
            <w:tcW w:w="960" w:type="dxa"/>
            <w:vMerge/>
            <w:vAlign w:val="center"/>
          </w:tcPr>
          <w:p w14:paraId="1D977225" w14:textId="77777777" w:rsidR="000B149C" w:rsidRDefault="000B149C"/>
        </w:tc>
        <w:tc>
          <w:tcPr>
            <w:tcW w:w="960" w:type="dxa"/>
            <w:vMerge/>
            <w:vAlign w:val="center"/>
          </w:tcPr>
          <w:p w14:paraId="78927FB4" w14:textId="77777777" w:rsidR="000B149C" w:rsidRDefault="000B149C"/>
        </w:tc>
        <w:tc>
          <w:tcPr>
            <w:tcW w:w="960" w:type="dxa"/>
            <w:vMerge/>
            <w:vAlign w:val="center"/>
          </w:tcPr>
          <w:p w14:paraId="3B0D9FE8" w14:textId="77777777" w:rsidR="000B149C" w:rsidRDefault="000B149C"/>
        </w:tc>
      </w:tr>
      <w:tr w:rsidR="446CA5D0" w14:paraId="066C42CF" w14:textId="77777777" w:rsidTr="00F55A9D">
        <w:trPr>
          <w:trHeight w:val="300"/>
        </w:trPr>
        <w:tc>
          <w:tcPr>
            <w:tcW w:w="960" w:type="dxa"/>
            <w:vMerge/>
            <w:vAlign w:val="center"/>
          </w:tcPr>
          <w:p w14:paraId="62BB23FB" w14:textId="77777777" w:rsidR="000B149C" w:rsidRDefault="000B149C"/>
        </w:tc>
        <w:tc>
          <w:tcPr>
            <w:tcW w:w="960" w:type="dxa"/>
            <w:tcMar>
              <w:top w:w="15" w:type="dxa"/>
              <w:left w:w="15" w:type="dxa"/>
              <w:right w:w="15" w:type="dxa"/>
            </w:tcMar>
            <w:vAlign w:val="center"/>
          </w:tcPr>
          <w:p w14:paraId="0F0A36DC" w14:textId="4E054311" w:rsidR="446CA5D0" w:rsidRDefault="446CA5D0" w:rsidP="446CA5D0">
            <w:r w:rsidRPr="446CA5D0">
              <w:rPr>
                <w:rFonts w:ascii="Calibri" w:eastAsia="Calibri" w:hAnsi="Calibri" w:cs="Calibri"/>
                <w:color w:val="000000" w:themeColor="text1"/>
                <w:sz w:val="22"/>
                <w:szCs w:val="22"/>
              </w:rPr>
              <w:t xml:space="preserve">IPRAN  </w:t>
            </w:r>
          </w:p>
        </w:tc>
        <w:tc>
          <w:tcPr>
            <w:tcW w:w="960" w:type="dxa"/>
            <w:tcMar>
              <w:top w:w="15" w:type="dxa"/>
              <w:left w:w="15" w:type="dxa"/>
              <w:right w:w="15" w:type="dxa"/>
            </w:tcMar>
            <w:vAlign w:val="center"/>
          </w:tcPr>
          <w:p w14:paraId="4B0B33DB" w14:textId="24DE5304" w:rsidR="446CA5D0" w:rsidRDefault="446CA5D0" w:rsidP="446CA5D0">
            <w:r w:rsidRPr="446CA5D0">
              <w:rPr>
                <w:rFonts w:ascii="Calibri" w:eastAsia="Calibri" w:hAnsi="Calibri" w:cs="Calibri"/>
                <w:color w:val="000000" w:themeColor="text1"/>
                <w:sz w:val="22"/>
                <w:szCs w:val="22"/>
              </w:rPr>
              <w:t xml:space="preserve">SFP28 </w:t>
            </w:r>
          </w:p>
        </w:tc>
        <w:tc>
          <w:tcPr>
            <w:tcW w:w="960" w:type="dxa"/>
            <w:tcMar>
              <w:top w:w="15" w:type="dxa"/>
              <w:left w:w="15" w:type="dxa"/>
              <w:right w:w="15" w:type="dxa"/>
            </w:tcMar>
            <w:vAlign w:val="center"/>
          </w:tcPr>
          <w:p w14:paraId="41DEAA96" w14:textId="44607C4E" w:rsidR="446CA5D0" w:rsidRDefault="446CA5D0" w:rsidP="446CA5D0">
            <w:r w:rsidRPr="446CA5D0">
              <w:rPr>
                <w:rFonts w:ascii="Calibri" w:eastAsia="Calibri" w:hAnsi="Calibri" w:cs="Calibri"/>
                <w:color w:val="000000" w:themeColor="text1"/>
                <w:sz w:val="22"/>
                <w:szCs w:val="22"/>
              </w:rPr>
              <w:t>TN C</w:t>
            </w:r>
          </w:p>
        </w:tc>
        <w:tc>
          <w:tcPr>
            <w:tcW w:w="960" w:type="dxa"/>
            <w:tcMar>
              <w:top w:w="15" w:type="dxa"/>
              <w:left w:w="15" w:type="dxa"/>
              <w:right w:w="15" w:type="dxa"/>
            </w:tcMar>
            <w:vAlign w:val="center"/>
          </w:tcPr>
          <w:p w14:paraId="2E242884" w14:textId="5200DAEC" w:rsidR="446CA5D0" w:rsidRDefault="446CA5D0" w:rsidP="446CA5D0">
            <w:r w:rsidRPr="446CA5D0">
              <w:rPr>
                <w:rFonts w:ascii="Calibri" w:eastAsia="Calibri" w:hAnsi="Calibri" w:cs="Calibri"/>
                <w:color w:val="000000" w:themeColor="text1"/>
                <w:sz w:val="22"/>
                <w:szCs w:val="22"/>
              </w:rPr>
              <w:t>2</w:t>
            </w:r>
          </w:p>
        </w:tc>
      </w:tr>
      <w:tr w:rsidR="446CA5D0" w14:paraId="5819B880" w14:textId="77777777" w:rsidTr="00F55A9D">
        <w:trPr>
          <w:trHeight w:val="285"/>
        </w:trPr>
        <w:tc>
          <w:tcPr>
            <w:tcW w:w="960" w:type="dxa"/>
            <w:vMerge/>
            <w:vAlign w:val="center"/>
          </w:tcPr>
          <w:p w14:paraId="42CC663B" w14:textId="77777777" w:rsidR="000B149C" w:rsidRDefault="000B149C"/>
        </w:tc>
        <w:tc>
          <w:tcPr>
            <w:tcW w:w="960" w:type="dxa"/>
            <w:tcMar>
              <w:top w:w="15" w:type="dxa"/>
              <w:left w:w="15" w:type="dxa"/>
              <w:right w:w="15" w:type="dxa"/>
            </w:tcMar>
            <w:vAlign w:val="bottom"/>
          </w:tcPr>
          <w:p w14:paraId="6CBAD39D" w14:textId="307D4FE5" w:rsidR="446CA5D0" w:rsidRDefault="446CA5D0" w:rsidP="446CA5D0">
            <w:r w:rsidRPr="446CA5D0">
              <w:rPr>
                <w:rFonts w:ascii="Calibri" w:eastAsia="Calibri" w:hAnsi="Calibri" w:cs="Calibri"/>
                <w:color w:val="000000" w:themeColor="text1"/>
                <w:sz w:val="22"/>
                <w:szCs w:val="22"/>
              </w:rPr>
              <w:t xml:space="preserve">IPRAN  </w:t>
            </w:r>
          </w:p>
        </w:tc>
        <w:tc>
          <w:tcPr>
            <w:tcW w:w="960" w:type="dxa"/>
            <w:tcMar>
              <w:top w:w="15" w:type="dxa"/>
              <w:left w:w="15" w:type="dxa"/>
              <w:right w:w="15" w:type="dxa"/>
            </w:tcMar>
            <w:vAlign w:val="bottom"/>
          </w:tcPr>
          <w:p w14:paraId="4C998579" w14:textId="4740123E" w:rsidR="446CA5D0" w:rsidRDefault="446CA5D0" w:rsidP="446CA5D0">
            <w:r w:rsidRPr="446CA5D0">
              <w:rPr>
                <w:rFonts w:ascii="Calibri" w:eastAsia="Calibri" w:hAnsi="Calibri" w:cs="Calibri"/>
                <w:color w:val="000000" w:themeColor="text1"/>
                <w:sz w:val="22"/>
                <w:szCs w:val="22"/>
              </w:rPr>
              <w:t xml:space="preserve">SFP28 </w:t>
            </w:r>
          </w:p>
        </w:tc>
        <w:tc>
          <w:tcPr>
            <w:tcW w:w="960" w:type="dxa"/>
            <w:tcMar>
              <w:top w:w="15" w:type="dxa"/>
              <w:left w:w="15" w:type="dxa"/>
              <w:right w:w="15" w:type="dxa"/>
            </w:tcMar>
            <w:vAlign w:val="bottom"/>
          </w:tcPr>
          <w:p w14:paraId="00B87BAE" w14:textId="26D19404" w:rsidR="446CA5D0" w:rsidRDefault="446CA5D0" w:rsidP="446CA5D0">
            <w:r w:rsidRPr="446CA5D0">
              <w:rPr>
                <w:rFonts w:ascii="Calibri" w:eastAsia="Calibri" w:hAnsi="Calibri" w:cs="Calibri"/>
                <w:color w:val="000000" w:themeColor="text1"/>
                <w:sz w:val="22"/>
                <w:szCs w:val="22"/>
              </w:rPr>
              <w:t xml:space="preserve">TN D </w:t>
            </w:r>
          </w:p>
        </w:tc>
        <w:tc>
          <w:tcPr>
            <w:tcW w:w="960" w:type="dxa"/>
            <w:tcMar>
              <w:top w:w="15" w:type="dxa"/>
              <w:left w:w="15" w:type="dxa"/>
              <w:right w:w="15" w:type="dxa"/>
            </w:tcMar>
            <w:vAlign w:val="bottom"/>
          </w:tcPr>
          <w:p w14:paraId="6C0F2163" w14:textId="6C435FDB" w:rsidR="446CA5D0" w:rsidRDefault="446CA5D0" w:rsidP="446CA5D0">
            <w:r w:rsidRPr="446CA5D0">
              <w:rPr>
                <w:rFonts w:ascii="Calibri" w:eastAsia="Calibri" w:hAnsi="Calibri" w:cs="Calibri"/>
                <w:color w:val="000000" w:themeColor="text1"/>
                <w:sz w:val="22"/>
                <w:szCs w:val="22"/>
              </w:rPr>
              <w:t>3</w:t>
            </w:r>
          </w:p>
        </w:tc>
      </w:tr>
    </w:tbl>
    <w:p w14:paraId="41B5A791" w14:textId="100F9059" w:rsidR="7037DB9F" w:rsidRDefault="7037DB9F" w:rsidP="1612F9A0">
      <w:pPr>
        <w:pStyle w:val="BodyText"/>
        <w:rPr>
          <w:lang w:val="en-CA"/>
        </w:rPr>
      </w:pPr>
    </w:p>
    <w:p w14:paraId="35AE21A6" w14:textId="77777777" w:rsidR="008E499D" w:rsidRDefault="008E499D" w:rsidP="008E499D">
      <w:pPr>
        <w:pStyle w:val="Heading3"/>
        <w:rPr>
          <w:lang w:val="en-CA"/>
        </w:rPr>
      </w:pPr>
      <w:bookmarkStart w:id="83" w:name="_Toc1138897964"/>
      <w:r w:rsidRPr="332B3AB8">
        <w:rPr>
          <w:lang w:val="en-CA"/>
        </w:rPr>
        <w:t>Pluggable Types</w:t>
      </w:r>
      <w:bookmarkEnd w:id="83"/>
    </w:p>
    <w:tbl>
      <w:tblPr>
        <w:tblW w:w="0" w:type="auto"/>
        <w:tblLayout w:type="fixed"/>
        <w:tblLook w:val="06A0" w:firstRow="1" w:lastRow="0" w:firstColumn="1" w:lastColumn="0" w:noHBand="1" w:noVBand="1"/>
      </w:tblPr>
      <w:tblGrid>
        <w:gridCol w:w="3590"/>
        <w:gridCol w:w="2113"/>
        <w:gridCol w:w="1019"/>
        <w:gridCol w:w="1019"/>
        <w:gridCol w:w="1019"/>
        <w:gridCol w:w="1019"/>
        <w:gridCol w:w="1019"/>
      </w:tblGrid>
      <w:tr w:rsidR="1612F9A0" w14:paraId="14FFEAB1" w14:textId="77777777" w:rsidTr="1612F9A0">
        <w:trPr>
          <w:trHeight w:val="525"/>
        </w:trPr>
        <w:tc>
          <w:tcPr>
            <w:tcW w:w="3590"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1209C983" w14:textId="74D14ED4" w:rsidR="1612F9A0" w:rsidRDefault="1612F9A0" w:rsidP="1612F9A0">
            <w:r w:rsidRPr="1612F9A0">
              <w:rPr>
                <w:rFonts w:ascii="Calibri" w:eastAsia="Calibri" w:hAnsi="Calibri" w:cs="Calibri"/>
                <w:b/>
                <w:bCs/>
                <w:color w:val="000000" w:themeColor="text1"/>
              </w:rPr>
              <w:t>Archetype</w:t>
            </w:r>
          </w:p>
        </w:tc>
        <w:tc>
          <w:tcPr>
            <w:tcW w:w="2113"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3C181E4F" w14:textId="58D47396" w:rsidR="1612F9A0" w:rsidRDefault="1612F9A0" w:rsidP="1612F9A0">
            <w:r w:rsidRPr="1612F9A0">
              <w:rPr>
                <w:rFonts w:ascii="Calibri" w:eastAsia="Calibri" w:hAnsi="Calibri" w:cs="Calibri"/>
                <w:b/>
                <w:bCs/>
                <w:color w:val="000000" w:themeColor="text1"/>
              </w:rPr>
              <w:t>Archetype Instance Name</w:t>
            </w:r>
          </w:p>
        </w:tc>
        <w:tc>
          <w:tcPr>
            <w:tcW w:w="1019"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533F526B" w14:textId="51F3EFA4" w:rsidR="1612F9A0" w:rsidRDefault="1612F9A0" w:rsidP="1612F9A0">
            <w:r w:rsidRPr="1612F9A0">
              <w:rPr>
                <w:rFonts w:ascii="Calibri" w:eastAsia="Calibri" w:hAnsi="Calibri" w:cs="Calibri"/>
                <w:b/>
                <w:bCs/>
                <w:color w:val="000000" w:themeColor="text1"/>
              </w:rPr>
              <w:t>Description</w:t>
            </w:r>
          </w:p>
        </w:tc>
        <w:tc>
          <w:tcPr>
            <w:tcW w:w="1019"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1A34CDCC" w14:textId="3FBD7D3B" w:rsidR="1612F9A0" w:rsidRDefault="1612F9A0" w:rsidP="1612F9A0">
            <w:r w:rsidRPr="1612F9A0">
              <w:rPr>
                <w:rFonts w:ascii="Calibri" w:eastAsia="Calibri" w:hAnsi="Calibri" w:cs="Calibri"/>
                <w:b/>
                <w:bCs/>
                <w:color w:val="000000" w:themeColor="text1"/>
              </w:rPr>
              <w:t>Part Number</w:t>
            </w:r>
          </w:p>
        </w:tc>
        <w:tc>
          <w:tcPr>
            <w:tcW w:w="1019"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49B8DA36" w14:textId="1ECAE269" w:rsidR="1612F9A0" w:rsidRDefault="1612F9A0" w:rsidP="1612F9A0">
            <w:r w:rsidRPr="1612F9A0">
              <w:rPr>
                <w:rFonts w:ascii="Calibri" w:eastAsia="Calibri" w:hAnsi="Calibri" w:cs="Calibri"/>
                <w:b/>
                <w:bCs/>
                <w:color w:val="000000" w:themeColor="text1"/>
              </w:rPr>
              <w:t>Positions Used</w:t>
            </w:r>
          </w:p>
        </w:tc>
        <w:tc>
          <w:tcPr>
            <w:tcW w:w="1019"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45CA2CE0" w14:textId="714C1689" w:rsidR="1612F9A0" w:rsidRDefault="1612F9A0" w:rsidP="1612F9A0">
            <w:r w:rsidRPr="1612F9A0">
              <w:rPr>
                <w:rFonts w:ascii="Calibri" w:eastAsia="Calibri" w:hAnsi="Calibri" w:cs="Calibri"/>
                <w:b/>
                <w:bCs/>
                <w:color w:val="000000" w:themeColor="text1"/>
              </w:rPr>
              <w:t>Vendor</w:t>
            </w:r>
          </w:p>
        </w:tc>
        <w:tc>
          <w:tcPr>
            <w:tcW w:w="1019"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73F1C76A" w14:textId="4072AE08" w:rsidR="1612F9A0" w:rsidRDefault="1612F9A0" w:rsidP="1612F9A0">
            <w:r w:rsidRPr="1612F9A0">
              <w:rPr>
                <w:rFonts w:ascii="Calibri" w:eastAsia="Calibri" w:hAnsi="Calibri" w:cs="Calibri"/>
                <w:b/>
                <w:bCs/>
                <w:color w:val="000000" w:themeColor="text1"/>
              </w:rPr>
              <w:t>Physical Ports</w:t>
            </w:r>
          </w:p>
        </w:tc>
      </w:tr>
      <w:tr w:rsidR="1612F9A0" w14:paraId="4CD6E913" w14:textId="77777777" w:rsidTr="1612F9A0">
        <w:trPr>
          <w:trHeight w:val="885"/>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E8F6781" w14:textId="0B96FDEF" w:rsidR="1612F9A0" w:rsidRDefault="1612F9A0" w:rsidP="1612F9A0">
            <w:r w:rsidRPr="1612F9A0">
              <w:rPr>
                <w:rFonts w:ascii="Calibri" w:eastAsia="Calibri" w:hAnsi="Calibri" w:cs="Calibri"/>
                <w:color w:val="000000" w:themeColor="text1"/>
                <w:sz w:val="22"/>
                <w:szCs w:val="22"/>
              </w:rPr>
              <w:t>SFP:Ericsson-10GBASE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CDE0A60" w14:textId="4EF827D3" w:rsidR="1612F9A0" w:rsidRDefault="1612F9A0" w:rsidP="1612F9A0">
            <w:r w:rsidRPr="1612F9A0">
              <w:rPr>
                <w:rFonts w:ascii="Calibri" w:eastAsia="Calibri" w:hAnsi="Calibri" w:cs="Calibri"/>
                <w:color w:val="000000" w:themeColor="text1"/>
                <w:sz w:val="22"/>
                <w:szCs w:val="22"/>
              </w:rPr>
              <w:t>SFP:Ericsson-10GBASE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E3F74D8" w14:textId="5C21617B" w:rsidR="1612F9A0" w:rsidRDefault="1612F9A0" w:rsidP="1612F9A0">
            <w:r w:rsidRPr="1612F9A0">
              <w:rPr>
                <w:rFonts w:ascii="Calibri" w:eastAsia="Calibri" w:hAnsi="Calibri" w:cs="Calibri"/>
                <w:color w:val="000000" w:themeColor="text1"/>
                <w:sz w:val="22"/>
                <w:szCs w:val="22"/>
              </w:rPr>
              <w:t xml:space="preserve">SFP:Ericsson-10GBASE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0AEDDAB" w14:textId="3E80C240" w:rsidR="1612F9A0" w:rsidRDefault="1612F9A0" w:rsidP="1612F9A0">
            <w:r w:rsidRPr="1612F9A0">
              <w:rPr>
                <w:rFonts w:ascii="Calibri" w:eastAsia="Calibri" w:hAnsi="Calibri" w:cs="Calibri"/>
                <w:color w:val="000000" w:themeColor="text1"/>
                <w:sz w:val="22"/>
                <w:szCs w:val="22"/>
              </w:rPr>
              <w:t xml:space="preserve">SFP:Ericsson-10GBASE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58DFC14E" w14:textId="6F3A0A64"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91F34D1" w14:textId="49083969"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0766459" w14:textId="1129F709" w:rsidR="1612F9A0" w:rsidRDefault="1612F9A0" w:rsidP="1612F9A0">
            <w:r w:rsidRPr="1612F9A0">
              <w:rPr>
                <w:rFonts w:ascii="Times New Roman" w:hAnsi="Times New Roman"/>
                <w:color w:val="000000" w:themeColor="text1"/>
                <w:sz w:val="24"/>
                <w:szCs w:val="24"/>
              </w:rPr>
              <w:t>1</w:t>
            </w:r>
          </w:p>
        </w:tc>
      </w:tr>
      <w:tr w:rsidR="1612F9A0" w14:paraId="74773C58" w14:textId="77777777" w:rsidTr="1612F9A0">
        <w:trPr>
          <w:trHeight w:val="1455"/>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17CBC47" w14:textId="69278536" w:rsidR="1612F9A0" w:rsidRDefault="1612F9A0" w:rsidP="1612F9A0">
            <w:r w:rsidRPr="1612F9A0">
              <w:rPr>
                <w:rFonts w:ascii="Calibri" w:eastAsia="Calibri" w:hAnsi="Calibri" w:cs="Calibri"/>
                <w:color w:val="000000" w:themeColor="text1"/>
                <w:sz w:val="22"/>
                <w:szCs w:val="22"/>
              </w:rPr>
              <w:t>SFP:Ericsson-1000BASE-ZX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9C1DECE" w14:textId="755F3E77" w:rsidR="1612F9A0" w:rsidRDefault="1612F9A0" w:rsidP="1612F9A0">
            <w:r w:rsidRPr="1612F9A0">
              <w:rPr>
                <w:rFonts w:ascii="Calibri" w:eastAsia="Calibri" w:hAnsi="Calibri" w:cs="Calibri"/>
                <w:color w:val="000000" w:themeColor="text1"/>
                <w:sz w:val="22"/>
                <w:szCs w:val="22"/>
              </w:rPr>
              <w:t>SFP:Ericsson-1000BASE-ZX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91E2F4B" w14:textId="146BDDC9" w:rsidR="1612F9A0" w:rsidRDefault="1612F9A0" w:rsidP="1612F9A0">
            <w:r w:rsidRPr="1612F9A0">
              <w:rPr>
                <w:rFonts w:ascii="Calibri" w:eastAsia="Calibri" w:hAnsi="Calibri" w:cs="Calibri"/>
                <w:color w:val="000000" w:themeColor="text1"/>
                <w:sz w:val="22"/>
                <w:szCs w:val="22"/>
              </w:rPr>
              <w:t>SFP:Ericsson-1000BASE-ZX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D8C97A2" w14:textId="3F04C2FF" w:rsidR="1612F9A0" w:rsidRDefault="1612F9A0" w:rsidP="1612F9A0">
            <w:r w:rsidRPr="1612F9A0">
              <w:rPr>
                <w:rFonts w:ascii="Calibri" w:eastAsia="Calibri" w:hAnsi="Calibri" w:cs="Calibri"/>
                <w:color w:val="000000" w:themeColor="text1"/>
                <w:sz w:val="22"/>
                <w:szCs w:val="22"/>
              </w:rPr>
              <w:t>SFP:Ericsson-1000BASE-ZX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D8BA9A5" w14:textId="79754C6F"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12F0A74" w14:textId="1D2311EB"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51E82DF" w14:textId="030FB90B" w:rsidR="1612F9A0" w:rsidRDefault="1612F9A0" w:rsidP="1612F9A0">
            <w:r w:rsidRPr="1612F9A0">
              <w:rPr>
                <w:rFonts w:ascii="Times New Roman" w:hAnsi="Times New Roman"/>
                <w:color w:val="000000" w:themeColor="text1"/>
                <w:sz w:val="24"/>
                <w:szCs w:val="24"/>
              </w:rPr>
              <w:t>1</w:t>
            </w:r>
          </w:p>
        </w:tc>
      </w:tr>
      <w:tr w:rsidR="1612F9A0" w14:paraId="31827A12" w14:textId="77777777" w:rsidTr="1612F9A0">
        <w:trPr>
          <w:trHeight w:val="885"/>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9EB76EE" w14:textId="5592715F" w:rsidR="1612F9A0" w:rsidRDefault="1612F9A0" w:rsidP="1612F9A0">
            <w:r w:rsidRPr="1612F9A0">
              <w:rPr>
                <w:rFonts w:ascii="Calibri" w:eastAsia="Calibri" w:hAnsi="Calibri" w:cs="Calibri"/>
                <w:color w:val="000000" w:themeColor="text1"/>
                <w:sz w:val="22"/>
                <w:szCs w:val="22"/>
              </w:rPr>
              <w:t>SFP:Ericsson-1000BASE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5046BDA" w14:textId="0D93FF2D" w:rsidR="1612F9A0" w:rsidRDefault="1612F9A0" w:rsidP="1612F9A0">
            <w:r w:rsidRPr="1612F9A0">
              <w:rPr>
                <w:rFonts w:ascii="Calibri" w:eastAsia="Calibri" w:hAnsi="Calibri" w:cs="Calibri"/>
                <w:color w:val="000000" w:themeColor="text1"/>
                <w:sz w:val="22"/>
                <w:szCs w:val="22"/>
              </w:rPr>
              <w:t>SFP:Ericsson-1000BASE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6F61BD2" w14:textId="40C2076A" w:rsidR="1612F9A0" w:rsidRDefault="1612F9A0" w:rsidP="1612F9A0">
            <w:r w:rsidRPr="1612F9A0">
              <w:rPr>
                <w:rFonts w:ascii="Calibri" w:eastAsia="Calibri" w:hAnsi="Calibri" w:cs="Calibri"/>
                <w:color w:val="000000" w:themeColor="text1"/>
                <w:sz w:val="22"/>
                <w:szCs w:val="22"/>
              </w:rPr>
              <w:t xml:space="preserve">SFP:Ericsson-1000BASE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E4EA914" w14:textId="60D89D7E" w:rsidR="1612F9A0" w:rsidRDefault="1612F9A0" w:rsidP="1612F9A0">
            <w:r w:rsidRPr="1612F9A0">
              <w:rPr>
                <w:rFonts w:ascii="Calibri" w:eastAsia="Calibri" w:hAnsi="Calibri" w:cs="Calibri"/>
                <w:color w:val="000000" w:themeColor="text1"/>
                <w:sz w:val="22"/>
                <w:szCs w:val="22"/>
              </w:rPr>
              <w:t xml:space="preserve">SFP:Ericsson-1000BASE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2EB4728" w14:textId="583B32F0"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CCDB576" w14:textId="69FDDB0C"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B7E6E62" w14:textId="680F3079" w:rsidR="1612F9A0" w:rsidRDefault="1612F9A0" w:rsidP="1612F9A0">
            <w:r w:rsidRPr="1612F9A0">
              <w:rPr>
                <w:rFonts w:ascii="Times New Roman" w:hAnsi="Times New Roman"/>
                <w:color w:val="000000" w:themeColor="text1"/>
                <w:sz w:val="24"/>
                <w:szCs w:val="24"/>
              </w:rPr>
              <w:t>1</w:t>
            </w:r>
          </w:p>
        </w:tc>
      </w:tr>
      <w:tr w:rsidR="1612F9A0" w14:paraId="4BE1E41C" w14:textId="77777777" w:rsidTr="1612F9A0">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63D0E2C" w14:textId="73913739" w:rsidR="1612F9A0" w:rsidRDefault="1612F9A0" w:rsidP="1612F9A0">
            <w:r w:rsidRPr="1612F9A0">
              <w:rPr>
                <w:rFonts w:ascii="Calibri" w:eastAsia="Calibri" w:hAnsi="Calibri" w:cs="Calibri"/>
                <w:color w:val="000000" w:themeColor="text1"/>
                <w:sz w:val="22"/>
                <w:szCs w:val="22"/>
              </w:rPr>
              <w:t>SFP:Ericsson-1000BASE-SX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94DA397" w14:textId="2819D539" w:rsidR="1612F9A0" w:rsidRDefault="1612F9A0" w:rsidP="1612F9A0">
            <w:r w:rsidRPr="1612F9A0">
              <w:rPr>
                <w:rFonts w:ascii="Calibri" w:eastAsia="Calibri" w:hAnsi="Calibri" w:cs="Calibri"/>
                <w:color w:val="000000" w:themeColor="text1"/>
                <w:sz w:val="22"/>
                <w:szCs w:val="22"/>
              </w:rPr>
              <w:t>SFP:Ericsson-1000BASE-SX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D2EEECF" w14:textId="39C4E973" w:rsidR="1612F9A0" w:rsidRDefault="1612F9A0" w:rsidP="1612F9A0">
            <w:r w:rsidRPr="1612F9A0">
              <w:rPr>
                <w:rFonts w:ascii="Calibri" w:eastAsia="Calibri" w:hAnsi="Calibri" w:cs="Calibri"/>
                <w:color w:val="000000" w:themeColor="text1"/>
                <w:sz w:val="22"/>
                <w:szCs w:val="22"/>
              </w:rPr>
              <w:t xml:space="preserve">SFP:Ericsson-1000BASE-SX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0680C4A" w14:textId="66753F76" w:rsidR="1612F9A0" w:rsidRDefault="1612F9A0" w:rsidP="1612F9A0">
            <w:r w:rsidRPr="1612F9A0">
              <w:rPr>
                <w:rFonts w:ascii="Calibri" w:eastAsia="Calibri" w:hAnsi="Calibri" w:cs="Calibri"/>
                <w:color w:val="000000" w:themeColor="text1"/>
                <w:sz w:val="22"/>
                <w:szCs w:val="22"/>
              </w:rPr>
              <w:t xml:space="preserve">SFP:Ericsson-1000BASE-SX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CE97229" w14:textId="206D9607"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9F08FF1" w14:textId="621094EB"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9A4EA48" w14:textId="1E4C081A" w:rsidR="1612F9A0" w:rsidRDefault="1612F9A0" w:rsidP="1612F9A0">
            <w:r w:rsidRPr="1612F9A0">
              <w:rPr>
                <w:rFonts w:ascii="Times New Roman" w:hAnsi="Times New Roman"/>
                <w:color w:val="000000" w:themeColor="text1"/>
                <w:sz w:val="24"/>
                <w:szCs w:val="24"/>
              </w:rPr>
              <w:t>1</w:t>
            </w:r>
          </w:p>
        </w:tc>
      </w:tr>
      <w:tr w:rsidR="1612F9A0" w14:paraId="5F24274A" w14:textId="77777777" w:rsidTr="1612F9A0">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4DE6054" w14:textId="1A80747A" w:rsidR="1612F9A0" w:rsidRDefault="1612F9A0" w:rsidP="1612F9A0">
            <w:r w:rsidRPr="1612F9A0">
              <w:rPr>
                <w:rFonts w:ascii="Calibri" w:eastAsia="Calibri" w:hAnsi="Calibri" w:cs="Calibri"/>
                <w:color w:val="000000" w:themeColor="text1"/>
                <w:sz w:val="22"/>
                <w:szCs w:val="22"/>
              </w:rPr>
              <w:t>SFP:Ericsson-1000BASE-LX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7FFD38C" w14:textId="18C79C28" w:rsidR="1612F9A0" w:rsidRDefault="1612F9A0" w:rsidP="1612F9A0">
            <w:r w:rsidRPr="1612F9A0">
              <w:rPr>
                <w:rFonts w:ascii="Calibri" w:eastAsia="Calibri" w:hAnsi="Calibri" w:cs="Calibri"/>
                <w:color w:val="000000" w:themeColor="text1"/>
                <w:sz w:val="22"/>
                <w:szCs w:val="22"/>
              </w:rPr>
              <w:t>SFP:Ericsson-1000BASE-LX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3B06AA6" w14:textId="7DC1756E" w:rsidR="1612F9A0" w:rsidRDefault="1612F9A0" w:rsidP="1612F9A0">
            <w:r w:rsidRPr="1612F9A0">
              <w:rPr>
                <w:rFonts w:ascii="Calibri" w:eastAsia="Calibri" w:hAnsi="Calibri" w:cs="Calibri"/>
                <w:color w:val="000000" w:themeColor="text1"/>
                <w:sz w:val="22"/>
                <w:szCs w:val="22"/>
              </w:rPr>
              <w:t xml:space="preserve">SFP:Ericsson-1000BASE-LX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56A928E" w14:textId="6C0968FC" w:rsidR="1612F9A0" w:rsidRDefault="1612F9A0" w:rsidP="1612F9A0">
            <w:r w:rsidRPr="1612F9A0">
              <w:rPr>
                <w:rFonts w:ascii="Calibri" w:eastAsia="Calibri" w:hAnsi="Calibri" w:cs="Calibri"/>
                <w:color w:val="000000" w:themeColor="text1"/>
                <w:sz w:val="22"/>
                <w:szCs w:val="22"/>
              </w:rPr>
              <w:t xml:space="preserve">SFP:Ericsson-1000BASE-LX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01AF26F" w14:textId="639883A3"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nil"/>
              <w:right w:val="nil"/>
            </w:tcBorders>
            <w:tcMar>
              <w:top w:w="15" w:type="dxa"/>
              <w:left w:w="15" w:type="dxa"/>
              <w:right w:w="15" w:type="dxa"/>
            </w:tcMar>
            <w:vAlign w:val="center"/>
          </w:tcPr>
          <w:p w14:paraId="739CF459" w14:textId="3CFC3B57"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1D0D7A4" w14:textId="09614396" w:rsidR="1612F9A0" w:rsidRDefault="1612F9A0" w:rsidP="1612F9A0">
            <w:r w:rsidRPr="1612F9A0">
              <w:rPr>
                <w:rFonts w:ascii="Times New Roman" w:hAnsi="Times New Roman"/>
                <w:color w:val="000000" w:themeColor="text1"/>
                <w:sz w:val="24"/>
                <w:szCs w:val="24"/>
              </w:rPr>
              <w:t>1</w:t>
            </w:r>
          </w:p>
        </w:tc>
      </w:tr>
      <w:tr w:rsidR="1612F9A0" w14:paraId="633EC1F0" w14:textId="77777777" w:rsidTr="1612F9A0">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D53A997" w14:textId="3839479D" w:rsidR="1612F9A0" w:rsidRDefault="1612F9A0" w:rsidP="1612F9A0">
            <w:r w:rsidRPr="1612F9A0">
              <w:rPr>
                <w:rFonts w:ascii="Calibri" w:eastAsia="Calibri" w:hAnsi="Calibri" w:cs="Calibri"/>
                <w:color w:val="000000" w:themeColor="text1"/>
                <w:sz w:val="22"/>
                <w:szCs w:val="22"/>
              </w:rPr>
              <w:t>SFP:Ericsson-1000BASE-LX20 -Pluggable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54D1345" w14:textId="030B4DE3" w:rsidR="1612F9A0" w:rsidRDefault="1612F9A0" w:rsidP="1612F9A0">
            <w:r w:rsidRPr="1612F9A0">
              <w:rPr>
                <w:rFonts w:ascii="Calibri" w:eastAsia="Calibri" w:hAnsi="Calibri" w:cs="Calibri"/>
                <w:color w:val="000000" w:themeColor="text1"/>
                <w:sz w:val="22"/>
                <w:szCs w:val="22"/>
              </w:rPr>
              <w:t>SFP:Ericsson-1000BASE-LX20 -Pluggable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506DACC" w14:textId="5C11C145" w:rsidR="1612F9A0" w:rsidRDefault="1612F9A0" w:rsidP="1612F9A0">
            <w:r w:rsidRPr="1612F9A0">
              <w:rPr>
                <w:rFonts w:ascii="Calibri" w:eastAsia="Calibri" w:hAnsi="Calibri" w:cs="Calibri"/>
                <w:color w:val="000000" w:themeColor="text1"/>
                <w:sz w:val="22"/>
                <w:szCs w:val="22"/>
              </w:rPr>
              <w:t xml:space="preserve">SFP:Ericsson-1000BASE-LX20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973450E" w14:textId="0A1E4A5F" w:rsidR="1612F9A0" w:rsidRDefault="1612F9A0" w:rsidP="1612F9A0">
            <w:r w:rsidRPr="1612F9A0">
              <w:rPr>
                <w:rFonts w:ascii="Calibri" w:eastAsia="Calibri" w:hAnsi="Calibri" w:cs="Calibri"/>
                <w:color w:val="000000" w:themeColor="text1"/>
                <w:sz w:val="22"/>
                <w:szCs w:val="22"/>
              </w:rPr>
              <w:t xml:space="preserve">SFP:Ericsson-1000BASE-LX20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71234E4" w14:textId="7FCF3E1A"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B907559" w14:textId="2733D147"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C871EF8" w14:textId="164EE059" w:rsidR="1612F9A0" w:rsidRDefault="1612F9A0" w:rsidP="1612F9A0">
            <w:r w:rsidRPr="1612F9A0">
              <w:rPr>
                <w:rFonts w:ascii="Times New Roman" w:hAnsi="Times New Roman"/>
                <w:color w:val="000000" w:themeColor="text1"/>
                <w:sz w:val="24"/>
                <w:szCs w:val="24"/>
              </w:rPr>
              <w:t>1</w:t>
            </w:r>
          </w:p>
        </w:tc>
      </w:tr>
      <w:tr w:rsidR="1612F9A0" w14:paraId="36044014" w14:textId="77777777" w:rsidTr="1612F9A0">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A69252F" w14:textId="622910E5" w:rsidR="1612F9A0" w:rsidRDefault="1612F9A0" w:rsidP="1612F9A0">
            <w:r w:rsidRPr="1612F9A0">
              <w:rPr>
                <w:rFonts w:ascii="Calibri" w:eastAsia="Calibri" w:hAnsi="Calibri" w:cs="Calibri"/>
                <w:color w:val="000000" w:themeColor="text1"/>
                <w:sz w:val="22"/>
                <w:szCs w:val="22"/>
              </w:rPr>
              <w:t>SFP:Ericsson-10GBASE-SR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2733E2E" w14:textId="772CCF94" w:rsidR="1612F9A0" w:rsidRDefault="1612F9A0" w:rsidP="1612F9A0">
            <w:r w:rsidRPr="1612F9A0">
              <w:rPr>
                <w:rFonts w:ascii="Calibri" w:eastAsia="Calibri" w:hAnsi="Calibri" w:cs="Calibri"/>
                <w:color w:val="000000" w:themeColor="text1"/>
                <w:sz w:val="22"/>
                <w:szCs w:val="22"/>
              </w:rPr>
              <w:t>SFP:Ericsson-10GBASE-SR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D4B7AC7" w14:textId="79AF6BFA" w:rsidR="1612F9A0" w:rsidRDefault="1612F9A0" w:rsidP="1612F9A0">
            <w:r w:rsidRPr="1612F9A0">
              <w:rPr>
                <w:rFonts w:ascii="Calibri" w:eastAsia="Calibri" w:hAnsi="Calibri" w:cs="Calibri"/>
                <w:color w:val="000000" w:themeColor="text1"/>
                <w:sz w:val="22"/>
                <w:szCs w:val="22"/>
              </w:rPr>
              <w:t xml:space="preserve">SFP:Ericsson-10GBASE-SR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945ACF3" w14:textId="2C69AD12" w:rsidR="1612F9A0" w:rsidRDefault="1612F9A0" w:rsidP="1612F9A0">
            <w:r w:rsidRPr="1612F9A0">
              <w:rPr>
                <w:rFonts w:ascii="Calibri" w:eastAsia="Calibri" w:hAnsi="Calibri" w:cs="Calibri"/>
                <w:color w:val="000000" w:themeColor="text1"/>
                <w:sz w:val="22"/>
                <w:szCs w:val="22"/>
              </w:rPr>
              <w:t xml:space="preserve">SFP:Ericsson-10GBASE-SR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D19D570" w14:textId="0BFC9EDA"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88626FD" w14:textId="104291FE"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9D627FD" w14:textId="03F2B092" w:rsidR="1612F9A0" w:rsidRDefault="1612F9A0" w:rsidP="1612F9A0">
            <w:r w:rsidRPr="1612F9A0">
              <w:rPr>
                <w:rFonts w:ascii="Times New Roman" w:hAnsi="Times New Roman"/>
                <w:color w:val="000000" w:themeColor="text1"/>
                <w:sz w:val="24"/>
                <w:szCs w:val="24"/>
              </w:rPr>
              <w:t>1</w:t>
            </w:r>
          </w:p>
        </w:tc>
      </w:tr>
      <w:tr w:rsidR="1612F9A0" w14:paraId="364B29C7" w14:textId="77777777" w:rsidTr="1612F9A0">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E8E8320" w14:textId="633FE646" w:rsidR="1612F9A0" w:rsidRDefault="1612F9A0" w:rsidP="1612F9A0">
            <w:r w:rsidRPr="1612F9A0">
              <w:rPr>
                <w:rFonts w:ascii="Calibri" w:eastAsia="Calibri" w:hAnsi="Calibri" w:cs="Calibri"/>
                <w:color w:val="000000" w:themeColor="text1"/>
                <w:sz w:val="22"/>
                <w:szCs w:val="22"/>
              </w:rPr>
              <w:t>SFP:Ericsson-10GBASE-LR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88A6C54" w14:textId="7C346CC5" w:rsidR="1612F9A0" w:rsidRDefault="1612F9A0" w:rsidP="1612F9A0">
            <w:r w:rsidRPr="1612F9A0">
              <w:rPr>
                <w:rFonts w:ascii="Calibri" w:eastAsia="Calibri" w:hAnsi="Calibri" w:cs="Calibri"/>
                <w:color w:val="000000" w:themeColor="text1"/>
                <w:sz w:val="22"/>
                <w:szCs w:val="22"/>
              </w:rPr>
              <w:t>SFP:Ericsson-10GBASE-LR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0C7C178" w14:textId="0C3681F3" w:rsidR="1612F9A0" w:rsidRDefault="1612F9A0" w:rsidP="1612F9A0">
            <w:r w:rsidRPr="1612F9A0">
              <w:rPr>
                <w:rFonts w:ascii="Calibri" w:eastAsia="Calibri" w:hAnsi="Calibri" w:cs="Calibri"/>
                <w:color w:val="000000" w:themeColor="text1"/>
                <w:sz w:val="22"/>
                <w:szCs w:val="22"/>
              </w:rPr>
              <w:t xml:space="preserve">SFP:Ericsson-10GBASE-LR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CF27C11" w14:textId="0C27945D" w:rsidR="1612F9A0" w:rsidRDefault="1612F9A0" w:rsidP="1612F9A0">
            <w:r w:rsidRPr="1612F9A0">
              <w:rPr>
                <w:rFonts w:ascii="Calibri" w:eastAsia="Calibri" w:hAnsi="Calibri" w:cs="Calibri"/>
                <w:color w:val="000000" w:themeColor="text1"/>
                <w:sz w:val="22"/>
                <w:szCs w:val="22"/>
              </w:rPr>
              <w:t xml:space="preserve">SFP:Ericsson-10GBASE-LR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D802154" w14:textId="6EA00AEB"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CDC8EB1" w14:textId="233C4FFB"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6C08864" w14:textId="5E233993" w:rsidR="1612F9A0" w:rsidRDefault="1612F9A0" w:rsidP="1612F9A0">
            <w:r w:rsidRPr="1612F9A0">
              <w:rPr>
                <w:rFonts w:ascii="Times New Roman" w:hAnsi="Times New Roman"/>
                <w:color w:val="000000" w:themeColor="text1"/>
                <w:sz w:val="24"/>
                <w:szCs w:val="24"/>
              </w:rPr>
              <w:t>1</w:t>
            </w:r>
          </w:p>
        </w:tc>
      </w:tr>
      <w:tr w:rsidR="1612F9A0" w14:paraId="7BD088F7" w14:textId="77777777" w:rsidTr="1612F9A0">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BE72892" w14:textId="38351102" w:rsidR="1612F9A0" w:rsidRDefault="1612F9A0" w:rsidP="1612F9A0">
            <w:r w:rsidRPr="1612F9A0">
              <w:rPr>
                <w:rFonts w:ascii="Calibri" w:eastAsia="Calibri" w:hAnsi="Calibri" w:cs="Calibri"/>
                <w:color w:val="000000" w:themeColor="text1"/>
                <w:sz w:val="22"/>
                <w:szCs w:val="22"/>
              </w:rPr>
              <w:t>SFP:Ericsson-10GBASE-BX20 -Pluggable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4C36CB1" w14:textId="05EF5040" w:rsidR="1612F9A0" w:rsidRDefault="1612F9A0" w:rsidP="1612F9A0">
            <w:r w:rsidRPr="1612F9A0">
              <w:rPr>
                <w:rFonts w:ascii="Calibri" w:eastAsia="Calibri" w:hAnsi="Calibri" w:cs="Calibri"/>
                <w:color w:val="000000" w:themeColor="text1"/>
                <w:sz w:val="22"/>
                <w:szCs w:val="22"/>
              </w:rPr>
              <w:t>SFP:Ericsson-10GBASE-BX20 -Pluggable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CC4CE72" w14:textId="7A233AB4" w:rsidR="1612F9A0" w:rsidRDefault="1612F9A0" w:rsidP="1612F9A0">
            <w:r w:rsidRPr="1612F9A0">
              <w:rPr>
                <w:rFonts w:ascii="Calibri" w:eastAsia="Calibri" w:hAnsi="Calibri" w:cs="Calibri"/>
                <w:color w:val="000000" w:themeColor="text1"/>
                <w:sz w:val="22"/>
                <w:szCs w:val="22"/>
              </w:rPr>
              <w:t xml:space="preserve">SFP:Ericsson-10GBASE-BX20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595FD91" w14:textId="20BE68F6" w:rsidR="1612F9A0" w:rsidRDefault="1612F9A0" w:rsidP="1612F9A0">
            <w:r w:rsidRPr="1612F9A0">
              <w:rPr>
                <w:rFonts w:ascii="Calibri" w:eastAsia="Calibri" w:hAnsi="Calibri" w:cs="Calibri"/>
                <w:color w:val="000000" w:themeColor="text1"/>
                <w:sz w:val="22"/>
                <w:szCs w:val="22"/>
              </w:rPr>
              <w:t xml:space="preserve">SFP:Ericsson-10GBASE-BX20 </w:t>
            </w:r>
          </w:p>
        </w:tc>
        <w:tc>
          <w:tcPr>
            <w:tcW w:w="1019" w:type="dxa"/>
            <w:tcBorders>
              <w:top w:val="single" w:sz="8" w:space="0" w:color="auto"/>
              <w:left w:val="single" w:sz="8" w:space="0" w:color="auto"/>
              <w:bottom w:val="nil"/>
              <w:right w:val="nil"/>
            </w:tcBorders>
            <w:tcMar>
              <w:top w:w="15" w:type="dxa"/>
              <w:left w:w="15" w:type="dxa"/>
              <w:right w:w="15" w:type="dxa"/>
            </w:tcMar>
            <w:vAlign w:val="bottom"/>
          </w:tcPr>
          <w:p w14:paraId="4A9C48B9" w14:textId="31832A8B"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E713315" w14:textId="79E3D009"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E834C92" w14:textId="0ACCB5CC" w:rsidR="1612F9A0" w:rsidRDefault="1612F9A0" w:rsidP="1612F9A0">
            <w:r w:rsidRPr="1612F9A0">
              <w:rPr>
                <w:rFonts w:ascii="Times New Roman" w:hAnsi="Times New Roman"/>
                <w:color w:val="000000" w:themeColor="text1"/>
                <w:sz w:val="24"/>
                <w:szCs w:val="24"/>
              </w:rPr>
              <w:t>1</w:t>
            </w:r>
          </w:p>
        </w:tc>
      </w:tr>
      <w:tr w:rsidR="1612F9A0" w14:paraId="3FE2CDE5" w14:textId="77777777" w:rsidTr="1612F9A0">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12B7EED" w14:textId="4906CBD6" w:rsidR="1612F9A0" w:rsidRDefault="1612F9A0" w:rsidP="1612F9A0">
            <w:r w:rsidRPr="1612F9A0">
              <w:rPr>
                <w:rFonts w:ascii="Calibri" w:eastAsia="Calibri" w:hAnsi="Calibri" w:cs="Calibri"/>
                <w:color w:val="000000" w:themeColor="text1"/>
                <w:sz w:val="22"/>
                <w:szCs w:val="22"/>
              </w:rPr>
              <w:t>SFP:Ericsson-10GBASE-BX30 -Pluggable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F71B915" w14:textId="55485ABE" w:rsidR="1612F9A0" w:rsidRDefault="1612F9A0" w:rsidP="1612F9A0">
            <w:r w:rsidRPr="1612F9A0">
              <w:rPr>
                <w:rFonts w:ascii="Calibri" w:eastAsia="Calibri" w:hAnsi="Calibri" w:cs="Calibri"/>
                <w:color w:val="000000" w:themeColor="text1"/>
                <w:sz w:val="22"/>
                <w:szCs w:val="22"/>
              </w:rPr>
              <w:t>SFP:Ericsson-10GBASE-BX30 -Pluggable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5CDADDA" w14:textId="56D8C9E4" w:rsidR="1612F9A0" w:rsidRDefault="1612F9A0" w:rsidP="1612F9A0">
            <w:r w:rsidRPr="1612F9A0">
              <w:rPr>
                <w:rFonts w:ascii="Calibri" w:eastAsia="Calibri" w:hAnsi="Calibri" w:cs="Calibri"/>
                <w:color w:val="000000" w:themeColor="text1"/>
                <w:sz w:val="22"/>
                <w:szCs w:val="22"/>
              </w:rPr>
              <w:t xml:space="preserve">SFP:Ericsson-10GBASE-BX30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DD239B7" w14:textId="5AFE9CFC" w:rsidR="1612F9A0" w:rsidRDefault="1612F9A0" w:rsidP="1612F9A0">
            <w:r w:rsidRPr="1612F9A0">
              <w:rPr>
                <w:rFonts w:ascii="Calibri" w:eastAsia="Calibri" w:hAnsi="Calibri" w:cs="Calibri"/>
                <w:color w:val="000000" w:themeColor="text1"/>
                <w:sz w:val="22"/>
                <w:szCs w:val="22"/>
              </w:rPr>
              <w:t xml:space="preserve">SFP:Ericsson-10GBASE-BX30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03C0B26" w14:textId="11209A83"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nil"/>
              <w:right w:val="nil"/>
            </w:tcBorders>
            <w:tcMar>
              <w:top w:w="15" w:type="dxa"/>
              <w:left w:w="15" w:type="dxa"/>
              <w:right w:w="15" w:type="dxa"/>
            </w:tcMar>
            <w:vAlign w:val="center"/>
          </w:tcPr>
          <w:p w14:paraId="261C62BC" w14:textId="46918719"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81EDF39" w14:textId="10E8DE06" w:rsidR="1612F9A0" w:rsidRDefault="1612F9A0" w:rsidP="1612F9A0">
            <w:r w:rsidRPr="1612F9A0">
              <w:rPr>
                <w:rFonts w:ascii="Times New Roman" w:hAnsi="Times New Roman"/>
                <w:color w:val="000000" w:themeColor="text1"/>
                <w:sz w:val="24"/>
                <w:szCs w:val="24"/>
              </w:rPr>
              <w:t>1</w:t>
            </w:r>
          </w:p>
        </w:tc>
      </w:tr>
      <w:tr w:rsidR="1612F9A0" w14:paraId="3CDD94F2" w14:textId="77777777" w:rsidTr="1612F9A0">
        <w:trPr>
          <w:trHeight w:val="885"/>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9261A07" w14:textId="79FA8B73" w:rsidR="1612F9A0" w:rsidRDefault="1612F9A0" w:rsidP="1612F9A0">
            <w:r w:rsidRPr="1612F9A0">
              <w:rPr>
                <w:rFonts w:ascii="Calibri" w:eastAsia="Calibri" w:hAnsi="Calibri" w:cs="Calibri"/>
                <w:color w:val="000000" w:themeColor="text1"/>
                <w:sz w:val="22"/>
                <w:szCs w:val="22"/>
              </w:rPr>
              <w:t>SFP:Ericsson-25GBASE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6CFDFCC" w14:textId="00BD31DB" w:rsidR="1612F9A0" w:rsidRDefault="1612F9A0" w:rsidP="1612F9A0">
            <w:r w:rsidRPr="1612F9A0">
              <w:rPr>
                <w:rFonts w:ascii="Calibri" w:eastAsia="Calibri" w:hAnsi="Calibri" w:cs="Calibri"/>
                <w:color w:val="000000" w:themeColor="text1"/>
                <w:sz w:val="22"/>
                <w:szCs w:val="22"/>
              </w:rPr>
              <w:t>SFP:Ericsson-25GBASE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A086988" w14:textId="581D0BAD" w:rsidR="1612F9A0" w:rsidRDefault="1612F9A0" w:rsidP="1612F9A0">
            <w:r w:rsidRPr="1612F9A0">
              <w:rPr>
                <w:rFonts w:ascii="Calibri" w:eastAsia="Calibri" w:hAnsi="Calibri" w:cs="Calibri"/>
                <w:color w:val="000000" w:themeColor="text1"/>
                <w:sz w:val="22"/>
                <w:szCs w:val="22"/>
              </w:rPr>
              <w:t xml:space="preserve">SFP:Ericsson-25GBASE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F257CBF" w14:textId="6BE1A6F9" w:rsidR="1612F9A0" w:rsidRDefault="1612F9A0" w:rsidP="1612F9A0">
            <w:r w:rsidRPr="1612F9A0">
              <w:rPr>
                <w:rFonts w:ascii="Calibri" w:eastAsia="Calibri" w:hAnsi="Calibri" w:cs="Calibri"/>
                <w:color w:val="000000" w:themeColor="text1"/>
                <w:sz w:val="22"/>
                <w:szCs w:val="22"/>
              </w:rPr>
              <w:t xml:space="preserve">SFP:Ericsson-25GBASE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7D30910" w14:textId="30DCE192"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618835B" w14:textId="1F5F5EE7"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5449DA4" w14:textId="60EAD6DE" w:rsidR="1612F9A0" w:rsidRDefault="1612F9A0" w:rsidP="1612F9A0">
            <w:r w:rsidRPr="1612F9A0">
              <w:rPr>
                <w:rFonts w:ascii="Times New Roman" w:hAnsi="Times New Roman"/>
                <w:color w:val="000000" w:themeColor="text1"/>
                <w:sz w:val="24"/>
                <w:szCs w:val="24"/>
              </w:rPr>
              <w:t>1</w:t>
            </w:r>
          </w:p>
        </w:tc>
      </w:tr>
      <w:tr w:rsidR="1612F9A0" w14:paraId="41531285" w14:textId="77777777" w:rsidTr="1612F9A0">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DD31519" w14:textId="68F0EC02" w:rsidR="1612F9A0" w:rsidRDefault="1612F9A0" w:rsidP="1612F9A0">
            <w:r w:rsidRPr="1612F9A0">
              <w:rPr>
                <w:rFonts w:ascii="Calibri" w:eastAsia="Calibri" w:hAnsi="Calibri" w:cs="Calibri"/>
                <w:color w:val="000000" w:themeColor="text1"/>
                <w:sz w:val="22"/>
                <w:szCs w:val="22"/>
              </w:rPr>
              <w:t>SFP:Ericsson-25GBASE-LR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353E1C9" w14:textId="7B5F6B5B" w:rsidR="1612F9A0" w:rsidRDefault="1612F9A0" w:rsidP="1612F9A0">
            <w:r w:rsidRPr="1612F9A0">
              <w:rPr>
                <w:rFonts w:ascii="Calibri" w:eastAsia="Calibri" w:hAnsi="Calibri" w:cs="Calibri"/>
                <w:color w:val="000000" w:themeColor="text1"/>
                <w:sz w:val="22"/>
                <w:szCs w:val="22"/>
              </w:rPr>
              <w:t>SFP:Ericsson-25GBASE-LR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911DFDE" w14:textId="65D6C145" w:rsidR="1612F9A0" w:rsidRDefault="1612F9A0" w:rsidP="1612F9A0">
            <w:r w:rsidRPr="1612F9A0">
              <w:rPr>
                <w:rFonts w:ascii="Calibri" w:eastAsia="Calibri" w:hAnsi="Calibri" w:cs="Calibri"/>
                <w:color w:val="000000" w:themeColor="text1"/>
                <w:sz w:val="22"/>
                <w:szCs w:val="22"/>
              </w:rPr>
              <w:t xml:space="preserve">SFP:Ericsson-25GBASE-LR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DB00592" w14:textId="67110859" w:rsidR="1612F9A0" w:rsidRDefault="1612F9A0" w:rsidP="1612F9A0">
            <w:r w:rsidRPr="1612F9A0">
              <w:rPr>
                <w:rFonts w:ascii="Calibri" w:eastAsia="Calibri" w:hAnsi="Calibri" w:cs="Calibri"/>
                <w:color w:val="000000" w:themeColor="text1"/>
                <w:sz w:val="22"/>
                <w:szCs w:val="22"/>
              </w:rPr>
              <w:t xml:space="preserve">SFP:Ericsson-25GBASE-LR </w:t>
            </w:r>
          </w:p>
        </w:tc>
        <w:tc>
          <w:tcPr>
            <w:tcW w:w="1019" w:type="dxa"/>
            <w:tcBorders>
              <w:top w:val="single" w:sz="8" w:space="0" w:color="auto"/>
              <w:left w:val="single" w:sz="8" w:space="0" w:color="auto"/>
              <w:bottom w:val="nil"/>
              <w:right w:val="nil"/>
            </w:tcBorders>
            <w:tcMar>
              <w:top w:w="15" w:type="dxa"/>
              <w:left w:w="15" w:type="dxa"/>
              <w:right w:w="15" w:type="dxa"/>
            </w:tcMar>
            <w:vAlign w:val="bottom"/>
          </w:tcPr>
          <w:p w14:paraId="786E9470" w14:textId="3C290F9C"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833198B" w14:textId="2A317F82"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CE74F94" w14:textId="322ABEF0" w:rsidR="1612F9A0" w:rsidRDefault="1612F9A0" w:rsidP="1612F9A0">
            <w:r w:rsidRPr="1612F9A0">
              <w:rPr>
                <w:rFonts w:ascii="Times New Roman" w:hAnsi="Times New Roman"/>
                <w:color w:val="000000" w:themeColor="text1"/>
                <w:sz w:val="24"/>
                <w:szCs w:val="24"/>
              </w:rPr>
              <w:t>1</w:t>
            </w:r>
          </w:p>
        </w:tc>
      </w:tr>
      <w:tr w:rsidR="1612F9A0" w14:paraId="3FE3AB85" w14:textId="77777777" w:rsidTr="1612F9A0">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BCB02A3" w14:textId="2A395AD0" w:rsidR="1612F9A0" w:rsidRPr="008B7E9B" w:rsidRDefault="1612F9A0" w:rsidP="1612F9A0">
            <w:pPr>
              <w:rPr>
                <w:lang w:val="fr-FR"/>
              </w:rPr>
            </w:pPr>
            <w:r w:rsidRPr="008B7E9B">
              <w:rPr>
                <w:rFonts w:ascii="Calibri" w:eastAsia="Calibri" w:hAnsi="Calibri" w:cs="Calibri"/>
                <w:color w:val="000000" w:themeColor="text1"/>
                <w:sz w:val="22"/>
                <w:szCs w:val="22"/>
                <w:lang w:val="fr-FR"/>
              </w:rPr>
              <w:t>SFP:Ericsson-1000BASE-T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0BB94B5" w14:textId="5FF9166D" w:rsidR="1612F9A0" w:rsidRPr="008B7E9B" w:rsidRDefault="1612F9A0" w:rsidP="1612F9A0">
            <w:pPr>
              <w:rPr>
                <w:lang w:val="fr-FR"/>
              </w:rPr>
            </w:pPr>
            <w:r w:rsidRPr="008B7E9B">
              <w:rPr>
                <w:rFonts w:ascii="Calibri" w:eastAsia="Calibri" w:hAnsi="Calibri" w:cs="Calibri"/>
                <w:color w:val="000000" w:themeColor="text1"/>
                <w:sz w:val="22"/>
                <w:szCs w:val="22"/>
                <w:lang w:val="fr-FR"/>
              </w:rPr>
              <w:t>SFP:Ericsson-1000BASE-T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7453960" w14:textId="03B0B599" w:rsidR="1612F9A0" w:rsidRDefault="1612F9A0" w:rsidP="1612F9A0">
            <w:r w:rsidRPr="1612F9A0">
              <w:rPr>
                <w:rFonts w:ascii="Calibri" w:eastAsia="Calibri" w:hAnsi="Calibri" w:cs="Calibri"/>
                <w:color w:val="000000" w:themeColor="text1"/>
                <w:sz w:val="22"/>
                <w:szCs w:val="22"/>
              </w:rPr>
              <w:t xml:space="preserve">SFP:Ericsson-1000BASE-T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C1A910B" w14:textId="75BE030A" w:rsidR="1612F9A0" w:rsidRDefault="1612F9A0" w:rsidP="1612F9A0">
            <w:r w:rsidRPr="1612F9A0">
              <w:rPr>
                <w:rFonts w:ascii="Calibri" w:eastAsia="Calibri" w:hAnsi="Calibri" w:cs="Calibri"/>
                <w:color w:val="000000" w:themeColor="text1"/>
                <w:sz w:val="22"/>
                <w:szCs w:val="22"/>
              </w:rPr>
              <w:t xml:space="preserve">SFP:Ericsson-1000BASE-T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4767AD8" w14:textId="7B24959D"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01E83C3" w14:textId="7E9F85B7"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9A9CA37" w14:textId="67F0704D" w:rsidR="1612F9A0" w:rsidRDefault="1612F9A0" w:rsidP="1612F9A0">
            <w:r w:rsidRPr="1612F9A0">
              <w:rPr>
                <w:rFonts w:ascii="Times New Roman" w:hAnsi="Times New Roman"/>
                <w:color w:val="000000" w:themeColor="text1"/>
                <w:sz w:val="24"/>
                <w:szCs w:val="24"/>
              </w:rPr>
              <w:t>1</w:t>
            </w:r>
          </w:p>
        </w:tc>
      </w:tr>
      <w:tr w:rsidR="1612F9A0" w14:paraId="09D27FEF" w14:textId="77777777" w:rsidTr="1612F9A0">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5EC806E" w14:textId="7DEF495B" w:rsidR="1612F9A0" w:rsidRDefault="1612F9A0" w:rsidP="1612F9A0">
            <w:r w:rsidRPr="1612F9A0">
              <w:rPr>
                <w:rFonts w:ascii="Calibri" w:eastAsia="Calibri" w:hAnsi="Calibri" w:cs="Calibri"/>
                <w:color w:val="000000" w:themeColor="text1"/>
                <w:sz w:val="22"/>
                <w:szCs w:val="22"/>
              </w:rPr>
              <w:t>SFP:Ericsson-1000BASE-BX10 -Pluggable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D201F4B" w14:textId="27AA2176" w:rsidR="1612F9A0" w:rsidRDefault="1612F9A0" w:rsidP="1612F9A0">
            <w:r w:rsidRPr="1612F9A0">
              <w:rPr>
                <w:rFonts w:ascii="Calibri" w:eastAsia="Calibri" w:hAnsi="Calibri" w:cs="Calibri"/>
                <w:color w:val="000000" w:themeColor="text1"/>
                <w:sz w:val="22"/>
                <w:szCs w:val="22"/>
              </w:rPr>
              <w:t>SFP:Ericsson-1000BASE-BX10 -Pluggable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FDF61E7" w14:textId="179D2B16" w:rsidR="1612F9A0" w:rsidRDefault="1612F9A0" w:rsidP="1612F9A0">
            <w:r w:rsidRPr="1612F9A0">
              <w:rPr>
                <w:rFonts w:ascii="Calibri" w:eastAsia="Calibri" w:hAnsi="Calibri" w:cs="Calibri"/>
                <w:color w:val="000000" w:themeColor="text1"/>
                <w:sz w:val="22"/>
                <w:szCs w:val="22"/>
              </w:rPr>
              <w:t xml:space="preserve">SFP:Ericsson-1000BASE-BX10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E185EBA" w14:textId="03031426" w:rsidR="1612F9A0" w:rsidRDefault="1612F9A0" w:rsidP="1612F9A0">
            <w:r w:rsidRPr="1612F9A0">
              <w:rPr>
                <w:rFonts w:ascii="Calibri" w:eastAsia="Calibri" w:hAnsi="Calibri" w:cs="Calibri"/>
                <w:color w:val="000000" w:themeColor="text1"/>
                <w:sz w:val="22"/>
                <w:szCs w:val="22"/>
              </w:rPr>
              <w:t xml:space="preserve">SFP:Ericsson-1000BASE-BX10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4B1B9B1" w14:textId="4900A11E"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nil"/>
              <w:right w:val="nil"/>
            </w:tcBorders>
            <w:tcMar>
              <w:top w:w="15" w:type="dxa"/>
              <w:left w:w="15" w:type="dxa"/>
              <w:right w:w="15" w:type="dxa"/>
            </w:tcMar>
            <w:vAlign w:val="center"/>
          </w:tcPr>
          <w:p w14:paraId="71906E90" w14:textId="01AB29CE"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56C9528F" w14:textId="77B404E5" w:rsidR="1612F9A0" w:rsidRDefault="1612F9A0" w:rsidP="1612F9A0">
            <w:r w:rsidRPr="1612F9A0">
              <w:rPr>
                <w:rFonts w:ascii="Times New Roman" w:hAnsi="Times New Roman"/>
                <w:color w:val="000000" w:themeColor="text1"/>
                <w:sz w:val="24"/>
                <w:szCs w:val="24"/>
              </w:rPr>
              <w:t>1</w:t>
            </w:r>
          </w:p>
        </w:tc>
      </w:tr>
      <w:tr w:rsidR="1612F9A0" w14:paraId="2ED11632" w14:textId="77777777" w:rsidTr="1612F9A0">
        <w:trPr>
          <w:trHeight w:val="885"/>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6D61BD2" w14:textId="144294DE" w:rsidR="1612F9A0" w:rsidRDefault="1612F9A0" w:rsidP="1612F9A0">
            <w:r w:rsidRPr="1612F9A0">
              <w:rPr>
                <w:rFonts w:ascii="Calibri" w:eastAsia="Calibri" w:hAnsi="Calibri" w:cs="Calibri"/>
                <w:color w:val="000000" w:themeColor="text1"/>
                <w:sz w:val="22"/>
                <w:szCs w:val="22"/>
              </w:rPr>
              <w:t>SFP:Ericsson-100GBASE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C5BD95B" w14:textId="7CEF6D07" w:rsidR="1612F9A0" w:rsidRDefault="1612F9A0" w:rsidP="1612F9A0">
            <w:r w:rsidRPr="1612F9A0">
              <w:rPr>
                <w:rFonts w:ascii="Calibri" w:eastAsia="Calibri" w:hAnsi="Calibri" w:cs="Calibri"/>
                <w:color w:val="000000" w:themeColor="text1"/>
                <w:sz w:val="22"/>
                <w:szCs w:val="22"/>
              </w:rPr>
              <w:t>SFP:Ericsson-100GBASE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F3B2626" w14:textId="38E47DC6" w:rsidR="1612F9A0" w:rsidRDefault="1612F9A0" w:rsidP="1612F9A0">
            <w:r w:rsidRPr="1612F9A0">
              <w:rPr>
                <w:rFonts w:ascii="Calibri" w:eastAsia="Calibri" w:hAnsi="Calibri" w:cs="Calibri"/>
                <w:color w:val="000000" w:themeColor="text1"/>
                <w:sz w:val="22"/>
                <w:szCs w:val="22"/>
              </w:rPr>
              <w:t xml:space="preserve">SFP:Ericsson-100GBASE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41770F9" w14:textId="0BDA3B73" w:rsidR="1612F9A0" w:rsidRDefault="1612F9A0" w:rsidP="1612F9A0">
            <w:r w:rsidRPr="1612F9A0">
              <w:rPr>
                <w:rFonts w:ascii="Calibri" w:eastAsia="Calibri" w:hAnsi="Calibri" w:cs="Calibri"/>
                <w:color w:val="000000" w:themeColor="text1"/>
                <w:sz w:val="22"/>
                <w:szCs w:val="22"/>
              </w:rPr>
              <w:t xml:space="preserve">SFP:Ericsson-100GBASE </w:t>
            </w:r>
          </w:p>
        </w:tc>
        <w:tc>
          <w:tcPr>
            <w:tcW w:w="1019" w:type="dxa"/>
            <w:tcBorders>
              <w:top w:val="single" w:sz="8" w:space="0" w:color="auto"/>
              <w:left w:val="single" w:sz="8" w:space="0" w:color="auto"/>
              <w:bottom w:val="nil"/>
              <w:right w:val="nil"/>
            </w:tcBorders>
            <w:tcMar>
              <w:top w:w="15" w:type="dxa"/>
              <w:left w:w="15" w:type="dxa"/>
              <w:right w:w="15" w:type="dxa"/>
            </w:tcMar>
            <w:vAlign w:val="bottom"/>
          </w:tcPr>
          <w:p w14:paraId="3F36E52C" w14:textId="345E065C"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819C84B" w14:textId="362D4309"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A3C5FBE" w14:textId="23832E94" w:rsidR="1612F9A0" w:rsidRDefault="1612F9A0" w:rsidP="1612F9A0">
            <w:r w:rsidRPr="1612F9A0">
              <w:rPr>
                <w:rFonts w:ascii="Times New Roman" w:hAnsi="Times New Roman"/>
                <w:color w:val="000000" w:themeColor="text1"/>
                <w:sz w:val="24"/>
                <w:szCs w:val="24"/>
              </w:rPr>
              <w:t>1</w:t>
            </w:r>
          </w:p>
        </w:tc>
      </w:tr>
      <w:tr w:rsidR="1612F9A0" w14:paraId="3324CD28" w14:textId="77777777" w:rsidTr="1612F9A0">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9BE6EED" w14:textId="29C80499" w:rsidR="1612F9A0" w:rsidRDefault="1612F9A0" w:rsidP="1612F9A0">
            <w:r w:rsidRPr="1612F9A0">
              <w:rPr>
                <w:rFonts w:ascii="Calibri" w:eastAsia="Calibri" w:hAnsi="Calibri" w:cs="Calibri"/>
                <w:color w:val="000000" w:themeColor="text1"/>
                <w:sz w:val="22"/>
                <w:szCs w:val="22"/>
              </w:rPr>
              <w:t>SFP:Ericsson-25GBASE-BX15 -Pluggable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644FA91" w14:textId="02F99B72" w:rsidR="1612F9A0" w:rsidRDefault="1612F9A0" w:rsidP="1612F9A0">
            <w:r w:rsidRPr="1612F9A0">
              <w:rPr>
                <w:rFonts w:ascii="Calibri" w:eastAsia="Calibri" w:hAnsi="Calibri" w:cs="Calibri"/>
                <w:color w:val="000000" w:themeColor="text1"/>
                <w:sz w:val="22"/>
                <w:szCs w:val="22"/>
              </w:rPr>
              <w:t>SFP:Ericsson-25GBASE-BX15 -Pluggable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FDCB9A4" w14:textId="22881E43" w:rsidR="1612F9A0" w:rsidRDefault="1612F9A0" w:rsidP="1612F9A0">
            <w:r w:rsidRPr="1612F9A0">
              <w:rPr>
                <w:rFonts w:ascii="Calibri" w:eastAsia="Calibri" w:hAnsi="Calibri" w:cs="Calibri"/>
                <w:color w:val="000000" w:themeColor="text1"/>
                <w:sz w:val="22"/>
                <w:szCs w:val="22"/>
              </w:rPr>
              <w:t xml:space="preserve">SFP:Ericsson-25GBASE-BX15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6E554FD" w14:textId="60A91E58" w:rsidR="1612F9A0" w:rsidRDefault="1612F9A0" w:rsidP="1612F9A0">
            <w:r w:rsidRPr="1612F9A0">
              <w:rPr>
                <w:rFonts w:ascii="Calibri" w:eastAsia="Calibri" w:hAnsi="Calibri" w:cs="Calibri"/>
                <w:color w:val="000000" w:themeColor="text1"/>
                <w:sz w:val="22"/>
                <w:szCs w:val="22"/>
              </w:rPr>
              <w:t xml:space="preserve">SFP:Ericsson-25GBASE-BX15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0F895DEB" w14:textId="39C40A98"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5DA9870" w14:textId="7C512EDE"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8ACC765" w14:textId="6B4DED6B" w:rsidR="1612F9A0" w:rsidRDefault="1612F9A0" w:rsidP="1612F9A0">
            <w:r w:rsidRPr="1612F9A0">
              <w:rPr>
                <w:rFonts w:ascii="Times New Roman" w:hAnsi="Times New Roman"/>
                <w:color w:val="000000" w:themeColor="text1"/>
                <w:sz w:val="24"/>
                <w:szCs w:val="24"/>
              </w:rPr>
              <w:t>1</w:t>
            </w:r>
          </w:p>
        </w:tc>
      </w:tr>
      <w:tr w:rsidR="1612F9A0" w14:paraId="5303399E" w14:textId="77777777" w:rsidTr="1612F9A0">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3B14A7E" w14:textId="4EDACDFB" w:rsidR="1612F9A0" w:rsidRDefault="1612F9A0" w:rsidP="1612F9A0">
            <w:r w:rsidRPr="1612F9A0">
              <w:rPr>
                <w:rFonts w:ascii="Calibri" w:eastAsia="Calibri" w:hAnsi="Calibri" w:cs="Calibri"/>
                <w:color w:val="000000" w:themeColor="text1"/>
                <w:sz w:val="22"/>
                <w:szCs w:val="22"/>
              </w:rPr>
              <w:t>SFP:Ericsson-1000BASE-BX20 -Pluggable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D893970" w14:textId="63B446D1" w:rsidR="1612F9A0" w:rsidRDefault="1612F9A0" w:rsidP="1612F9A0">
            <w:r w:rsidRPr="1612F9A0">
              <w:rPr>
                <w:rFonts w:ascii="Calibri" w:eastAsia="Calibri" w:hAnsi="Calibri" w:cs="Calibri"/>
                <w:color w:val="000000" w:themeColor="text1"/>
                <w:sz w:val="22"/>
                <w:szCs w:val="22"/>
              </w:rPr>
              <w:t>8SFP:Ericsson-1000BASE-BX20 -Pluggable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88B2AF9" w14:textId="35ACB9F5" w:rsidR="1612F9A0" w:rsidRDefault="1612F9A0" w:rsidP="1612F9A0">
            <w:r w:rsidRPr="1612F9A0">
              <w:rPr>
                <w:rFonts w:ascii="Calibri" w:eastAsia="Calibri" w:hAnsi="Calibri" w:cs="Calibri"/>
                <w:color w:val="000000" w:themeColor="text1"/>
                <w:sz w:val="22"/>
                <w:szCs w:val="22"/>
              </w:rPr>
              <w:t xml:space="preserve">8SFP:Ericsson-1000BASE-BX20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D76534D" w14:textId="7E0C6B8B" w:rsidR="1612F9A0" w:rsidRDefault="1612F9A0" w:rsidP="1612F9A0">
            <w:r w:rsidRPr="1612F9A0">
              <w:rPr>
                <w:rFonts w:ascii="Calibri" w:eastAsia="Calibri" w:hAnsi="Calibri" w:cs="Calibri"/>
                <w:color w:val="000000" w:themeColor="text1"/>
                <w:sz w:val="22"/>
                <w:szCs w:val="22"/>
              </w:rPr>
              <w:t xml:space="preserve">8SFP:Ericsson-1000BASE-BX20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14057C0" w14:textId="592CF5DC"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FCC3DBE" w14:textId="7DD94C74"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7DB8673" w14:textId="5397A109" w:rsidR="1612F9A0" w:rsidRDefault="1612F9A0" w:rsidP="1612F9A0">
            <w:r w:rsidRPr="1612F9A0">
              <w:rPr>
                <w:rFonts w:ascii="Times New Roman" w:hAnsi="Times New Roman"/>
                <w:color w:val="000000" w:themeColor="text1"/>
                <w:sz w:val="24"/>
                <w:szCs w:val="24"/>
              </w:rPr>
              <w:t>1</w:t>
            </w:r>
          </w:p>
        </w:tc>
      </w:tr>
      <w:tr w:rsidR="1612F9A0" w14:paraId="773C742E" w14:textId="77777777" w:rsidTr="1612F9A0">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5ECAB28" w14:textId="7486D266" w:rsidR="1612F9A0" w:rsidRDefault="1612F9A0" w:rsidP="1612F9A0">
            <w:r w:rsidRPr="1612F9A0">
              <w:rPr>
                <w:rFonts w:ascii="Calibri" w:eastAsia="Calibri" w:hAnsi="Calibri" w:cs="Calibri"/>
                <w:color w:val="000000" w:themeColor="text1"/>
                <w:sz w:val="22"/>
                <w:szCs w:val="22"/>
              </w:rPr>
              <w:t>SFP:Ericsson-1000BASE-BX40 -Pluggable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CC14EB2" w14:textId="525371B5" w:rsidR="1612F9A0" w:rsidRDefault="1612F9A0" w:rsidP="1612F9A0">
            <w:r w:rsidRPr="1612F9A0">
              <w:rPr>
                <w:rFonts w:ascii="Calibri" w:eastAsia="Calibri" w:hAnsi="Calibri" w:cs="Calibri"/>
                <w:color w:val="000000" w:themeColor="text1"/>
                <w:sz w:val="22"/>
                <w:szCs w:val="22"/>
              </w:rPr>
              <w:t>SFP:Ericsson-1000BASE-BX40 -Pluggable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8CD67ED" w14:textId="657561BC" w:rsidR="1612F9A0" w:rsidRDefault="1612F9A0" w:rsidP="1612F9A0">
            <w:r w:rsidRPr="1612F9A0">
              <w:rPr>
                <w:rFonts w:ascii="Calibri" w:eastAsia="Calibri" w:hAnsi="Calibri" w:cs="Calibri"/>
                <w:color w:val="000000" w:themeColor="text1"/>
                <w:sz w:val="22"/>
                <w:szCs w:val="22"/>
              </w:rPr>
              <w:t xml:space="preserve">SFP:Ericsson-1000BASE-BX40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DB524D8" w14:textId="266761AE" w:rsidR="1612F9A0" w:rsidRDefault="1612F9A0" w:rsidP="1612F9A0">
            <w:r w:rsidRPr="1612F9A0">
              <w:rPr>
                <w:rFonts w:ascii="Calibri" w:eastAsia="Calibri" w:hAnsi="Calibri" w:cs="Calibri"/>
                <w:color w:val="000000" w:themeColor="text1"/>
                <w:sz w:val="22"/>
                <w:szCs w:val="22"/>
              </w:rPr>
              <w:t xml:space="preserve">SFP:Ericsson-1000BASE-BX40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A34AB58" w14:textId="157A1312"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E6A3ED8" w14:textId="235C667F"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B9A06CA" w14:textId="018AC09F" w:rsidR="1612F9A0" w:rsidRDefault="1612F9A0" w:rsidP="1612F9A0">
            <w:r w:rsidRPr="1612F9A0">
              <w:rPr>
                <w:rFonts w:ascii="Times New Roman" w:hAnsi="Times New Roman"/>
                <w:color w:val="000000" w:themeColor="text1"/>
                <w:sz w:val="24"/>
                <w:szCs w:val="24"/>
              </w:rPr>
              <w:t>1</w:t>
            </w:r>
          </w:p>
        </w:tc>
      </w:tr>
      <w:tr w:rsidR="1612F9A0" w14:paraId="7E3541B4" w14:textId="77777777" w:rsidTr="1612F9A0">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3B51053" w14:textId="5E32536B" w:rsidR="1612F9A0" w:rsidRDefault="1612F9A0" w:rsidP="1612F9A0">
            <w:r w:rsidRPr="1612F9A0">
              <w:rPr>
                <w:rFonts w:ascii="Calibri" w:eastAsia="Calibri" w:hAnsi="Calibri" w:cs="Calibri"/>
                <w:color w:val="000000" w:themeColor="text1"/>
                <w:sz w:val="22"/>
                <w:szCs w:val="22"/>
              </w:rPr>
              <w:t>SFP:Ericsson-1000BASE-LX10 -Pluggable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360ECEF" w14:textId="466C7FD9" w:rsidR="1612F9A0" w:rsidRDefault="1612F9A0" w:rsidP="1612F9A0">
            <w:r w:rsidRPr="1612F9A0">
              <w:rPr>
                <w:rFonts w:ascii="Calibri" w:eastAsia="Calibri" w:hAnsi="Calibri" w:cs="Calibri"/>
                <w:color w:val="000000" w:themeColor="text1"/>
                <w:sz w:val="22"/>
                <w:szCs w:val="22"/>
              </w:rPr>
              <w:t>SFP:Ericsson-1000BASE-LX10 -Pluggable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ACEF95C" w14:textId="49EA6785" w:rsidR="1612F9A0" w:rsidRDefault="1612F9A0" w:rsidP="1612F9A0">
            <w:pPr>
              <w:rPr>
                <w:rFonts w:ascii="Calibri" w:eastAsia="Calibri" w:hAnsi="Calibri" w:cs="Calibri"/>
                <w:color w:val="000000" w:themeColor="text1"/>
                <w:sz w:val="22"/>
                <w:szCs w:val="22"/>
              </w:rPr>
            </w:pPr>
            <w:r w:rsidRPr="1612F9A0">
              <w:rPr>
                <w:rFonts w:ascii="Calibri" w:eastAsia="Calibri" w:hAnsi="Calibri" w:cs="Calibri"/>
                <w:color w:val="000000" w:themeColor="text1"/>
                <w:sz w:val="22"/>
                <w:szCs w:val="22"/>
              </w:rPr>
              <w:t>SFP:Ericsson-1000BASE-</w:t>
            </w:r>
            <w:r w:rsidR="638F3202" w:rsidRPr="42EE0B4A">
              <w:rPr>
                <w:rFonts w:ascii="Calibri" w:eastAsia="Calibri" w:hAnsi="Calibri" w:cs="Calibri"/>
                <w:color w:val="000000" w:themeColor="text1"/>
                <w:sz w:val="22"/>
                <w:szCs w:val="22"/>
              </w:rPr>
              <w:t>LX1</w:t>
            </w:r>
            <w:r w:rsidRPr="42EE0B4A">
              <w:rPr>
                <w:rFonts w:ascii="Calibri" w:eastAsia="Calibri" w:hAnsi="Calibri" w:cs="Calibri"/>
                <w:color w:val="000000" w:themeColor="text1"/>
                <w:sz w:val="22"/>
                <w:szCs w:val="22"/>
              </w:rPr>
              <w:t>0</w:t>
            </w:r>
            <w:r w:rsidRPr="1612F9A0">
              <w:rPr>
                <w:rFonts w:ascii="Calibri" w:eastAsia="Calibri" w:hAnsi="Calibri" w:cs="Calibri"/>
                <w:color w:val="000000" w:themeColor="text1"/>
                <w:sz w:val="22"/>
                <w:szCs w:val="22"/>
              </w:rPr>
              <w:t xml:space="preserve">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F7E0F2B" w14:textId="1D6F5845" w:rsidR="1612F9A0" w:rsidRDefault="1612F9A0" w:rsidP="1612F9A0">
            <w:r w:rsidRPr="1612F9A0">
              <w:rPr>
                <w:rFonts w:ascii="Calibri" w:eastAsia="Calibri" w:hAnsi="Calibri" w:cs="Calibri"/>
                <w:color w:val="000000" w:themeColor="text1"/>
                <w:sz w:val="22"/>
                <w:szCs w:val="22"/>
              </w:rPr>
              <w:t xml:space="preserve">SFP:Ericsson-1000BASE-LX10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85060B6" w14:textId="35E8D3E3"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nil"/>
              <w:right w:val="nil"/>
            </w:tcBorders>
            <w:tcMar>
              <w:top w:w="15" w:type="dxa"/>
              <w:left w:w="15" w:type="dxa"/>
              <w:right w:w="15" w:type="dxa"/>
            </w:tcMar>
            <w:vAlign w:val="center"/>
          </w:tcPr>
          <w:p w14:paraId="02A5EECF" w14:textId="448F75D6"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8B40EA6" w14:textId="5313D0F3" w:rsidR="1612F9A0" w:rsidRDefault="1612F9A0" w:rsidP="1612F9A0">
            <w:r w:rsidRPr="1612F9A0">
              <w:rPr>
                <w:rFonts w:ascii="Times New Roman" w:hAnsi="Times New Roman"/>
                <w:color w:val="000000" w:themeColor="text1"/>
                <w:sz w:val="24"/>
                <w:szCs w:val="24"/>
              </w:rPr>
              <w:t>1</w:t>
            </w:r>
          </w:p>
        </w:tc>
      </w:tr>
      <w:tr w:rsidR="1612F9A0" w14:paraId="788E17E3" w14:textId="77777777" w:rsidTr="1612F9A0">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4190DA7" w14:textId="26A5405A" w:rsidR="1612F9A0" w:rsidRDefault="1612F9A0" w:rsidP="1612F9A0">
            <w:r w:rsidRPr="1612F9A0">
              <w:rPr>
                <w:rFonts w:ascii="Calibri" w:eastAsia="Calibri" w:hAnsi="Calibri" w:cs="Calibri"/>
                <w:color w:val="000000" w:themeColor="text1"/>
                <w:sz w:val="22"/>
                <w:szCs w:val="22"/>
              </w:rPr>
              <w:t>SFP:Ericsson-1000BASE-LX40 -Pluggable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56B8AE9" w14:textId="70A24427" w:rsidR="1612F9A0" w:rsidRDefault="1612F9A0" w:rsidP="1612F9A0">
            <w:r w:rsidRPr="1612F9A0">
              <w:rPr>
                <w:rFonts w:ascii="Calibri" w:eastAsia="Calibri" w:hAnsi="Calibri" w:cs="Calibri"/>
                <w:color w:val="000000" w:themeColor="text1"/>
                <w:sz w:val="22"/>
                <w:szCs w:val="22"/>
              </w:rPr>
              <w:t>SFP:Ericsson-1000BASE-LX40 -Pluggable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371D808" w14:textId="338CBB19" w:rsidR="1612F9A0" w:rsidRDefault="1612F9A0" w:rsidP="1612F9A0">
            <w:pPr>
              <w:rPr>
                <w:rFonts w:ascii="Calibri" w:eastAsia="Calibri" w:hAnsi="Calibri" w:cs="Calibri"/>
                <w:color w:val="000000" w:themeColor="text1"/>
                <w:sz w:val="22"/>
                <w:szCs w:val="22"/>
              </w:rPr>
            </w:pPr>
            <w:r w:rsidRPr="1612F9A0">
              <w:rPr>
                <w:rFonts w:ascii="Calibri" w:eastAsia="Calibri" w:hAnsi="Calibri" w:cs="Calibri"/>
                <w:color w:val="000000" w:themeColor="text1"/>
                <w:sz w:val="22"/>
                <w:szCs w:val="22"/>
              </w:rPr>
              <w:t>SFP:Ericsson-1000BASE-</w:t>
            </w:r>
            <w:r w:rsidR="7508FC6D" w:rsidRPr="42EE0B4A">
              <w:rPr>
                <w:rFonts w:ascii="Calibri" w:eastAsia="Calibri" w:hAnsi="Calibri" w:cs="Calibri"/>
                <w:color w:val="000000" w:themeColor="text1"/>
                <w:sz w:val="22"/>
                <w:szCs w:val="22"/>
              </w:rPr>
              <w:t>LX40</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D2A9BE2" w14:textId="5CD94231" w:rsidR="1612F9A0" w:rsidRDefault="1612F9A0" w:rsidP="1612F9A0">
            <w:r w:rsidRPr="1612F9A0">
              <w:rPr>
                <w:rFonts w:ascii="Calibri" w:eastAsia="Calibri" w:hAnsi="Calibri" w:cs="Calibri"/>
                <w:color w:val="000000" w:themeColor="text1"/>
                <w:sz w:val="22"/>
                <w:szCs w:val="22"/>
              </w:rPr>
              <w:t xml:space="preserve">SFP:Ericsson-1000BASE-LX40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31FD7CA" w14:textId="5FF9B1D8"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3A8949B" w14:textId="21667870"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31B8D6E" w14:textId="038AE68C" w:rsidR="1612F9A0" w:rsidRDefault="1612F9A0" w:rsidP="1612F9A0">
            <w:r w:rsidRPr="1612F9A0">
              <w:rPr>
                <w:rFonts w:ascii="Times New Roman" w:hAnsi="Times New Roman"/>
                <w:color w:val="000000" w:themeColor="text1"/>
                <w:sz w:val="24"/>
                <w:szCs w:val="24"/>
              </w:rPr>
              <w:t>1</w:t>
            </w:r>
          </w:p>
        </w:tc>
      </w:tr>
    </w:tbl>
    <w:p w14:paraId="6AAEE8B3" w14:textId="3E262DDF" w:rsidR="1612F9A0" w:rsidRDefault="1612F9A0" w:rsidP="1612F9A0">
      <w:pPr>
        <w:pStyle w:val="BodyText"/>
        <w:rPr>
          <w:lang w:val="en-CA"/>
        </w:rPr>
      </w:pPr>
    </w:p>
    <w:p w14:paraId="744DBE2F" w14:textId="77777777" w:rsidR="008E499D" w:rsidRDefault="008E499D" w:rsidP="008E499D">
      <w:pPr>
        <w:pStyle w:val="Heading3"/>
        <w:rPr>
          <w:lang w:val="en-CA"/>
        </w:rPr>
      </w:pPr>
      <w:bookmarkStart w:id="84" w:name="_Toc1919353839"/>
      <w:r w:rsidRPr="332B3AB8">
        <w:rPr>
          <w:lang w:val="en-CA"/>
        </w:rPr>
        <w:t>Pluggable Compatible for PTP</w:t>
      </w:r>
      <w:bookmarkEnd w:id="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2175"/>
        <w:gridCol w:w="5595"/>
        <w:gridCol w:w="1455"/>
      </w:tblGrid>
      <w:tr w:rsidR="1612F9A0" w14:paraId="3A1406E9" w14:textId="77777777" w:rsidTr="001515CD">
        <w:trPr>
          <w:trHeight w:val="795"/>
        </w:trPr>
        <w:tc>
          <w:tcPr>
            <w:tcW w:w="2175" w:type="dxa"/>
            <w:shd w:val="clear" w:color="auto" w:fill="548DD4" w:themeFill="text2" w:themeFillTint="99"/>
            <w:tcMar>
              <w:top w:w="15" w:type="dxa"/>
              <w:left w:w="15" w:type="dxa"/>
              <w:right w:w="15" w:type="dxa"/>
            </w:tcMar>
            <w:vAlign w:val="center"/>
          </w:tcPr>
          <w:p w14:paraId="5CF77C84" w14:textId="1522D6E3" w:rsidR="1612F9A0" w:rsidRDefault="1612F9A0" w:rsidP="1612F9A0">
            <w:r w:rsidRPr="1612F9A0">
              <w:rPr>
                <w:rFonts w:ascii="Calibri" w:eastAsia="Calibri" w:hAnsi="Calibri" w:cs="Calibri"/>
                <w:b/>
                <w:bCs/>
                <w:color w:val="000000" w:themeColor="text1"/>
              </w:rPr>
              <w:t>PhysicalTermination Position Archetype</w:t>
            </w:r>
          </w:p>
        </w:tc>
        <w:tc>
          <w:tcPr>
            <w:tcW w:w="5595" w:type="dxa"/>
            <w:shd w:val="clear" w:color="auto" w:fill="548DD4" w:themeFill="text2" w:themeFillTint="99"/>
            <w:tcMar>
              <w:top w:w="15" w:type="dxa"/>
              <w:left w:w="15" w:type="dxa"/>
              <w:right w:w="15" w:type="dxa"/>
            </w:tcMar>
            <w:vAlign w:val="center"/>
          </w:tcPr>
          <w:p w14:paraId="45970927" w14:textId="29E65FF6" w:rsidR="1612F9A0" w:rsidRDefault="1612F9A0" w:rsidP="1612F9A0">
            <w:r w:rsidRPr="1612F9A0">
              <w:rPr>
                <w:rFonts w:ascii="Calibri" w:eastAsia="Calibri" w:hAnsi="Calibri" w:cs="Calibri"/>
                <w:b/>
                <w:bCs/>
                <w:color w:val="000000" w:themeColor="text1"/>
              </w:rPr>
              <w:t>Pluggable Archetype</w:t>
            </w:r>
          </w:p>
        </w:tc>
        <w:tc>
          <w:tcPr>
            <w:tcW w:w="1455" w:type="dxa"/>
            <w:shd w:val="clear" w:color="auto" w:fill="548DD4" w:themeFill="text2" w:themeFillTint="99"/>
            <w:tcMar>
              <w:top w:w="15" w:type="dxa"/>
              <w:left w:w="15" w:type="dxa"/>
              <w:right w:w="15" w:type="dxa"/>
            </w:tcMar>
            <w:vAlign w:val="center"/>
          </w:tcPr>
          <w:p w14:paraId="478656DD" w14:textId="73DC041E" w:rsidR="1612F9A0" w:rsidRDefault="1612F9A0" w:rsidP="1612F9A0">
            <w:r w:rsidRPr="1612F9A0">
              <w:rPr>
                <w:rFonts w:ascii="Calibri" w:eastAsia="Calibri" w:hAnsi="Calibri" w:cs="Calibri"/>
                <w:b/>
                <w:bCs/>
                <w:color w:val="000000" w:themeColor="text1"/>
              </w:rPr>
              <w:t>Notes</w:t>
            </w:r>
          </w:p>
        </w:tc>
      </w:tr>
      <w:tr w:rsidR="1612F9A0" w14:paraId="5E5A4D3D" w14:textId="77777777" w:rsidTr="001515CD">
        <w:trPr>
          <w:trHeight w:val="510"/>
        </w:trPr>
        <w:tc>
          <w:tcPr>
            <w:tcW w:w="2175" w:type="dxa"/>
            <w:vMerge w:val="restart"/>
            <w:tcMar>
              <w:top w:w="15" w:type="dxa"/>
              <w:left w:w="15" w:type="dxa"/>
              <w:right w:w="15" w:type="dxa"/>
            </w:tcMar>
            <w:vAlign w:val="center"/>
          </w:tcPr>
          <w:p w14:paraId="0DC3A195" w14:textId="6796287F" w:rsidR="1612F9A0" w:rsidRDefault="1612F9A0" w:rsidP="1612F9A0">
            <w:pPr>
              <w:jc w:val="center"/>
              <w:rPr>
                <w:rFonts w:ascii="Calibri" w:eastAsia="Calibri" w:hAnsi="Calibri" w:cs="Calibri"/>
                <w:color w:val="000000" w:themeColor="text1"/>
              </w:rPr>
            </w:pPr>
            <w:r w:rsidRPr="1612F9A0">
              <w:rPr>
                <w:rFonts w:ascii="Calibri" w:eastAsia="Calibri" w:hAnsi="Calibri" w:cs="Calibri"/>
                <w:color w:val="000000" w:themeColor="text1"/>
              </w:rPr>
              <w:t xml:space="preserve">1. QSFP28(TN A) </w:t>
            </w:r>
            <w:r>
              <w:br/>
            </w:r>
            <w:r w:rsidRPr="1612F9A0">
              <w:rPr>
                <w:rFonts w:ascii="Calibri" w:eastAsia="Calibri" w:hAnsi="Calibri" w:cs="Calibri"/>
                <w:color w:val="000000" w:themeColor="text1"/>
              </w:rPr>
              <w:t xml:space="preserve">2. </w:t>
            </w:r>
            <w:r w:rsidR="79C619A6" w:rsidRPr="37D91F73">
              <w:rPr>
                <w:rFonts w:ascii="Calibri" w:eastAsia="Calibri" w:hAnsi="Calibri" w:cs="Calibri"/>
                <w:color w:val="000000" w:themeColor="text1"/>
              </w:rPr>
              <w:t>SFP</w:t>
            </w:r>
            <w:r w:rsidR="30E00230" w:rsidRPr="37D91F73">
              <w:rPr>
                <w:rFonts w:ascii="Calibri" w:eastAsia="Calibri" w:hAnsi="Calibri" w:cs="Calibri"/>
                <w:color w:val="000000" w:themeColor="text1"/>
              </w:rPr>
              <w:t>28</w:t>
            </w:r>
            <w:r w:rsidRPr="1612F9A0">
              <w:rPr>
                <w:rFonts w:ascii="Calibri" w:eastAsia="Calibri" w:hAnsi="Calibri" w:cs="Calibri"/>
                <w:color w:val="000000" w:themeColor="text1"/>
              </w:rPr>
              <w:t xml:space="preserve">(TN B) </w:t>
            </w:r>
            <w:r>
              <w:br/>
            </w:r>
            <w:r w:rsidRPr="1612F9A0">
              <w:rPr>
                <w:rFonts w:ascii="Calibri" w:eastAsia="Calibri" w:hAnsi="Calibri" w:cs="Calibri"/>
                <w:color w:val="000000" w:themeColor="text1"/>
              </w:rPr>
              <w:t xml:space="preserve">3. </w:t>
            </w:r>
            <w:r w:rsidR="79C619A6" w:rsidRPr="37D91F73">
              <w:rPr>
                <w:rFonts w:ascii="Calibri" w:eastAsia="Calibri" w:hAnsi="Calibri" w:cs="Calibri"/>
                <w:color w:val="000000" w:themeColor="text1"/>
              </w:rPr>
              <w:t>SFP</w:t>
            </w:r>
            <w:r w:rsidR="11ED9E77" w:rsidRPr="37D91F73">
              <w:rPr>
                <w:rFonts w:ascii="Calibri" w:eastAsia="Calibri" w:hAnsi="Calibri" w:cs="Calibri"/>
                <w:color w:val="000000" w:themeColor="text1"/>
              </w:rPr>
              <w:t>28</w:t>
            </w:r>
            <w:r w:rsidRPr="1612F9A0">
              <w:rPr>
                <w:rFonts w:ascii="Calibri" w:eastAsia="Calibri" w:hAnsi="Calibri" w:cs="Calibri"/>
                <w:color w:val="000000" w:themeColor="text1"/>
              </w:rPr>
              <w:t xml:space="preserve">(TN C) </w:t>
            </w:r>
            <w:r>
              <w:br/>
            </w:r>
            <w:r w:rsidRPr="1612F9A0">
              <w:rPr>
                <w:rFonts w:ascii="Calibri" w:eastAsia="Calibri" w:hAnsi="Calibri" w:cs="Calibri"/>
                <w:color w:val="000000" w:themeColor="text1"/>
              </w:rPr>
              <w:t xml:space="preserve">4. </w:t>
            </w:r>
            <w:r w:rsidR="79C619A6" w:rsidRPr="37D91F73">
              <w:rPr>
                <w:rFonts w:ascii="Calibri" w:eastAsia="Calibri" w:hAnsi="Calibri" w:cs="Calibri"/>
                <w:color w:val="000000" w:themeColor="text1"/>
              </w:rPr>
              <w:t>SFP</w:t>
            </w:r>
            <w:r w:rsidR="3D8A08D0" w:rsidRPr="37D91F73">
              <w:rPr>
                <w:rFonts w:ascii="Calibri" w:eastAsia="Calibri" w:hAnsi="Calibri" w:cs="Calibri"/>
                <w:color w:val="000000" w:themeColor="text1"/>
              </w:rPr>
              <w:t>28</w:t>
            </w:r>
            <w:r w:rsidRPr="1612F9A0">
              <w:rPr>
                <w:rFonts w:ascii="Calibri" w:eastAsia="Calibri" w:hAnsi="Calibri" w:cs="Calibri"/>
                <w:color w:val="000000" w:themeColor="text1"/>
              </w:rPr>
              <w:t>(TN D)</w:t>
            </w:r>
          </w:p>
        </w:tc>
        <w:tc>
          <w:tcPr>
            <w:tcW w:w="5595" w:type="dxa"/>
            <w:tcMar>
              <w:top w:w="15" w:type="dxa"/>
              <w:left w:w="15" w:type="dxa"/>
              <w:right w:w="15" w:type="dxa"/>
            </w:tcMar>
            <w:vAlign w:val="center"/>
          </w:tcPr>
          <w:p w14:paraId="3C983325" w14:textId="318B80A4" w:rsidR="1612F9A0" w:rsidRDefault="1612F9A0" w:rsidP="1612F9A0">
            <w:r w:rsidRPr="1612F9A0">
              <w:rPr>
                <w:rFonts w:ascii="Calibri" w:eastAsia="Calibri" w:hAnsi="Calibri" w:cs="Calibri"/>
                <w:color w:val="000000" w:themeColor="text1"/>
                <w:sz w:val="22"/>
                <w:szCs w:val="22"/>
              </w:rPr>
              <w:t>SFP:Ericsson-10GBASE -Pluggable</w:t>
            </w:r>
          </w:p>
        </w:tc>
        <w:tc>
          <w:tcPr>
            <w:tcW w:w="1455" w:type="dxa"/>
            <w:tcMar>
              <w:top w:w="15" w:type="dxa"/>
              <w:left w:w="15" w:type="dxa"/>
              <w:right w:w="15" w:type="dxa"/>
            </w:tcMar>
            <w:vAlign w:val="center"/>
          </w:tcPr>
          <w:p w14:paraId="49D1A09C" w14:textId="12AD321F" w:rsidR="1612F9A0" w:rsidRDefault="1612F9A0" w:rsidP="1612F9A0">
            <w:r w:rsidRPr="1612F9A0">
              <w:rPr>
                <w:rFonts w:ascii="Calibri" w:eastAsia="Calibri" w:hAnsi="Calibri" w:cs="Calibri"/>
                <w:b/>
                <w:bCs/>
                <w:color w:val="000000" w:themeColor="text1"/>
              </w:rPr>
              <w:t xml:space="preserve"> </w:t>
            </w:r>
          </w:p>
        </w:tc>
      </w:tr>
      <w:tr w:rsidR="1612F9A0" w14:paraId="17BFBEE8" w14:textId="77777777" w:rsidTr="001515CD">
        <w:trPr>
          <w:trHeight w:val="315"/>
        </w:trPr>
        <w:tc>
          <w:tcPr>
            <w:tcW w:w="2175" w:type="dxa"/>
            <w:vMerge/>
            <w:vAlign w:val="center"/>
          </w:tcPr>
          <w:p w14:paraId="0D6647D9" w14:textId="77777777" w:rsidR="00D84E50" w:rsidRDefault="00D84E50"/>
        </w:tc>
        <w:tc>
          <w:tcPr>
            <w:tcW w:w="5595" w:type="dxa"/>
            <w:tcMar>
              <w:top w:w="15" w:type="dxa"/>
              <w:left w:w="15" w:type="dxa"/>
              <w:right w:w="15" w:type="dxa"/>
            </w:tcMar>
            <w:vAlign w:val="center"/>
          </w:tcPr>
          <w:p w14:paraId="42FB9471" w14:textId="1F4FF521" w:rsidR="1612F9A0" w:rsidRDefault="1612F9A0" w:rsidP="1612F9A0">
            <w:r w:rsidRPr="1612F9A0">
              <w:rPr>
                <w:rFonts w:ascii="Calibri" w:eastAsia="Calibri" w:hAnsi="Calibri" w:cs="Calibri"/>
                <w:color w:val="000000" w:themeColor="text1"/>
                <w:sz w:val="22"/>
                <w:szCs w:val="22"/>
              </w:rPr>
              <w:t>SFP:Ericsson-1000BASE-ZX -Pluggable</w:t>
            </w:r>
          </w:p>
        </w:tc>
        <w:tc>
          <w:tcPr>
            <w:tcW w:w="1455" w:type="dxa"/>
            <w:tcMar>
              <w:top w:w="15" w:type="dxa"/>
              <w:left w:w="15" w:type="dxa"/>
              <w:right w:w="15" w:type="dxa"/>
            </w:tcMar>
            <w:vAlign w:val="center"/>
          </w:tcPr>
          <w:p w14:paraId="7B45AF0D" w14:textId="16B93433" w:rsidR="1612F9A0" w:rsidRDefault="1612F9A0" w:rsidP="1612F9A0">
            <w:r w:rsidRPr="1612F9A0">
              <w:rPr>
                <w:rFonts w:ascii="Calibri" w:eastAsia="Calibri" w:hAnsi="Calibri" w:cs="Calibri"/>
                <w:b/>
                <w:bCs/>
                <w:color w:val="000000" w:themeColor="text1"/>
              </w:rPr>
              <w:t xml:space="preserve"> </w:t>
            </w:r>
          </w:p>
        </w:tc>
      </w:tr>
      <w:tr w:rsidR="1612F9A0" w14:paraId="44D7ED1A" w14:textId="77777777" w:rsidTr="001515CD">
        <w:trPr>
          <w:trHeight w:val="315"/>
        </w:trPr>
        <w:tc>
          <w:tcPr>
            <w:tcW w:w="2175" w:type="dxa"/>
            <w:vMerge/>
            <w:vAlign w:val="center"/>
          </w:tcPr>
          <w:p w14:paraId="03AA0D2C" w14:textId="77777777" w:rsidR="00D84E50" w:rsidRDefault="00D84E50"/>
        </w:tc>
        <w:tc>
          <w:tcPr>
            <w:tcW w:w="5595" w:type="dxa"/>
            <w:tcMar>
              <w:top w:w="15" w:type="dxa"/>
              <w:left w:w="15" w:type="dxa"/>
              <w:right w:w="15" w:type="dxa"/>
            </w:tcMar>
            <w:vAlign w:val="center"/>
          </w:tcPr>
          <w:p w14:paraId="2A08EBEC" w14:textId="646FF7DE" w:rsidR="1612F9A0" w:rsidRDefault="1612F9A0" w:rsidP="1612F9A0">
            <w:r w:rsidRPr="1612F9A0">
              <w:rPr>
                <w:rFonts w:ascii="Calibri" w:eastAsia="Calibri" w:hAnsi="Calibri" w:cs="Calibri"/>
                <w:color w:val="000000" w:themeColor="text1"/>
                <w:sz w:val="22"/>
                <w:szCs w:val="22"/>
              </w:rPr>
              <w:t>SFP:Ericsson-1000BASE -Pluggable</w:t>
            </w:r>
          </w:p>
        </w:tc>
        <w:tc>
          <w:tcPr>
            <w:tcW w:w="1455" w:type="dxa"/>
            <w:tcMar>
              <w:top w:w="15" w:type="dxa"/>
              <w:left w:w="15" w:type="dxa"/>
              <w:right w:w="15" w:type="dxa"/>
            </w:tcMar>
            <w:vAlign w:val="center"/>
          </w:tcPr>
          <w:p w14:paraId="3804C65F" w14:textId="6E7962EA" w:rsidR="1612F9A0" w:rsidRDefault="1612F9A0" w:rsidP="1612F9A0">
            <w:r w:rsidRPr="1612F9A0">
              <w:rPr>
                <w:rFonts w:ascii="Calibri" w:eastAsia="Calibri" w:hAnsi="Calibri" w:cs="Calibri"/>
                <w:b/>
                <w:bCs/>
                <w:color w:val="000000" w:themeColor="text1"/>
              </w:rPr>
              <w:t xml:space="preserve"> </w:t>
            </w:r>
          </w:p>
        </w:tc>
      </w:tr>
      <w:tr w:rsidR="1612F9A0" w14:paraId="2504ECED" w14:textId="77777777" w:rsidTr="001515CD">
        <w:trPr>
          <w:trHeight w:val="315"/>
        </w:trPr>
        <w:tc>
          <w:tcPr>
            <w:tcW w:w="2175" w:type="dxa"/>
            <w:vMerge/>
            <w:vAlign w:val="center"/>
          </w:tcPr>
          <w:p w14:paraId="0F716159" w14:textId="77777777" w:rsidR="00D84E50" w:rsidRDefault="00D84E50"/>
        </w:tc>
        <w:tc>
          <w:tcPr>
            <w:tcW w:w="5595" w:type="dxa"/>
            <w:tcMar>
              <w:top w:w="15" w:type="dxa"/>
              <w:left w:w="15" w:type="dxa"/>
              <w:right w:w="15" w:type="dxa"/>
            </w:tcMar>
            <w:vAlign w:val="center"/>
          </w:tcPr>
          <w:p w14:paraId="639B07E0" w14:textId="50F803CF" w:rsidR="1612F9A0" w:rsidRDefault="1612F9A0" w:rsidP="1612F9A0">
            <w:r w:rsidRPr="1612F9A0">
              <w:rPr>
                <w:rFonts w:ascii="Calibri" w:eastAsia="Calibri" w:hAnsi="Calibri" w:cs="Calibri"/>
                <w:color w:val="000000" w:themeColor="text1"/>
                <w:sz w:val="22"/>
                <w:szCs w:val="22"/>
              </w:rPr>
              <w:t>SFP:Ericsson-1000BASE-SX -Pluggable</w:t>
            </w:r>
          </w:p>
        </w:tc>
        <w:tc>
          <w:tcPr>
            <w:tcW w:w="1455" w:type="dxa"/>
            <w:tcMar>
              <w:top w:w="15" w:type="dxa"/>
              <w:left w:w="15" w:type="dxa"/>
              <w:right w:w="15" w:type="dxa"/>
            </w:tcMar>
            <w:vAlign w:val="bottom"/>
          </w:tcPr>
          <w:p w14:paraId="1455F1F7" w14:textId="76B575EC" w:rsidR="1612F9A0" w:rsidRDefault="1612F9A0" w:rsidP="1612F9A0">
            <w:r w:rsidRPr="1612F9A0">
              <w:rPr>
                <w:rFonts w:ascii="Times New Roman" w:hAnsi="Times New Roman"/>
                <w:color w:val="000000" w:themeColor="text1"/>
                <w:sz w:val="24"/>
                <w:szCs w:val="24"/>
              </w:rPr>
              <w:t xml:space="preserve"> </w:t>
            </w:r>
          </w:p>
        </w:tc>
      </w:tr>
      <w:tr w:rsidR="1612F9A0" w14:paraId="295F4591" w14:textId="77777777" w:rsidTr="001515CD">
        <w:trPr>
          <w:trHeight w:val="315"/>
        </w:trPr>
        <w:tc>
          <w:tcPr>
            <w:tcW w:w="2175" w:type="dxa"/>
            <w:vMerge/>
            <w:vAlign w:val="center"/>
          </w:tcPr>
          <w:p w14:paraId="4BE2A2AB" w14:textId="77777777" w:rsidR="00D84E50" w:rsidRDefault="00D84E50"/>
        </w:tc>
        <w:tc>
          <w:tcPr>
            <w:tcW w:w="5595" w:type="dxa"/>
            <w:tcMar>
              <w:top w:w="15" w:type="dxa"/>
              <w:left w:w="15" w:type="dxa"/>
              <w:right w:w="15" w:type="dxa"/>
            </w:tcMar>
            <w:vAlign w:val="center"/>
          </w:tcPr>
          <w:p w14:paraId="432BFAFE" w14:textId="390DAD53" w:rsidR="1612F9A0" w:rsidRDefault="1612F9A0" w:rsidP="1612F9A0">
            <w:r w:rsidRPr="1612F9A0">
              <w:rPr>
                <w:rFonts w:ascii="Calibri" w:eastAsia="Calibri" w:hAnsi="Calibri" w:cs="Calibri"/>
                <w:color w:val="000000" w:themeColor="text1"/>
                <w:sz w:val="22"/>
                <w:szCs w:val="22"/>
              </w:rPr>
              <w:t>SFP:Ericsson-1000BASE-LX -Pluggable</w:t>
            </w:r>
          </w:p>
        </w:tc>
        <w:tc>
          <w:tcPr>
            <w:tcW w:w="1455" w:type="dxa"/>
            <w:tcMar>
              <w:top w:w="15" w:type="dxa"/>
              <w:left w:w="15" w:type="dxa"/>
              <w:right w:w="15" w:type="dxa"/>
            </w:tcMar>
            <w:vAlign w:val="bottom"/>
          </w:tcPr>
          <w:p w14:paraId="3D4B5A14" w14:textId="156F3A2E" w:rsidR="1612F9A0" w:rsidRDefault="1612F9A0" w:rsidP="1612F9A0">
            <w:r w:rsidRPr="1612F9A0">
              <w:rPr>
                <w:rFonts w:ascii="Times New Roman" w:hAnsi="Times New Roman"/>
                <w:color w:val="000000" w:themeColor="text1"/>
                <w:sz w:val="24"/>
                <w:szCs w:val="24"/>
              </w:rPr>
              <w:t xml:space="preserve"> </w:t>
            </w:r>
          </w:p>
        </w:tc>
      </w:tr>
      <w:tr w:rsidR="1612F9A0" w14:paraId="29C8F34B" w14:textId="77777777" w:rsidTr="001515CD">
        <w:trPr>
          <w:trHeight w:val="585"/>
        </w:trPr>
        <w:tc>
          <w:tcPr>
            <w:tcW w:w="2175" w:type="dxa"/>
            <w:vMerge/>
            <w:vAlign w:val="center"/>
          </w:tcPr>
          <w:p w14:paraId="4E59B80E" w14:textId="77777777" w:rsidR="00D84E50" w:rsidRDefault="00D84E50"/>
        </w:tc>
        <w:tc>
          <w:tcPr>
            <w:tcW w:w="5595" w:type="dxa"/>
            <w:tcMar>
              <w:top w:w="15" w:type="dxa"/>
              <w:left w:w="15" w:type="dxa"/>
              <w:right w:w="15" w:type="dxa"/>
            </w:tcMar>
            <w:vAlign w:val="center"/>
          </w:tcPr>
          <w:p w14:paraId="015B6F6D" w14:textId="7B6C59A5" w:rsidR="1612F9A0" w:rsidRDefault="1612F9A0" w:rsidP="1612F9A0">
            <w:r w:rsidRPr="1612F9A0">
              <w:rPr>
                <w:rFonts w:ascii="Calibri" w:eastAsia="Calibri" w:hAnsi="Calibri" w:cs="Calibri"/>
                <w:color w:val="000000" w:themeColor="text1"/>
                <w:sz w:val="22"/>
                <w:szCs w:val="22"/>
              </w:rPr>
              <w:t>SFP:Ericsson-1000BASE-LX20 -Pluggable</w:t>
            </w:r>
          </w:p>
        </w:tc>
        <w:tc>
          <w:tcPr>
            <w:tcW w:w="1455" w:type="dxa"/>
            <w:tcMar>
              <w:top w:w="15" w:type="dxa"/>
              <w:left w:w="15" w:type="dxa"/>
              <w:right w:w="15" w:type="dxa"/>
            </w:tcMar>
            <w:vAlign w:val="bottom"/>
          </w:tcPr>
          <w:p w14:paraId="59B2A526" w14:textId="7EACC99D" w:rsidR="1612F9A0" w:rsidRDefault="1612F9A0" w:rsidP="1612F9A0">
            <w:r w:rsidRPr="1612F9A0">
              <w:rPr>
                <w:rFonts w:ascii="Times New Roman" w:hAnsi="Times New Roman"/>
                <w:color w:val="000000" w:themeColor="text1"/>
                <w:sz w:val="24"/>
                <w:szCs w:val="24"/>
              </w:rPr>
              <w:t xml:space="preserve"> </w:t>
            </w:r>
          </w:p>
        </w:tc>
      </w:tr>
      <w:tr w:rsidR="1612F9A0" w14:paraId="4007C681" w14:textId="77777777" w:rsidTr="001515CD">
        <w:trPr>
          <w:trHeight w:val="315"/>
        </w:trPr>
        <w:tc>
          <w:tcPr>
            <w:tcW w:w="2175" w:type="dxa"/>
            <w:vMerge/>
            <w:vAlign w:val="center"/>
          </w:tcPr>
          <w:p w14:paraId="615BCE4F" w14:textId="77777777" w:rsidR="00D84E50" w:rsidRDefault="00D84E50"/>
        </w:tc>
        <w:tc>
          <w:tcPr>
            <w:tcW w:w="5595" w:type="dxa"/>
            <w:tcMar>
              <w:top w:w="15" w:type="dxa"/>
              <w:left w:w="15" w:type="dxa"/>
              <w:right w:w="15" w:type="dxa"/>
            </w:tcMar>
            <w:vAlign w:val="center"/>
          </w:tcPr>
          <w:p w14:paraId="18BC41B3" w14:textId="086465E4" w:rsidR="1612F9A0" w:rsidRDefault="1612F9A0" w:rsidP="1612F9A0">
            <w:r w:rsidRPr="1612F9A0">
              <w:rPr>
                <w:rFonts w:ascii="Calibri" w:eastAsia="Calibri" w:hAnsi="Calibri" w:cs="Calibri"/>
                <w:color w:val="000000" w:themeColor="text1"/>
                <w:sz w:val="22"/>
                <w:szCs w:val="22"/>
              </w:rPr>
              <w:t>SFP:Ericsson-10GBASE-SR -Pluggable</w:t>
            </w:r>
          </w:p>
        </w:tc>
        <w:tc>
          <w:tcPr>
            <w:tcW w:w="1455" w:type="dxa"/>
            <w:tcMar>
              <w:top w:w="15" w:type="dxa"/>
              <w:left w:w="15" w:type="dxa"/>
              <w:right w:w="15" w:type="dxa"/>
            </w:tcMar>
            <w:vAlign w:val="bottom"/>
          </w:tcPr>
          <w:p w14:paraId="1CF6BF6D" w14:textId="74A17CF8" w:rsidR="1612F9A0" w:rsidRDefault="1612F9A0" w:rsidP="1612F9A0">
            <w:r w:rsidRPr="1612F9A0">
              <w:rPr>
                <w:rFonts w:ascii="Times New Roman" w:hAnsi="Times New Roman"/>
                <w:color w:val="000000" w:themeColor="text1"/>
                <w:sz w:val="24"/>
                <w:szCs w:val="24"/>
              </w:rPr>
              <w:t xml:space="preserve"> </w:t>
            </w:r>
          </w:p>
        </w:tc>
      </w:tr>
      <w:tr w:rsidR="1612F9A0" w14:paraId="2A101A88" w14:textId="77777777" w:rsidTr="001515CD">
        <w:trPr>
          <w:trHeight w:val="315"/>
        </w:trPr>
        <w:tc>
          <w:tcPr>
            <w:tcW w:w="2175" w:type="dxa"/>
            <w:vMerge/>
            <w:vAlign w:val="center"/>
          </w:tcPr>
          <w:p w14:paraId="4DCA6EAD" w14:textId="77777777" w:rsidR="00D84E50" w:rsidRDefault="00D84E50"/>
        </w:tc>
        <w:tc>
          <w:tcPr>
            <w:tcW w:w="5595" w:type="dxa"/>
            <w:tcMar>
              <w:top w:w="15" w:type="dxa"/>
              <w:left w:w="15" w:type="dxa"/>
              <w:right w:w="15" w:type="dxa"/>
            </w:tcMar>
            <w:vAlign w:val="center"/>
          </w:tcPr>
          <w:p w14:paraId="185A220D" w14:textId="62308020" w:rsidR="1612F9A0" w:rsidRDefault="1612F9A0" w:rsidP="1612F9A0">
            <w:r w:rsidRPr="1612F9A0">
              <w:rPr>
                <w:rFonts w:ascii="Calibri" w:eastAsia="Calibri" w:hAnsi="Calibri" w:cs="Calibri"/>
                <w:color w:val="000000" w:themeColor="text1"/>
                <w:sz w:val="22"/>
                <w:szCs w:val="22"/>
              </w:rPr>
              <w:t>SFP:Ericsson-10GBASE-LR -Pluggable</w:t>
            </w:r>
          </w:p>
        </w:tc>
        <w:tc>
          <w:tcPr>
            <w:tcW w:w="1455" w:type="dxa"/>
            <w:tcMar>
              <w:top w:w="15" w:type="dxa"/>
              <w:left w:w="15" w:type="dxa"/>
              <w:right w:w="15" w:type="dxa"/>
            </w:tcMar>
            <w:vAlign w:val="bottom"/>
          </w:tcPr>
          <w:p w14:paraId="6C854F9C" w14:textId="5C47DCF8" w:rsidR="1612F9A0" w:rsidRDefault="1612F9A0" w:rsidP="1612F9A0">
            <w:r w:rsidRPr="1612F9A0">
              <w:rPr>
                <w:rFonts w:ascii="Times New Roman" w:hAnsi="Times New Roman"/>
                <w:color w:val="000000" w:themeColor="text1"/>
                <w:sz w:val="24"/>
                <w:szCs w:val="24"/>
              </w:rPr>
              <w:t xml:space="preserve"> </w:t>
            </w:r>
          </w:p>
        </w:tc>
      </w:tr>
      <w:tr w:rsidR="1612F9A0" w14:paraId="6C16000C" w14:textId="77777777" w:rsidTr="001515CD">
        <w:trPr>
          <w:trHeight w:val="585"/>
        </w:trPr>
        <w:tc>
          <w:tcPr>
            <w:tcW w:w="2175" w:type="dxa"/>
            <w:vMerge/>
            <w:vAlign w:val="center"/>
          </w:tcPr>
          <w:p w14:paraId="2BC21CAC" w14:textId="77777777" w:rsidR="00D84E50" w:rsidRDefault="00D84E50"/>
        </w:tc>
        <w:tc>
          <w:tcPr>
            <w:tcW w:w="5595" w:type="dxa"/>
            <w:tcMar>
              <w:top w:w="15" w:type="dxa"/>
              <w:left w:w="15" w:type="dxa"/>
              <w:right w:w="15" w:type="dxa"/>
            </w:tcMar>
            <w:vAlign w:val="center"/>
          </w:tcPr>
          <w:p w14:paraId="16E35380" w14:textId="2C8132B8" w:rsidR="1612F9A0" w:rsidRDefault="1612F9A0" w:rsidP="1612F9A0">
            <w:r w:rsidRPr="1612F9A0">
              <w:rPr>
                <w:rFonts w:ascii="Calibri" w:eastAsia="Calibri" w:hAnsi="Calibri" w:cs="Calibri"/>
                <w:color w:val="000000" w:themeColor="text1"/>
                <w:sz w:val="22"/>
                <w:szCs w:val="22"/>
              </w:rPr>
              <w:t>SFP:Ericsson-10GBASE-BX20 -Pluggable</w:t>
            </w:r>
          </w:p>
        </w:tc>
        <w:tc>
          <w:tcPr>
            <w:tcW w:w="1455" w:type="dxa"/>
            <w:tcMar>
              <w:top w:w="15" w:type="dxa"/>
              <w:left w:w="15" w:type="dxa"/>
              <w:right w:w="15" w:type="dxa"/>
            </w:tcMar>
            <w:vAlign w:val="bottom"/>
          </w:tcPr>
          <w:p w14:paraId="220A946E" w14:textId="5D7CC0F3" w:rsidR="1612F9A0" w:rsidRDefault="1612F9A0" w:rsidP="1612F9A0">
            <w:r w:rsidRPr="1612F9A0">
              <w:rPr>
                <w:rFonts w:ascii="Times New Roman" w:hAnsi="Times New Roman"/>
                <w:color w:val="000000" w:themeColor="text1"/>
                <w:sz w:val="24"/>
                <w:szCs w:val="24"/>
              </w:rPr>
              <w:t xml:space="preserve"> </w:t>
            </w:r>
          </w:p>
        </w:tc>
      </w:tr>
      <w:tr w:rsidR="1612F9A0" w14:paraId="236B8FCB" w14:textId="77777777" w:rsidTr="001515CD">
        <w:trPr>
          <w:trHeight w:val="585"/>
        </w:trPr>
        <w:tc>
          <w:tcPr>
            <w:tcW w:w="2175" w:type="dxa"/>
            <w:vMerge/>
            <w:vAlign w:val="center"/>
          </w:tcPr>
          <w:p w14:paraId="1F79C7EC" w14:textId="77777777" w:rsidR="00D84E50" w:rsidRDefault="00D84E50"/>
        </w:tc>
        <w:tc>
          <w:tcPr>
            <w:tcW w:w="5595" w:type="dxa"/>
            <w:tcMar>
              <w:top w:w="15" w:type="dxa"/>
              <w:left w:w="15" w:type="dxa"/>
              <w:right w:w="15" w:type="dxa"/>
            </w:tcMar>
            <w:vAlign w:val="center"/>
          </w:tcPr>
          <w:p w14:paraId="68A3DE56" w14:textId="66F9979A" w:rsidR="1612F9A0" w:rsidRDefault="1612F9A0" w:rsidP="1612F9A0">
            <w:r w:rsidRPr="1612F9A0">
              <w:rPr>
                <w:rFonts w:ascii="Calibri" w:eastAsia="Calibri" w:hAnsi="Calibri" w:cs="Calibri"/>
                <w:color w:val="000000" w:themeColor="text1"/>
                <w:sz w:val="22"/>
                <w:szCs w:val="22"/>
              </w:rPr>
              <w:t>SFP:Ericsson-10GBASE-BX30 -Pluggable</w:t>
            </w:r>
          </w:p>
        </w:tc>
        <w:tc>
          <w:tcPr>
            <w:tcW w:w="1455" w:type="dxa"/>
            <w:tcMar>
              <w:top w:w="15" w:type="dxa"/>
              <w:left w:w="15" w:type="dxa"/>
              <w:right w:w="15" w:type="dxa"/>
            </w:tcMar>
            <w:vAlign w:val="bottom"/>
          </w:tcPr>
          <w:p w14:paraId="593B4270" w14:textId="59F4708B" w:rsidR="1612F9A0" w:rsidRDefault="1612F9A0" w:rsidP="1612F9A0">
            <w:r w:rsidRPr="1612F9A0">
              <w:rPr>
                <w:rFonts w:ascii="Times New Roman" w:hAnsi="Times New Roman"/>
                <w:color w:val="000000" w:themeColor="text1"/>
                <w:sz w:val="24"/>
                <w:szCs w:val="24"/>
              </w:rPr>
              <w:t xml:space="preserve"> </w:t>
            </w:r>
          </w:p>
        </w:tc>
      </w:tr>
      <w:tr w:rsidR="1612F9A0" w14:paraId="383EBAEF" w14:textId="77777777" w:rsidTr="001515CD">
        <w:trPr>
          <w:trHeight w:val="315"/>
        </w:trPr>
        <w:tc>
          <w:tcPr>
            <w:tcW w:w="2175" w:type="dxa"/>
            <w:vMerge/>
            <w:vAlign w:val="center"/>
          </w:tcPr>
          <w:p w14:paraId="38269C17" w14:textId="77777777" w:rsidR="00D84E50" w:rsidRDefault="00D84E50"/>
        </w:tc>
        <w:tc>
          <w:tcPr>
            <w:tcW w:w="5595" w:type="dxa"/>
            <w:tcMar>
              <w:top w:w="15" w:type="dxa"/>
              <w:left w:w="15" w:type="dxa"/>
              <w:right w:w="15" w:type="dxa"/>
            </w:tcMar>
            <w:vAlign w:val="center"/>
          </w:tcPr>
          <w:p w14:paraId="3E462BAC" w14:textId="46182204" w:rsidR="1612F9A0" w:rsidRDefault="1612F9A0" w:rsidP="1612F9A0">
            <w:r w:rsidRPr="1612F9A0">
              <w:rPr>
                <w:rFonts w:ascii="Calibri" w:eastAsia="Calibri" w:hAnsi="Calibri" w:cs="Calibri"/>
                <w:color w:val="000000" w:themeColor="text1"/>
                <w:sz w:val="22"/>
                <w:szCs w:val="22"/>
              </w:rPr>
              <w:t>SFP:Ericsson-25GBASE -Pluggable</w:t>
            </w:r>
          </w:p>
        </w:tc>
        <w:tc>
          <w:tcPr>
            <w:tcW w:w="1455" w:type="dxa"/>
            <w:tcMar>
              <w:top w:w="15" w:type="dxa"/>
              <w:left w:w="15" w:type="dxa"/>
              <w:right w:w="15" w:type="dxa"/>
            </w:tcMar>
            <w:vAlign w:val="bottom"/>
          </w:tcPr>
          <w:p w14:paraId="4B1AA63B" w14:textId="57E9CE56" w:rsidR="1612F9A0" w:rsidRDefault="1612F9A0" w:rsidP="1612F9A0">
            <w:r w:rsidRPr="1612F9A0">
              <w:rPr>
                <w:rFonts w:ascii="Times New Roman" w:hAnsi="Times New Roman"/>
                <w:color w:val="000000" w:themeColor="text1"/>
                <w:sz w:val="24"/>
                <w:szCs w:val="24"/>
              </w:rPr>
              <w:t xml:space="preserve"> </w:t>
            </w:r>
          </w:p>
        </w:tc>
      </w:tr>
      <w:tr w:rsidR="1612F9A0" w14:paraId="0F992B2A" w14:textId="77777777" w:rsidTr="001515CD">
        <w:trPr>
          <w:trHeight w:val="315"/>
        </w:trPr>
        <w:tc>
          <w:tcPr>
            <w:tcW w:w="2175" w:type="dxa"/>
            <w:vMerge/>
            <w:vAlign w:val="center"/>
          </w:tcPr>
          <w:p w14:paraId="1D617FC5" w14:textId="77777777" w:rsidR="00D84E50" w:rsidRDefault="00D84E50"/>
        </w:tc>
        <w:tc>
          <w:tcPr>
            <w:tcW w:w="5595" w:type="dxa"/>
            <w:tcMar>
              <w:top w:w="15" w:type="dxa"/>
              <w:left w:w="15" w:type="dxa"/>
              <w:right w:w="15" w:type="dxa"/>
            </w:tcMar>
            <w:vAlign w:val="center"/>
          </w:tcPr>
          <w:p w14:paraId="2BB49D59" w14:textId="10DDCE5F" w:rsidR="1612F9A0" w:rsidRDefault="1612F9A0" w:rsidP="1612F9A0">
            <w:r w:rsidRPr="1612F9A0">
              <w:rPr>
                <w:rFonts w:ascii="Calibri" w:eastAsia="Calibri" w:hAnsi="Calibri" w:cs="Calibri"/>
                <w:color w:val="000000" w:themeColor="text1"/>
                <w:sz w:val="22"/>
                <w:szCs w:val="22"/>
              </w:rPr>
              <w:t>SFP:Ericsson-25GBASE-LR -Pluggable</w:t>
            </w:r>
          </w:p>
        </w:tc>
        <w:tc>
          <w:tcPr>
            <w:tcW w:w="1455" w:type="dxa"/>
            <w:tcMar>
              <w:top w:w="15" w:type="dxa"/>
              <w:left w:w="15" w:type="dxa"/>
              <w:right w:w="15" w:type="dxa"/>
            </w:tcMar>
            <w:vAlign w:val="bottom"/>
          </w:tcPr>
          <w:p w14:paraId="4F57099C" w14:textId="574F4FD4" w:rsidR="1612F9A0" w:rsidRDefault="1612F9A0" w:rsidP="1612F9A0">
            <w:r w:rsidRPr="1612F9A0">
              <w:rPr>
                <w:rFonts w:ascii="Times New Roman" w:hAnsi="Times New Roman"/>
                <w:color w:val="000000" w:themeColor="text1"/>
                <w:sz w:val="24"/>
                <w:szCs w:val="24"/>
              </w:rPr>
              <w:t xml:space="preserve"> </w:t>
            </w:r>
          </w:p>
        </w:tc>
      </w:tr>
      <w:tr w:rsidR="1612F9A0" w:rsidRPr="008D1ED9" w14:paraId="728BAB8A" w14:textId="77777777" w:rsidTr="001515CD">
        <w:trPr>
          <w:trHeight w:val="315"/>
        </w:trPr>
        <w:tc>
          <w:tcPr>
            <w:tcW w:w="2175" w:type="dxa"/>
            <w:vMerge/>
            <w:vAlign w:val="center"/>
          </w:tcPr>
          <w:p w14:paraId="6C4A52B4" w14:textId="77777777" w:rsidR="00D84E50" w:rsidRDefault="00D84E50"/>
        </w:tc>
        <w:tc>
          <w:tcPr>
            <w:tcW w:w="5595" w:type="dxa"/>
            <w:tcMar>
              <w:top w:w="15" w:type="dxa"/>
              <w:left w:w="15" w:type="dxa"/>
              <w:right w:w="15" w:type="dxa"/>
            </w:tcMar>
            <w:vAlign w:val="center"/>
          </w:tcPr>
          <w:p w14:paraId="5F7621A7" w14:textId="29F9778D" w:rsidR="1612F9A0" w:rsidRPr="008B7E9B" w:rsidRDefault="1612F9A0" w:rsidP="1612F9A0">
            <w:pPr>
              <w:rPr>
                <w:lang w:val="fr-FR"/>
              </w:rPr>
            </w:pPr>
            <w:r w:rsidRPr="008B7E9B">
              <w:rPr>
                <w:rFonts w:ascii="Calibri" w:eastAsia="Calibri" w:hAnsi="Calibri" w:cs="Calibri"/>
                <w:color w:val="000000" w:themeColor="text1"/>
                <w:sz w:val="22"/>
                <w:szCs w:val="22"/>
                <w:lang w:val="fr-FR"/>
              </w:rPr>
              <w:t>SFP:Ericsson-1000BASE-T -Pluggable</w:t>
            </w:r>
          </w:p>
        </w:tc>
        <w:tc>
          <w:tcPr>
            <w:tcW w:w="1455" w:type="dxa"/>
            <w:tcMar>
              <w:top w:w="15" w:type="dxa"/>
              <w:left w:w="15" w:type="dxa"/>
              <w:right w:w="15" w:type="dxa"/>
            </w:tcMar>
            <w:vAlign w:val="bottom"/>
          </w:tcPr>
          <w:p w14:paraId="2745928F" w14:textId="657B0938" w:rsidR="1612F9A0" w:rsidRPr="008B7E9B" w:rsidRDefault="1612F9A0" w:rsidP="1612F9A0">
            <w:pPr>
              <w:rPr>
                <w:lang w:val="fr-FR"/>
              </w:rPr>
            </w:pPr>
            <w:r w:rsidRPr="008B7E9B">
              <w:rPr>
                <w:rFonts w:ascii="Times New Roman" w:hAnsi="Times New Roman"/>
                <w:color w:val="000000" w:themeColor="text1"/>
                <w:sz w:val="24"/>
                <w:szCs w:val="24"/>
                <w:lang w:val="fr-FR"/>
              </w:rPr>
              <w:t xml:space="preserve"> </w:t>
            </w:r>
          </w:p>
        </w:tc>
      </w:tr>
      <w:tr w:rsidR="1612F9A0" w14:paraId="030294FD" w14:textId="77777777" w:rsidTr="001515CD">
        <w:trPr>
          <w:trHeight w:val="585"/>
        </w:trPr>
        <w:tc>
          <w:tcPr>
            <w:tcW w:w="2175" w:type="dxa"/>
            <w:vMerge/>
            <w:vAlign w:val="center"/>
          </w:tcPr>
          <w:p w14:paraId="5DD240C5" w14:textId="77777777" w:rsidR="00D84E50" w:rsidRPr="008B7E9B" w:rsidRDefault="00D84E50">
            <w:pPr>
              <w:rPr>
                <w:lang w:val="fr-FR"/>
              </w:rPr>
            </w:pPr>
          </w:p>
        </w:tc>
        <w:tc>
          <w:tcPr>
            <w:tcW w:w="5595" w:type="dxa"/>
            <w:tcMar>
              <w:top w:w="15" w:type="dxa"/>
              <w:left w:w="15" w:type="dxa"/>
              <w:right w:w="15" w:type="dxa"/>
            </w:tcMar>
            <w:vAlign w:val="center"/>
          </w:tcPr>
          <w:p w14:paraId="5CD84EEB" w14:textId="4798571E" w:rsidR="1612F9A0" w:rsidRDefault="1612F9A0" w:rsidP="1612F9A0">
            <w:r w:rsidRPr="1612F9A0">
              <w:rPr>
                <w:rFonts w:ascii="Calibri" w:eastAsia="Calibri" w:hAnsi="Calibri" w:cs="Calibri"/>
                <w:color w:val="000000" w:themeColor="text1"/>
                <w:sz w:val="22"/>
                <w:szCs w:val="22"/>
              </w:rPr>
              <w:t>SFP:Ericsson-1000BASE-BX10 -Pluggable</w:t>
            </w:r>
          </w:p>
        </w:tc>
        <w:tc>
          <w:tcPr>
            <w:tcW w:w="1455" w:type="dxa"/>
            <w:tcMar>
              <w:top w:w="15" w:type="dxa"/>
              <w:left w:w="15" w:type="dxa"/>
              <w:right w:w="15" w:type="dxa"/>
            </w:tcMar>
            <w:vAlign w:val="bottom"/>
          </w:tcPr>
          <w:p w14:paraId="2DB9F71D" w14:textId="702E5E08" w:rsidR="1612F9A0" w:rsidRDefault="1612F9A0" w:rsidP="1612F9A0">
            <w:r w:rsidRPr="1612F9A0">
              <w:rPr>
                <w:rFonts w:ascii="Times New Roman" w:hAnsi="Times New Roman"/>
                <w:color w:val="000000" w:themeColor="text1"/>
                <w:sz w:val="24"/>
                <w:szCs w:val="24"/>
              </w:rPr>
              <w:t xml:space="preserve"> </w:t>
            </w:r>
          </w:p>
        </w:tc>
      </w:tr>
      <w:tr w:rsidR="1612F9A0" w14:paraId="0B8792F5" w14:textId="77777777" w:rsidTr="001515CD">
        <w:trPr>
          <w:trHeight w:val="315"/>
        </w:trPr>
        <w:tc>
          <w:tcPr>
            <w:tcW w:w="2175" w:type="dxa"/>
            <w:vMerge/>
            <w:vAlign w:val="center"/>
          </w:tcPr>
          <w:p w14:paraId="625FC77F" w14:textId="77777777" w:rsidR="00D84E50" w:rsidRDefault="00D84E50"/>
        </w:tc>
        <w:tc>
          <w:tcPr>
            <w:tcW w:w="5595" w:type="dxa"/>
            <w:tcMar>
              <w:top w:w="15" w:type="dxa"/>
              <w:left w:w="15" w:type="dxa"/>
              <w:right w:w="15" w:type="dxa"/>
            </w:tcMar>
            <w:vAlign w:val="center"/>
          </w:tcPr>
          <w:p w14:paraId="0A2C8CF6" w14:textId="6EFF8CE4" w:rsidR="1612F9A0" w:rsidRDefault="1612F9A0" w:rsidP="1612F9A0">
            <w:r w:rsidRPr="1612F9A0">
              <w:rPr>
                <w:rFonts w:ascii="Calibri" w:eastAsia="Calibri" w:hAnsi="Calibri" w:cs="Calibri"/>
                <w:color w:val="000000" w:themeColor="text1"/>
                <w:sz w:val="22"/>
                <w:szCs w:val="22"/>
              </w:rPr>
              <w:t>SFP:Ericsson-100GBASE -Pluggable</w:t>
            </w:r>
          </w:p>
        </w:tc>
        <w:tc>
          <w:tcPr>
            <w:tcW w:w="1455" w:type="dxa"/>
            <w:tcMar>
              <w:top w:w="15" w:type="dxa"/>
              <w:left w:w="15" w:type="dxa"/>
              <w:right w:w="15" w:type="dxa"/>
            </w:tcMar>
            <w:vAlign w:val="bottom"/>
          </w:tcPr>
          <w:p w14:paraId="55353EF0" w14:textId="2939DFA8" w:rsidR="1612F9A0" w:rsidRDefault="1612F9A0" w:rsidP="1612F9A0">
            <w:r w:rsidRPr="1612F9A0">
              <w:rPr>
                <w:rFonts w:ascii="Times New Roman" w:hAnsi="Times New Roman"/>
                <w:color w:val="000000" w:themeColor="text1"/>
                <w:sz w:val="24"/>
                <w:szCs w:val="24"/>
              </w:rPr>
              <w:t xml:space="preserve"> </w:t>
            </w:r>
          </w:p>
        </w:tc>
      </w:tr>
      <w:tr w:rsidR="1612F9A0" w14:paraId="4E403D8D" w14:textId="77777777" w:rsidTr="001515CD">
        <w:trPr>
          <w:trHeight w:val="585"/>
        </w:trPr>
        <w:tc>
          <w:tcPr>
            <w:tcW w:w="2175" w:type="dxa"/>
            <w:vMerge/>
            <w:vAlign w:val="center"/>
          </w:tcPr>
          <w:p w14:paraId="079424F4" w14:textId="77777777" w:rsidR="00D84E50" w:rsidRDefault="00D84E50"/>
        </w:tc>
        <w:tc>
          <w:tcPr>
            <w:tcW w:w="5595" w:type="dxa"/>
            <w:tcMar>
              <w:top w:w="15" w:type="dxa"/>
              <w:left w:w="15" w:type="dxa"/>
              <w:right w:w="15" w:type="dxa"/>
            </w:tcMar>
            <w:vAlign w:val="center"/>
          </w:tcPr>
          <w:p w14:paraId="32F6E8D3" w14:textId="1FF6F86B" w:rsidR="1612F9A0" w:rsidRDefault="1612F9A0" w:rsidP="1612F9A0">
            <w:r w:rsidRPr="1612F9A0">
              <w:rPr>
                <w:rFonts w:ascii="Calibri" w:eastAsia="Calibri" w:hAnsi="Calibri" w:cs="Calibri"/>
                <w:color w:val="000000" w:themeColor="text1"/>
                <w:sz w:val="22"/>
                <w:szCs w:val="22"/>
              </w:rPr>
              <w:t>SFP:Ericsson-25GBASE-BX15 -Pluggable</w:t>
            </w:r>
          </w:p>
        </w:tc>
        <w:tc>
          <w:tcPr>
            <w:tcW w:w="1455" w:type="dxa"/>
            <w:tcMar>
              <w:top w:w="15" w:type="dxa"/>
              <w:left w:w="15" w:type="dxa"/>
              <w:right w:w="15" w:type="dxa"/>
            </w:tcMar>
            <w:vAlign w:val="bottom"/>
          </w:tcPr>
          <w:p w14:paraId="5E5D2BE9" w14:textId="14D1AA61" w:rsidR="1612F9A0" w:rsidRDefault="1612F9A0" w:rsidP="1612F9A0">
            <w:r w:rsidRPr="1612F9A0">
              <w:rPr>
                <w:rFonts w:ascii="Times New Roman" w:hAnsi="Times New Roman"/>
                <w:color w:val="000000" w:themeColor="text1"/>
                <w:sz w:val="24"/>
                <w:szCs w:val="24"/>
              </w:rPr>
              <w:t xml:space="preserve"> </w:t>
            </w:r>
          </w:p>
        </w:tc>
      </w:tr>
      <w:tr w:rsidR="1612F9A0" w14:paraId="2034E2CC" w14:textId="77777777" w:rsidTr="001515CD">
        <w:trPr>
          <w:trHeight w:val="585"/>
        </w:trPr>
        <w:tc>
          <w:tcPr>
            <w:tcW w:w="2175" w:type="dxa"/>
            <w:vMerge/>
            <w:vAlign w:val="center"/>
          </w:tcPr>
          <w:p w14:paraId="59FA8936" w14:textId="77777777" w:rsidR="00D84E50" w:rsidRDefault="00D84E50"/>
        </w:tc>
        <w:tc>
          <w:tcPr>
            <w:tcW w:w="5595" w:type="dxa"/>
            <w:tcMar>
              <w:top w:w="15" w:type="dxa"/>
              <w:left w:w="15" w:type="dxa"/>
              <w:right w:w="15" w:type="dxa"/>
            </w:tcMar>
            <w:vAlign w:val="center"/>
          </w:tcPr>
          <w:p w14:paraId="47DEDA03" w14:textId="6053D0A2" w:rsidR="1612F9A0" w:rsidRDefault="1612F9A0" w:rsidP="1612F9A0">
            <w:pPr>
              <w:rPr>
                <w:rFonts w:ascii="Calibri" w:eastAsia="Calibri" w:hAnsi="Calibri" w:cs="Calibri"/>
                <w:color w:val="000000" w:themeColor="text1"/>
                <w:sz w:val="22"/>
                <w:szCs w:val="22"/>
              </w:rPr>
            </w:pPr>
            <w:r w:rsidRPr="37D91F73">
              <w:rPr>
                <w:rFonts w:ascii="Calibri" w:eastAsia="Calibri" w:hAnsi="Calibri" w:cs="Calibri"/>
                <w:color w:val="000000" w:themeColor="text1"/>
                <w:sz w:val="22"/>
                <w:szCs w:val="22"/>
              </w:rPr>
              <w:t>SFP</w:t>
            </w:r>
            <w:r w:rsidRPr="1612F9A0">
              <w:rPr>
                <w:rFonts w:ascii="Calibri" w:eastAsia="Calibri" w:hAnsi="Calibri" w:cs="Calibri"/>
                <w:color w:val="000000" w:themeColor="text1"/>
                <w:sz w:val="22"/>
                <w:szCs w:val="22"/>
              </w:rPr>
              <w:t>:Ericsson-1000BASE-BX20 -Pluggable</w:t>
            </w:r>
          </w:p>
        </w:tc>
        <w:tc>
          <w:tcPr>
            <w:tcW w:w="1455" w:type="dxa"/>
            <w:tcMar>
              <w:top w:w="15" w:type="dxa"/>
              <w:left w:w="15" w:type="dxa"/>
              <w:right w:w="15" w:type="dxa"/>
            </w:tcMar>
            <w:vAlign w:val="bottom"/>
          </w:tcPr>
          <w:p w14:paraId="55FE1CE7" w14:textId="64B3EC0C" w:rsidR="1612F9A0" w:rsidRDefault="1612F9A0" w:rsidP="1612F9A0">
            <w:r w:rsidRPr="1612F9A0">
              <w:rPr>
                <w:rFonts w:ascii="Times New Roman" w:hAnsi="Times New Roman"/>
                <w:color w:val="000000" w:themeColor="text1"/>
                <w:sz w:val="24"/>
                <w:szCs w:val="24"/>
              </w:rPr>
              <w:t xml:space="preserve"> </w:t>
            </w:r>
          </w:p>
        </w:tc>
      </w:tr>
      <w:tr w:rsidR="1612F9A0" w14:paraId="398C79B0" w14:textId="77777777" w:rsidTr="001515CD">
        <w:trPr>
          <w:trHeight w:val="585"/>
        </w:trPr>
        <w:tc>
          <w:tcPr>
            <w:tcW w:w="2175" w:type="dxa"/>
            <w:vMerge/>
            <w:vAlign w:val="center"/>
          </w:tcPr>
          <w:p w14:paraId="45840964" w14:textId="77777777" w:rsidR="00D84E50" w:rsidRDefault="00D84E50"/>
        </w:tc>
        <w:tc>
          <w:tcPr>
            <w:tcW w:w="5595" w:type="dxa"/>
            <w:tcMar>
              <w:top w:w="15" w:type="dxa"/>
              <w:left w:w="15" w:type="dxa"/>
              <w:right w:w="15" w:type="dxa"/>
            </w:tcMar>
            <w:vAlign w:val="center"/>
          </w:tcPr>
          <w:p w14:paraId="4D1DB76E" w14:textId="50D98F12" w:rsidR="1612F9A0" w:rsidRDefault="1612F9A0" w:rsidP="1612F9A0">
            <w:r w:rsidRPr="1612F9A0">
              <w:rPr>
                <w:rFonts w:ascii="Calibri" w:eastAsia="Calibri" w:hAnsi="Calibri" w:cs="Calibri"/>
                <w:color w:val="000000" w:themeColor="text1"/>
                <w:sz w:val="22"/>
                <w:szCs w:val="22"/>
              </w:rPr>
              <w:t>SFP:Ericsson-1000BASE-BX40 -Pluggable</w:t>
            </w:r>
          </w:p>
        </w:tc>
        <w:tc>
          <w:tcPr>
            <w:tcW w:w="1455" w:type="dxa"/>
            <w:tcMar>
              <w:top w:w="15" w:type="dxa"/>
              <w:left w:w="15" w:type="dxa"/>
              <w:right w:w="15" w:type="dxa"/>
            </w:tcMar>
            <w:vAlign w:val="bottom"/>
          </w:tcPr>
          <w:p w14:paraId="12253CC7" w14:textId="00D3FB11" w:rsidR="1612F9A0" w:rsidRDefault="1612F9A0" w:rsidP="1612F9A0">
            <w:r w:rsidRPr="1612F9A0">
              <w:rPr>
                <w:rFonts w:ascii="Times New Roman" w:hAnsi="Times New Roman"/>
                <w:color w:val="000000" w:themeColor="text1"/>
                <w:sz w:val="24"/>
                <w:szCs w:val="24"/>
              </w:rPr>
              <w:t xml:space="preserve"> </w:t>
            </w:r>
          </w:p>
        </w:tc>
      </w:tr>
      <w:tr w:rsidR="1612F9A0" w14:paraId="535EEB96" w14:textId="77777777" w:rsidTr="001515CD">
        <w:trPr>
          <w:trHeight w:val="585"/>
        </w:trPr>
        <w:tc>
          <w:tcPr>
            <w:tcW w:w="2175" w:type="dxa"/>
            <w:vMerge/>
            <w:vAlign w:val="center"/>
          </w:tcPr>
          <w:p w14:paraId="782D3900" w14:textId="77777777" w:rsidR="00D84E50" w:rsidRDefault="00D84E50"/>
        </w:tc>
        <w:tc>
          <w:tcPr>
            <w:tcW w:w="5595" w:type="dxa"/>
            <w:tcMar>
              <w:top w:w="15" w:type="dxa"/>
              <w:left w:w="15" w:type="dxa"/>
              <w:right w:w="15" w:type="dxa"/>
            </w:tcMar>
            <w:vAlign w:val="center"/>
          </w:tcPr>
          <w:p w14:paraId="61D5FCD7" w14:textId="61475E81" w:rsidR="1612F9A0" w:rsidRDefault="1612F9A0" w:rsidP="1612F9A0">
            <w:r w:rsidRPr="1612F9A0">
              <w:rPr>
                <w:rFonts w:ascii="Calibri" w:eastAsia="Calibri" w:hAnsi="Calibri" w:cs="Calibri"/>
                <w:color w:val="000000" w:themeColor="text1"/>
                <w:sz w:val="22"/>
                <w:szCs w:val="22"/>
              </w:rPr>
              <w:t>SFP:Ericsson-1000BASE-LX10 -Pluggable</w:t>
            </w:r>
          </w:p>
        </w:tc>
        <w:tc>
          <w:tcPr>
            <w:tcW w:w="1455" w:type="dxa"/>
            <w:tcMar>
              <w:top w:w="15" w:type="dxa"/>
              <w:left w:w="15" w:type="dxa"/>
              <w:right w:w="15" w:type="dxa"/>
            </w:tcMar>
            <w:vAlign w:val="bottom"/>
          </w:tcPr>
          <w:p w14:paraId="3AB956FD" w14:textId="4E8D2A31" w:rsidR="1612F9A0" w:rsidRDefault="1612F9A0" w:rsidP="1612F9A0">
            <w:r w:rsidRPr="1612F9A0">
              <w:rPr>
                <w:rFonts w:ascii="Times New Roman" w:hAnsi="Times New Roman"/>
                <w:color w:val="000000" w:themeColor="text1"/>
                <w:sz w:val="24"/>
                <w:szCs w:val="24"/>
              </w:rPr>
              <w:t xml:space="preserve"> </w:t>
            </w:r>
          </w:p>
        </w:tc>
      </w:tr>
      <w:tr w:rsidR="1612F9A0" w14:paraId="7B616623" w14:textId="77777777" w:rsidTr="001515CD">
        <w:trPr>
          <w:trHeight w:val="585"/>
        </w:trPr>
        <w:tc>
          <w:tcPr>
            <w:tcW w:w="2175" w:type="dxa"/>
            <w:vMerge/>
            <w:vAlign w:val="center"/>
          </w:tcPr>
          <w:p w14:paraId="78002CA4" w14:textId="77777777" w:rsidR="00D84E50" w:rsidRDefault="00D84E50"/>
        </w:tc>
        <w:tc>
          <w:tcPr>
            <w:tcW w:w="5595" w:type="dxa"/>
            <w:tcMar>
              <w:top w:w="15" w:type="dxa"/>
              <w:left w:w="15" w:type="dxa"/>
              <w:right w:w="15" w:type="dxa"/>
            </w:tcMar>
            <w:vAlign w:val="center"/>
          </w:tcPr>
          <w:p w14:paraId="6D9407B9" w14:textId="6C4A264F" w:rsidR="1612F9A0" w:rsidRDefault="1612F9A0" w:rsidP="1612F9A0">
            <w:r w:rsidRPr="1612F9A0">
              <w:rPr>
                <w:rFonts w:ascii="Calibri" w:eastAsia="Calibri" w:hAnsi="Calibri" w:cs="Calibri"/>
                <w:color w:val="000000" w:themeColor="text1"/>
                <w:sz w:val="22"/>
                <w:szCs w:val="22"/>
              </w:rPr>
              <w:t>SFP:Ericsson-1000BASE-LX40 -Pluggable</w:t>
            </w:r>
          </w:p>
        </w:tc>
        <w:tc>
          <w:tcPr>
            <w:tcW w:w="1455" w:type="dxa"/>
            <w:tcMar>
              <w:top w:w="15" w:type="dxa"/>
              <w:left w:w="15" w:type="dxa"/>
              <w:right w:w="15" w:type="dxa"/>
            </w:tcMar>
            <w:vAlign w:val="bottom"/>
          </w:tcPr>
          <w:p w14:paraId="498C7351" w14:textId="3EE53157" w:rsidR="1612F9A0" w:rsidRDefault="1612F9A0" w:rsidP="1612F9A0">
            <w:pPr>
              <w:rPr>
                <w:rFonts w:ascii="Times New Roman" w:hAnsi="Times New Roman"/>
                <w:color w:val="000000" w:themeColor="text1"/>
                <w:sz w:val="24"/>
                <w:szCs w:val="24"/>
              </w:rPr>
            </w:pPr>
          </w:p>
        </w:tc>
      </w:tr>
    </w:tbl>
    <w:p w14:paraId="62C08D81" w14:textId="5DA99FBF" w:rsidR="1612F9A0" w:rsidRDefault="1612F9A0" w:rsidP="1612F9A0">
      <w:pPr>
        <w:pStyle w:val="BodyText"/>
        <w:rPr>
          <w:lang w:val="en-CA"/>
        </w:rPr>
      </w:pPr>
    </w:p>
    <w:p w14:paraId="5BDEBEB5" w14:textId="5B68D41E" w:rsidR="008E499D" w:rsidRDefault="008E499D" w:rsidP="1612F9A0">
      <w:pPr>
        <w:pStyle w:val="Heading3"/>
        <w:rPr>
          <w:lang w:val="en-CA"/>
        </w:rPr>
      </w:pPr>
      <w:bookmarkStart w:id="85" w:name="_Toc381479008"/>
      <w:r w:rsidRPr="332B3AB8">
        <w:rPr>
          <w:lang w:val="en-CA"/>
        </w:rPr>
        <w:t>Port Compatibility</w:t>
      </w:r>
      <w:bookmarkEnd w:id="85"/>
      <w:r w:rsidRPr="332B3AB8">
        <w:rPr>
          <w:lang w:val="en-CA"/>
        </w:rPr>
        <w:t xml:space="preserve"> </w:t>
      </w:r>
    </w:p>
    <w:p w14:paraId="62858BA5" w14:textId="77777777" w:rsidR="008E499D" w:rsidRDefault="008E499D" w:rsidP="008E499D">
      <w:pPr>
        <w:pStyle w:val="Heading4"/>
        <w:rPr>
          <w:lang w:val="en-CA"/>
        </w:rPr>
      </w:pPr>
      <w:r w:rsidRPr="332B3AB8">
        <w:rPr>
          <w:lang w:val="en-CA"/>
        </w:rPr>
        <w:t>Card Ports</w:t>
      </w:r>
    </w:p>
    <w:p w14:paraId="52DED6E3" w14:textId="4E617FA6" w:rsidR="1F5AB665" w:rsidRDefault="1F5AB665" w:rsidP="1612F9A0">
      <w:pPr>
        <w:pStyle w:val="BodyText"/>
        <w:rPr>
          <w:lang w:val="en-CA"/>
        </w:rPr>
      </w:pPr>
      <w:r w:rsidRPr="1612F9A0">
        <w:rPr>
          <w:lang w:val="en-CA"/>
        </w:rPr>
        <w:t>NA</w:t>
      </w:r>
    </w:p>
    <w:p w14:paraId="384B2A62" w14:textId="77777777" w:rsidR="008E499D" w:rsidRDefault="008E499D" w:rsidP="008E499D">
      <w:pPr>
        <w:pStyle w:val="Heading4"/>
        <w:rPr>
          <w:lang w:val="en-CA"/>
        </w:rPr>
      </w:pPr>
      <w:r w:rsidRPr="332B3AB8">
        <w:rPr>
          <w:lang w:val="en-CA"/>
        </w:rPr>
        <w:t>Device Ports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035"/>
        <w:gridCol w:w="1035"/>
        <w:gridCol w:w="1035"/>
        <w:gridCol w:w="1035"/>
        <w:gridCol w:w="1035"/>
        <w:gridCol w:w="1035"/>
        <w:gridCol w:w="1035"/>
      </w:tblGrid>
      <w:tr w:rsidR="1612F9A0" w14:paraId="4DAD78F6" w14:textId="77777777" w:rsidTr="00AF3E3E">
        <w:trPr>
          <w:trHeight w:val="1035"/>
        </w:trPr>
        <w:tc>
          <w:tcPr>
            <w:tcW w:w="1035" w:type="dxa"/>
            <w:vMerge w:val="restart"/>
            <w:shd w:val="clear" w:color="auto" w:fill="548DD4" w:themeFill="text2" w:themeFillTint="99"/>
            <w:tcMar>
              <w:top w:w="15" w:type="dxa"/>
              <w:left w:w="15" w:type="dxa"/>
              <w:right w:w="15" w:type="dxa"/>
            </w:tcMar>
            <w:vAlign w:val="center"/>
          </w:tcPr>
          <w:p w14:paraId="36969F71" w14:textId="5A6B68C2" w:rsidR="1612F9A0" w:rsidRDefault="1612F9A0" w:rsidP="1612F9A0">
            <w:r w:rsidRPr="1612F9A0">
              <w:rPr>
                <w:rFonts w:ascii="Calibri" w:eastAsia="Calibri" w:hAnsi="Calibri" w:cs="Calibri"/>
                <w:b/>
                <w:bCs/>
                <w:color w:val="000000" w:themeColor="text1"/>
              </w:rPr>
              <w:t>Device Archetype  Instance Name</w:t>
            </w:r>
          </w:p>
        </w:tc>
        <w:tc>
          <w:tcPr>
            <w:tcW w:w="1035" w:type="dxa"/>
            <w:vMerge w:val="restart"/>
            <w:shd w:val="clear" w:color="auto" w:fill="548DD4" w:themeFill="text2" w:themeFillTint="99"/>
            <w:tcMar>
              <w:top w:w="15" w:type="dxa"/>
              <w:left w:w="15" w:type="dxa"/>
              <w:right w:w="15" w:type="dxa"/>
            </w:tcMar>
            <w:vAlign w:val="center"/>
          </w:tcPr>
          <w:p w14:paraId="414669DC" w14:textId="5F9C5B3B" w:rsidR="1612F9A0" w:rsidRDefault="1612F9A0" w:rsidP="1612F9A0">
            <w:r w:rsidRPr="1612F9A0">
              <w:rPr>
                <w:rFonts w:ascii="Calibri" w:eastAsia="Calibri" w:hAnsi="Calibri" w:cs="Calibri"/>
                <w:b/>
                <w:bCs/>
                <w:color w:val="000000" w:themeColor="text1"/>
              </w:rPr>
              <w:t>Port Archetype</w:t>
            </w:r>
          </w:p>
        </w:tc>
        <w:tc>
          <w:tcPr>
            <w:tcW w:w="1035" w:type="dxa"/>
            <w:vMerge w:val="restart"/>
            <w:shd w:val="clear" w:color="auto" w:fill="548DD4" w:themeFill="text2" w:themeFillTint="99"/>
            <w:tcMar>
              <w:top w:w="15" w:type="dxa"/>
              <w:left w:w="15" w:type="dxa"/>
              <w:right w:w="15" w:type="dxa"/>
            </w:tcMar>
            <w:vAlign w:val="center"/>
          </w:tcPr>
          <w:p w14:paraId="5664F8C3" w14:textId="2FDBC6AF" w:rsidR="1612F9A0" w:rsidRDefault="1612F9A0" w:rsidP="1612F9A0">
            <w:r w:rsidRPr="1612F9A0">
              <w:rPr>
                <w:rFonts w:ascii="Calibri" w:eastAsia="Calibri" w:hAnsi="Calibri" w:cs="Calibri"/>
                <w:b/>
                <w:bCs/>
                <w:color w:val="000000" w:themeColor="text1"/>
              </w:rPr>
              <w:t>Port Archetype Instance</w:t>
            </w:r>
          </w:p>
        </w:tc>
        <w:tc>
          <w:tcPr>
            <w:tcW w:w="1035" w:type="dxa"/>
            <w:vMerge w:val="restart"/>
            <w:shd w:val="clear" w:color="auto" w:fill="548DD4" w:themeFill="text2" w:themeFillTint="99"/>
            <w:tcMar>
              <w:top w:w="15" w:type="dxa"/>
              <w:left w:w="15" w:type="dxa"/>
              <w:right w:w="15" w:type="dxa"/>
            </w:tcMar>
            <w:vAlign w:val="center"/>
          </w:tcPr>
          <w:p w14:paraId="2DAFA8CD" w14:textId="0707BF98" w:rsidR="1612F9A0" w:rsidRDefault="1612F9A0" w:rsidP="1612F9A0">
            <w:r w:rsidRPr="1612F9A0">
              <w:rPr>
                <w:rFonts w:ascii="Calibri" w:eastAsia="Calibri" w:hAnsi="Calibri" w:cs="Calibri"/>
                <w:b/>
                <w:bCs/>
                <w:color w:val="000000" w:themeColor="text1"/>
              </w:rPr>
              <w:t>Port Number</w:t>
            </w:r>
          </w:p>
        </w:tc>
        <w:tc>
          <w:tcPr>
            <w:tcW w:w="1035" w:type="dxa"/>
            <w:vMerge w:val="restart"/>
            <w:shd w:val="clear" w:color="auto" w:fill="548DD4" w:themeFill="text2" w:themeFillTint="99"/>
            <w:tcMar>
              <w:top w:w="15" w:type="dxa"/>
              <w:left w:w="15" w:type="dxa"/>
              <w:right w:w="15" w:type="dxa"/>
            </w:tcMar>
            <w:vAlign w:val="center"/>
          </w:tcPr>
          <w:p w14:paraId="0BE1C559" w14:textId="6033AAFD" w:rsidR="1612F9A0" w:rsidRDefault="1612F9A0" w:rsidP="1612F9A0">
            <w:r w:rsidRPr="1612F9A0">
              <w:rPr>
                <w:rFonts w:ascii="Calibri" w:eastAsia="Calibri" w:hAnsi="Calibri" w:cs="Calibri"/>
                <w:b/>
                <w:bCs/>
                <w:color w:val="000000" w:themeColor="text1"/>
              </w:rPr>
              <w:t>Port Sequence</w:t>
            </w:r>
          </w:p>
        </w:tc>
        <w:tc>
          <w:tcPr>
            <w:tcW w:w="1035" w:type="dxa"/>
            <w:vMerge w:val="restart"/>
            <w:shd w:val="clear" w:color="auto" w:fill="548DD4" w:themeFill="text2" w:themeFillTint="99"/>
            <w:tcMar>
              <w:top w:w="15" w:type="dxa"/>
              <w:left w:w="15" w:type="dxa"/>
              <w:right w:w="15" w:type="dxa"/>
            </w:tcMar>
            <w:vAlign w:val="center"/>
          </w:tcPr>
          <w:p w14:paraId="75C92995" w14:textId="5A71B8FC" w:rsidR="1612F9A0" w:rsidRDefault="1612F9A0" w:rsidP="1612F9A0">
            <w:r w:rsidRPr="1612F9A0">
              <w:rPr>
                <w:rFonts w:ascii="Calibri" w:eastAsia="Calibri" w:hAnsi="Calibri" w:cs="Calibri"/>
                <w:b/>
                <w:bCs/>
                <w:color w:val="000000" w:themeColor="text1"/>
              </w:rPr>
              <w:t>Port Type Name</w:t>
            </w:r>
          </w:p>
        </w:tc>
        <w:tc>
          <w:tcPr>
            <w:tcW w:w="1035" w:type="dxa"/>
            <w:vMerge w:val="restart"/>
            <w:shd w:val="clear" w:color="auto" w:fill="548DD4" w:themeFill="text2" w:themeFillTint="99"/>
            <w:tcMar>
              <w:top w:w="15" w:type="dxa"/>
              <w:left w:w="15" w:type="dxa"/>
              <w:right w:w="15" w:type="dxa"/>
            </w:tcMar>
            <w:vAlign w:val="center"/>
          </w:tcPr>
          <w:p w14:paraId="37CB2DF3" w14:textId="06F89880" w:rsidR="1612F9A0" w:rsidRDefault="1612F9A0" w:rsidP="1612F9A0">
            <w:r w:rsidRPr="1612F9A0">
              <w:rPr>
                <w:rFonts w:ascii="Calibri" w:eastAsia="Calibri" w:hAnsi="Calibri" w:cs="Calibri"/>
                <w:b/>
                <w:bCs/>
                <w:color w:val="000000" w:themeColor="text1"/>
              </w:rPr>
              <w:t>Logical Interface Required</w:t>
            </w:r>
          </w:p>
        </w:tc>
      </w:tr>
      <w:tr w:rsidR="1612F9A0" w14:paraId="559D105C" w14:textId="77777777" w:rsidTr="00AF3E3E">
        <w:trPr>
          <w:trHeight w:val="315"/>
        </w:trPr>
        <w:tc>
          <w:tcPr>
            <w:tcW w:w="1035" w:type="dxa"/>
            <w:vMerge/>
            <w:vAlign w:val="center"/>
          </w:tcPr>
          <w:p w14:paraId="3275A9A1" w14:textId="77777777" w:rsidR="00D84E50" w:rsidRDefault="00D84E50"/>
        </w:tc>
        <w:tc>
          <w:tcPr>
            <w:tcW w:w="1035" w:type="dxa"/>
            <w:vMerge/>
            <w:vAlign w:val="center"/>
          </w:tcPr>
          <w:p w14:paraId="59B5C68B" w14:textId="77777777" w:rsidR="00D84E50" w:rsidRDefault="00D84E50"/>
        </w:tc>
        <w:tc>
          <w:tcPr>
            <w:tcW w:w="1035" w:type="dxa"/>
            <w:vMerge/>
            <w:vAlign w:val="center"/>
          </w:tcPr>
          <w:p w14:paraId="457F3EB5" w14:textId="77777777" w:rsidR="00D84E50" w:rsidRDefault="00D84E50"/>
        </w:tc>
        <w:tc>
          <w:tcPr>
            <w:tcW w:w="1035" w:type="dxa"/>
            <w:vMerge/>
            <w:vAlign w:val="center"/>
          </w:tcPr>
          <w:p w14:paraId="72EAE68F" w14:textId="77777777" w:rsidR="00D84E50" w:rsidRDefault="00D84E50"/>
        </w:tc>
        <w:tc>
          <w:tcPr>
            <w:tcW w:w="1035" w:type="dxa"/>
            <w:vMerge/>
            <w:vAlign w:val="center"/>
          </w:tcPr>
          <w:p w14:paraId="711E50E3" w14:textId="77777777" w:rsidR="00D84E50" w:rsidRDefault="00D84E50"/>
        </w:tc>
        <w:tc>
          <w:tcPr>
            <w:tcW w:w="1035" w:type="dxa"/>
            <w:vMerge/>
            <w:vAlign w:val="center"/>
          </w:tcPr>
          <w:p w14:paraId="72A292B2" w14:textId="77777777" w:rsidR="00D84E50" w:rsidRDefault="00D84E50"/>
        </w:tc>
        <w:tc>
          <w:tcPr>
            <w:tcW w:w="1035" w:type="dxa"/>
            <w:vMerge/>
            <w:vAlign w:val="center"/>
          </w:tcPr>
          <w:p w14:paraId="29EE4CBF" w14:textId="77777777" w:rsidR="00D84E50" w:rsidRDefault="00D84E50"/>
        </w:tc>
      </w:tr>
      <w:tr w:rsidR="1612F9A0" w14:paraId="417395B3" w14:textId="77777777" w:rsidTr="00AF3E3E">
        <w:trPr>
          <w:trHeight w:val="300"/>
        </w:trPr>
        <w:tc>
          <w:tcPr>
            <w:tcW w:w="1035" w:type="dxa"/>
            <w:vMerge w:val="restart"/>
            <w:tcMar>
              <w:top w:w="15" w:type="dxa"/>
              <w:left w:w="15" w:type="dxa"/>
              <w:right w:w="15" w:type="dxa"/>
            </w:tcMar>
            <w:vAlign w:val="center"/>
          </w:tcPr>
          <w:p w14:paraId="72AE3E7B" w14:textId="77777777" w:rsidR="00265D88" w:rsidRDefault="1612F9A0" w:rsidP="1612F9A0">
            <w:pPr>
              <w:rPr>
                <w:rFonts w:ascii="Calibri" w:eastAsia="Calibri" w:hAnsi="Calibri" w:cs="Calibri"/>
                <w:color w:val="000000" w:themeColor="text1"/>
              </w:rPr>
            </w:pPr>
            <w:r w:rsidRPr="1612F9A0">
              <w:rPr>
                <w:rFonts w:ascii="Calibri" w:eastAsia="Calibri" w:hAnsi="Calibri" w:cs="Calibri"/>
                <w:color w:val="000000" w:themeColor="text1"/>
              </w:rPr>
              <w:t>Ericsson Baseband 66</w:t>
            </w:r>
            <w:r w:rsidR="211E46CF" w:rsidRPr="1612F9A0">
              <w:rPr>
                <w:rFonts w:ascii="Calibri" w:eastAsia="Calibri" w:hAnsi="Calibri" w:cs="Calibri"/>
                <w:color w:val="000000" w:themeColor="text1"/>
              </w:rPr>
              <w:t>51</w:t>
            </w:r>
          </w:p>
          <w:p w14:paraId="219FF796" w14:textId="77777777" w:rsidR="00265D88" w:rsidRDefault="00265D88" w:rsidP="1612F9A0">
            <w:r w:rsidRPr="1612F9A0">
              <w:rPr>
                <w:rFonts w:ascii="Calibri" w:eastAsia="Calibri" w:hAnsi="Calibri" w:cs="Calibri"/>
                <w:color w:val="000000" w:themeColor="text1"/>
              </w:rPr>
              <w:t xml:space="preserve"> </w:t>
            </w:r>
          </w:p>
          <w:p w14:paraId="66B05058" w14:textId="10E9F58F" w:rsidR="1612F9A0" w:rsidRDefault="00265D88" w:rsidP="1612F9A0">
            <w:pPr>
              <w:rPr>
                <w:rFonts w:ascii="Calibri" w:eastAsia="Calibri" w:hAnsi="Calibri" w:cs="Calibri"/>
                <w:color w:val="000000" w:themeColor="text1"/>
              </w:rPr>
            </w:pPr>
            <w:r w:rsidRPr="1612F9A0">
              <w:rPr>
                <w:rFonts w:ascii="Calibri" w:eastAsia="Calibri" w:hAnsi="Calibri" w:cs="Calibri"/>
                <w:color w:val="000000" w:themeColor="text1"/>
              </w:rPr>
              <w:t xml:space="preserve"> </w:t>
            </w:r>
          </w:p>
        </w:tc>
        <w:tc>
          <w:tcPr>
            <w:tcW w:w="1035" w:type="dxa"/>
            <w:tcMar>
              <w:top w:w="15" w:type="dxa"/>
              <w:left w:w="15" w:type="dxa"/>
              <w:right w:w="15" w:type="dxa"/>
            </w:tcMar>
            <w:vAlign w:val="center"/>
          </w:tcPr>
          <w:p w14:paraId="6DF55338" w14:textId="02C5E699" w:rsidR="1612F9A0" w:rsidRDefault="1612F9A0" w:rsidP="1612F9A0">
            <w:r w:rsidRPr="1612F9A0">
              <w:rPr>
                <w:rFonts w:ascii="Calibri" w:eastAsia="Calibri" w:hAnsi="Calibri" w:cs="Calibri"/>
                <w:color w:val="000000" w:themeColor="text1"/>
              </w:rPr>
              <w:t>DC</w:t>
            </w:r>
          </w:p>
        </w:tc>
        <w:tc>
          <w:tcPr>
            <w:tcW w:w="1035" w:type="dxa"/>
            <w:tcMar>
              <w:top w:w="15" w:type="dxa"/>
              <w:left w:w="15" w:type="dxa"/>
              <w:right w:w="15" w:type="dxa"/>
            </w:tcMar>
            <w:vAlign w:val="center"/>
          </w:tcPr>
          <w:p w14:paraId="638303A2" w14:textId="68A8D55E" w:rsidR="1612F9A0" w:rsidRDefault="1612F9A0" w:rsidP="1612F9A0">
            <w:r w:rsidRPr="1612F9A0">
              <w:rPr>
                <w:rFonts w:ascii="Calibri" w:eastAsia="Calibri" w:hAnsi="Calibri" w:cs="Calibri"/>
                <w:color w:val="000000" w:themeColor="text1"/>
              </w:rPr>
              <w:t>-48 V DC A</w:t>
            </w:r>
          </w:p>
        </w:tc>
        <w:tc>
          <w:tcPr>
            <w:tcW w:w="1035" w:type="dxa"/>
            <w:tcMar>
              <w:top w:w="15" w:type="dxa"/>
              <w:left w:w="15" w:type="dxa"/>
              <w:right w:w="15" w:type="dxa"/>
            </w:tcMar>
            <w:vAlign w:val="center"/>
          </w:tcPr>
          <w:p w14:paraId="2B389445" w14:textId="4078E8E0" w:rsidR="1612F9A0" w:rsidRDefault="1612F9A0" w:rsidP="1612F9A0">
            <w:r w:rsidRPr="1612F9A0">
              <w:rPr>
                <w:rFonts w:ascii="Calibri" w:eastAsia="Calibri" w:hAnsi="Calibri" w:cs="Calibri"/>
                <w:color w:val="000000" w:themeColor="text1"/>
              </w:rPr>
              <w:t>1</w:t>
            </w:r>
          </w:p>
        </w:tc>
        <w:tc>
          <w:tcPr>
            <w:tcW w:w="1035" w:type="dxa"/>
            <w:tcMar>
              <w:top w:w="15" w:type="dxa"/>
              <w:left w:w="15" w:type="dxa"/>
              <w:right w:w="15" w:type="dxa"/>
            </w:tcMar>
            <w:vAlign w:val="center"/>
          </w:tcPr>
          <w:p w14:paraId="62B4C773" w14:textId="725F5B9E" w:rsidR="1612F9A0" w:rsidRDefault="1612F9A0" w:rsidP="1612F9A0">
            <w:r w:rsidRPr="1612F9A0">
              <w:rPr>
                <w:rFonts w:ascii="Calibri" w:eastAsia="Calibri" w:hAnsi="Calibri" w:cs="Calibri"/>
                <w:color w:val="000000" w:themeColor="text1"/>
              </w:rPr>
              <w:t>1</w:t>
            </w:r>
          </w:p>
        </w:tc>
        <w:tc>
          <w:tcPr>
            <w:tcW w:w="1035" w:type="dxa"/>
            <w:tcMar>
              <w:top w:w="15" w:type="dxa"/>
              <w:left w:w="15" w:type="dxa"/>
              <w:right w:w="15" w:type="dxa"/>
            </w:tcMar>
            <w:vAlign w:val="center"/>
          </w:tcPr>
          <w:p w14:paraId="1AD60B94" w14:textId="434BB396" w:rsidR="1612F9A0" w:rsidRDefault="1612F9A0" w:rsidP="1612F9A0">
            <w:r w:rsidRPr="1612F9A0">
              <w:rPr>
                <w:rFonts w:ascii="Calibri" w:eastAsia="Calibri" w:hAnsi="Calibri" w:cs="Calibri"/>
                <w:color w:val="000000" w:themeColor="text1"/>
              </w:rPr>
              <w:t>DC</w:t>
            </w:r>
          </w:p>
        </w:tc>
        <w:tc>
          <w:tcPr>
            <w:tcW w:w="1035" w:type="dxa"/>
            <w:tcMar>
              <w:top w:w="15" w:type="dxa"/>
              <w:left w:w="15" w:type="dxa"/>
              <w:right w:w="15" w:type="dxa"/>
            </w:tcMar>
            <w:vAlign w:val="center"/>
          </w:tcPr>
          <w:p w14:paraId="7062E9FF" w14:textId="0D8110EF" w:rsidR="1612F9A0" w:rsidRDefault="1612F9A0" w:rsidP="1612F9A0">
            <w:r w:rsidRPr="1612F9A0">
              <w:rPr>
                <w:rFonts w:ascii="Calibri" w:eastAsia="Calibri" w:hAnsi="Calibri" w:cs="Calibri"/>
                <w:color w:val="000000" w:themeColor="text1"/>
              </w:rPr>
              <w:t>No</w:t>
            </w:r>
          </w:p>
        </w:tc>
      </w:tr>
      <w:tr w:rsidR="1612F9A0" w14:paraId="1A18951E" w14:textId="77777777" w:rsidTr="00AF3E3E">
        <w:trPr>
          <w:trHeight w:val="315"/>
        </w:trPr>
        <w:tc>
          <w:tcPr>
            <w:tcW w:w="1035" w:type="dxa"/>
            <w:vMerge/>
            <w:vAlign w:val="center"/>
          </w:tcPr>
          <w:p w14:paraId="45628B3F" w14:textId="0E8DE145" w:rsidR="00D84E50" w:rsidRDefault="00D84E50"/>
        </w:tc>
        <w:tc>
          <w:tcPr>
            <w:tcW w:w="1035" w:type="dxa"/>
            <w:tcMar>
              <w:top w:w="15" w:type="dxa"/>
              <w:left w:w="15" w:type="dxa"/>
              <w:right w:w="15" w:type="dxa"/>
            </w:tcMar>
            <w:vAlign w:val="center"/>
          </w:tcPr>
          <w:p w14:paraId="6696C957" w14:textId="53B959AB" w:rsidR="1612F9A0" w:rsidRDefault="1612F9A0" w:rsidP="1612F9A0">
            <w:r w:rsidRPr="1612F9A0">
              <w:rPr>
                <w:rFonts w:ascii="Calibri" w:eastAsia="Calibri" w:hAnsi="Calibri" w:cs="Calibri"/>
                <w:color w:val="000000" w:themeColor="text1"/>
              </w:rPr>
              <w:t>DC</w:t>
            </w:r>
          </w:p>
        </w:tc>
        <w:tc>
          <w:tcPr>
            <w:tcW w:w="1035" w:type="dxa"/>
            <w:tcMar>
              <w:top w:w="15" w:type="dxa"/>
              <w:left w:w="15" w:type="dxa"/>
              <w:right w:w="15" w:type="dxa"/>
            </w:tcMar>
            <w:vAlign w:val="center"/>
          </w:tcPr>
          <w:p w14:paraId="3003BE55" w14:textId="62C064CA" w:rsidR="1612F9A0" w:rsidRDefault="1612F9A0" w:rsidP="1612F9A0">
            <w:r w:rsidRPr="1612F9A0">
              <w:rPr>
                <w:rFonts w:ascii="Calibri" w:eastAsia="Calibri" w:hAnsi="Calibri" w:cs="Calibri"/>
                <w:color w:val="000000" w:themeColor="text1"/>
              </w:rPr>
              <w:t>-48 V DC B</w:t>
            </w:r>
          </w:p>
        </w:tc>
        <w:tc>
          <w:tcPr>
            <w:tcW w:w="1035" w:type="dxa"/>
            <w:tcMar>
              <w:top w:w="15" w:type="dxa"/>
              <w:left w:w="15" w:type="dxa"/>
              <w:right w:w="15" w:type="dxa"/>
            </w:tcMar>
            <w:vAlign w:val="center"/>
          </w:tcPr>
          <w:p w14:paraId="30054F15" w14:textId="43143136" w:rsidR="1612F9A0" w:rsidRDefault="1612F9A0" w:rsidP="1612F9A0">
            <w:r w:rsidRPr="1612F9A0">
              <w:rPr>
                <w:rFonts w:ascii="Calibri" w:eastAsia="Calibri" w:hAnsi="Calibri" w:cs="Calibri"/>
                <w:color w:val="000000" w:themeColor="text1"/>
              </w:rPr>
              <w:t>2</w:t>
            </w:r>
          </w:p>
        </w:tc>
        <w:tc>
          <w:tcPr>
            <w:tcW w:w="1035" w:type="dxa"/>
            <w:tcMar>
              <w:top w:w="15" w:type="dxa"/>
              <w:left w:w="15" w:type="dxa"/>
              <w:right w:w="15" w:type="dxa"/>
            </w:tcMar>
            <w:vAlign w:val="center"/>
          </w:tcPr>
          <w:p w14:paraId="72210E86" w14:textId="209D53BB" w:rsidR="1612F9A0" w:rsidRDefault="1612F9A0" w:rsidP="1612F9A0">
            <w:r w:rsidRPr="1612F9A0">
              <w:rPr>
                <w:rFonts w:ascii="Calibri" w:eastAsia="Calibri" w:hAnsi="Calibri" w:cs="Calibri"/>
                <w:color w:val="000000" w:themeColor="text1"/>
              </w:rPr>
              <w:t>2</w:t>
            </w:r>
          </w:p>
        </w:tc>
        <w:tc>
          <w:tcPr>
            <w:tcW w:w="1035" w:type="dxa"/>
            <w:tcMar>
              <w:top w:w="15" w:type="dxa"/>
              <w:left w:w="15" w:type="dxa"/>
              <w:right w:w="15" w:type="dxa"/>
            </w:tcMar>
            <w:vAlign w:val="center"/>
          </w:tcPr>
          <w:p w14:paraId="7C41D9A1" w14:textId="76DB8B1A" w:rsidR="1612F9A0" w:rsidRDefault="1612F9A0" w:rsidP="1612F9A0">
            <w:r w:rsidRPr="1612F9A0">
              <w:rPr>
                <w:rFonts w:ascii="Calibri" w:eastAsia="Calibri" w:hAnsi="Calibri" w:cs="Calibri"/>
                <w:color w:val="000000" w:themeColor="text1"/>
              </w:rPr>
              <w:t>DC</w:t>
            </w:r>
          </w:p>
        </w:tc>
        <w:tc>
          <w:tcPr>
            <w:tcW w:w="1035" w:type="dxa"/>
            <w:tcMar>
              <w:top w:w="15" w:type="dxa"/>
              <w:left w:w="15" w:type="dxa"/>
              <w:right w:w="15" w:type="dxa"/>
            </w:tcMar>
            <w:vAlign w:val="center"/>
          </w:tcPr>
          <w:p w14:paraId="0CCD53F3" w14:textId="11FADBDE" w:rsidR="1612F9A0" w:rsidRDefault="1612F9A0" w:rsidP="1612F9A0">
            <w:r w:rsidRPr="1612F9A0">
              <w:rPr>
                <w:rFonts w:ascii="Calibri" w:eastAsia="Calibri" w:hAnsi="Calibri" w:cs="Calibri"/>
                <w:color w:val="000000" w:themeColor="text1"/>
              </w:rPr>
              <w:t>No</w:t>
            </w:r>
          </w:p>
        </w:tc>
      </w:tr>
      <w:tr w:rsidR="1612F9A0" w14:paraId="4B08B321" w14:textId="77777777" w:rsidTr="00AF3E3E">
        <w:trPr>
          <w:trHeight w:val="315"/>
        </w:trPr>
        <w:tc>
          <w:tcPr>
            <w:tcW w:w="1035" w:type="dxa"/>
            <w:vMerge/>
            <w:vAlign w:val="center"/>
          </w:tcPr>
          <w:p w14:paraId="6AF0AC7F" w14:textId="4D4BEEEB" w:rsidR="00D84E50" w:rsidRDefault="00D84E50"/>
        </w:tc>
        <w:tc>
          <w:tcPr>
            <w:tcW w:w="1035" w:type="dxa"/>
            <w:tcMar>
              <w:top w:w="15" w:type="dxa"/>
              <w:left w:w="15" w:type="dxa"/>
              <w:right w:w="15" w:type="dxa"/>
            </w:tcMar>
            <w:vAlign w:val="center"/>
          </w:tcPr>
          <w:p w14:paraId="6DD2B1D0" w14:textId="1C49D28C" w:rsidR="1612F9A0" w:rsidRDefault="1612F9A0" w:rsidP="1612F9A0">
            <w:r w:rsidRPr="1612F9A0">
              <w:rPr>
                <w:rFonts w:ascii="Calibri" w:eastAsia="Calibri" w:hAnsi="Calibri" w:cs="Calibri"/>
                <w:color w:val="000000" w:themeColor="text1"/>
              </w:rPr>
              <w:t>RJ-45</w:t>
            </w:r>
          </w:p>
        </w:tc>
        <w:tc>
          <w:tcPr>
            <w:tcW w:w="1035" w:type="dxa"/>
            <w:tcMar>
              <w:top w:w="15" w:type="dxa"/>
              <w:left w:w="15" w:type="dxa"/>
              <w:right w:w="15" w:type="dxa"/>
            </w:tcMar>
            <w:vAlign w:val="center"/>
          </w:tcPr>
          <w:p w14:paraId="6B46BEAD" w14:textId="436C9D5E" w:rsidR="1612F9A0" w:rsidRDefault="1612F9A0" w:rsidP="1612F9A0">
            <w:r w:rsidRPr="1612F9A0">
              <w:rPr>
                <w:rFonts w:ascii="Calibri" w:eastAsia="Calibri" w:hAnsi="Calibri" w:cs="Calibri"/>
                <w:color w:val="000000" w:themeColor="text1"/>
              </w:rPr>
              <w:t>TN E</w:t>
            </w:r>
          </w:p>
        </w:tc>
        <w:tc>
          <w:tcPr>
            <w:tcW w:w="1035" w:type="dxa"/>
            <w:tcMar>
              <w:top w:w="15" w:type="dxa"/>
              <w:left w:w="15" w:type="dxa"/>
              <w:right w:w="15" w:type="dxa"/>
            </w:tcMar>
            <w:vAlign w:val="center"/>
          </w:tcPr>
          <w:p w14:paraId="4DB6DD37" w14:textId="4A6DFF2C" w:rsidR="1612F9A0" w:rsidRDefault="1612F9A0" w:rsidP="1612F9A0">
            <w:r w:rsidRPr="1612F9A0">
              <w:rPr>
                <w:rFonts w:ascii="Calibri" w:eastAsia="Calibri" w:hAnsi="Calibri" w:cs="Calibri"/>
                <w:color w:val="000000" w:themeColor="text1"/>
              </w:rPr>
              <w:t>3</w:t>
            </w:r>
          </w:p>
        </w:tc>
        <w:tc>
          <w:tcPr>
            <w:tcW w:w="1035" w:type="dxa"/>
            <w:tcMar>
              <w:top w:w="15" w:type="dxa"/>
              <w:left w:w="15" w:type="dxa"/>
              <w:right w:w="15" w:type="dxa"/>
            </w:tcMar>
            <w:vAlign w:val="center"/>
          </w:tcPr>
          <w:p w14:paraId="44938DC9" w14:textId="4165827D" w:rsidR="1612F9A0" w:rsidRDefault="1612F9A0" w:rsidP="1612F9A0">
            <w:r w:rsidRPr="1612F9A0">
              <w:rPr>
                <w:rFonts w:ascii="Calibri" w:eastAsia="Calibri" w:hAnsi="Calibri" w:cs="Calibri"/>
                <w:color w:val="000000" w:themeColor="text1"/>
              </w:rPr>
              <w:t>3</w:t>
            </w:r>
          </w:p>
        </w:tc>
        <w:tc>
          <w:tcPr>
            <w:tcW w:w="1035" w:type="dxa"/>
            <w:tcMar>
              <w:top w:w="15" w:type="dxa"/>
              <w:left w:w="15" w:type="dxa"/>
              <w:right w:w="15" w:type="dxa"/>
            </w:tcMar>
            <w:vAlign w:val="center"/>
          </w:tcPr>
          <w:p w14:paraId="0CE59D03" w14:textId="7233902C" w:rsidR="1612F9A0" w:rsidRDefault="1612F9A0" w:rsidP="1612F9A0">
            <w:r w:rsidRPr="1612F9A0">
              <w:rPr>
                <w:rFonts w:ascii="Calibri" w:eastAsia="Calibri" w:hAnsi="Calibri" w:cs="Calibri"/>
                <w:color w:val="000000" w:themeColor="text1"/>
              </w:rPr>
              <w:t>RJ-45</w:t>
            </w:r>
          </w:p>
        </w:tc>
        <w:tc>
          <w:tcPr>
            <w:tcW w:w="1035" w:type="dxa"/>
            <w:tcMar>
              <w:top w:w="15" w:type="dxa"/>
              <w:left w:w="15" w:type="dxa"/>
              <w:right w:w="15" w:type="dxa"/>
            </w:tcMar>
            <w:vAlign w:val="center"/>
          </w:tcPr>
          <w:p w14:paraId="6ADECF0D" w14:textId="69CCD6CB" w:rsidR="1612F9A0" w:rsidRDefault="1612F9A0" w:rsidP="1612F9A0">
            <w:r w:rsidRPr="1612F9A0">
              <w:rPr>
                <w:rFonts w:ascii="Calibri" w:eastAsia="Calibri" w:hAnsi="Calibri" w:cs="Calibri"/>
                <w:color w:val="000000" w:themeColor="text1"/>
              </w:rPr>
              <w:t>No</w:t>
            </w:r>
          </w:p>
        </w:tc>
      </w:tr>
      <w:tr w:rsidR="1612F9A0" w14:paraId="190AB591" w14:textId="77777777" w:rsidTr="00AF3E3E">
        <w:trPr>
          <w:trHeight w:val="315"/>
        </w:trPr>
        <w:tc>
          <w:tcPr>
            <w:tcW w:w="1035" w:type="dxa"/>
            <w:vMerge/>
            <w:vAlign w:val="center"/>
          </w:tcPr>
          <w:p w14:paraId="01363A02" w14:textId="76440D5F" w:rsidR="00D84E50" w:rsidRDefault="00D84E50"/>
        </w:tc>
        <w:tc>
          <w:tcPr>
            <w:tcW w:w="1035" w:type="dxa"/>
            <w:tcMar>
              <w:top w:w="15" w:type="dxa"/>
              <w:left w:w="15" w:type="dxa"/>
              <w:right w:w="15" w:type="dxa"/>
            </w:tcMar>
            <w:vAlign w:val="center"/>
          </w:tcPr>
          <w:p w14:paraId="796B90AC" w14:textId="69A6B8AE" w:rsidR="1612F9A0" w:rsidRDefault="1612F9A0" w:rsidP="1612F9A0">
            <w:r w:rsidRPr="1612F9A0">
              <w:rPr>
                <w:rFonts w:ascii="Calibri" w:eastAsia="Calibri" w:hAnsi="Calibri" w:cs="Calibri"/>
                <w:color w:val="000000" w:themeColor="text1"/>
              </w:rPr>
              <w:t>RJ-45</w:t>
            </w:r>
          </w:p>
        </w:tc>
        <w:tc>
          <w:tcPr>
            <w:tcW w:w="1035" w:type="dxa"/>
            <w:tcMar>
              <w:top w:w="15" w:type="dxa"/>
              <w:left w:w="15" w:type="dxa"/>
              <w:right w:w="15" w:type="dxa"/>
            </w:tcMar>
            <w:vAlign w:val="center"/>
          </w:tcPr>
          <w:p w14:paraId="69F1EC4C" w14:textId="27C1D343" w:rsidR="1612F9A0" w:rsidRDefault="1612F9A0" w:rsidP="1612F9A0">
            <w:r w:rsidRPr="1612F9A0">
              <w:rPr>
                <w:rFonts w:ascii="Calibri" w:eastAsia="Calibri" w:hAnsi="Calibri" w:cs="Calibri"/>
                <w:color w:val="000000" w:themeColor="text1"/>
              </w:rPr>
              <w:t>SYNC</w:t>
            </w:r>
          </w:p>
        </w:tc>
        <w:tc>
          <w:tcPr>
            <w:tcW w:w="1035" w:type="dxa"/>
            <w:tcMar>
              <w:top w:w="15" w:type="dxa"/>
              <w:left w:w="15" w:type="dxa"/>
              <w:right w:w="15" w:type="dxa"/>
            </w:tcMar>
            <w:vAlign w:val="center"/>
          </w:tcPr>
          <w:p w14:paraId="5AF047BD" w14:textId="4C03B093" w:rsidR="1612F9A0" w:rsidRDefault="1612F9A0" w:rsidP="1612F9A0">
            <w:r w:rsidRPr="1612F9A0">
              <w:rPr>
                <w:rFonts w:ascii="Calibri" w:eastAsia="Calibri" w:hAnsi="Calibri" w:cs="Calibri"/>
                <w:color w:val="000000" w:themeColor="text1"/>
              </w:rPr>
              <w:t>4</w:t>
            </w:r>
          </w:p>
        </w:tc>
        <w:tc>
          <w:tcPr>
            <w:tcW w:w="1035" w:type="dxa"/>
            <w:tcMar>
              <w:top w:w="15" w:type="dxa"/>
              <w:left w:w="15" w:type="dxa"/>
              <w:right w:w="15" w:type="dxa"/>
            </w:tcMar>
            <w:vAlign w:val="center"/>
          </w:tcPr>
          <w:p w14:paraId="73002E69" w14:textId="3353AA0B" w:rsidR="1612F9A0" w:rsidRDefault="1612F9A0" w:rsidP="1612F9A0">
            <w:r w:rsidRPr="1612F9A0">
              <w:rPr>
                <w:rFonts w:ascii="Calibri" w:eastAsia="Calibri" w:hAnsi="Calibri" w:cs="Calibri"/>
                <w:color w:val="000000" w:themeColor="text1"/>
              </w:rPr>
              <w:t>4</w:t>
            </w:r>
          </w:p>
        </w:tc>
        <w:tc>
          <w:tcPr>
            <w:tcW w:w="1035" w:type="dxa"/>
            <w:tcMar>
              <w:top w:w="15" w:type="dxa"/>
              <w:left w:w="15" w:type="dxa"/>
              <w:right w:w="15" w:type="dxa"/>
            </w:tcMar>
            <w:vAlign w:val="center"/>
          </w:tcPr>
          <w:p w14:paraId="5E4A36E4" w14:textId="1F7730BD" w:rsidR="1612F9A0" w:rsidRDefault="1612F9A0" w:rsidP="1612F9A0">
            <w:r w:rsidRPr="1612F9A0">
              <w:rPr>
                <w:rFonts w:ascii="Calibri" w:eastAsia="Calibri" w:hAnsi="Calibri" w:cs="Calibri"/>
                <w:color w:val="000000" w:themeColor="text1"/>
              </w:rPr>
              <w:t>RJ-45</w:t>
            </w:r>
          </w:p>
        </w:tc>
        <w:tc>
          <w:tcPr>
            <w:tcW w:w="1035" w:type="dxa"/>
            <w:tcMar>
              <w:top w:w="15" w:type="dxa"/>
              <w:left w:w="15" w:type="dxa"/>
              <w:right w:w="15" w:type="dxa"/>
            </w:tcMar>
            <w:vAlign w:val="center"/>
          </w:tcPr>
          <w:p w14:paraId="6B126586" w14:textId="6B481B42" w:rsidR="1612F9A0" w:rsidRDefault="1612F9A0" w:rsidP="1612F9A0">
            <w:r w:rsidRPr="1612F9A0">
              <w:rPr>
                <w:rFonts w:ascii="Calibri" w:eastAsia="Calibri" w:hAnsi="Calibri" w:cs="Calibri"/>
                <w:color w:val="000000" w:themeColor="text1"/>
              </w:rPr>
              <w:t>No</w:t>
            </w:r>
          </w:p>
        </w:tc>
      </w:tr>
      <w:tr w:rsidR="1612F9A0" w14:paraId="2186D1E7" w14:textId="77777777" w:rsidTr="00AF3E3E">
        <w:trPr>
          <w:trHeight w:val="315"/>
        </w:trPr>
        <w:tc>
          <w:tcPr>
            <w:tcW w:w="1035" w:type="dxa"/>
            <w:vMerge/>
            <w:vAlign w:val="center"/>
          </w:tcPr>
          <w:p w14:paraId="3EB9EEFA" w14:textId="044ED54A" w:rsidR="00D84E50" w:rsidRDefault="00D84E50"/>
        </w:tc>
        <w:tc>
          <w:tcPr>
            <w:tcW w:w="1035" w:type="dxa"/>
            <w:tcMar>
              <w:top w:w="15" w:type="dxa"/>
              <w:left w:w="15" w:type="dxa"/>
              <w:right w:w="15" w:type="dxa"/>
            </w:tcMar>
            <w:vAlign w:val="center"/>
          </w:tcPr>
          <w:p w14:paraId="5AD0F029" w14:textId="69DFD76A" w:rsidR="1612F9A0" w:rsidRDefault="1612F9A0" w:rsidP="1612F9A0">
            <w:r w:rsidRPr="1612F9A0">
              <w:rPr>
                <w:rFonts w:ascii="Calibri" w:eastAsia="Calibri" w:hAnsi="Calibri" w:cs="Calibri"/>
                <w:color w:val="000000" w:themeColor="text1"/>
              </w:rPr>
              <w:t>RJ-45</w:t>
            </w:r>
          </w:p>
        </w:tc>
        <w:tc>
          <w:tcPr>
            <w:tcW w:w="1035" w:type="dxa"/>
            <w:tcMar>
              <w:top w:w="15" w:type="dxa"/>
              <w:left w:w="15" w:type="dxa"/>
              <w:right w:w="15" w:type="dxa"/>
            </w:tcMar>
            <w:vAlign w:val="center"/>
          </w:tcPr>
          <w:p w14:paraId="7B86C839" w14:textId="33019339" w:rsidR="1612F9A0" w:rsidRDefault="1612F9A0" w:rsidP="1612F9A0">
            <w:r w:rsidRPr="1612F9A0">
              <w:rPr>
                <w:rFonts w:ascii="Calibri" w:eastAsia="Calibri" w:hAnsi="Calibri" w:cs="Calibri"/>
                <w:color w:val="000000" w:themeColor="text1"/>
              </w:rPr>
              <w:t>ALARM 1</w:t>
            </w:r>
          </w:p>
        </w:tc>
        <w:tc>
          <w:tcPr>
            <w:tcW w:w="1035" w:type="dxa"/>
            <w:tcMar>
              <w:top w:w="15" w:type="dxa"/>
              <w:left w:w="15" w:type="dxa"/>
              <w:right w:w="15" w:type="dxa"/>
            </w:tcMar>
            <w:vAlign w:val="center"/>
          </w:tcPr>
          <w:p w14:paraId="533F208D" w14:textId="08E07920" w:rsidR="1612F9A0" w:rsidRDefault="1612F9A0" w:rsidP="1612F9A0">
            <w:r w:rsidRPr="1612F9A0">
              <w:rPr>
                <w:rFonts w:ascii="Calibri" w:eastAsia="Calibri" w:hAnsi="Calibri" w:cs="Calibri"/>
                <w:color w:val="000000" w:themeColor="text1"/>
              </w:rPr>
              <w:t>5</w:t>
            </w:r>
          </w:p>
        </w:tc>
        <w:tc>
          <w:tcPr>
            <w:tcW w:w="1035" w:type="dxa"/>
            <w:tcMar>
              <w:top w:w="15" w:type="dxa"/>
              <w:left w:w="15" w:type="dxa"/>
              <w:right w:w="15" w:type="dxa"/>
            </w:tcMar>
            <w:vAlign w:val="center"/>
          </w:tcPr>
          <w:p w14:paraId="118B2012" w14:textId="0ADA3221" w:rsidR="1612F9A0" w:rsidRDefault="1612F9A0" w:rsidP="1612F9A0">
            <w:r w:rsidRPr="1612F9A0">
              <w:rPr>
                <w:rFonts w:ascii="Calibri" w:eastAsia="Calibri" w:hAnsi="Calibri" w:cs="Calibri"/>
                <w:color w:val="000000" w:themeColor="text1"/>
              </w:rPr>
              <w:t>5</w:t>
            </w:r>
          </w:p>
        </w:tc>
        <w:tc>
          <w:tcPr>
            <w:tcW w:w="1035" w:type="dxa"/>
            <w:tcMar>
              <w:top w:w="15" w:type="dxa"/>
              <w:left w:w="15" w:type="dxa"/>
              <w:right w:w="15" w:type="dxa"/>
            </w:tcMar>
            <w:vAlign w:val="center"/>
          </w:tcPr>
          <w:p w14:paraId="53BE2135" w14:textId="62A18424" w:rsidR="1612F9A0" w:rsidRDefault="54629F64" w:rsidP="1612F9A0">
            <w:pPr>
              <w:rPr>
                <w:rFonts w:ascii="Calibri" w:eastAsia="Calibri" w:hAnsi="Calibri" w:cs="Calibri"/>
                <w:color w:val="000000" w:themeColor="text1"/>
              </w:rPr>
            </w:pPr>
            <w:r w:rsidRPr="5E1850A2">
              <w:rPr>
                <w:rFonts w:ascii="Calibri" w:eastAsia="Calibri" w:hAnsi="Calibri" w:cs="Calibri"/>
                <w:color w:val="000000" w:themeColor="text1"/>
              </w:rPr>
              <w:t>RJ-45</w:t>
            </w:r>
          </w:p>
        </w:tc>
        <w:tc>
          <w:tcPr>
            <w:tcW w:w="1035" w:type="dxa"/>
            <w:tcMar>
              <w:top w:w="15" w:type="dxa"/>
              <w:left w:w="15" w:type="dxa"/>
              <w:right w:w="15" w:type="dxa"/>
            </w:tcMar>
            <w:vAlign w:val="center"/>
          </w:tcPr>
          <w:p w14:paraId="3AECD5F4" w14:textId="3974148F" w:rsidR="1612F9A0" w:rsidRDefault="1612F9A0" w:rsidP="1612F9A0">
            <w:r w:rsidRPr="1612F9A0">
              <w:rPr>
                <w:rFonts w:ascii="Calibri" w:eastAsia="Calibri" w:hAnsi="Calibri" w:cs="Calibri"/>
                <w:color w:val="000000" w:themeColor="text1"/>
              </w:rPr>
              <w:t>No</w:t>
            </w:r>
          </w:p>
        </w:tc>
      </w:tr>
      <w:tr w:rsidR="1612F9A0" w14:paraId="25D2C93B" w14:textId="77777777" w:rsidTr="00AF3E3E">
        <w:trPr>
          <w:trHeight w:val="315"/>
        </w:trPr>
        <w:tc>
          <w:tcPr>
            <w:tcW w:w="1035" w:type="dxa"/>
            <w:vMerge/>
            <w:vAlign w:val="center"/>
          </w:tcPr>
          <w:p w14:paraId="094CDC22" w14:textId="7C6BBA8D" w:rsidR="00D84E50" w:rsidRDefault="00D84E50"/>
        </w:tc>
        <w:tc>
          <w:tcPr>
            <w:tcW w:w="1035" w:type="dxa"/>
            <w:tcMar>
              <w:top w:w="15" w:type="dxa"/>
              <w:left w:w="15" w:type="dxa"/>
              <w:right w:w="15" w:type="dxa"/>
            </w:tcMar>
            <w:vAlign w:val="center"/>
          </w:tcPr>
          <w:p w14:paraId="380D8117" w14:textId="25A28B5C" w:rsidR="1612F9A0" w:rsidRDefault="1612F9A0" w:rsidP="1612F9A0">
            <w:r w:rsidRPr="1612F9A0">
              <w:rPr>
                <w:rFonts w:ascii="Calibri" w:eastAsia="Calibri" w:hAnsi="Calibri" w:cs="Calibri"/>
                <w:color w:val="000000" w:themeColor="text1"/>
              </w:rPr>
              <w:t>RJ-45</w:t>
            </w:r>
          </w:p>
        </w:tc>
        <w:tc>
          <w:tcPr>
            <w:tcW w:w="1035" w:type="dxa"/>
            <w:tcMar>
              <w:top w:w="15" w:type="dxa"/>
              <w:left w:w="15" w:type="dxa"/>
              <w:right w:w="15" w:type="dxa"/>
            </w:tcMar>
            <w:vAlign w:val="center"/>
          </w:tcPr>
          <w:p w14:paraId="2C962509" w14:textId="3B6D0CC4" w:rsidR="1612F9A0" w:rsidRDefault="1612F9A0" w:rsidP="1612F9A0">
            <w:r w:rsidRPr="1612F9A0">
              <w:rPr>
                <w:rFonts w:ascii="Calibri" w:eastAsia="Calibri" w:hAnsi="Calibri" w:cs="Calibri"/>
                <w:color w:val="000000" w:themeColor="text1"/>
              </w:rPr>
              <w:t>ALARM 2</w:t>
            </w:r>
          </w:p>
        </w:tc>
        <w:tc>
          <w:tcPr>
            <w:tcW w:w="1035" w:type="dxa"/>
            <w:tcMar>
              <w:top w:w="15" w:type="dxa"/>
              <w:left w:w="15" w:type="dxa"/>
              <w:right w:w="15" w:type="dxa"/>
            </w:tcMar>
            <w:vAlign w:val="center"/>
          </w:tcPr>
          <w:p w14:paraId="37D2A018" w14:textId="4A9089FF" w:rsidR="1612F9A0" w:rsidRDefault="1612F9A0" w:rsidP="1612F9A0">
            <w:r w:rsidRPr="1612F9A0">
              <w:rPr>
                <w:rFonts w:ascii="Calibri" w:eastAsia="Calibri" w:hAnsi="Calibri" w:cs="Calibri"/>
                <w:color w:val="000000" w:themeColor="text1"/>
              </w:rPr>
              <w:t>6</w:t>
            </w:r>
          </w:p>
        </w:tc>
        <w:tc>
          <w:tcPr>
            <w:tcW w:w="1035" w:type="dxa"/>
            <w:tcMar>
              <w:top w:w="15" w:type="dxa"/>
              <w:left w:w="15" w:type="dxa"/>
              <w:right w:w="15" w:type="dxa"/>
            </w:tcMar>
            <w:vAlign w:val="center"/>
          </w:tcPr>
          <w:p w14:paraId="76AFC4E9" w14:textId="0CC838DF" w:rsidR="1612F9A0" w:rsidRDefault="1612F9A0" w:rsidP="1612F9A0">
            <w:r w:rsidRPr="1612F9A0">
              <w:rPr>
                <w:rFonts w:ascii="Calibri" w:eastAsia="Calibri" w:hAnsi="Calibri" w:cs="Calibri"/>
                <w:color w:val="000000" w:themeColor="text1"/>
              </w:rPr>
              <w:t>6</w:t>
            </w:r>
          </w:p>
        </w:tc>
        <w:tc>
          <w:tcPr>
            <w:tcW w:w="1035" w:type="dxa"/>
            <w:tcMar>
              <w:top w:w="15" w:type="dxa"/>
              <w:left w:w="15" w:type="dxa"/>
              <w:right w:w="15" w:type="dxa"/>
            </w:tcMar>
            <w:vAlign w:val="center"/>
          </w:tcPr>
          <w:p w14:paraId="75A9F850" w14:textId="7C48C0C4" w:rsidR="1612F9A0" w:rsidRDefault="1612F9A0" w:rsidP="1612F9A0">
            <w:r w:rsidRPr="1612F9A0">
              <w:rPr>
                <w:rFonts w:ascii="Calibri" w:eastAsia="Calibri" w:hAnsi="Calibri" w:cs="Calibri"/>
                <w:color w:val="000000" w:themeColor="text1"/>
              </w:rPr>
              <w:t>RJ-45</w:t>
            </w:r>
          </w:p>
        </w:tc>
        <w:tc>
          <w:tcPr>
            <w:tcW w:w="1035" w:type="dxa"/>
            <w:tcMar>
              <w:top w:w="15" w:type="dxa"/>
              <w:left w:w="15" w:type="dxa"/>
              <w:right w:w="15" w:type="dxa"/>
            </w:tcMar>
            <w:vAlign w:val="center"/>
          </w:tcPr>
          <w:p w14:paraId="3059D1F0" w14:textId="011E1F1F" w:rsidR="1612F9A0" w:rsidRDefault="1612F9A0" w:rsidP="1612F9A0">
            <w:r w:rsidRPr="1612F9A0">
              <w:rPr>
                <w:rFonts w:ascii="Calibri" w:eastAsia="Calibri" w:hAnsi="Calibri" w:cs="Calibri"/>
                <w:color w:val="000000" w:themeColor="text1"/>
              </w:rPr>
              <w:t>No</w:t>
            </w:r>
          </w:p>
        </w:tc>
      </w:tr>
      <w:tr w:rsidR="1612F9A0" w14:paraId="188A533A" w14:textId="77777777" w:rsidTr="00AF3E3E">
        <w:trPr>
          <w:trHeight w:val="315"/>
        </w:trPr>
        <w:tc>
          <w:tcPr>
            <w:tcW w:w="1035" w:type="dxa"/>
            <w:vMerge/>
            <w:tcMar>
              <w:top w:w="15" w:type="dxa"/>
              <w:left w:w="15" w:type="dxa"/>
              <w:right w:w="15" w:type="dxa"/>
            </w:tcMar>
            <w:vAlign w:val="center"/>
          </w:tcPr>
          <w:p w14:paraId="00BEFFE7" w14:textId="524E185E" w:rsidR="1612F9A0" w:rsidRDefault="1612F9A0" w:rsidP="1612F9A0"/>
        </w:tc>
        <w:tc>
          <w:tcPr>
            <w:tcW w:w="1035" w:type="dxa"/>
            <w:tcMar>
              <w:top w:w="15" w:type="dxa"/>
              <w:left w:w="15" w:type="dxa"/>
              <w:right w:w="15" w:type="dxa"/>
            </w:tcMar>
            <w:vAlign w:val="center"/>
          </w:tcPr>
          <w:p w14:paraId="6DFD3C65" w14:textId="4AFE8CF4" w:rsidR="1612F9A0" w:rsidRDefault="1612F9A0" w:rsidP="1612F9A0">
            <w:r w:rsidRPr="1612F9A0">
              <w:rPr>
                <w:rFonts w:ascii="Calibri" w:eastAsia="Calibri" w:hAnsi="Calibri" w:cs="Calibri"/>
                <w:color w:val="000000" w:themeColor="text1"/>
              </w:rPr>
              <w:t>RJ-45</w:t>
            </w:r>
          </w:p>
        </w:tc>
        <w:tc>
          <w:tcPr>
            <w:tcW w:w="1035" w:type="dxa"/>
            <w:tcMar>
              <w:top w:w="15" w:type="dxa"/>
              <w:left w:w="15" w:type="dxa"/>
              <w:right w:w="15" w:type="dxa"/>
            </w:tcMar>
            <w:vAlign w:val="center"/>
          </w:tcPr>
          <w:p w14:paraId="4C75A776" w14:textId="4201628D" w:rsidR="1612F9A0" w:rsidRDefault="1612F9A0" w:rsidP="1612F9A0">
            <w:r w:rsidRPr="1612F9A0">
              <w:rPr>
                <w:rFonts w:ascii="Calibri" w:eastAsia="Calibri" w:hAnsi="Calibri" w:cs="Calibri"/>
                <w:color w:val="000000" w:themeColor="text1"/>
              </w:rPr>
              <w:t>LMT</w:t>
            </w:r>
          </w:p>
        </w:tc>
        <w:tc>
          <w:tcPr>
            <w:tcW w:w="1035" w:type="dxa"/>
            <w:tcMar>
              <w:top w:w="15" w:type="dxa"/>
              <w:left w:w="15" w:type="dxa"/>
              <w:right w:w="15" w:type="dxa"/>
            </w:tcMar>
            <w:vAlign w:val="center"/>
          </w:tcPr>
          <w:p w14:paraId="78436EA3" w14:textId="22D2F78D" w:rsidR="1612F9A0" w:rsidRDefault="1612F9A0" w:rsidP="1612F9A0">
            <w:r w:rsidRPr="1612F9A0">
              <w:rPr>
                <w:rFonts w:ascii="Calibri" w:eastAsia="Calibri" w:hAnsi="Calibri" w:cs="Calibri"/>
                <w:color w:val="000000" w:themeColor="text1"/>
              </w:rPr>
              <w:t>7</w:t>
            </w:r>
          </w:p>
        </w:tc>
        <w:tc>
          <w:tcPr>
            <w:tcW w:w="1035" w:type="dxa"/>
            <w:tcMar>
              <w:top w:w="15" w:type="dxa"/>
              <w:left w:w="15" w:type="dxa"/>
              <w:right w:w="15" w:type="dxa"/>
            </w:tcMar>
            <w:vAlign w:val="center"/>
          </w:tcPr>
          <w:p w14:paraId="3DF12CDC" w14:textId="07E273BC" w:rsidR="1612F9A0" w:rsidRDefault="1612F9A0" w:rsidP="1612F9A0">
            <w:r w:rsidRPr="1612F9A0">
              <w:rPr>
                <w:rFonts w:ascii="Calibri" w:eastAsia="Calibri" w:hAnsi="Calibri" w:cs="Calibri"/>
                <w:color w:val="000000" w:themeColor="text1"/>
              </w:rPr>
              <w:t>7</w:t>
            </w:r>
          </w:p>
        </w:tc>
        <w:tc>
          <w:tcPr>
            <w:tcW w:w="1035" w:type="dxa"/>
            <w:tcMar>
              <w:top w:w="15" w:type="dxa"/>
              <w:left w:w="15" w:type="dxa"/>
              <w:right w:w="15" w:type="dxa"/>
            </w:tcMar>
            <w:vAlign w:val="center"/>
          </w:tcPr>
          <w:p w14:paraId="0D16086F" w14:textId="75B466F4" w:rsidR="1612F9A0" w:rsidRDefault="1612F9A0" w:rsidP="1612F9A0">
            <w:r w:rsidRPr="1612F9A0">
              <w:rPr>
                <w:rFonts w:ascii="Calibri" w:eastAsia="Calibri" w:hAnsi="Calibri" w:cs="Calibri"/>
                <w:color w:val="000000" w:themeColor="text1"/>
              </w:rPr>
              <w:t>RJ-45</w:t>
            </w:r>
          </w:p>
        </w:tc>
        <w:tc>
          <w:tcPr>
            <w:tcW w:w="1035" w:type="dxa"/>
            <w:tcMar>
              <w:top w:w="15" w:type="dxa"/>
              <w:left w:w="15" w:type="dxa"/>
              <w:right w:w="15" w:type="dxa"/>
            </w:tcMar>
            <w:vAlign w:val="center"/>
          </w:tcPr>
          <w:p w14:paraId="26EDE2B8" w14:textId="4926245B" w:rsidR="1612F9A0" w:rsidRDefault="1612F9A0" w:rsidP="1612F9A0">
            <w:r w:rsidRPr="1612F9A0">
              <w:rPr>
                <w:rFonts w:ascii="Calibri" w:eastAsia="Calibri" w:hAnsi="Calibri" w:cs="Calibri"/>
                <w:color w:val="000000" w:themeColor="text1"/>
              </w:rPr>
              <w:t>No</w:t>
            </w:r>
          </w:p>
        </w:tc>
      </w:tr>
      <w:tr w:rsidR="1612F9A0" w14:paraId="14033C53" w14:textId="77777777" w:rsidTr="00AF3E3E">
        <w:trPr>
          <w:trHeight w:val="525"/>
        </w:trPr>
        <w:tc>
          <w:tcPr>
            <w:tcW w:w="1035" w:type="dxa"/>
            <w:vMerge/>
            <w:tcMar>
              <w:top w:w="15" w:type="dxa"/>
              <w:left w:w="15" w:type="dxa"/>
              <w:right w:w="15" w:type="dxa"/>
            </w:tcMar>
            <w:vAlign w:val="center"/>
          </w:tcPr>
          <w:p w14:paraId="1F01A739" w14:textId="12739663" w:rsidR="1612F9A0" w:rsidRDefault="1612F9A0" w:rsidP="1612F9A0"/>
        </w:tc>
        <w:tc>
          <w:tcPr>
            <w:tcW w:w="1035" w:type="dxa"/>
            <w:tcMar>
              <w:top w:w="15" w:type="dxa"/>
              <w:left w:w="15" w:type="dxa"/>
              <w:right w:w="15" w:type="dxa"/>
            </w:tcMar>
            <w:vAlign w:val="center"/>
          </w:tcPr>
          <w:p w14:paraId="34F87AE1" w14:textId="363026DB" w:rsidR="1612F9A0" w:rsidRDefault="1612F9A0" w:rsidP="1612F9A0">
            <w:r w:rsidRPr="1612F9A0">
              <w:rPr>
                <w:rFonts w:ascii="Calibri" w:eastAsia="Calibri" w:hAnsi="Calibri" w:cs="Calibri"/>
                <w:color w:val="000000" w:themeColor="text1"/>
              </w:rPr>
              <w:t>USB 3.1 TYPE-C</w:t>
            </w:r>
          </w:p>
        </w:tc>
        <w:tc>
          <w:tcPr>
            <w:tcW w:w="1035" w:type="dxa"/>
            <w:tcMar>
              <w:top w:w="15" w:type="dxa"/>
              <w:left w:w="15" w:type="dxa"/>
              <w:right w:w="15" w:type="dxa"/>
            </w:tcMar>
            <w:vAlign w:val="center"/>
          </w:tcPr>
          <w:p w14:paraId="0436FB28" w14:textId="08DD9F69" w:rsidR="1612F9A0" w:rsidRDefault="1612F9A0" w:rsidP="1612F9A0">
            <w:r w:rsidRPr="1612F9A0">
              <w:rPr>
                <w:rFonts w:ascii="Calibri" w:eastAsia="Calibri" w:hAnsi="Calibri" w:cs="Calibri"/>
                <w:color w:val="000000" w:themeColor="text1"/>
              </w:rPr>
              <w:t>USB</w:t>
            </w:r>
          </w:p>
        </w:tc>
        <w:tc>
          <w:tcPr>
            <w:tcW w:w="1035" w:type="dxa"/>
            <w:tcMar>
              <w:top w:w="15" w:type="dxa"/>
              <w:left w:w="15" w:type="dxa"/>
              <w:right w:w="15" w:type="dxa"/>
            </w:tcMar>
            <w:vAlign w:val="center"/>
          </w:tcPr>
          <w:p w14:paraId="56A3600A" w14:textId="026A8A7D" w:rsidR="1612F9A0" w:rsidRDefault="1612F9A0" w:rsidP="1612F9A0">
            <w:r w:rsidRPr="1612F9A0">
              <w:rPr>
                <w:rFonts w:ascii="Calibri" w:eastAsia="Calibri" w:hAnsi="Calibri" w:cs="Calibri"/>
                <w:color w:val="000000" w:themeColor="text1"/>
              </w:rPr>
              <w:t>8</w:t>
            </w:r>
          </w:p>
        </w:tc>
        <w:tc>
          <w:tcPr>
            <w:tcW w:w="1035" w:type="dxa"/>
            <w:tcMar>
              <w:top w:w="15" w:type="dxa"/>
              <w:left w:w="15" w:type="dxa"/>
              <w:right w:w="15" w:type="dxa"/>
            </w:tcMar>
            <w:vAlign w:val="center"/>
          </w:tcPr>
          <w:p w14:paraId="1FBD218D" w14:textId="72B45E2A" w:rsidR="1612F9A0" w:rsidRDefault="1612F9A0" w:rsidP="1612F9A0">
            <w:r w:rsidRPr="1612F9A0">
              <w:rPr>
                <w:rFonts w:ascii="Calibri" w:eastAsia="Calibri" w:hAnsi="Calibri" w:cs="Calibri"/>
                <w:color w:val="000000" w:themeColor="text1"/>
              </w:rPr>
              <w:t>8</w:t>
            </w:r>
          </w:p>
        </w:tc>
        <w:tc>
          <w:tcPr>
            <w:tcW w:w="1035" w:type="dxa"/>
            <w:tcMar>
              <w:top w:w="15" w:type="dxa"/>
              <w:left w:w="15" w:type="dxa"/>
              <w:right w:w="15" w:type="dxa"/>
            </w:tcMar>
            <w:vAlign w:val="center"/>
          </w:tcPr>
          <w:p w14:paraId="177F8920" w14:textId="1A7418A3" w:rsidR="1612F9A0" w:rsidRDefault="1612F9A0" w:rsidP="1612F9A0">
            <w:r w:rsidRPr="1612F9A0">
              <w:rPr>
                <w:rFonts w:ascii="Calibri" w:eastAsia="Calibri" w:hAnsi="Calibri" w:cs="Calibri"/>
                <w:color w:val="000000" w:themeColor="text1"/>
              </w:rPr>
              <w:t>USB</w:t>
            </w:r>
          </w:p>
        </w:tc>
        <w:tc>
          <w:tcPr>
            <w:tcW w:w="1035" w:type="dxa"/>
            <w:tcMar>
              <w:top w:w="15" w:type="dxa"/>
              <w:left w:w="15" w:type="dxa"/>
              <w:right w:w="15" w:type="dxa"/>
            </w:tcMar>
            <w:vAlign w:val="center"/>
          </w:tcPr>
          <w:p w14:paraId="1AC2E17D" w14:textId="042C6134" w:rsidR="1612F9A0" w:rsidRDefault="1612F9A0" w:rsidP="1612F9A0">
            <w:r w:rsidRPr="1612F9A0">
              <w:rPr>
                <w:rFonts w:ascii="Calibri" w:eastAsia="Calibri" w:hAnsi="Calibri" w:cs="Calibri"/>
                <w:color w:val="000000" w:themeColor="text1"/>
              </w:rPr>
              <w:t>No</w:t>
            </w:r>
          </w:p>
        </w:tc>
      </w:tr>
    </w:tbl>
    <w:p w14:paraId="17101A77" w14:textId="254ACF2D" w:rsidR="1612F9A0" w:rsidRDefault="1612F9A0" w:rsidP="1612F9A0">
      <w:pPr>
        <w:pStyle w:val="BodyText"/>
        <w:rPr>
          <w:lang w:val="en-CA"/>
        </w:rPr>
      </w:pPr>
    </w:p>
    <w:p w14:paraId="36A5CB97" w14:textId="0DEBB2B3" w:rsidR="008E499D" w:rsidRDefault="6022C80B" w:rsidP="008E499D">
      <w:pPr>
        <w:pStyle w:val="Heading4"/>
        <w:rPr>
          <w:lang w:val="en-CA"/>
        </w:rPr>
      </w:pPr>
      <w:r w:rsidRPr="47D17CDD">
        <w:rPr>
          <w:lang w:val="en-CA"/>
        </w:rPr>
        <w:t xml:space="preserve">Pluggable Ports </w:t>
      </w:r>
    </w:p>
    <w:tbl>
      <w:tblPr>
        <w:tblW w:w="0" w:type="auto"/>
        <w:tblLayout w:type="fixed"/>
        <w:tblLook w:val="06A0" w:firstRow="1" w:lastRow="0" w:firstColumn="1" w:lastColumn="0" w:noHBand="1" w:noVBand="1"/>
      </w:tblPr>
      <w:tblGrid>
        <w:gridCol w:w="4005"/>
        <w:gridCol w:w="1380"/>
        <w:gridCol w:w="945"/>
        <w:gridCol w:w="885"/>
        <w:gridCol w:w="945"/>
        <w:gridCol w:w="915"/>
        <w:gridCol w:w="960"/>
      </w:tblGrid>
      <w:tr w:rsidR="5B1C25B2" w14:paraId="7A2C6508" w14:textId="77777777" w:rsidTr="5B1C25B2">
        <w:trPr>
          <w:trHeight w:val="495"/>
        </w:trPr>
        <w:tc>
          <w:tcPr>
            <w:tcW w:w="4005" w:type="dxa"/>
            <w:tcBorders>
              <w:top w:val="single" w:sz="4" w:space="0" w:color="000000" w:themeColor="text1"/>
              <w:left w:val="single" w:sz="4" w:space="0" w:color="000000" w:themeColor="text1"/>
              <w:bottom w:val="single" w:sz="8" w:space="0" w:color="000000" w:themeColor="text1"/>
              <w:right w:val="single" w:sz="8" w:space="0" w:color="000000" w:themeColor="text1"/>
            </w:tcBorders>
            <w:shd w:val="clear" w:color="auto" w:fill="548DD4" w:themeFill="text2" w:themeFillTint="99"/>
            <w:tcMar>
              <w:top w:w="15" w:type="dxa"/>
              <w:left w:w="15" w:type="dxa"/>
              <w:right w:w="15" w:type="dxa"/>
            </w:tcMar>
            <w:vAlign w:val="center"/>
          </w:tcPr>
          <w:p w14:paraId="6FC252FF" w14:textId="46D19BC3" w:rsidR="5B1C25B2" w:rsidRDefault="5B1C25B2" w:rsidP="5B1C25B2">
            <w:r w:rsidRPr="5B1C25B2">
              <w:rPr>
                <w:rFonts w:ascii="Calibri" w:eastAsia="Calibri" w:hAnsi="Calibri" w:cs="Calibri"/>
                <w:b/>
                <w:bCs/>
                <w:color w:val="000000" w:themeColor="text1"/>
              </w:rPr>
              <w:t>Pluggable Archetype Name</w:t>
            </w:r>
            <w:r w:rsidRPr="5B1C25B2">
              <w:rPr>
                <w:rFonts w:ascii="Calibri" w:eastAsia="Calibri" w:hAnsi="Calibri" w:cs="Calibri"/>
                <w:color w:val="000000" w:themeColor="text1"/>
              </w:rPr>
              <w:t xml:space="preserve">  </w:t>
            </w:r>
          </w:p>
        </w:tc>
        <w:tc>
          <w:tcPr>
            <w:tcW w:w="1380" w:type="dxa"/>
            <w:tcBorders>
              <w:top w:val="single" w:sz="4" w:space="0" w:color="000000" w:themeColor="text1"/>
              <w:left w:val="single" w:sz="8" w:space="0" w:color="000000" w:themeColor="text1"/>
              <w:bottom w:val="nil"/>
              <w:right w:val="single" w:sz="8" w:space="0" w:color="000000" w:themeColor="text1"/>
            </w:tcBorders>
            <w:shd w:val="clear" w:color="auto" w:fill="548DD4" w:themeFill="text2" w:themeFillTint="99"/>
            <w:tcMar>
              <w:top w:w="15" w:type="dxa"/>
              <w:left w:w="15" w:type="dxa"/>
              <w:right w:w="15" w:type="dxa"/>
            </w:tcMar>
            <w:vAlign w:val="center"/>
          </w:tcPr>
          <w:p w14:paraId="22A11F4D" w14:textId="53853B94" w:rsidR="5B1C25B2" w:rsidRDefault="5B1C25B2" w:rsidP="5B1C25B2">
            <w:r w:rsidRPr="5B1C25B2">
              <w:rPr>
                <w:rFonts w:ascii="Calibri" w:eastAsia="Calibri" w:hAnsi="Calibri" w:cs="Calibri"/>
                <w:b/>
                <w:bCs/>
                <w:color w:val="000000" w:themeColor="text1"/>
              </w:rPr>
              <w:t>Port Archetype</w:t>
            </w:r>
            <w:r w:rsidRPr="5B1C25B2">
              <w:rPr>
                <w:rFonts w:ascii="Calibri" w:eastAsia="Calibri" w:hAnsi="Calibri" w:cs="Calibri"/>
                <w:color w:val="000000" w:themeColor="text1"/>
              </w:rPr>
              <w:t xml:space="preserve">  </w:t>
            </w:r>
          </w:p>
        </w:tc>
        <w:tc>
          <w:tcPr>
            <w:tcW w:w="945" w:type="dxa"/>
            <w:tcBorders>
              <w:top w:val="single" w:sz="4" w:space="0" w:color="000000" w:themeColor="text1"/>
              <w:left w:val="single" w:sz="8" w:space="0" w:color="000000" w:themeColor="text1"/>
              <w:bottom w:val="nil"/>
              <w:right w:val="single" w:sz="8" w:space="0" w:color="000000" w:themeColor="text1"/>
            </w:tcBorders>
            <w:shd w:val="clear" w:color="auto" w:fill="548DD4" w:themeFill="text2" w:themeFillTint="99"/>
            <w:tcMar>
              <w:top w:w="15" w:type="dxa"/>
              <w:left w:w="15" w:type="dxa"/>
              <w:right w:w="15" w:type="dxa"/>
            </w:tcMar>
            <w:vAlign w:val="center"/>
          </w:tcPr>
          <w:p w14:paraId="09991B18" w14:textId="3F6F50F5" w:rsidR="5B1C25B2" w:rsidRDefault="5B1C25B2" w:rsidP="5B1C25B2">
            <w:r w:rsidRPr="5B1C25B2">
              <w:rPr>
                <w:rFonts w:ascii="Calibri" w:eastAsia="Calibri" w:hAnsi="Calibri" w:cs="Calibri"/>
                <w:b/>
                <w:bCs/>
                <w:color w:val="000000" w:themeColor="text1"/>
              </w:rPr>
              <w:t>Port Archetype Instance</w:t>
            </w:r>
            <w:r w:rsidRPr="5B1C25B2">
              <w:rPr>
                <w:rFonts w:ascii="Calibri" w:eastAsia="Calibri" w:hAnsi="Calibri" w:cs="Calibri"/>
                <w:color w:val="000000" w:themeColor="text1"/>
              </w:rPr>
              <w:t xml:space="preserve">  </w:t>
            </w:r>
          </w:p>
        </w:tc>
        <w:tc>
          <w:tcPr>
            <w:tcW w:w="885" w:type="dxa"/>
            <w:tcBorders>
              <w:top w:val="single" w:sz="4" w:space="0" w:color="000000" w:themeColor="text1"/>
              <w:left w:val="single" w:sz="8" w:space="0" w:color="000000" w:themeColor="text1"/>
              <w:bottom w:val="nil"/>
              <w:right w:val="single" w:sz="8" w:space="0" w:color="000000" w:themeColor="text1"/>
            </w:tcBorders>
            <w:shd w:val="clear" w:color="auto" w:fill="548DD4" w:themeFill="text2" w:themeFillTint="99"/>
            <w:tcMar>
              <w:top w:w="15" w:type="dxa"/>
              <w:left w:w="15" w:type="dxa"/>
              <w:right w:w="15" w:type="dxa"/>
            </w:tcMar>
            <w:vAlign w:val="center"/>
          </w:tcPr>
          <w:p w14:paraId="15220DAA" w14:textId="4C879F8E" w:rsidR="5B1C25B2" w:rsidRDefault="5B1C25B2" w:rsidP="5B1C25B2">
            <w:r w:rsidRPr="5B1C25B2">
              <w:rPr>
                <w:rFonts w:ascii="Calibri" w:eastAsia="Calibri" w:hAnsi="Calibri" w:cs="Calibri"/>
                <w:b/>
                <w:bCs/>
                <w:color w:val="000000" w:themeColor="text1"/>
              </w:rPr>
              <w:t>Port Number</w:t>
            </w:r>
            <w:r w:rsidRPr="5B1C25B2">
              <w:rPr>
                <w:rFonts w:ascii="Calibri" w:eastAsia="Calibri" w:hAnsi="Calibri" w:cs="Calibri"/>
                <w:color w:val="000000" w:themeColor="text1"/>
              </w:rPr>
              <w:t xml:space="preserve">  </w:t>
            </w:r>
          </w:p>
        </w:tc>
        <w:tc>
          <w:tcPr>
            <w:tcW w:w="945" w:type="dxa"/>
            <w:tcBorders>
              <w:top w:val="single" w:sz="4" w:space="0" w:color="000000" w:themeColor="text1"/>
              <w:left w:val="single" w:sz="8" w:space="0" w:color="000000" w:themeColor="text1"/>
              <w:bottom w:val="nil"/>
              <w:right w:val="single" w:sz="8" w:space="0" w:color="000000" w:themeColor="text1"/>
            </w:tcBorders>
            <w:shd w:val="clear" w:color="auto" w:fill="548DD4" w:themeFill="text2" w:themeFillTint="99"/>
            <w:tcMar>
              <w:top w:w="15" w:type="dxa"/>
              <w:left w:w="15" w:type="dxa"/>
              <w:right w:w="15" w:type="dxa"/>
            </w:tcMar>
            <w:vAlign w:val="center"/>
          </w:tcPr>
          <w:p w14:paraId="61CA5E3F" w14:textId="4D1E093A" w:rsidR="5B1C25B2" w:rsidRDefault="5B1C25B2" w:rsidP="5B1C25B2">
            <w:r w:rsidRPr="5B1C25B2">
              <w:rPr>
                <w:rFonts w:ascii="Calibri" w:eastAsia="Calibri" w:hAnsi="Calibri" w:cs="Calibri"/>
                <w:b/>
                <w:bCs/>
                <w:color w:val="000000" w:themeColor="text1"/>
              </w:rPr>
              <w:t>Port Sequence</w:t>
            </w:r>
            <w:r w:rsidRPr="5B1C25B2">
              <w:rPr>
                <w:rFonts w:ascii="Calibri" w:eastAsia="Calibri" w:hAnsi="Calibri" w:cs="Calibri"/>
                <w:color w:val="000000" w:themeColor="text1"/>
              </w:rPr>
              <w:t xml:space="preserve">  </w:t>
            </w:r>
          </w:p>
        </w:tc>
        <w:tc>
          <w:tcPr>
            <w:tcW w:w="915" w:type="dxa"/>
            <w:tcBorders>
              <w:top w:val="single" w:sz="4" w:space="0" w:color="000000" w:themeColor="text1"/>
              <w:left w:val="single" w:sz="8" w:space="0" w:color="000000" w:themeColor="text1"/>
              <w:bottom w:val="nil"/>
              <w:right w:val="single" w:sz="8" w:space="0" w:color="000000" w:themeColor="text1"/>
            </w:tcBorders>
            <w:shd w:val="clear" w:color="auto" w:fill="548DD4" w:themeFill="text2" w:themeFillTint="99"/>
            <w:tcMar>
              <w:top w:w="15" w:type="dxa"/>
              <w:left w:w="15" w:type="dxa"/>
              <w:right w:w="15" w:type="dxa"/>
            </w:tcMar>
            <w:vAlign w:val="center"/>
          </w:tcPr>
          <w:p w14:paraId="3D231464" w14:textId="0DF21231" w:rsidR="5B1C25B2" w:rsidRDefault="5B1C25B2" w:rsidP="5B1C25B2">
            <w:r w:rsidRPr="5B1C25B2">
              <w:rPr>
                <w:rFonts w:ascii="Calibri" w:eastAsia="Calibri" w:hAnsi="Calibri" w:cs="Calibri"/>
                <w:b/>
                <w:bCs/>
                <w:color w:val="000000" w:themeColor="text1"/>
              </w:rPr>
              <w:t>Port Type Name</w:t>
            </w:r>
            <w:r w:rsidRPr="5B1C25B2">
              <w:rPr>
                <w:rFonts w:ascii="Calibri" w:eastAsia="Calibri" w:hAnsi="Calibri" w:cs="Calibri"/>
                <w:color w:val="000000" w:themeColor="text1"/>
              </w:rPr>
              <w:t xml:space="preserve">  </w:t>
            </w:r>
          </w:p>
        </w:tc>
        <w:tc>
          <w:tcPr>
            <w:tcW w:w="960" w:type="dxa"/>
            <w:tcBorders>
              <w:top w:val="single" w:sz="4" w:space="0" w:color="000000" w:themeColor="text1"/>
              <w:left w:val="single" w:sz="8" w:space="0" w:color="000000" w:themeColor="text1"/>
              <w:bottom w:val="nil"/>
              <w:right w:val="single" w:sz="4" w:space="0" w:color="000000" w:themeColor="text1"/>
            </w:tcBorders>
            <w:shd w:val="clear" w:color="auto" w:fill="548DD4" w:themeFill="text2" w:themeFillTint="99"/>
            <w:tcMar>
              <w:top w:w="15" w:type="dxa"/>
              <w:left w:w="15" w:type="dxa"/>
              <w:right w:w="15" w:type="dxa"/>
            </w:tcMar>
            <w:vAlign w:val="center"/>
          </w:tcPr>
          <w:p w14:paraId="4452ADC3" w14:textId="1764EF83" w:rsidR="5B1C25B2" w:rsidRDefault="5B1C25B2" w:rsidP="5B1C25B2">
            <w:r w:rsidRPr="5B1C25B2">
              <w:rPr>
                <w:rFonts w:ascii="Calibri" w:eastAsia="Calibri" w:hAnsi="Calibri" w:cs="Calibri"/>
                <w:b/>
                <w:bCs/>
                <w:color w:val="000000" w:themeColor="text1"/>
              </w:rPr>
              <w:t>Logical Interface Required</w:t>
            </w:r>
            <w:r w:rsidRPr="5B1C25B2">
              <w:rPr>
                <w:rFonts w:ascii="Calibri" w:eastAsia="Calibri" w:hAnsi="Calibri" w:cs="Calibri"/>
                <w:color w:val="000000" w:themeColor="text1"/>
              </w:rPr>
              <w:t xml:space="preserve">  </w:t>
            </w:r>
          </w:p>
        </w:tc>
      </w:tr>
      <w:tr w:rsidR="5B1C25B2" w14:paraId="75348511" w14:textId="77777777" w:rsidTr="5B1C25B2">
        <w:trPr>
          <w:trHeight w:val="495"/>
        </w:trPr>
        <w:tc>
          <w:tcPr>
            <w:tcW w:w="4005" w:type="dxa"/>
            <w:tcBorders>
              <w:top w:val="single" w:sz="8" w:space="0" w:color="000000" w:themeColor="text1"/>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2408F04" w14:textId="67C5546B" w:rsidR="5B1C25B2" w:rsidRDefault="5B1C25B2" w:rsidP="5B1C25B2">
            <w:r w:rsidRPr="5B1C25B2">
              <w:rPr>
                <w:rFonts w:ascii="Calibri" w:eastAsia="Calibri" w:hAnsi="Calibri" w:cs="Calibri"/>
                <w:color w:val="000000" w:themeColor="text1"/>
                <w:sz w:val="22"/>
                <w:szCs w:val="22"/>
              </w:rPr>
              <w:t xml:space="preserve">SFP:Ericsson-10GBASE -Pluggable  </w:t>
            </w:r>
          </w:p>
        </w:tc>
        <w:tc>
          <w:tcPr>
            <w:tcW w:w="1380"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center"/>
          </w:tcPr>
          <w:p w14:paraId="1BBE0CC1" w14:textId="20B4EC3F" w:rsidR="5B1C25B2" w:rsidRDefault="0025028C" w:rsidP="5B1C25B2">
            <w:r w:rsidRPr="0037099D">
              <w:rPr>
                <w:rFonts w:ascii="Calibri" w:eastAsia="Calibri" w:hAnsi="Calibri" w:cs="Calibri"/>
                <w:color w:val="000000" w:themeColor="text1"/>
              </w:rPr>
              <w:t>10</w:t>
            </w:r>
            <w:r>
              <w:rPr>
                <w:rFonts w:ascii="Calibri" w:eastAsia="Calibri" w:hAnsi="Calibri" w:cs="Calibri"/>
                <w:color w:val="000000" w:themeColor="text1"/>
              </w:rPr>
              <w:t xml:space="preserve"> Gigabit Ethernet</w:t>
            </w:r>
          </w:p>
        </w:tc>
        <w:tc>
          <w:tcPr>
            <w:tcW w:w="945"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center"/>
          </w:tcPr>
          <w:p w14:paraId="1E29E29A" w14:textId="3D1AF649" w:rsidR="5B1C25B2" w:rsidRDefault="5B1C25B2" w:rsidP="5B1C25B2">
            <w:r w:rsidRPr="5B1C25B2">
              <w:rPr>
                <w:rFonts w:ascii="Calibri" w:eastAsia="Calibri" w:hAnsi="Calibri" w:cs="Calibri"/>
                <w:color w:val="000000" w:themeColor="text1"/>
              </w:rPr>
              <w:t xml:space="preserve">TN B  </w:t>
            </w:r>
          </w:p>
        </w:tc>
        <w:tc>
          <w:tcPr>
            <w:tcW w:w="885"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center"/>
          </w:tcPr>
          <w:p w14:paraId="5CE281DB" w14:textId="2C6711FD" w:rsidR="5B1C25B2" w:rsidRDefault="5B1C25B2" w:rsidP="5B1C25B2">
            <w:r w:rsidRPr="5B1C25B2">
              <w:rPr>
                <w:rFonts w:ascii="Calibri" w:eastAsia="Calibri" w:hAnsi="Calibri" w:cs="Calibri"/>
                <w:color w:val="000000" w:themeColor="text1"/>
              </w:rPr>
              <w:t xml:space="preserve">1  </w:t>
            </w:r>
          </w:p>
        </w:tc>
        <w:tc>
          <w:tcPr>
            <w:tcW w:w="945"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center"/>
          </w:tcPr>
          <w:p w14:paraId="7C7B86E6" w14:textId="048FE49A" w:rsidR="5B1C25B2" w:rsidRDefault="5B1C25B2" w:rsidP="5B1C25B2">
            <w:r w:rsidRPr="5B1C25B2">
              <w:rPr>
                <w:rFonts w:ascii="Calibri" w:eastAsia="Calibri" w:hAnsi="Calibri" w:cs="Calibri"/>
                <w:color w:val="000000" w:themeColor="text1"/>
              </w:rPr>
              <w:t xml:space="preserve">1  </w:t>
            </w:r>
          </w:p>
        </w:tc>
        <w:tc>
          <w:tcPr>
            <w:tcW w:w="915"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center"/>
          </w:tcPr>
          <w:p w14:paraId="21484E36" w14:textId="6DD97096" w:rsidR="5B1C25B2" w:rsidRDefault="0025028C" w:rsidP="5B1C25B2">
            <w:r w:rsidRPr="0037099D">
              <w:rPr>
                <w:rFonts w:ascii="Calibri" w:eastAsia="Calibri" w:hAnsi="Calibri" w:cs="Calibri"/>
                <w:color w:val="000000" w:themeColor="text1"/>
              </w:rPr>
              <w:t>10</w:t>
            </w:r>
            <w:r>
              <w:rPr>
                <w:rFonts w:ascii="Calibri" w:eastAsia="Calibri" w:hAnsi="Calibri" w:cs="Calibri"/>
                <w:color w:val="000000" w:themeColor="text1"/>
              </w:rPr>
              <w:t xml:space="preserve"> Gigabit Ethernet</w:t>
            </w:r>
          </w:p>
        </w:tc>
        <w:tc>
          <w:tcPr>
            <w:tcW w:w="960" w:type="dxa"/>
            <w:tcBorders>
              <w:top w:val="nil"/>
              <w:left w:val="single" w:sz="8" w:space="0" w:color="000000" w:themeColor="text1"/>
              <w:bottom w:val="single" w:sz="8"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5B298FE" w14:textId="7EED0DE9" w:rsidR="5B1C25B2" w:rsidRDefault="5B1C25B2" w:rsidP="5B1C25B2">
            <w:r w:rsidRPr="5B1C25B2">
              <w:rPr>
                <w:rFonts w:ascii="Calibri" w:eastAsia="Calibri" w:hAnsi="Calibri" w:cs="Calibri"/>
                <w:color w:val="000000" w:themeColor="text1"/>
              </w:rPr>
              <w:t xml:space="preserve">No  </w:t>
            </w:r>
          </w:p>
        </w:tc>
      </w:tr>
      <w:tr w:rsidR="5B1C25B2" w14:paraId="2451F057" w14:textId="77777777" w:rsidTr="5B1C25B2">
        <w:trPr>
          <w:trHeight w:val="495"/>
        </w:trPr>
        <w:tc>
          <w:tcPr>
            <w:tcW w:w="4005" w:type="dxa"/>
            <w:tcBorders>
              <w:top w:val="single" w:sz="8" w:space="0" w:color="000000" w:themeColor="text1"/>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B8C8A52" w14:textId="1B56E70E" w:rsidR="5B1C25B2" w:rsidRDefault="5B1C25B2" w:rsidP="5B1C25B2">
            <w:r w:rsidRPr="5B1C25B2">
              <w:rPr>
                <w:rFonts w:ascii="Calibri" w:eastAsia="Calibri" w:hAnsi="Calibri" w:cs="Calibri"/>
                <w:color w:val="000000" w:themeColor="text1"/>
                <w:sz w:val="22"/>
                <w:szCs w:val="22"/>
              </w:rPr>
              <w:t xml:space="preserve">SFP:Ericsson-1000BASE-ZX -Pluggable  </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E73F9C1" w14:textId="3328A646" w:rsidR="5B1C25B2" w:rsidRDefault="5B1C25B2" w:rsidP="5B1C25B2">
            <w:r w:rsidRPr="5B1C25B2">
              <w:rPr>
                <w:rFonts w:ascii="Calibri" w:eastAsia="Calibri" w:hAnsi="Calibri" w:cs="Calibri"/>
                <w:color w:val="000000" w:themeColor="text1"/>
              </w:rPr>
              <w:t xml:space="preserve">Gigabit Ethernet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5869314" w14:textId="17E0E839" w:rsidR="5B1C25B2" w:rsidRDefault="5B1C25B2" w:rsidP="5B1C25B2">
            <w:r w:rsidRPr="5B1C25B2">
              <w:rPr>
                <w:rFonts w:ascii="Calibri" w:eastAsia="Calibri" w:hAnsi="Calibri" w:cs="Calibri"/>
                <w:color w:val="000000" w:themeColor="text1"/>
              </w:rPr>
              <w:t xml:space="preserve">TN B  </w:t>
            </w:r>
          </w:p>
        </w:tc>
        <w:tc>
          <w:tcPr>
            <w:tcW w:w="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FE60926" w14:textId="39CC514F" w:rsidR="5B1C25B2" w:rsidRDefault="5B1C25B2" w:rsidP="5B1C25B2">
            <w:r w:rsidRPr="5B1C25B2">
              <w:rPr>
                <w:rFonts w:ascii="Calibri" w:eastAsia="Calibri" w:hAnsi="Calibri" w:cs="Calibri"/>
                <w:color w:val="000000" w:themeColor="text1"/>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5386701" w14:textId="5AF8A3E7" w:rsidR="5B1C25B2" w:rsidRDefault="5B1C25B2" w:rsidP="5B1C25B2">
            <w:r w:rsidRPr="5B1C25B2">
              <w:rPr>
                <w:rFonts w:ascii="Calibri" w:eastAsia="Calibri" w:hAnsi="Calibri" w:cs="Calibri"/>
                <w:color w:val="000000" w:themeColor="text1"/>
              </w:rPr>
              <w:t xml:space="preserve">1  </w:t>
            </w:r>
          </w:p>
        </w:tc>
        <w:tc>
          <w:tcPr>
            <w:tcW w:w="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392753E1" w14:textId="74B2846E" w:rsidR="5B1C25B2" w:rsidRDefault="5B1C25B2" w:rsidP="5B1C25B2">
            <w:r w:rsidRPr="5B1C25B2">
              <w:rPr>
                <w:rFonts w:ascii="Calibri" w:eastAsia="Calibri" w:hAnsi="Calibri" w:cs="Calibri"/>
                <w:color w:val="000000" w:themeColor="text1"/>
              </w:rPr>
              <w:t xml:space="preserve">Gigabit Ethernet  </w:t>
            </w:r>
          </w:p>
        </w:tc>
        <w:tc>
          <w:tcPr>
            <w:tcW w:w="96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383C371A" w14:textId="2082E27F" w:rsidR="5B1C25B2" w:rsidRDefault="5B1C25B2" w:rsidP="5B1C25B2">
            <w:r w:rsidRPr="5B1C25B2">
              <w:rPr>
                <w:rFonts w:ascii="Calibri" w:eastAsia="Calibri" w:hAnsi="Calibri" w:cs="Calibri"/>
                <w:color w:val="000000" w:themeColor="text1"/>
              </w:rPr>
              <w:t xml:space="preserve">No  </w:t>
            </w:r>
          </w:p>
        </w:tc>
      </w:tr>
      <w:tr w:rsidR="5B1C25B2" w14:paraId="2F96ABFE" w14:textId="77777777" w:rsidTr="5B1C25B2">
        <w:trPr>
          <w:trHeight w:val="495"/>
        </w:trPr>
        <w:tc>
          <w:tcPr>
            <w:tcW w:w="4005" w:type="dxa"/>
            <w:tcBorders>
              <w:top w:val="single" w:sz="8" w:space="0" w:color="000000" w:themeColor="text1"/>
              <w:left w:val="single" w:sz="4" w:space="0" w:color="auto"/>
              <w:bottom w:val="single" w:sz="8" w:space="0" w:color="000000" w:themeColor="text1"/>
              <w:right w:val="single" w:sz="8" w:space="0" w:color="auto"/>
            </w:tcBorders>
            <w:tcMar>
              <w:top w:w="15" w:type="dxa"/>
              <w:left w:w="15" w:type="dxa"/>
              <w:right w:w="15" w:type="dxa"/>
            </w:tcMar>
            <w:vAlign w:val="center"/>
          </w:tcPr>
          <w:p w14:paraId="60279339" w14:textId="0CA53802" w:rsidR="5B1C25B2" w:rsidRDefault="5B1C25B2" w:rsidP="5B1C25B2">
            <w:pPr>
              <w:jc w:val="center"/>
            </w:pPr>
            <w:r w:rsidRPr="5B1C25B2">
              <w:rPr>
                <w:rFonts w:ascii="Calibri" w:eastAsia="Calibri" w:hAnsi="Calibri" w:cs="Calibri"/>
                <w:color w:val="000000" w:themeColor="text1"/>
                <w:sz w:val="22"/>
                <w:szCs w:val="22"/>
              </w:rPr>
              <w:t xml:space="preserve">SFP:Ericsson-1000BASE -Pluggable  </w:t>
            </w:r>
          </w:p>
        </w:tc>
        <w:tc>
          <w:tcPr>
            <w:tcW w:w="1380" w:type="dxa"/>
            <w:tcBorders>
              <w:top w:val="single" w:sz="8" w:space="0" w:color="000000" w:themeColor="text1"/>
              <w:left w:val="single" w:sz="8" w:space="0" w:color="auto"/>
              <w:bottom w:val="single" w:sz="8" w:space="0" w:color="000000" w:themeColor="text1"/>
              <w:right w:val="single" w:sz="8" w:space="0" w:color="000000" w:themeColor="text1"/>
            </w:tcBorders>
            <w:tcMar>
              <w:top w:w="15" w:type="dxa"/>
              <w:left w:w="15" w:type="dxa"/>
              <w:right w:w="15" w:type="dxa"/>
            </w:tcMar>
            <w:vAlign w:val="center"/>
          </w:tcPr>
          <w:p w14:paraId="774E62C6" w14:textId="7FBB220E" w:rsidR="5B1C25B2" w:rsidRDefault="5B1C25B2" w:rsidP="5B1C25B2">
            <w:r w:rsidRPr="5B1C25B2">
              <w:rPr>
                <w:rFonts w:ascii="Calibri" w:eastAsia="Calibri" w:hAnsi="Calibri" w:cs="Calibri"/>
                <w:color w:val="000000" w:themeColor="text1"/>
              </w:rPr>
              <w:t xml:space="preserve">Gigabit Ethernet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BD20D60" w14:textId="594D4AC8" w:rsidR="5B1C25B2" w:rsidRDefault="5B1C25B2" w:rsidP="5B1C25B2">
            <w:r w:rsidRPr="5B1C25B2">
              <w:rPr>
                <w:rFonts w:ascii="Calibri" w:eastAsia="Calibri" w:hAnsi="Calibri" w:cs="Calibri"/>
                <w:color w:val="000000" w:themeColor="text1"/>
              </w:rPr>
              <w:t xml:space="preserve">TN B  </w:t>
            </w:r>
          </w:p>
        </w:tc>
        <w:tc>
          <w:tcPr>
            <w:tcW w:w="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341950C5" w14:textId="18F6EF8E" w:rsidR="5B1C25B2" w:rsidRDefault="5B1C25B2" w:rsidP="5B1C25B2">
            <w:r w:rsidRPr="5B1C25B2">
              <w:rPr>
                <w:rFonts w:ascii="Calibri" w:eastAsia="Calibri" w:hAnsi="Calibri" w:cs="Calibri"/>
                <w:color w:val="000000" w:themeColor="text1"/>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9308093" w14:textId="41EA7676" w:rsidR="5B1C25B2" w:rsidRDefault="5B1C25B2" w:rsidP="5B1C25B2">
            <w:r w:rsidRPr="5B1C25B2">
              <w:rPr>
                <w:rFonts w:ascii="Calibri" w:eastAsia="Calibri" w:hAnsi="Calibri" w:cs="Calibri"/>
                <w:color w:val="000000" w:themeColor="text1"/>
              </w:rPr>
              <w:t xml:space="preserve">1  </w:t>
            </w:r>
          </w:p>
        </w:tc>
        <w:tc>
          <w:tcPr>
            <w:tcW w:w="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0DA8A43" w14:textId="6F4E62C0" w:rsidR="5B1C25B2" w:rsidRDefault="5B1C25B2" w:rsidP="5B1C25B2">
            <w:r w:rsidRPr="5B1C25B2">
              <w:rPr>
                <w:rFonts w:ascii="Calibri" w:eastAsia="Calibri" w:hAnsi="Calibri" w:cs="Calibri"/>
                <w:color w:val="000000" w:themeColor="text1"/>
              </w:rPr>
              <w:t xml:space="preserve">Gigabit Ethernet  </w:t>
            </w:r>
          </w:p>
        </w:tc>
        <w:tc>
          <w:tcPr>
            <w:tcW w:w="96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09795815" w14:textId="418EE565" w:rsidR="5B1C25B2" w:rsidRDefault="5B1C25B2" w:rsidP="5B1C25B2">
            <w:r w:rsidRPr="5B1C25B2">
              <w:rPr>
                <w:rFonts w:ascii="Calibri" w:eastAsia="Calibri" w:hAnsi="Calibri" w:cs="Calibri"/>
                <w:color w:val="000000" w:themeColor="text1"/>
              </w:rPr>
              <w:t xml:space="preserve">No  </w:t>
            </w:r>
          </w:p>
        </w:tc>
      </w:tr>
      <w:tr w:rsidR="5B1C25B2" w14:paraId="1D9B9A2D" w14:textId="77777777" w:rsidTr="5B1C25B2">
        <w:trPr>
          <w:trHeight w:val="495"/>
        </w:trPr>
        <w:tc>
          <w:tcPr>
            <w:tcW w:w="4005" w:type="dxa"/>
            <w:tcBorders>
              <w:top w:val="single" w:sz="8" w:space="0" w:color="000000" w:themeColor="text1"/>
              <w:left w:val="single" w:sz="4" w:space="0" w:color="auto"/>
              <w:bottom w:val="single" w:sz="8" w:space="0" w:color="000000" w:themeColor="text1"/>
              <w:right w:val="single" w:sz="8" w:space="0" w:color="auto"/>
            </w:tcBorders>
            <w:tcMar>
              <w:top w:w="15" w:type="dxa"/>
              <w:left w:w="15" w:type="dxa"/>
              <w:right w:w="15" w:type="dxa"/>
            </w:tcMar>
            <w:vAlign w:val="center"/>
          </w:tcPr>
          <w:p w14:paraId="239C5BBD" w14:textId="54CECF90" w:rsidR="5B1C25B2" w:rsidRDefault="5B1C25B2" w:rsidP="5B1C25B2">
            <w:pPr>
              <w:jc w:val="center"/>
            </w:pPr>
            <w:r w:rsidRPr="5B1C25B2">
              <w:rPr>
                <w:rFonts w:ascii="Calibri" w:eastAsia="Calibri" w:hAnsi="Calibri" w:cs="Calibri"/>
                <w:color w:val="000000" w:themeColor="text1"/>
                <w:sz w:val="22"/>
                <w:szCs w:val="22"/>
              </w:rPr>
              <w:t xml:space="preserve">SFP:Ericsson-1000BASE-SX -Pluggable  </w:t>
            </w:r>
          </w:p>
        </w:tc>
        <w:tc>
          <w:tcPr>
            <w:tcW w:w="1380" w:type="dxa"/>
            <w:tcBorders>
              <w:top w:val="single" w:sz="8" w:space="0" w:color="000000" w:themeColor="text1"/>
              <w:left w:val="single" w:sz="8" w:space="0" w:color="auto"/>
              <w:bottom w:val="single" w:sz="8" w:space="0" w:color="000000" w:themeColor="text1"/>
              <w:right w:val="single" w:sz="8" w:space="0" w:color="000000" w:themeColor="text1"/>
            </w:tcBorders>
            <w:tcMar>
              <w:top w:w="15" w:type="dxa"/>
              <w:left w:w="15" w:type="dxa"/>
              <w:right w:w="15" w:type="dxa"/>
            </w:tcMar>
            <w:vAlign w:val="center"/>
          </w:tcPr>
          <w:p w14:paraId="1FD07A4A" w14:textId="51150D8A" w:rsidR="5B1C25B2" w:rsidRDefault="5B1C25B2" w:rsidP="5B1C25B2">
            <w:r w:rsidRPr="5B1C25B2">
              <w:rPr>
                <w:rFonts w:ascii="Calibri" w:eastAsia="Calibri" w:hAnsi="Calibri" w:cs="Calibri"/>
                <w:color w:val="000000" w:themeColor="text1"/>
              </w:rPr>
              <w:t xml:space="preserve">Gigabit Ethernet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31410EA0" w14:textId="04E2CDE4" w:rsidR="5B1C25B2" w:rsidRDefault="5B1C25B2" w:rsidP="5B1C25B2">
            <w:r w:rsidRPr="5B1C25B2">
              <w:rPr>
                <w:rFonts w:ascii="Calibri" w:eastAsia="Calibri" w:hAnsi="Calibri" w:cs="Calibri"/>
                <w:color w:val="000000" w:themeColor="text1"/>
              </w:rPr>
              <w:t xml:space="preserve">TN B  </w:t>
            </w:r>
          </w:p>
        </w:tc>
        <w:tc>
          <w:tcPr>
            <w:tcW w:w="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EAA92D8" w14:textId="07B97B27" w:rsidR="5B1C25B2" w:rsidRDefault="5B1C25B2" w:rsidP="5B1C25B2">
            <w:r w:rsidRPr="5B1C25B2">
              <w:rPr>
                <w:rFonts w:ascii="Calibri" w:eastAsia="Calibri" w:hAnsi="Calibri" w:cs="Calibri"/>
                <w:color w:val="000000" w:themeColor="text1"/>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AE4A3A4" w14:textId="5988749B" w:rsidR="5B1C25B2" w:rsidRDefault="5B1C25B2" w:rsidP="5B1C25B2">
            <w:r w:rsidRPr="5B1C25B2">
              <w:rPr>
                <w:rFonts w:ascii="Calibri" w:eastAsia="Calibri" w:hAnsi="Calibri" w:cs="Calibri"/>
                <w:color w:val="000000" w:themeColor="text1"/>
              </w:rPr>
              <w:t xml:space="preserve">1  </w:t>
            </w:r>
          </w:p>
        </w:tc>
        <w:tc>
          <w:tcPr>
            <w:tcW w:w="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789E7C0" w14:textId="2A2E006D" w:rsidR="5B1C25B2" w:rsidRDefault="5B1C25B2" w:rsidP="5B1C25B2">
            <w:r w:rsidRPr="5B1C25B2">
              <w:rPr>
                <w:rFonts w:ascii="Calibri" w:eastAsia="Calibri" w:hAnsi="Calibri" w:cs="Calibri"/>
                <w:color w:val="000000" w:themeColor="text1"/>
              </w:rPr>
              <w:t xml:space="preserve">Gigabit Ethernet  </w:t>
            </w:r>
          </w:p>
        </w:tc>
        <w:tc>
          <w:tcPr>
            <w:tcW w:w="96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061D8DF9" w14:textId="0A7CEC07" w:rsidR="5B1C25B2" w:rsidRDefault="5B1C25B2" w:rsidP="5B1C25B2">
            <w:r w:rsidRPr="5B1C25B2">
              <w:rPr>
                <w:rFonts w:ascii="Calibri" w:eastAsia="Calibri" w:hAnsi="Calibri" w:cs="Calibri"/>
                <w:color w:val="000000" w:themeColor="text1"/>
              </w:rPr>
              <w:t xml:space="preserve">No  </w:t>
            </w:r>
          </w:p>
        </w:tc>
      </w:tr>
      <w:tr w:rsidR="5B1C25B2" w14:paraId="5A757DD1" w14:textId="77777777" w:rsidTr="5B1C25B2">
        <w:trPr>
          <w:trHeight w:val="495"/>
        </w:trPr>
        <w:tc>
          <w:tcPr>
            <w:tcW w:w="4005" w:type="dxa"/>
            <w:tcBorders>
              <w:top w:val="single" w:sz="8" w:space="0" w:color="000000" w:themeColor="text1"/>
              <w:left w:val="single" w:sz="4" w:space="0" w:color="auto"/>
              <w:bottom w:val="single" w:sz="8" w:space="0" w:color="000000" w:themeColor="text1"/>
              <w:right w:val="single" w:sz="8" w:space="0" w:color="auto"/>
            </w:tcBorders>
            <w:tcMar>
              <w:top w:w="15" w:type="dxa"/>
              <w:left w:w="15" w:type="dxa"/>
              <w:right w:w="15" w:type="dxa"/>
            </w:tcMar>
            <w:vAlign w:val="center"/>
          </w:tcPr>
          <w:p w14:paraId="1F13889A" w14:textId="14152511" w:rsidR="5B1C25B2" w:rsidRDefault="5B1C25B2" w:rsidP="5B1C25B2">
            <w:r w:rsidRPr="5B1C25B2">
              <w:rPr>
                <w:rFonts w:ascii="Calibri" w:eastAsia="Calibri" w:hAnsi="Calibri" w:cs="Calibri"/>
                <w:color w:val="000000" w:themeColor="text1"/>
                <w:sz w:val="22"/>
                <w:szCs w:val="22"/>
              </w:rPr>
              <w:t xml:space="preserve">SFP:Ericsson-1000BASE-LX -Pluggable  </w:t>
            </w:r>
          </w:p>
        </w:tc>
        <w:tc>
          <w:tcPr>
            <w:tcW w:w="1380" w:type="dxa"/>
            <w:tcBorders>
              <w:top w:val="single" w:sz="8" w:space="0" w:color="000000" w:themeColor="text1"/>
              <w:left w:val="single" w:sz="8" w:space="0" w:color="auto"/>
              <w:bottom w:val="single" w:sz="8" w:space="0" w:color="000000" w:themeColor="text1"/>
              <w:right w:val="single" w:sz="8" w:space="0" w:color="000000" w:themeColor="text1"/>
            </w:tcBorders>
            <w:tcMar>
              <w:top w:w="15" w:type="dxa"/>
              <w:left w:w="15" w:type="dxa"/>
              <w:right w:w="15" w:type="dxa"/>
            </w:tcMar>
            <w:vAlign w:val="center"/>
          </w:tcPr>
          <w:p w14:paraId="77CDED35" w14:textId="03C41FE0" w:rsidR="5B1C25B2" w:rsidRDefault="5B1C25B2" w:rsidP="5B1C25B2">
            <w:r w:rsidRPr="5B1C25B2">
              <w:rPr>
                <w:rFonts w:ascii="Calibri" w:eastAsia="Calibri" w:hAnsi="Calibri" w:cs="Calibri"/>
                <w:color w:val="000000" w:themeColor="text1"/>
              </w:rPr>
              <w:t xml:space="preserve">Gigabit Ethernet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93B8839" w14:textId="564A20D4" w:rsidR="5B1C25B2" w:rsidRDefault="5B1C25B2" w:rsidP="5B1C25B2">
            <w:r w:rsidRPr="5B1C25B2">
              <w:rPr>
                <w:rFonts w:ascii="Calibri" w:eastAsia="Calibri" w:hAnsi="Calibri" w:cs="Calibri"/>
                <w:color w:val="000000" w:themeColor="text1"/>
              </w:rPr>
              <w:t xml:space="preserve">TN B  </w:t>
            </w:r>
          </w:p>
        </w:tc>
        <w:tc>
          <w:tcPr>
            <w:tcW w:w="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6023481" w14:textId="049D4DA7" w:rsidR="5B1C25B2" w:rsidRDefault="5B1C25B2" w:rsidP="5B1C25B2">
            <w:r w:rsidRPr="5B1C25B2">
              <w:rPr>
                <w:rFonts w:ascii="Calibri" w:eastAsia="Calibri" w:hAnsi="Calibri" w:cs="Calibri"/>
                <w:color w:val="000000" w:themeColor="text1"/>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1170BFD" w14:textId="44A6E6C2" w:rsidR="5B1C25B2" w:rsidRDefault="5B1C25B2" w:rsidP="5B1C25B2">
            <w:r w:rsidRPr="5B1C25B2">
              <w:rPr>
                <w:rFonts w:ascii="Calibri" w:eastAsia="Calibri" w:hAnsi="Calibri" w:cs="Calibri"/>
                <w:color w:val="000000" w:themeColor="text1"/>
              </w:rPr>
              <w:t xml:space="preserve">1  </w:t>
            </w:r>
          </w:p>
        </w:tc>
        <w:tc>
          <w:tcPr>
            <w:tcW w:w="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150C1EA" w14:textId="4CADDAC0" w:rsidR="5B1C25B2" w:rsidRDefault="5B1C25B2" w:rsidP="5B1C25B2">
            <w:r w:rsidRPr="5B1C25B2">
              <w:rPr>
                <w:rFonts w:ascii="Calibri" w:eastAsia="Calibri" w:hAnsi="Calibri" w:cs="Calibri"/>
                <w:color w:val="000000" w:themeColor="text1"/>
              </w:rPr>
              <w:t xml:space="preserve">Gigabit Ethernet  </w:t>
            </w:r>
          </w:p>
        </w:tc>
        <w:tc>
          <w:tcPr>
            <w:tcW w:w="96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32A55A6F" w14:textId="2D1DB07F" w:rsidR="5B1C25B2" w:rsidRDefault="5B1C25B2" w:rsidP="5B1C25B2">
            <w:r w:rsidRPr="5B1C25B2">
              <w:rPr>
                <w:rFonts w:ascii="Calibri" w:eastAsia="Calibri" w:hAnsi="Calibri" w:cs="Calibri"/>
                <w:color w:val="000000" w:themeColor="text1"/>
              </w:rPr>
              <w:t xml:space="preserve">No  </w:t>
            </w:r>
          </w:p>
        </w:tc>
      </w:tr>
      <w:tr w:rsidR="5B1C25B2" w14:paraId="1519DDA6" w14:textId="77777777" w:rsidTr="5B1C25B2">
        <w:trPr>
          <w:trHeight w:val="495"/>
        </w:trPr>
        <w:tc>
          <w:tcPr>
            <w:tcW w:w="4005" w:type="dxa"/>
            <w:tcBorders>
              <w:top w:val="single" w:sz="8" w:space="0" w:color="000000" w:themeColor="text1"/>
              <w:left w:val="single" w:sz="4" w:space="0" w:color="auto"/>
              <w:bottom w:val="single" w:sz="8" w:space="0" w:color="000000" w:themeColor="text1"/>
              <w:right w:val="single" w:sz="8" w:space="0" w:color="auto"/>
            </w:tcBorders>
            <w:tcMar>
              <w:top w:w="15" w:type="dxa"/>
              <w:left w:w="15" w:type="dxa"/>
              <w:right w:w="15" w:type="dxa"/>
            </w:tcMar>
            <w:vAlign w:val="center"/>
          </w:tcPr>
          <w:p w14:paraId="3CFD29D2" w14:textId="3A649C78" w:rsidR="5B1C25B2" w:rsidRDefault="5B1C25B2" w:rsidP="5B1C25B2">
            <w:pPr>
              <w:jc w:val="center"/>
            </w:pPr>
            <w:r w:rsidRPr="5B1C25B2">
              <w:rPr>
                <w:rFonts w:ascii="Calibri" w:eastAsia="Calibri" w:hAnsi="Calibri" w:cs="Calibri"/>
                <w:color w:val="000000" w:themeColor="text1"/>
                <w:sz w:val="22"/>
                <w:szCs w:val="22"/>
              </w:rPr>
              <w:t xml:space="preserve">SFP:Ericsson-1000BASE-LX20 -Pluggable  </w:t>
            </w:r>
          </w:p>
        </w:tc>
        <w:tc>
          <w:tcPr>
            <w:tcW w:w="1380" w:type="dxa"/>
            <w:tcBorders>
              <w:top w:val="single" w:sz="8" w:space="0" w:color="000000" w:themeColor="text1"/>
              <w:left w:val="single" w:sz="8" w:space="0" w:color="auto"/>
              <w:bottom w:val="single" w:sz="8" w:space="0" w:color="000000" w:themeColor="text1"/>
              <w:right w:val="single" w:sz="8" w:space="0" w:color="000000" w:themeColor="text1"/>
            </w:tcBorders>
            <w:tcMar>
              <w:top w:w="15" w:type="dxa"/>
              <w:left w:w="15" w:type="dxa"/>
              <w:right w:w="15" w:type="dxa"/>
            </w:tcMar>
            <w:vAlign w:val="center"/>
          </w:tcPr>
          <w:p w14:paraId="3AA42752" w14:textId="79CB51BA" w:rsidR="5B1C25B2" w:rsidRDefault="5B1C25B2" w:rsidP="5B1C25B2">
            <w:r w:rsidRPr="5B1C25B2">
              <w:rPr>
                <w:rFonts w:ascii="Calibri" w:eastAsia="Calibri" w:hAnsi="Calibri" w:cs="Calibri"/>
                <w:color w:val="000000" w:themeColor="text1"/>
              </w:rPr>
              <w:t xml:space="preserve">Gigabit Ethernet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9C74F32" w14:textId="3D69ED2C" w:rsidR="5B1C25B2" w:rsidRDefault="5B1C25B2" w:rsidP="5B1C25B2">
            <w:r w:rsidRPr="5B1C25B2">
              <w:rPr>
                <w:rFonts w:ascii="Calibri" w:eastAsia="Calibri" w:hAnsi="Calibri" w:cs="Calibri"/>
                <w:color w:val="000000" w:themeColor="text1"/>
              </w:rPr>
              <w:t xml:space="preserve">TN B  </w:t>
            </w:r>
          </w:p>
        </w:tc>
        <w:tc>
          <w:tcPr>
            <w:tcW w:w="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A7983C6" w14:textId="18C3054C" w:rsidR="5B1C25B2" w:rsidRDefault="5B1C25B2" w:rsidP="5B1C25B2">
            <w:r w:rsidRPr="5B1C25B2">
              <w:rPr>
                <w:rFonts w:ascii="Calibri" w:eastAsia="Calibri" w:hAnsi="Calibri" w:cs="Calibri"/>
                <w:color w:val="000000" w:themeColor="text1"/>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498E8B1" w14:textId="6C1E5F7F" w:rsidR="5B1C25B2" w:rsidRDefault="5B1C25B2" w:rsidP="5B1C25B2">
            <w:r w:rsidRPr="5B1C25B2">
              <w:rPr>
                <w:rFonts w:ascii="Calibri" w:eastAsia="Calibri" w:hAnsi="Calibri" w:cs="Calibri"/>
                <w:color w:val="000000" w:themeColor="text1"/>
              </w:rPr>
              <w:t xml:space="preserve">1  </w:t>
            </w:r>
          </w:p>
        </w:tc>
        <w:tc>
          <w:tcPr>
            <w:tcW w:w="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B42F538" w14:textId="22275DB3" w:rsidR="5B1C25B2" w:rsidRDefault="5B1C25B2" w:rsidP="5B1C25B2">
            <w:r w:rsidRPr="5B1C25B2">
              <w:rPr>
                <w:rFonts w:ascii="Calibri" w:eastAsia="Calibri" w:hAnsi="Calibri" w:cs="Calibri"/>
                <w:color w:val="000000" w:themeColor="text1"/>
              </w:rPr>
              <w:t xml:space="preserve">Gigabit Ethernet  </w:t>
            </w:r>
          </w:p>
        </w:tc>
        <w:tc>
          <w:tcPr>
            <w:tcW w:w="96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5EBEF3FD" w14:textId="44AE7623" w:rsidR="5B1C25B2" w:rsidRDefault="5B1C25B2" w:rsidP="5B1C25B2">
            <w:r w:rsidRPr="5B1C25B2">
              <w:rPr>
                <w:rFonts w:ascii="Calibri" w:eastAsia="Calibri" w:hAnsi="Calibri" w:cs="Calibri"/>
                <w:color w:val="000000" w:themeColor="text1"/>
              </w:rPr>
              <w:t xml:space="preserve">No  </w:t>
            </w:r>
          </w:p>
        </w:tc>
      </w:tr>
      <w:tr w:rsidR="5B1C25B2" w14:paraId="695C414C" w14:textId="77777777" w:rsidTr="5B1C25B2">
        <w:trPr>
          <w:trHeight w:val="495"/>
        </w:trPr>
        <w:tc>
          <w:tcPr>
            <w:tcW w:w="4005" w:type="dxa"/>
            <w:tcBorders>
              <w:top w:val="single" w:sz="8" w:space="0" w:color="000000" w:themeColor="text1"/>
              <w:left w:val="single" w:sz="4" w:space="0" w:color="auto"/>
              <w:bottom w:val="single" w:sz="8" w:space="0" w:color="auto"/>
              <w:right w:val="single" w:sz="8" w:space="0" w:color="auto"/>
            </w:tcBorders>
            <w:tcMar>
              <w:top w:w="15" w:type="dxa"/>
              <w:left w:w="15" w:type="dxa"/>
              <w:right w:w="15" w:type="dxa"/>
            </w:tcMar>
            <w:vAlign w:val="center"/>
          </w:tcPr>
          <w:p w14:paraId="27CA7BE3" w14:textId="58580E52" w:rsidR="5B1C25B2" w:rsidRDefault="5B1C25B2" w:rsidP="5B1C25B2">
            <w:r w:rsidRPr="5B1C25B2">
              <w:rPr>
                <w:rFonts w:ascii="Calibri" w:eastAsia="Calibri" w:hAnsi="Calibri" w:cs="Calibri"/>
                <w:color w:val="000000" w:themeColor="text1"/>
                <w:sz w:val="22"/>
                <w:szCs w:val="22"/>
              </w:rPr>
              <w:t xml:space="preserve">SFP:Ericsson-10GBASE-SR -Pluggable  </w:t>
            </w:r>
          </w:p>
        </w:tc>
        <w:tc>
          <w:tcPr>
            <w:tcW w:w="1380" w:type="dxa"/>
            <w:tcBorders>
              <w:top w:val="single" w:sz="8" w:space="0" w:color="000000" w:themeColor="text1"/>
              <w:left w:val="single" w:sz="8" w:space="0" w:color="auto"/>
              <w:bottom w:val="single" w:sz="8" w:space="0" w:color="000000" w:themeColor="text1"/>
              <w:right w:val="single" w:sz="8" w:space="0" w:color="000000" w:themeColor="text1"/>
            </w:tcBorders>
            <w:tcMar>
              <w:top w:w="15" w:type="dxa"/>
              <w:left w:w="15" w:type="dxa"/>
              <w:right w:w="15" w:type="dxa"/>
            </w:tcMar>
            <w:vAlign w:val="center"/>
          </w:tcPr>
          <w:p w14:paraId="54EF83F3" w14:textId="362E6C2F" w:rsidR="5B1C25B2" w:rsidRDefault="0025028C" w:rsidP="5B1C25B2">
            <w:r w:rsidRPr="0037099D">
              <w:rPr>
                <w:rFonts w:ascii="Calibri" w:eastAsia="Calibri" w:hAnsi="Calibri" w:cs="Calibri"/>
                <w:color w:val="000000" w:themeColor="text1"/>
              </w:rPr>
              <w:t>10</w:t>
            </w:r>
            <w:r>
              <w:rPr>
                <w:rFonts w:ascii="Calibri" w:eastAsia="Calibri" w:hAnsi="Calibri" w:cs="Calibri"/>
                <w:color w:val="000000" w:themeColor="text1"/>
              </w:rPr>
              <w:t xml:space="preserve"> Gigabit Ethernet</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202891D" w14:textId="4B1EA724" w:rsidR="5B1C25B2" w:rsidRDefault="5B1C25B2" w:rsidP="5B1C25B2">
            <w:r w:rsidRPr="5B1C25B2">
              <w:rPr>
                <w:rFonts w:ascii="Calibri" w:eastAsia="Calibri" w:hAnsi="Calibri" w:cs="Calibri"/>
                <w:color w:val="000000" w:themeColor="text1"/>
              </w:rPr>
              <w:t xml:space="preserve">TN B  </w:t>
            </w:r>
          </w:p>
        </w:tc>
        <w:tc>
          <w:tcPr>
            <w:tcW w:w="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AF8E2B3" w14:textId="3495428C" w:rsidR="5B1C25B2" w:rsidRDefault="5B1C25B2" w:rsidP="5B1C25B2">
            <w:r w:rsidRPr="5B1C25B2">
              <w:rPr>
                <w:rFonts w:ascii="Calibri" w:eastAsia="Calibri" w:hAnsi="Calibri" w:cs="Calibri"/>
                <w:color w:val="000000" w:themeColor="text1"/>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195D5FE" w14:textId="23BE4266" w:rsidR="5B1C25B2" w:rsidRDefault="5B1C25B2" w:rsidP="5B1C25B2">
            <w:r w:rsidRPr="5B1C25B2">
              <w:rPr>
                <w:rFonts w:ascii="Calibri" w:eastAsia="Calibri" w:hAnsi="Calibri" w:cs="Calibri"/>
                <w:color w:val="000000" w:themeColor="text1"/>
              </w:rPr>
              <w:t xml:space="preserve">1  </w:t>
            </w:r>
          </w:p>
        </w:tc>
        <w:tc>
          <w:tcPr>
            <w:tcW w:w="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76F6873" w14:textId="595CE849" w:rsidR="5B1C25B2" w:rsidRDefault="0025028C" w:rsidP="5B1C25B2">
            <w:r w:rsidRPr="0037099D">
              <w:rPr>
                <w:rFonts w:ascii="Calibri" w:eastAsia="Calibri" w:hAnsi="Calibri" w:cs="Calibri"/>
                <w:color w:val="000000" w:themeColor="text1"/>
              </w:rPr>
              <w:t>10</w:t>
            </w:r>
            <w:r>
              <w:rPr>
                <w:rFonts w:ascii="Calibri" w:eastAsia="Calibri" w:hAnsi="Calibri" w:cs="Calibri"/>
                <w:color w:val="000000" w:themeColor="text1"/>
              </w:rPr>
              <w:t xml:space="preserve"> Gigabit Ethernet</w:t>
            </w:r>
          </w:p>
        </w:tc>
        <w:tc>
          <w:tcPr>
            <w:tcW w:w="96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291781F3" w14:textId="232E3BEE" w:rsidR="5B1C25B2" w:rsidRDefault="5B1C25B2" w:rsidP="5B1C25B2">
            <w:r w:rsidRPr="5B1C25B2">
              <w:rPr>
                <w:rFonts w:ascii="Calibri" w:eastAsia="Calibri" w:hAnsi="Calibri" w:cs="Calibri"/>
                <w:color w:val="000000" w:themeColor="text1"/>
              </w:rPr>
              <w:t xml:space="preserve">No  </w:t>
            </w:r>
          </w:p>
        </w:tc>
      </w:tr>
      <w:tr w:rsidR="5B1C25B2" w14:paraId="382EE189" w14:textId="77777777" w:rsidTr="5B1C25B2">
        <w:trPr>
          <w:trHeight w:val="495"/>
        </w:trPr>
        <w:tc>
          <w:tcPr>
            <w:tcW w:w="4005" w:type="dxa"/>
            <w:tcBorders>
              <w:top w:val="single" w:sz="8" w:space="0" w:color="auto"/>
              <w:left w:val="single" w:sz="4" w:space="0" w:color="auto"/>
              <w:bottom w:val="single" w:sz="8" w:space="0" w:color="000000" w:themeColor="text1"/>
              <w:right w:val="single" w:sz="8" w:space="0" w:color="auto"/>
            </w:tcBorders>
            <w:tcMar>
              <w:top w:w="15" w:type="dxa"/>
              <w:left w:w="15" w:type="dxa"/>
              <w:right w:w="15" w:type="dxa"/>
            </w:tcMar>
            <w:vAlign w:val="center"/>
          </w:tcPr>
          <w:p w14:paraId="0D24D48F" w14:textId="0C06037D" w:rsidR="5B1C25B2" w:rsidRDefault="5B1C25B2" w:rsidP="5B1C25B2">
            <w:r w:rsidRPr="5B1C25B2">
              <w:rPr>
                <w:rFonts w:ascii="Calibri" w:eastAsia="Calibri" w:hAnsi="Calibri" w:cs="Calibri"/>
                <w:color w:val="000000" w:themeColor="text1"/>
                <w:sz w:val="22"/>
                <w:szCs w:val="22"/>
              </w:rPr>
              <w:t xml:space="preserve">SFP:Ericsson-10GBASE-LR -Pluggable  </w:t>
            </w:r>
          </w:p>
        </w:tc>
        <w:tc>
          <w:tcPr>
            <w:tcW w:w="1380" w:type="dxa"/>
            <w:tcBorders>
              <w:top w:val="single" w:sz="8" w:space="0" w:color="000000" w:themeColor="text1"/>
              <w:left w:val="single" w:sz="8" w:space="0" w:color="auto"/>
              <w:bottom w:val="nil"/>
              <w:right w:val="single" w:sz="8" w:space="0" w:color="000000" w:themeColor="text1"/>
            </w:tcBorders>
            <w:tcMar>
              <w:top w:w="15" w:type="dxa"/>
              <w:left w:w="15" w:type="dxa"/>
              <w:right w:w="15" w:type="dxa"/>
            </w:tcMar>
            <w:vAlign w:val="center"/>
          </w:tcPr>
          <w:p w14:paraId="3F4A828B" w14:textId="3DCDF567" w:rsidR="5B1C25B2" w:rsidRDefault="0025028C" w:rsidP="5B1C25B2">
            <w:r w:rsidRPr="0037099D">
              <w:rPr>
                <w:rFonts w:ascii="Calibri" w:eastAsia="Calibri" w:hAnsi="Calibri" w:cs="Calibri"/>
                <w:color w:val="000000" w:themeColor="text1"/>
              </w:rPr>
              <w:t>10</w:t>
            </w:r>
            <w:r>
              <w:rPr>
                <w:rFonts w:ascii="Calibri" w:eastAsia="Calibri" w:hAnsi="Calibri" w:cs="Calibri"/>
                <w:color w:val="000000" w:themeColor="text1"/>
              </w:rPr>
              <w:t xml:space="preserve"> Gigabit Ethernet</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4E01C8E" w14:textId="1877CE22" w:rsidR="5B1C25B2" w:rsidRDefault="5B1C25B2" w:rsidP="5B1C25B2">
            <w:r w:rsidRPr="5B1C25B2">
              <w:rPr>
                <w:rFonts w:ascii="Calibri" w:eastAsia="Calibri" w:hAnsi="Calibri" w:cs="Calibri"/>
                <w:color w:val="000000" w:themeColor="text1"/>
              </w:rPr>
              <w:t xml:space="preserve">TN B  </w:t>
            </w:r>
          </w:p>
        </w:tc>
        <w:tc>
          <w:tcPr>
            <w:tcW w:w="885" w:type="dxa"/>
            <w:tcBorders>
              <w:top w:val="single" w:sz="8" w:space="0" w:color="000000" w:themeColor="text1"/>
              <w:left w:val="single" w:sz="8" w:space="0" w:color="000000" w:themeColor="text1"/>
              <w:bottom w:val="nil"/>
              <w:right w:val="nil"/>
            </w:tcBorders>
            <w:tcMar>
              <w:top w:w="15" w:type="dxa"/>
              <w:left w:w="15" w:type="dxa"/>
              <w:right w:w="15" w:type="dxa"/>
            </w:tcMar>
            <w:vAlign w:val="center"/>
          </w:tcPr>
          <w:p w14:paraId="1E6B31B2" w14:textId="79F8A39D" w:rsidR="5B1C25B2" w:rsidRDefault="5B1C25B2" w:rsidP="5B1C25B2">
            <w:r w:rsidRPr="5B1C25B2">
              <w:rPr>
                <w:rFonts w:ascii="Calibri" w:eastAsia="Calibri" w:hAnsi="Calibri" w:cs="Calibri"/>
                <w:color w:val="000000" w:themeColor="text1"/>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448DAA1" w14:textId="38E1B5E9" w:rsidR="5B1C25B2" w:rsidRDefault="5B1C25B2" w:rsidP="5B1C25B2">
            <w:r w:rsidRPr="5B1C25B2">
              <w:rPr>
                <w:rFonts w:ascii="Calibri" w:eastAsia="Calibri" w:hAnsi="Calibri" w:cs="Calibri"/>
                <w:color w:val="000000" w:themeColor="text1"/>
              </w:rPr>
              <w:t xml:space="preserve">1  </w:t>
            </w:r>
          </w:p>
        </w:tc>
        <w:tc>
          <w:tcPr>
            <w:tcW w:w="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EE05503" w14:textId="547A9E46" w:rsidR="5B1C25B2" w:rsidRDefault="0025028C" w:rsidP="5B1C25B2">
            <w:r w:rsidRPr="0037099D">
              <w:rPr>
                <w:rFonts w:ascii="Calibri" w:eastAsia="Calibri" w:hAnsi="Calibri" w:cs="Calibri"/>
                <w:color w:val="000000" w:themeColor="text1"/>
              </w:rPr>
              <w:t>10</w:t>
            </w:r>
            <w:r>
              <w:rPr>
                <w:rFonts w:ascii="Calibri" w:eastAsia="Calibri" w:hAnsi="Calibri" w:cs="Calibri"/>
                <w:color w:val="000000" w:themeColor="text1"/>
              </w:rPr>
              <w:t xml:space="preserve"> Gigabit Ethernet</w:t>
            </w:r>
            <w:r w:rsidR="5B1C25B2" w:rsidRPr="5B1C25B2">
              <w:rPr>
                <w:rFonts w:ascii="Calibri" w:eastAsia="Calibri" w:hAnsi="Calibri" w:cs="Calibri"/>
                <w:color w:val="000000" w:themeColor="text1"/>
              </w:rPr>
              <w:t xml:space="preserve"> </w:t>
            </w:r>
          </w:p>
        </w:tc>
        <w:tc>
          <w:tcPr>
            <w:tcW w:w="96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61AC7583" w14:textId="1E40731D" w:rsidR="5B1C25B2" w:rsidRDefault="5B1C25B2" w:rsidP="5B1C25B2">
            <w:r w:rsidRPr="5B1C25B2">
              <w:rPr>
                <w:rFonts w:ascii="Calibri" w:eastAsia="Calibri" w:hAnsi="Calibri" w:cs="Calibri"/>
                <w:color w:val="000000" w:themeColor="text1"/>
              </w:rPr>
              <w:t xml:space="preserve">No  </w:t>
            </w:r>
          </w:p>
        </w:tc>
      </w:tr>
      <w:tr w:rsidR="5B1C25B2" w14:paraId="66C00D6F" w14:textId="77777777" w:rsidTr="5B1C25B2">
        <w:trPr>
          <w:trHeight w:val="495"/>
        </w:trPr>
        <w:tc>
          <w:tcPr>
            <w:tcW w:w="4005" w:type="dxa"/>
            <w:tcBorders>
              <w:top w:val="single" w:sz="8" w:space="0" w:color="000000" w:themeColor="text1"/>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C2A3867" w14:textId="14B8FB17" w:rsidR="5B1C25B2" w:rsidRDefault="5B1C25B2" w:rsidP="5B1C25B2">
            <w:r w:rsidRPr="5B1C25B2">
              <w:rPr>
                <w:rFonts w:ascii="Calibri" w:eastAsia="Calibri" w:hAnsi="Calibri" w:cs="Calibri"/>
                <w:color w:val="000000" w:themeColor="text1"/>
                <w:sz w:val="22"/>
                <w:szCs w:val="22"/>
              </w:rPr>
              <w:t xml:space="preserve">SFP:Ericsson-10GBASE-BX20 -Pluggable  </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ABC91F8" w14:textId="43F8B434" w:rsidR="5B1C25B2" w:rsidRDefault="0025028C" w:rsidP="5B1C25B2">
            <w:r w:rsidRPr="0037099D">
              <w:rPr>
                <w:rFonts w:ascii="Calibri" w:eastAsia="Calibri" w:hAnsi="Calibri" w:cs="Calibri"/>
                <w:color w:val="000000" w:themeColor="text1"/>
              </w:rPr>
              <w:t>10</w:t>
            </w:r>
            <w:r>
              <w:rPr>
                <w:rFonts w:ascii="Calibri" w:eastAsia="Calibri" w:hAnsi="Calibri" w:cs="Calibri"/>
                <w:color w:val="000000" w:themeColor="text1"/>
              </w:rPr>
              <w:t xml:space="preserve"> Gigabit Ethernet</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77FAE6E" w14:textId="7556CA3D" w:rsidR="5B1C25B2" w:rsidRDefault="5B1C25B2" w:rsidP="5B1C25B2">
            <w:r w:rsidRPr="5B1C25B2">
              <w:rPr>
                <w:rFonts w:ascii="Calibri" w:eastAsia="Calibri" w:hAnsi="Calibri" w:cs="Calibri"/>
                <w:color w:val="000000" w:themeColor="text1"/>
              </w:rPr>
              <w:t xml:space="preserve">TN B  </w:t>
            </w:r>
          </w:p>
        </w:tc>
        <w:tc>
          <w:tcPr>
            <w:tcW w:w="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AA4B9E3" w14:textId="6B7E42D8" w:rsidR="5B1C25B2" w:rsidRDefault="5B1C25B2" w:rsidP="5B1C25B2">
            <w:r w:rsidRPr="5B1C25B2">
              <w:rPr>
                <w:rFonts w:ascii="Calibri" w:eastAsia="Calibri" w:hAnsi="Calibri" w:cs="Calibri"/>
                <w:color w:val="000000" w:themeColor="text1"/>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00C2822" w14:textId="3584DADC" w:rsidR="5B1C25B2" w:rsidRDefault="5B1C25B2" w:rsidP="5B1C25B2">
            <w:r w:rsidRPr="5B1C25B2">
              <w:rPr>
                <w:rFonts w:ascii="Calibri" w:eastAsia="Calibri" w:hAnsi="Calibri" w:cs="Calibri"/>
                <w:color w:val="000000" w:themeColor="text1"/>
              </w:rPr>
              <w:t xml:space="preserve">1  </w:t>
            </w:r>
          </w:p>
        </w:tc>
        <w:tc>
          <w:tcPr>
            <w:tcW w:w="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37E8FBB6" w14:textId="0A404271" w:rsidR="5B1C25B2" w:rsidRDefault="0025028C" w:rsidP="5B1C25B2">
            <w:r w:rsidRPr="0037099D">
              <w:rPr>
                <w:rFonts w:ascii="Calibri" w:eastAsia="Calibri" w:hAnsi="Calibri" w:cs="Calibri"/>
                <w:color w:val="000000" w:themeColor="text1"/>
              </w:rPr>
              <w:t>10</w:t>
            </w:r>
            <w:r>
              <w:rPr>
                <w:rFonts w:ascii="Calibri" w:eastAsia="Calibri" w:hAnsi="Calibri" w:cs="Calibri"/>
                <w:color w:val="000000" w:themeColor="text1"/>
              </w:rPr>
              <w:t xml:space="preserve"> Gigabit Ethernet</w:t>
            </w:r>
          </w:p>
        </w:tc>
        <w:tc>
          <w:tcPr>
            <w:tcW w:w="96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7B88E148" w14:textId="1C6290CF" w:rsidR="5B1C25B2" w:rsidRDefault="5B1C25B2" w:rsidP="5B1C25B2">
            <w:r w:rsidRPr="5B1C25B2">
              <w:rPr>
                <w:rFonts w:ascii="Calibri" w:eastAsia="Calibri" w:hAnsi="Calibri" w:cs="Calibri"/>
                <w:color w:val="000000" w:themeColor="text1"/>
              </w:rPr>
              <w:t xml:space="preserve">No  </w:t>
            </w:r>
          </w:p>
        </w:tc>
      </w:tr>
      <w:tr w:rsidR="5B1C25B2" w14:paraId="4241A639" w14:textId="77777777" w:rsidTr="5B1C25B2">
        <w:trPr>
          <w:trHeight w:val="495"/>
        </w:trPr>
        <w:tc>
          <w:tcPr>
            <w:tcW w:w="4005" w:type="dxa"/>
            <w:tcBorders>
              <w:top w:val="single" w:sz="8" w:space="0" w:color="000000" w:themeColor="text1"/>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19FDF26" w14:textId="35528A2C" w:rsidR="5B1C25B2" w:rsidRDefault="5B1C25B2" w:rsidP="5B1C25B2">
            <w:r w:rsidRPr="5B1C25B2">
              <w:rPr>
                <w:rFonts w:ascii="Calibri" w:eastAsia="Calibri" w:hAnsi="Calibri" w:cs="Calibri"/>
                <w:color w:val="000000" w:themeColor="text1"/>
                <w:sz w:val="22"/>
                <w:szCs w:val="22"/>
              </w:rPr>
              <w:t xml:space="preserve">SFP:Ericsson-10GBASE-BX30 -Pluggable  </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18122BD" w14:textId="28D7F1E9" w:rsidR="5B1C25B2" w:rsidRDefault="0025028C" w:rsidP="5B1C25B2">
            <w:r w:rsidRPr="0037099D">
              <w:rPr>
                <w:rFonts w:ascii="Calibri" w:eastAsia="Calibri" w:hAnsi="Calibri" w:cs="Calibri"/>
                <w:color w:val="000000" w:themeColor="text1"/>
              </w:rPr>
              <w:t>10</w:t>
            </w:r>
            <w:r>
              <w:rPr>
                <w:rFonts w:ascii="Calibri" w:eastAsia="Calibri" w:hAnsi="Calibri" w:cs="Calibri"/>
                <w:color w:val="000000" w:themeColor="text1"/>
              </w:rPr>
              <w:t xml:space="preserve"> Gigabit Ethernet</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B8CEE2B" w14:textId="201E5EC4" w:rsidR="5B1C25B2" w:rsidRDefault="5B1C25B2" w:rsidP="5B1C25B2">
            <w:r w:rsidRPr="5B1C25B2">
              <w:rPr>
                <w:rFonts w:ascii="Calibri" w:eastAsia="Calibri" w:hAnsi="Calibri" w:cs="Calibri"/>
                <w:color w:val="000000" w:themeColor="text1"/>
              </w:rPr>
              <w:t xml:space="preserve">TN B  </w:t>
            </w:r>
          </w:p>
        </w:tc>
        <w:tc>
          <w:tcPr>
            <w:tcW w:w="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9831E3D" w14:textId="56C0AC87" w:rsidR="5B1C25B2" w:rsidRDefault="5B1C25B2" w:rsidP="5B1C25B2">
            <w:r w:rsidRPr="5B1C25B2">
              <w:rPr>
                <w:rFonts w:ascii="Calibri" w:eastAsia="Calibri" w:hAnsi="Calibri" w:cs="Calibri"/>
                <w:color w:val="000000" w:themeColor="text1"/>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8183A6D" w14:textId="5CB1DFD0" w:rsidR="5B1C25B2" w:rsidRDefault="5B1C25B2" w:rsidP="5B1C25B2">
            <w:r w:rsidRPr="5B1C25B2">
              <w:rPr>
                <w:rFonts w:ascii="Calibri" w:eastAsia="Calibri" w:hAnsi="Calibri" w:cs="Calibri"/>
                <w:color w:val="000000" w:themeColor="text1"/>
              </w:rPr>
              <w:t xml:space="preserve">1  </w:t>
            </w:r>
          </w:p>
        </w:tc>
        <w:tc>
          <w:tcPr>
            <w:tcW w:w="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F85CB79" w14:textId="50756712" w:rsidR="5B1C25B2" w:rsidRDefault="0025028C" w:rsidP="5B1C25B2">
            <w:r w:rsidRPr="0037099D">
              <w:rPr>
                <w:rFonts w:ascii="Calibri" w:eastAsia="Calibri" w:hAnsi="Calibri" w:cs="Calibri"/>
                <w:color w:val="000000" w:themeColor="text1"/>
              </w:rPr>
              <w:t>10</w:t>
            </w:r>
            <w:r>
              <w:rPr>
                <w:rFonts w:ascii="Calibri" w:eastAsia="Calibri" w:hAnsi="Calibri" w:cs="Calibri"/>
                <w:color w:val="000000" w:themeColor="text1"/>
              </w:rPr>
              <w:t xml:space="preserve"> Gigabit Ethernet</w:t>
            </w:r>
          </w:p>
        </w:tc>
        <w:tc>
          <w:tcPr>
            <w:tcW w:w="96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716AB906" w14:textId="064316D0" w:rsidR="5B1C25B2" w:rsidRDefault="5B1C25B2" w:rsidP="5B1C25B2">
            <w:r w:rsidRPr="5B1C25B2">
              <w:rPr>
                <w:rFonts w:ascii="Calibri" w:eastAsia="Calibri" w:hAnsi="Calibri" w:cs="Calibri"/>
                <w:color w:val="000000" w:themeColor="text1"/>
              </w:rPr>
              <w:t xml:space="preserve">No  </w:t>
            </w:r>
          </w:p>
        </w:tc>
      </w:tr>
      <w:tr w:rsidR="5B1C25B2" w14:paraId="5C9A2CF0" w14:textId="77777777" w:rsidTr="5B1C25B2">
        <w:trPr>
          <w:trHeight w:val="495"/>
        </w:trPr>
        <w:tc>
          <w:tcPr>
            <w:tcW w:w="4005" w:type="dxa"/>
            <w:tcBorders>
              <w:top w:val="single" w:sz="8" w:space="0" w:color="000000" w:themeColor="text1"/>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93D3FE0" w14:textId="78A0162F" w:rsidR="5B1C25B2" w:rsidRDefault="5B1C25B2" w:rsidP="5B1C25B2">
            <w:r w:rsidRPr="5B1C25B2">
              <w:rPr>
                <w:rFonts w:ascii="Calibri" w:eastAsia="Calibri" w:hAnsi="Calibri" w:cs="Calibri"/>
                <w:color w:val="000000" w:themeColor="text1"/>
                <w:sz w:val="22"/>
                <w:szCs w:val="22"/>
              </w:rPr>
              <w:t xml:space="preserve">SFP:Ericsson-25GBASE -Pluggable  </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5CDE07A" w14:textId="55217F58" w:rsidR="5B1C25B2" w:rsidRDefault="5B1C25B2" w:rsidP="5B1C25B2">
            <w:r w:rsidRPr="5B1C25B2">
              <w:rPr>
                <w:rFonts w:ascii="Calibri" w:eastAsia="Calibri" w:hAnsi="Calibri" w:cs="Calibri"/>
                <w:color w:val="000000" w:themeColor="text1"/>
              </w:rPr>
              <w:t xml:space="preserve">25GE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537EB47" w14:textId="4334B0AB" w:rsidR="5B1C25B2" w:rsidRDefault="5B1C25B2" w:rsidP="5B1C25B2">
            <w:r w:rsidRPr="5B1C25B2">
              <w:rPr>
                <w:rFonts w:ascii="Calibri" w:eastAsia="Calibri" w:hAnsi="Calibri" w:cs="Calibri"/>
                <w:color w:val="000000" w:themeColor="text1"/>
              </w:rPr>
              <w:t xml:space="preserve">TN B  </w:t>
            </w:r>
          </w:p>
        </w:tc>
        <w:tc>
          <w:tcPr>
            <w:tcW w:w="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92D05D0" w14:textId="23C0F771" w:rsidR="5B1C25B2" w:rsidRDefault="5B1C25B2" w:rsidP="5B1C25B2">
            <w:r w:rsidRPr="5B1C25B2">
              <w:rPr>
                <w:rFonts w:ascii="Calibri" w:eastAsia="Calibri" w:hAnsi="Calibri" w:cs="Calibri"/>
                <w:color w:val="000000" w:themeColor="text1"/>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00814D8" w14:textId="56AFE9BD" w:rsidR="5B1C25B2" w:rsidRDefault="5B1C25B2" w:rsidP="5B1C25B2">
            <w:r w:rsidRPr="5B1C25B2">
              <w:rPr>
                <w:rFonts w:ascii="Calibri" w:eastAsia="Calibri" w:hAnsi="Calibri" w:cs="Calibri"/>
                <w:color w:val="000000" w:themeColor="text1"/>
              </w:rPr>
              <w:t xml:space="preserve">1  </w:t>
            </w:r>
          </w:p>
        </w:tc>
        <w:tc>
          <w:tcPr>
            <w:tcW w:w="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236FDAB" w14:textId="07A37009" w:rsidR="5B1C25B2" w:rsidRDefault="5B1C25B2" w:rsidP="5B1C25B2">
            <w:r w:rsidRPr="5B1C25B2">
              <w:rPr>
                <w:rFonts w:ascii="Calibri" w:eastAsia="Calibri" w:hAnsi="Calibri" w:cs="Calibri"/>
                <w:color w:val="000000" w:themeColor="text1"/>
              </w:rPr>
              <w:t xml:space="preserve">25GE </w:t>
            </w:r>
          </w:p>
        </w:tc>
        <w:tc>
          <w:tcPr>
            <w:tcW w:w="96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39A0E97B" w14:textId="6F819600" w:rsidR="5B1C25B2" w:rsidRDefault="5B1C25B2" w:rsidP="5B1C25B2">
            <w:r w:rsidRPr="5B1C25B2">
              <w:rPr>
                <w:rFonts w:ascii="Calibri" w:eastAsia="Calibri" w:hAnsi="Calibri" w:cs="Calibri"/>
                <w:color w:val="000000" w:themeColor="text1"/>
              </w:rPr>
              <w:t xml:space="preserve">No  </w:t>
            </w:r>
          </w:p>
        </w:tc>
      </w:tr>
      <w:tr w:rsidR="5B1C25B2" w14:paraId="5A963C88" w14:textId="77777777" w:rsidTr="5B1C25B2">
        <w:trPr>
          <w:trHeight w:val="495"/>
        </w:trPr>
        <w:tc>
          <w:tcPr>
            <w:tcW w:w="4005" w:type="dxa"/>
            <w:tcBorders>
              <w:top w:val="single" w:sz="8" w:space="0" w:color="000000" w:themeColor="text1"/>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F1E8949" w14:textId="10DFF8EA" w:rsidR="5B1C25B2" w:rsidRDefault="5B1C25B2" w:rsidP="5B1C25B2">
            <w:r w:rsidRPr="5B1C25B2">
              <w:rPr>
                <w:rFonts w:ascii="Calibri" w:eastAsia="Calibri" w:hAnsi="Calibri" w:cs="Calibri"/>
                <w:color w:val="000000" w:themeColor="text1"/>
                <w:sz w:val="22"/>
                <w:szCs w:val="22"/>
              </w:rPr>
              <w:t xml:space="preserve">SFP:Ericsson-25GBASE-LR -Pluggable  </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7268F7F" w14:textId="796131FE" w:rsidR="5B1C25B2" w:rsidRDefault="5B1C25B2" w:rsidP="5B1C25B2">
            <w:r w:rsidRPr="5B1C25B2">
              <w:rPr>
                <w:rFonts w:ascii="Calibri" w:eastAsia="Calibri" w:hAnsi="Calibri" w:cs="Calibri"/>
                <w:color w:val="000000" w:themeColor="text1"/>
              </w:rPr>
              <w:t xml:space="preserve">25GE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86D23CF" w14:textId="5C2F6EB0" w:rsidR="5B1C25B2" w:rsidRDefault="5B1C25B2" w:rsidP="5B1C25B2">
            <w:r w:rsidRPr="5B1C25B2">
              <w:rPr>
                <w:rFonts w:ascii="Times New Roman" w:hAnsi="Times New Roman"/>
                <w:color w:val="000000" w:themeColor="text1"/>
                <w:sz w:val="24"/>
                <w:szCs w:val="24"/>
              </w:rPr>
              <w:t xml:space="preserve">TN B  </w:t>
            </w:r>
          </w:p>
        </w:tc>
        <w:tc>
          <w:tcPr>
            <w:tcW w:w="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5CAF072" w14:textId="54096878" w:rsidR="5B1C25B2" w:rsidRDefault="5B1C25B2" w:rsidP="5B1C25B2">
            <w:r w:rsidRPr="5B1C25B2">
              <w:rPr>
                <w:rFonts w:ascii="Times New Roman" w:hAnsi="Times New Roman"/>
                <w:color w:val="000000" w:themeColor="text1"/>
                <w:sz w:val="24"/>
                <w:szCs w:val="24"/>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75C6C93" w14:textId="766B7ECB" w:rsidR="5B1C25B2" w:rsidRDefault="5B1C25B2" w:rsidP="5B1C25B2">
            <w:r w:rsidRPr="5B1C25B2">
              <w:rPr>
                <w:rFonts w:ascii="Times New Roman" w:hAnsi="Times New Roman"/>
                <w:color w:val="000000" w:themeColor="text1"/>
                <w:sz w:val="24"/>
                <w:szCs w:val="24"/>
              </w:rPr>
              <w:t xml:space="preserve">1  </w:t>
            </w:r>
          </w:p>
        </w:tc>
        <w:tc>
          <w:tcPr>
            <w:tcW w:w="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B192844" w14:textId="5A62E56A" w:rsidR="5B1C25B2" w:rsidRDefault="5B1C25B2" w:rsidP="5B1C25B2">
            <w:r w:rsidRPr="5B1C25B2">
              <w:rPr>
                <w:rFonts w:ascii="Calibri" w:eastAsia="Calibri" w:hAnsi="Calibri" w:cs="Calibri"/>
                <w:color w:val="000000" w:themeColor="text1"/>
              </w:rPr>
              <w:t xml:space="preserve">25GE </w:t>
            </w:r>
          </w:p>
        </w:tc>
        <w:tc>
          <w:tcPr>
            <w:tcW w:w="96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6FBB2247" w14:textId="72737BDE" w:rsidR="5B1C25B2" w:rsidRDefault="5B1C25B2" w:rsidP="5B1C25B2">
            <w:r w:rsidRPr="5B1C25B2">
              <w:rPr>
                <w:rFonts w:ascii="Calibri" w:eastAsia="Calibri" w:hAnsi="Calibri" w:cs="Calibri"/>
                <w:color w:val="000000" w:themeColor="text1"/>
              </w:rPr>
              <w:t xml:space="preserve">No </w:t>
            </w:r>
          </w:p>
        </w:tc>
      </w:tr>
      <w:tr w:rsidR="5B1C25B2" w14:paraId="1C22A235" w14:textId="77777777" w:rsidTr="5B1C25B2">
        <w:trPr>
          <w:trHeight w:val="495"/>
        </w:trPr>
        <w:tc>
          <w:tcPr>
            <w:tcW w:w="4005" w:type="dxa"/>
            <w:tcBorders>
              <w:top w:val="single" w:sz="8" w:space="0" w:color="000000" w:themeColor="text1"/>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D26CA68" w14:textId="3EB9D4EC" w:rsidR="5B1C25B2" w:rsidRPr="006C2FE3" w:rsidRDefault="5B1C25B2" w:rsidP="5B1C25B2">
            <w:pPr>
              <w:rPr>
                <w:lang w:val="fr-FR"/>
              </w:rPr>
            </w:pPr>
            <w:r w:rsidRPr="5B1C25B2">
              <w:rPr>
                <w:rFonts w:ascii="Calibri" w:eastAsia="Calibri" w:hAnsi="Calibri" w:cs="Calibri"/>
                <w:color w:val="000000" w:themeColor="text1"/>
                <w:sz w:val="22"/>
                <w:szCs w:val="22"/>
                <w:lang w:val="fr-FR"/>
              </w:rPr>
              <w:t xml:space="preserve">SFP:Ericsson-1000BASE-T -Pluggable  </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300AF093" w14:textId="0367626B" w:rsidR="5B1C25B2" w:rsidRDefault="5B1C25B2" w:rsidP="5B1C25B2">
            <w:r w:rsidRPr="5B1C25B2">
              <w:rPr>
                <w:rFonts w:ascii="Calibri" w:eastAsia="Calibri" w:hAnsi="Calibri" w:cs="Calibri"/>
                <w:color w:val="000000" w:themeColor="text1"/>
              </w:rPr>
              <w:t xml:space="preserve">Gigabit Ethernet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E067530" w14:textId="6D141973" w:rsidR="5B1C25B2" w:rsidRDefault="5B1C25B2" w:rsidP="5B1C25B2">
            <w:r w:rsidRPr="5B1C25B2">
              <w:rPr>
                <w:rFonts w:ascii="Calibri" w:eastAsia="Calibri" w:hAnsi="Calibri" w:cs="Calibri"/>
                <w:color w:val="000000" w:themeColor="text1"/>
              </w:rPr>
              <w:t xml:space="preserve">TN B  </w:t>
            </w:r>
          </w:p>
        </w:tc>
        <w:tc>
          <w:tcPr>
            <w:tcW w:w="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0A53AA5" w14:textId="517104E8" w:rsidR="5B1C25B2" w:rsidRDefault="5B1C25B2" w:rsidP="5B1C25B2">
            <w:r w:rsidRPr="5B1C25B2">
              <w:rPr>
                <w:rFonts w:ascii="Calibri" w:eastAsia="Calibri" w:hAnsi="Calibri" w:cs="Calibri"/>
                <w:color w:val="000000" w:themeColor="text1"/>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353FBE9" w14:textId="3BE37899" w:rsidR="5B1C25B2" w:rsidRDefault="5B1C25B2" w:rsidP="5B1C25B2">
            <w:r w:rsidRPr="5B1C25B2">
              <w:rPr>
                <w:rFonts w:ascii="Calibri" w:eastAsia="Calibri" w:hAnsi="Calibri" w:cs="Calibri"/>
                <w:color w:val="000000" w:themeColor="text1"/>
              </w:rPr>
              <w:t xml:space="preserve">1  </w:t>
            </w:r>
          </w:p>
        </w:tc>
        <w:tc>
          <w:tcPr>
            <w:tcW w:w="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80B4876" w14:textId="4B1C59B5" w:rsidR="5B1C25B2" w:rsidRDefault="5B1C25B2" w:rsidP="5B1C25B2">
            <w:r w:rsidRPr="5B1C25B2">
              <w:rPr>
                <w:rFonts w:ascii="Calibri" w:eastAsia="Calibri" w:hAnsi="Calibri" w:cs="Calibri"/>
                <w:color w:val="000000" w:themeColor="text1"/>
              </w:rPr>
              <w:t xml:space="preserve">Gigabit Ethernet  </w:t>
            </w:r>
          </w:p>
        </w:tc>
        <w:tc>
          <w:tcPr>
            <w:tcW w:w="96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0F03308D" w14:textId="0A508A4C" w:rsidR="5B1C25B2" w:rsidRDefault="5B1C25B2" w:rsidP="5B1C25B2">
            <w:r w:rsidRPr="5B1C25B2">
              <w:rPr>
                <w:rFonts w:ascii="Calibri" w:eastAsia="Calibri" w:hAnsi="Calibri" w:cs="Calibri"/>
                <w:color w:val="000000" w:themeColor="text1"/>
              </w:rPr>
              <w:t xml:space="preserve">No  </w:t>
            </w:r>
          </w:p>
        </w:tc>
      </w:tr>
      <w:tr w:rsidR="5B1C25B2" w14:paraId="1495B9A5" w14:textId="77777777" w:rsidTr="5B1C25B2">
        <w:trPr>
          <w:trHeight w:val="495"/>
        </w:trPr>
        <w:tc>
          <w:tcPr>
            <w:tcW w:w="4005" w:type="dxa"/>
            <w:tcBorders>
              <w:top w:val="single" w:sz="8" w:space="0" w:color="000000" w:themeColor="text1"/>
              <w:left w:val="single" w:sz="4" w:space="0" w:color="auto"/>
              <w:bottom w:val="single" w:sz="8" w:space="0" w:color="000000" w:themeColor="text1"/>
              <w:right w:val="single" w:sz="8" w:space="0" w:color="auto"/>
            </w:tcBorders>
            <w:tcMar>
              <w:top w:w="15" w:type="dxa"/>
              <w:left w:w="15" w:type="dxa"/>
              <w:right w:w="15" w:type="dxa"/>
            </w:tcMar>
            <w:vAlign w:val="center"/>
          </w:tcPr>
          <w:p w14:paraId="0171A7CE" w14:textId="2D48C978" w:rsidR="5B1C25B2" w:rsidRDefault="5B1C25B2" w:rsidP="5B1C25B2">
            <w:pPr>
              <w:jc w:val="center"/>
            </w:pPr>
            <w:r w:rsidRPr="5B1C25B2">
              <w:rPr>
                <w:rFonts w:ascii="Calibri" w:eastAsia="Calibri" w:hAnsi="Calibri" w:cs="Calibri"/>
                <w:color w:val="000000" w:themeColor="text1"/>
                <w:sz w:val="22"/>
                <w:szCs w:val="22"/>
              </w:rPr>
              <w:t xml:space="preserve">SFP:Ericsson-1000BASE-BX10 -Pluggable  </w:t>
            </w:r>
          </w:p>
        </w:tc>
        <w:tc>
          <w:tcPr>
            <w:tcW w:w="1380" w:type="dxa"/>
            <w:tcBorders>
              <w:top w:val="single" w:sz="8" w:space="0" w:color="000000" w:themeColor="text1"/>
              <w:left w:val="single" w:sz="8" w:space="0" w:color="auto"/>
              <w:bottom w:val="single" w:sz="8" w:space="0" w:color="000000" w:themeColor="text1"/>
              <w:right w:val="single" w:sz="8" w:space="0" w:color="000000" w:themeColor="text1"/>
            </w:tcBorders>
            <w:tcMar>
              <w:top w:w="15" w:type="dxa"/>
              <w:left w:w="15" w:type="dxa"/>
              <w:right w:w="15" w:type="dxa"/>
            </w:tcMar>
            <w:vAlign w:val="center"/>
          </w:tcPr>
          <w:p w14:paraId="0625F0F9" w14:textId="6338EB39" w:rsidR="5B1C25B2" w:rsidRDefault="5B1C25B2" w:rsidP="5B1C25B2">
            <w:r w:rsidRPr="5B1C25B2">
              <w:rPr>
                <w:rFonts w:ascii="Calibri" w:eastAsia="Calibri" w:hAnsi="Calibri" w:cs="Calibri"/>
                <w:color w:val="000000" w:themeColor="text1"/>
              </w:rPr>
              <w:t xml:space="preserve">Gigabit Ethernet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049A80A" w14:textId="40F9CAE5" w:rsidR="5B1C25B2" w:rsidRDefault="5B1C25B2" w:rsidP="5B1C25B2">
            <w:r w:rsidRPr="5B1C25B2">
              <w:rPr>
                <w:rFonts w:ascii="Calibri" w:eastAsia="Calibri" w:hAnsi="Calibri" w:cs="Calibri"/>
                <w:color w:val="000000" w:themeColor="text1"/>
              </w:rPr>
              <w:t xml:space="preserve">TN B  </w:t>
            </w:r>
          </w:p>
        </w:tc>
        <w:tc>
          <w:tcPr>
            <w:tcW w:w="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7F356F8" w14:textId="1A38F6D0" w:rsidR="5B1C25B2" w:rsidRDefault="5B1C25B2" w:rsidP="5B1C25B2">
            <w:r w:rsidRPr="5B1C25B2">
              <w:rPr>
                <w:rFonts w:ascii="Calibri" w:eastAsia="Calibri" w:hAnsi="Calibri" w:cs="Calibri"/>
                <w:color w:val="000000" w:themeColor="text1"/>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1A779DF" w14:textId="7B1A3C3E" w:rsidR="5B1C25B2" w:rsidRDefault="5B1C25B2" w:rsidP="5B1C25B2">
            <w:r w:rsidRPr="5B1C25B2">
              <w:rPr>
                <w:rFonts w:ascii="Calibri" w:eastAsia="Calibri" w:hAnsi="Calibri" w:cs="Calibri"/>
                <w:color w:val="000000" w:themeColor="text1"/>
              </w:rPr>
              <w:t xml:space="preserve">1  </w:t>
            </w:r>
          </w:p>
        </w:tc>
        <w:tc>
          <w:tcPr>
            <w:tcW w:w="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A16AE24" w14:textId="3D633728" w:rsidR="5B1C25B2" w:rsidRDefault="5B1C25B2" w:rsidP="5B1C25B2">
            <w:r w:rsidRPr="5B1C25B2">
              <w:rPr>
                <w:rFonts w:ascii="Calibri" w:eastAsia="Calibri" w:hAnsi="Calibri" w:cs="Calibri"/>
                <w:color w:val="000000" w:themeColor="text1"/>
              </w:rPr>
              <w:t xml:space="preserve">Gigabit Ethernet  </w:t>
            </w:r>
          </w:p>
        </w:tc>
        <w:tc>
          <w:tcPr>
            <w:tcW w:w="96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028B233D" w14:textId="2AC8A6C2" w:rsidR="5B1C25B2" w:rsidRDefault="5B1C25B2" w:rsidP="5B1C25B2">
            <w:r w:rsidRPr="5B1C25B2">
              <w:rPr>
                <w:rFonts w:ascii="Calibri" w:eastAsia="Calibri" w:hAnsi="Calibri" w:cs="Calibri"/>
                <w:color w:val="000000" w:themeColor="text1"/>
              </w:rPr>
              <w:t xml:space="preserve">No  </w:t>
            </w:r>
          </w:p>
        </w:tc>
      </w:tr>
      <w:tr w:rsidR="5B1C25B2" w14:paraId="2FD20E4F" w14:textId="77777777" w:rsidTr="5B1C25B2">
        <w:trPr>
          <w:trHeight w:val="495"/>
        </w:trPr>
        <w:tc>
          <w:tcPr>
            <w:tcW w:w="4005" w:type="dxa"/>
            <w:tcBorders>
              <w:top w:val="single" w:sz="8" w:space="0" w:color="000000" w:themeColor="text1"/>
              <w:left w:val="single" w:sz="4" w:space="0" w:color="auto"/>
              <w:bottom w:val="single" w:sz="8" w:space="0" w:color="auto"/>
              <w:right w:val="single" w:sz="8" w:space="0" w:color="auto"/>
            </w:tcBorders>
            <w:tcMar>
              <w:top w:w="15" w:type="dxa"/>
              <w:left w:w="15" w:type="dxa"/>
              <w:right w:w="15" w:type="dxa"/>
            </w:tcMar>
            <w:vAlign w:val="center"/>
          </w:tcPr>
          <w:p w14:paraId="52AF3ED9" w14:textId="05B35170" w:rsidR="5B1C25B2" w:rsidRDefault="5B1C25B2" w:rsidP="5B1C25B2">
            <w:r w:rsidRPr="5B1C25B2">
              <w:rPr>
                <w:rFonts w:ascii="Calibri" w:eastAsia="Calibri" w:hAnsi="Calibri" w:cs="Calibri"/>
                <w:color w:val="000000" w:themeColor="text1"/>
                <w:sz w:val="22"/>
                <w:szCs w:val="22"/>
              </w:rPr>
              <w:t xml:space="preserve">SFP:Ericsson-100GBASE -Pluggable  </w:t>
            </w:r>
          </w:p>
        </w:tc>
        <w:tc>
          <w:tcPr>
            <w:tcW w:w="1380" w:type="dxa"/>
            <w:tcBorders>
              <w:top w:val="single" w:sz="8" w:space="0" w:color="000000" w:themeColor="text1"/>
              <w:left w:val="single" w:sz="8" w:space="0" w:color="auto"/>
              <w:bottom w:val="single" w:sz="8" w:space="0" w:color="000000" w:themeColor="text1"/>
              <w:right w:val="single" w:sz="8" w:space="0" w:color="000000" w:themeColor="text1"/>
            </w:tcBorders>
            <w:tcMar>
              <w:top w:w="15" w:type="dxa"/>
              <w:left w:w="15" w:type="dxa"/>
              <w:right w:w="15" w:type="dxa"/>
            </w:tcMar>
            <w:vAlign w:val="center"/>
          </w:tcPr>
          <w:p w14:paraId="1495E9CA" w14:textId="339C658C" w:rsidR="5B1C25B2" w:rsidRDefault="5B1C25B2" w:rsidP="5B1C25B2">
            <w:r w:rsidRPr="5B1C25B2">
              <w:rPr>
                <w:rFonts w:ascii="Calibri" w:eastAsia="Calibri" w:hAnsi="Calibri" w:cs="Calibri"/>
                <w:color w:val="000000" w:themeColor="text1"/>
              </w:rPr>
              <w:t>100</w:t>
            </w:r>
            <w:r w:rsidR="00B32D50">
              <w:rPr>
                <w:rFonts w:ascii="Calibri" w:eastAsia="Calibri" w:hAnsi="Calibri" w:cs="Calibri"/>
                <w:color w:val="000000" w:themeColor="text1"/>
              </w:rPr>
              <w:t xml:space="preserve"> </w:t>
            </w:r>
            <w:r w:rsidRPr="5B1C25B2">
              <w:rPr>
                <w:rFonts w:ascii="Calibri" w:eastAsia="Calibri" w:hAnsi="Calibri" w:cs="Calibri"/>
                <w:color w:val="000000" w:themeColor="text1"/>
              </w:rPr>
              <w:t>GE</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6C13675" w14:textId="0CD06C5E" w:rsidR="5B1C25B2" w:rsidRDefault="5B1C25B2" w:rsidP="5B1C25B2">
            <w:r w:rsidRPr="5B1C25B2">
              <w:rPr>
                <w:rFonts w:ascii="Calibri" w:eastAsia="Calibri" w:hAnsi="Calibri" w:cs="Calibri"/>
                <w:color w:val="000000" w:themeColor="text1"/>
              </w:rPr>
              <w:t xml:space="preserve">TN B  </w:t>
            </w:r>
          </w:p>
        </w:tc>
        <w:tc>
          <w:tcPr>
            <w:tcW w:w="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3D56343" w14:textId="19C06E37" w:rsidR="5B1C25B2" w:rsidRDefault="5B1C25B2" w:rsidP="5B1C25B2">
            <w:r w:rsidRPr="5B1C25B2">
              <w:rPr>
                <w:rFonts w:ascii="Calibri" w:eastAsia="Calibri" w:hAnsi="Calibri" w:cs="Calibri"/>
                <w:color w:val="000000" w:themeColor="text1"/>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ED26FC8" w14:textId="2F5FB4E3" w:rsidR="5B1C25B2" w:rsidRDefault="5B1C25B2" w:rsidP="5B1C25B2">
            <w:r w:rsidRPr="5B1C25B2">
              <w:rPr>
                <w:rFonts w:ascii="Calibri" w:eastAsia="Calibri" w:hAnsi="Calibri" w:cs="Calibri"/>
                <w:color w:val="000000" w:themeColor="text1"/>
              </w:rPr>
              <w:t xml:space="preserve">1  </w:t>
            </w:r>
          </w:p>
        </w:tc>
        <w:tc>
          <w:tcPr>
            <w:tcW w:w="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83E3580" w14:textId="11F08CF8" w:rsidR="5B1C25B2" w:rsidRDefault="5B1C25B2" w:rsidP="5B1C25B2">
            <w:r w:rsidRPr="5B1C25B2">
              <w:rPr>
                <w:rFonts w:ascii="Calibri" w:eastAsia="Calibri" w:hAnsi="Calibri" w:cs="Calibri"/>
                <w:color w:val="000000" w:themeColor="text1"/>
              </w:rPr>
              <w:t>100</w:t>
            </w:r>
            <w:r w:rsidR="00B32D50">
              <w:rPr>
                <w:rFonts w:ascii="Calibri" w:eastAsia="Calibri" w:hAnsi="Calibri" w:cs="Calibri"/>
                <w:color w:val="000000" w:themeColor="text1"/>
              </w:rPr>
              <w:t xml:space="preserve"> </w:t>
            </w:r>
            <w:r w:rsidRPr="5B1C25B2">
              <w:rPr>
                <w:rFonts w:ascii="Calibri" w:eastAsia="Calibri" w:hAnsi="Calibri" w:cs="Calibri"/>
                <w:color w:val="000000" w:themeColor="text1"/>
              </w:rPr>
              <w:t xml:space="preserve">GE  </w:t>
            </w:r>
          </w:p>
        </w:tc>
        <w:tc>
          <w:tcPr>
            <w:tcW w:w="96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42C33D99" w14:textId="11859E36" w:rsidR="5B1C25B2" w:rsidRDefault="5B1C25B2" w:rsidP="5B1C25B2">
            <w:r w:rsidRPr="5B1C25B2">
              <w:rPr>
                <w:rFonts w:ascii="Calibri" w:eastAsia="Calibri" w:hAnsi="Calibri" w:cs="Calibri"/>
                <w:color w:val="000000" w:themeColor="text1"/>
              </w:rPr>
              <w:t xml:space="preserve">No  </w:t>
            </w:r>
          </w:p>
        </w:tc>
      </w:tr>
      <w:tr w:rsidR="5B1C25B2" w14:paraId="49182EE5" w14:textId="77777777" w:rsidTr="5B1C25B2">
        <w:trPr>
          <w:trHeight w:val="495"/>
        </w:trPr>
        <w:tc>
          <w:tcPr>
            <w:tcW w:w="4005" w:type="dxa"/>
            <w:tcBorders>
              <w:top w:val="single" w:sz="8" w:space="0" w:color="auto"/>
              <w:left w:val="single" w:sz="4" w:space="0" w:color="auto"/>
              <w:bottom w:val="single" w:sz="8" w:space="0" w:color="000000" w:themeColor="text1"/>
              <w:right w:val="single" w:sz="8" w:space="0" w:color="auto"/>
            </w:tcBorders>
            <w:tcMar>
              <w:top w:w="15" w:type="dxa"/>
              <w:left w:w="15" w:type="dxa"/>
              <w:right w:w="15" w:type="dxa"/>
            </w:tcMar>
            <w:vAlign w:val="center"/>
          </w:tcPr>
          <w:p w14:paraId="3505F34D" w14:textId="3D55C704" w:rsidR="5B1C25B2" w:rsidRDefault="5B1C25B2" w:rsidP="5B1C25B2">
            <w:r w:rsidRPr="5B1C25B2">
              <w:rPr>
                <w:rFonts w:ascii="Calibri" w:eastAsia="Calibri" w:hAnsi="Calibri" w:cs="Calibri"/>
                <w:color w:val="000000" w:themeColor="text1"/>
                <w:sz w:val="22"/>
                <w:szCs w:val="22"/>
              </w:rPr>
              <w:t xml:space="preserve">SFP:Ericsson-25GBASE-BX15 -Pluggable  </w:t>
            </w:r>
          </w:p>
        </w:tc>
        <w:tc>
          <w:tcPr>
            <w:tcW w:w="1380" w:type="dxa"/>
            <w:tcBorders>
              <w:top w:val="single" w:sz="8" w:space="0" w:color="000000" w:themeColor="text1"/>
              <w:left w:val="single" w:sz="8" w:space="0" w:color="auto"/>
              <w:bottom w:val="single" w:sz="8" w:space="0" w:color="000000" w:themeColor="text1"/>
              <w:right w:val="single" w:sz="8" w:space="0" w:color="000000" w:themeColor="text1"/>
            </w:tcBorders>
            <w:tcMar>
              <w:top w:w="15" w:type="dxa"/>
              <w:left w:w="15" w:type="dxa"/>
              <w:right w:w="15" w:type="dxa"/>
            </w:tcMar>
            <w:vAlign w:val="center"/>
          </w:tcPr>
          <w:p w14:paraId="64A1DB02" w14:textId="3047499D" w:rsidR="5B1C25B2" w:rsidRDefault="5B1C25B2" w:rsidP="5B1C25B2">
            <w:r w:rsidRPr="5B1C25B2">
              <w:rPr>
                <w:rFonts w:ascii="Calibri" w:eastAsia="Calibri" w:hAnsi="Calibri" w:cs="Calibri"/>
                <w:color w:val="000000" w:themeColor="text1"/>
              </w:rPr>
              <w:t xml:space="preserve">25GE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9AC20B2" w14:textId="2C35A8FC" w:rsidR="5B1C25B2" w:rsidRDefault="5B1C25B2" w:rsidP="5B1C25B2">
            <w:r w:rsidRPr="5B1C25B2">
              <w:rPr>
                <w:rFonts w:ascii="Times New Roman" w:hAnsi="Times New Roman"/>
                <w:color w:val="000000" w:themeColor="text1"/>
                <w:sz w:val="24"/>
                <w:szCs w:val="24"/>
              </w:rPr>
              <w:t xml:space="preserve">TN B  </w:t>
            </w:r>
          </w:p>
        </w:tc>
        <w:tc>
          <w:tcPr>
            <w:tcW w:w="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63E5361" w14:textId="2A766E34" w:rsidR="5B1C25B2" w:rsidRDefault="5B1C25B2" w:rsidP="5B1C25B2">
            <w:r w:rsidRPr="5B1C25B2">
              <w:rPr>
                <w:rFonts w:ascii="Times New Roman" w:hAnsi="Times New Roman"/>
                <w:color w:val="000000" w:themeColor="text1"/>
                <w:sz w:val="24"/>
                <w:szCs w:val="24"/>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21D8D42" w14:textId="3F1DBEA5" w:rsidR="5B1C25B2" w:rsidRDefault="5B1C25B2" w:rsidP="5B1C25B2">
            <w:r w:rsidRPr="5B1C25B2">
              <w:rPr>
                <w:rFonts w:ascii="Times New Roman" w:hAnsi="Times New Roman"/>
                <w:color w:val="000000" w:themeColor="text1"/>
                <w:sz w:val="24"/>
                <w:szCs w:val="24"/>
              </w:rPr>
              <w:t xml:space="preserve">1  </w:t>
            </w:r>
          </w:p>
        </w:tc>
        <w:tc>
          <w:tcPr>
            <w:tcW w:w="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055A39F" w14:textId="00A6251E" w:rsidR="5B1C25B2" w:rsidRDefault="5B1C25B2" w:rsidP="5B1C25B2">
            <w:r w:rsidRPr="5B1C25B2">
              <w:rPr>
                <w:rFonts w:ascii="Calibri" w:eastAsia="Calibri" w:hAnsi="Calibri" w:cs="Calibri"/>
                <w:color w:val="000000" w:themeColor="text1"/>
              </w:rPr>
              <w:t xml:space="preserve">25GE  </w:t>
            </w:r>
          </w:p>
        </w:tc>
        <w:tc>
          <w:tcPr>
            <w:tcW w:w="96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2C22D376" w14:textId="1296684C" w:rsidR="5B1C25B2" w:rsidRDefault="5B1C25B2" w:rsidP="5B1C25B2">
            <w:r w:rsidRPr="5B1C25B2">
              <w:rPr>
                <w:rFonts w:ascii="Calibri" w:eastAsia="Calibri" w:hAnsi="Calibri" w:cs="Calibri"/>
                <w:color w:val="000000" w:themeColor="text1"/>
              </w:rPr>
              <w:t xml:space="preserve">No  </w:t>
            </w:r>
          </w:p>
        </w:tc>
      </w:tr>
      <w:tr w:rsidR="5B1C25B2" w14:paraId="5271D469" w14:textId="77777777" w:rsidTr="5B1C25B2">
        <w:trPr>
          <w:trHeight w:val="495"/>
        </w:trPr>
        <w:tc>
          <w:tcPr>
            <w:tcW w:w="4005" w:type="dxa"/>
            <w:tcBorders>
              <w:top w:val="single" w:sz="8" w:space="0" w:color="000000" w:themeColor="text1"/>
              <w:left w:val="single" w:sz="4" w:space="0" w:color="auto"/>
              <w:bottom w:val="single" w:sz="8" w:space="0" w:color="000000" w:themeColor="text1"/>
              <w:right w:val="single" w:sz="8" w:space="0" w:color="auto"/>
            </w:tcBorders>
            <w:tcMar>
              <w:top w:w="15" w:type="dxa"/>
              <w:left w:w="15" w:type="dxa"/>
              <w:right w:w="15" w:type="dxa"/>
            </w:tcMar>
            <w:vAlign w:val="center"/>
          </w:tcPr>
          <w:p w14:paraId="3610C794" w14:textId="53AA4D68" w:rsidR="5B1C25B2" w:rsidRDefault="5B1C25B2" w:rsidP="5B1C25B2">
            <w:pPr>
              <w:jc w:val="center"/>
            </w:pPr>
            <w:r w:rsidRPr="5B1C25B2">
              <w:rPr>
                <w:rFonts w:ascii="Calibri" w:eastAsia="Calibri" w:hAnsi="Calibri" w:cs="Calibri"/>
                <w:color w:val="000000" w:themeColor="text1"/>
                <w:sz w:val="22"/>
                <w:szCs w:val="22"/>
              </w:rPr>
              <w:t xml:space="preserve">SFP:Ericsson-1000BASE-BX20 -Pluggable  </w:t>
            </w:r>
          </w:p>
        </w:tc>
        <w:tc>
          <w:tcPr>
            <w:tcW w:w="1380" w:type="dxa"/>
            <w:tcBorders>
              <w:top w:val="single" w:sz="8" w:space="0" w:color="000000" w:themeColor="text1"/>
              <w:left w:val="single" w:sz="8" w:space="0" w:color="auto"/>
              <w:bottom w:val="single" w:sz="8" w:space="0" w:color="000000" w:themeColor="text1"/>
              <w:right w:val="single" w:sz="8" w:space="0" w:color="000000" w:themeColor="text1"/>
            </w:tcBorders>
            <w:tcMar>
              <w:top w:w="15" w:type="dxa"/>
              <w:left w:w="15" w:type="dxa"/>
              <w:right w:w="15" w:type="dxa"/>
            </w:tcMar>
            <w:vAlign w:val="center"/>
          </w:tcPr>
          <w:p w14:paraId="33C997B2" w14:textId="3914A88B" w:rsidR="5B1C25B2" w:rsidRDefault="5B1C25B2" w:rsidP="5B1C25B2">
            <w:r w:rsidRPr="5B1C25B2">
              <w:rPr>
                <w:rFonts w:ascii="Calibri" w:eastAsia="Calibri" w:hAnsi="Calibri" w:cs="Calibri"/>
                <w:color w:val="000000" w:themeColor="text1"/>
              </w:rPr>
              <w:t xml:space="preserve">Gigabit Ethernet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391E2CF" w14:textId="54BB54B7" w:rsidR="5B1C25B2" w:rsidRDefault="5B1C25B2" w:rsidP="5B1C25B2">
            <w:r w:rsidRPr="5B1C25B2">
              <w:rPr>
                <w:rFonts w:ascii="Times New Roman" w:hAnsi="Times New Roman"/>
                <w:color w:val="000000" w:themeColor="text1"/>
                <w:sz w:val="24"/>
                <w:szCs w:val="24"/>
              </w:rPr>
              <w:t xml:space="preserve">TN B  </w:t>
            </w:r>
          </w:p>
        </w:tc>
        <w:tc>
          <w:tcPr>
            <w:tcW w:w="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4B3AF1D" w14:textId="76005284" w:rsidR="5B1C25B2" w:rsidRDefault="5B1C25B2" w:rsidP="5B1C25B2">
            <w:r w:rsidRPr="5B1C25B2">
              <w:rPr>
                <w:rFonts w:ascii="Times New Roman" w:hAnsi="Times New Roman"/>
                <w:color w:val="000000" w:themeColor="text1"/>
                <w:sz w:val="24"/>
                <w:szCs w:val="24"/>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A98E735" w14:textId="4F0BA103" w:rsidR="5B1C25B2" w:rsidRDefault="5B1C25B2" w:rsidP="5B1C25B2">
            <w:r w:rsidRPr="5B1C25B2">
              <w:rPr>
                <w:rFonts w:ascii="Times New Roman" w:hAnsi="Times New Roman"/>
                <w:color w:val="000000" w:themeColor="text1"/>
                <w:sz w:val="24"/>
                <w:szCs w:val="24"/>
              </w:rPr>
              <w:t xml:space="preserve">1  </w:t>
            </w:r>
          </w:p>
        </w:tc>
        <w:tc>
          <w:tcPr>
            <w:tcW w:w="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6F70829" w14:textId="1F8BAF93" w:rsidR="5B1C25B2" w:rsidRDefault="5B1C25B2" w:rsidP="5B1C25B2">
            <w:r w:rsidRPr="5B1C25B2">
              <w:rPr>
                <w:rFonts w:ascii="Calibri" w:eastAsia="Calibri" w:hAnsi="Calibri" w:cs="Calibri"/>
                <w:color w:val="000000" w:themeColor="text1"/>
              </w:rPr>
              <w:t xml:space="preserve">Gigabit Ethernet  </w:t>
            </w:r>
          </w:p>
        </w:tc>
        <w:tc>
          <w:tcPr>
            <w:tcW w:w="96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5F06AD5B" w14:textId="109C3909" w:rsidR="5B1C25B2" w:rsidRDefault="5B1C25B2" w:rsidP="5B1C25B2">
            <w:r w:rsidRPr="5B1C25B2">
              <w:rPr>
                <w:rFonts w:ascii="Calibri" w:eastAsia="Calibri" w:hAnsi="Calibri" w:cs="Calibri"/>
                <w:color w:val="000000" w:themeColor="text1"/>
              </w:rPr>
              <w:t xml:space="preserve">No  </w:t>
            </w:r>
          </w:p>
        </w:tc>
      </w:tr>
      <w:tr w:rsidR="5B1C25B2" w14:paraId="77E865D9" w14:textId="77777777" w:rsidTr="5B1C25B2">
        <w:trPr>
          <w:trHeight w:val="495"/>
        </w:trPr>
        <w:tc>
          <w:tcPr>
            <w:tcW w:w="4005" w:type="dxa"/>
            <w:tcBorders>
              <w:top w:val="single" w:sz="8" w:space="0" w:color="000000" w:themeColor="text1"/>
              <w:left w:val="single" w:sz="4" w:space="0" w:color="auto"/>
              <w:bottom w:val="single" w:sz="8" w:space="0" w:color="000000" w:themeColor="text1"/>
              <w:right w:val="single" w:sz="8" w:space="0" w:color="auto"/>
            </w:tcBorders>
            <w:tcMar>
              <w:top w:w="15" w:type="dxa"/>
              <w:left w:w="15" w:type="dxa"/>
              <w:right w:w="15" w:type="dxa"/>
            </w:tcMar>
            <w:vAlign w:val="center"/>
          </w:tcPr>
          <w:p w14:paraId="6012CD2B" w14:textId="3FCE1FA6" w:rsidR="5B1C25B2" w:rsidRDefault="5B1C25B2" w:rsidP="5B1C25B2">
            <w:pPr>
              <w:jc w:val="center"/>
            </w:pPr>
            <w:r w:rsidRPr="5B1C25B2">
              <w:rPr>
                <w:rFonts w:ascii="Calibri" w:eastAsia="Calibri" w:hAnsi="Calibri" w:cs="Calibri"/>
                <w:color w:val="000000" w:themeColor="text1"/>
                <w:sz w:val="22"/>
                <w:szCs w:val="22"/>
              </w:rPr>
              <w:t xml:space="preserve">SFP:Ericsson-1000BASE-BX40 -Pluggable  </w:t>
            </w:r>
          </w:p>
        </w:tc>
        <w:tc>
          <w:tcPr>
            <w:tcW w:w="1380" w:type="dxa"/>
            <w:tcBorders>
              <w:top w:val="single" w:sz="8" w:space="0" w:color="000000" w:themeColor="text1"/>
              <w:left w:val="single" w:sz="8" w:space="0" w:color="auto"/>
              <w:bottom w:val="nil"/>
              <w:right w:val="nil"/>
            </w:tcBorders>
            <w:tcMar>
              <w:top w:w="15" w:type="dxa"/>
              <w:left w:w="15" w:type="dxa"/>
              <w:right w:w="15" w:type="dxa"/>
            </w:tcMar>
            <w:vAlign w:val="center"/>
          </w:tcPr>
          <w:p w14:paraId="793AB3A7" w14:textId="60F60F83" w:rsidR="5B1C25B2" w:rsidRDefault="5B1C25B2" w:rsidP="5B1C25B2">
            <w:r w:rsidRPr="5B1C25B2">
              <w:rPr>
                <w:rFonts w:ascii="Calibri" w:eastAsia="Calibri" w:hAnsi="Calibri" w:cs="Calibri"/>
                <w:color w:val="000000" w:themeColor="text1"/>
              </w:rPr>
              <w:t xml:space="preserve">Gigabit Ethernet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FE91667" w14:textId="33BC0C38" w:rsidR="5B1C25B2" w:rsidRDefault="5B1C25B2" w:rsidP="5B1C25B2">
            <w:r w:rsidRPr="5B1C25B2">
              <w:rPr>
                <w:rFonts w:ascii="Times New Roman" w:hAnsi="Times New Roman"/>
                <w:color w:val="000000" w:themeColor="text1"/>
                <w:sz w:val="24"/>
                <w:szCs w:val="24"/>
              </w:rPr>
              <w:t xml:space="preserve">TN B  </w:t>
            </w:r>
          </w:p>
        </w:tc>
        <w:tc>
          <w:tcPr>
            <w:tcW w:w="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59841C7" w14:textId="123CA1F2" w:rsidR="5B1C25B2" w:rsidRDefault="5B1C25B2" w:rsidP="5B1C25B2">
            <w:r w:rsidRPr="5B1C25B2">
              <w:rPr>
                <w:rFonts w:ascii="Times New Roman" w:hAnsi="Times New Roman"/>
                <w:color w:val="000000" w:themeColor="text1"/>
                <w:sz w:val="24"/>
                <w:szCs w:val="24"/>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0314E3D" w14:textId="6D70AD62" w:rsidR="5B1C25B2" w:rsidRDefault="5B1C25B2" w:rsidP="5B1C25B2">
            <w:r w:rsidRPr="5B1C25B2">
              <w:rPr>
                <w:rFonts w:ascii="Times New Roman" w:hAnsi="Times New Roman"/>
                <w:color w:val="000000" w:themeColor="text1"/>
                <w:sz w:val="24"/>
                <w:szCs w:val="24"/>
              </w:rPr>
              <w:t xml:space="preserve">1  </w:t>
            </w:r>
          </w:p>
        </w:tc>
        <w:tc>
          <w:tcPr>
            <w:tcW w:w="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1BDC34D" w14:textId="40B6A6D5" w:rsidR="5B1C25B2" w:rsidRDefault="5B1C25B2" w:rsidP="5B1C25B2">
            <w:r w:rsidRPr="5B1C25B2">
              <w:rPr>
                <w:rFonts w:ascii="Calibri" w:eastAsia="Calibri" w:hAnsi="Calibri" w:cs="Calibri"/>
                <w:color w:val="000000" w:themeColor="text1"/>
              </w:rPr>
              <w:t xml:space="preserve">Gigabit Ethernet  </w:t>
            </w:r>
          </w:p>
        </w:tc>
        <w:tc>
          <w:tcPr>
            <w:tcW w:w="96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46A4CBDA" w14:textId="1729E890" w:rsidR="5B1C25B2" w:rsidRDefault="5B1C25B2" w:rsidP="5B1C25B2">
            <w:r w:rsidRPr="5B1C25B2">
              <w:rPr>
                <w:rFonts w:ascii="Calibri" w:eastAsia="Calibri" w:hAnsi="Calibri" w:cs="Calibri"/>
                <w:color w:val="000000" w:themeColor="text1"/>
              </w:rPr>
              <w:t xml:space="preserve">No  </w:t>
            </w:r>
          </w:p>
        </w:tc>
      </w:tr>
      <w:tr w:rsidR="5B1C25B2" w14:paraId="4336E2CD" w14:textId="77777777" w:rsidTr="5B1C25B2">
        <w:trPr>
          <w:trHeight w:val="495"/>
        </w:trPr>
        <w:tc>
          <w:tcPr>
            <w:tcW w:w="4005" w:type="dxa"/>
            <w:tcBorders>
              <w:top w:val="single" w:sz="8" w:space="0" w:color="000000" w:themeColor="text1"/>
              <w:left w:val="single" w:sz="4" w:space="0" w:color="auto"/>
              <w:bottom w:val="single" w:sz="8" w:space="0" w:color="auto"/>
              <w:right w:val="single" w:sz="8" w:space="0" w:color="auto"/>
            </w:tcBorders>
            <w:tcMar>
              <w:top w:w="15" w:type="dxa"/>
              <w:left w:w="15" w:type="dxa"/>
              <w:right w:w="15" w:type="dxa"/>
            </w:tcMar>
            <w:vAlign w:val="center"/>
          </w:tcPr>
          <w:p w14:paraId="29484D38" w14:textId="2946505D" w:rsidR="5B1C25B2" w:rsidRDefault="5B1C25B2" w:rsidP="5B1C25B2">
            <w:r w:rsidRPr="5B1C25B2">
              <w:rPr>
                <w:rFonts w:ascii="Calibri" w:eastAsia="Calibri" w:hAnsi="Calibri" w:cs="Calibri"/>
                <w:color w:val="000000" w:themeColor="text1"/>
                <w:sz w:val="22"/>
                <w:szCs w:val="22"/>
              </w:rPr>
              <w:t xml:space="preserve">SFP:Ericsson-1000BASE-LX10 -Pluggable  </w:t>
            </w:r>
          </w:p>
        </w:tc>
        <w:tc>
          <w:tcPr>
            <w:tcW w:w="1380" w:type="dxa"/>
            <w:tcBorders>
              <w:top w:val="single" w:sz="8" w:space="0" w:color="000000" w:themeColor="text1"/>
              <w:left w:val="single" w:sz="8" w:space="0" w:color="auto"/>
              <w:bottom w:val="single" w:sz="8" w:space="0" w:color="000000" w:themeColor="text1"/>
              <w:right w:val="single" w:sz="8" w:space="0" w:color="000000" w:themeColor="text1"/>
            </w:tcBorders>
            <w:tcMar>
              <w:top w:w="15" w:type="dxa"/>
              <w:left w:w="15" w:type="dxa"/>
              <w:right w:w="15" w:type="dxa"/>
            </w:tcMar>
            <w:vAlign w:val="center"/>
          </w:tcPr>
          <w:p w14:paraId="2CDA541D" w14:textId="2D709C64" w:rsidR="5B1C25B2" w:rsidRDefault="5B1C25B2" w:rsidP="5B1C25B2">
            <w:r w:rsidRPr="5B1C25B2">
              <w:rPr>
                <w:rFonts w:ascii="Calibri" w:eastAsia="Calibri" w:hAnsi="Calibri" w:cs="Calibri"/>
                <w:color w:val="000000" w:themeColor="text1"/>
              </w:rPr>
              <w:t xml:space="preserve">Gigabit Ethernet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63B21B0" w14:textId="7F5AD312" w:rsidR="5B1C25B2" w:rsidRDefault="5B1C25B2" w:rsidP="5B1C25B2">
            <w:r w:rsidRPr="5B1C25B2">
              <w:rPr>
                <w:rFonts w:ascii="Times New Roman" w:hAnsi="Times New Roman"/>
                <w:color w:val="000000" w:themeColor="text1"/>
                <w:sz w:val="24"/>
                <w:szCs w:val="24"/>
              </w:rPr>
              <w:t xml:space="preserve">TN B  </w:t>
            </w:r>
          </w:p>
        </w:tc>
        <w:tc>
          <w:tcPr>
            <w:tcW w:w="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EF3FE59" w14:textId="79DE4AA4" w:rsidR="5B1C25B2" w:rsidRDefault="5B1C25B2" w:rsidP="5B1C25B2">
            <w:r w:rsidRPr="5B1C25B2">
              <w:rPr>
                <w:rFonts w:ascii="Times New Roman" w:hAnsi="Times New Roman"/>
                <w:color w:val="000000" w:themeColor="text1"/>
                <w:sz w:val="24"/>
                <w:szCs w:val="24"/>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04909A8" w14:textId="2655B807" w:rsidR="5B1C25B2" w:rsidRDefault="5B1C25B2" w:rsidP="5B1C25B2">
            <w:r w:rsidRPr="5B1C25B2">
              <w:rPr>
                <w:rFonts w:ascii="Times New Roman" w:hAnsi="Times New Roman"/>
                <w:color w:val="000000" w:themeColor="text1"/>
                <w:sz w:val="24"/>
                <w:szCs w:val="24"/>
              </w:rPr>
              <w:t xml:space="preserve">1  </w:t>
            </w:r>
          </w:p>
        </w:tc>
        <w:tc>
          <w:tcPr>
            <w:tcW w:w="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4DC383B" w14:textId="73D49302" w:rsidR="5B1C25B2" w:rsidRDefault="5B1C25B2" w:rsidP="5B1C25B2">
            <w:r w:rsidRPr="5B1C25B2">
              <w:rPr>
                <w:rFonts w:ascii="Calibri" w:eastAsia="Calibri" w:hAnsi="Calibri" w:cs="Calibri"/>
                <w:color w:val="000000" w:themeColor="text1"/>
              </w:rPr>
              <w:t xml:space="preserve">Gigabit Ethernet  </w:t>
            </w:r>
          </w:p>
        </w:tc>
        <w:tc>
          <w:tcPr>
            <w:tcW w:w="96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4631B1B2" w14:textId="41F72449" w:rsidR="5B1C25B2" w:rsidRDefault="5B1C25B2" w:rsidP="5B1C25B2">
            <w:r w:rsidRPr="5B1C25B2">
              <w:rPr>
                <w:rFonts w:ascii="Calibri" w:eastAsia="Calibri" w:hAnsi="Calibri" w:cs="Calibri"/>
                <w:color w:val="000000" w:themeColor="text1"/>
              </w:rPr>
              <w:t xml:space="preserve">No  </w:t>
            </w:r>
          </w:p>
        </w:tc>
      </w:tr>
      <w:tr w:rsidR="5B1C25B2" w14:paraId="7A67A89D" w14:textId="77777777" w:rsidTr="5B1C25B2">
        <w:trPr>
          <w:trHeight w:val="495"/>
        </w:trPr>
        <w:tc>
          <w:tcPr>
            <w:tcW w:w="4005" w:type="dxa"/>
            <w:tcBorders>
              <w:top w:val="single" w:sz="8" w:space="0" w:color="auto"/>
              <w:left w:val="single" w:sz="4" w:space="0" w:color="auto"/>
              <w:bottom w:val="single" w:sz="4" w:space="0" w:color="000000" w:themeColor="text1"/>
              <w:right w:val="single" w:sz="8" w:space="0" w:color="auto"/>
            </w:tcBorders>
            <w:tcMar>
              <w:top w:w="15" w:type="dxa"/>
              <w:left w:w="15" w:type="dxa"/>
              <w:right w:w="15" w:type="dxa"/>
            </w:tcMar>
            <w:vAlign w:val="center"/>
          </w:tcPr>
          <w:p w14:paraId="791E1BCE" w14:textId="44B5D1EF" w:rsidR="5B1C25B2" w:rsidRDefault="5B1C25B2" w:rsidP="5B1C25B2">
            <w:r w:rsidRPr="5B1C25B2">
              <w:rPr>
                <w:rFonts w:ascii="Calibri" w:eastAsia="Calibri" w:hAnsi="Calibri" w:cs="Calibri"/>
                <w:color w:val="000000" w:themeColor="text1"/>
                <w:sz w:val="22"/>
                <w:szCs w:val="22"/>
              </w:rPr>
              <w:t xml:space="preserve">SFP:Ericsson-1000BASE-LX40 -Pluggable  </w:t>
            </w:r>
          </w:p>
        </w:tc>
        <w:tc>
          <w:tcPr>
            <w:tcW w:w="1380" w:type="dxa"/>
            <w:tcBorders>
              <w:top w:val="single" w:sz="8" w:space="0" w:color="000000" w:themeColor="text1"/>
              <w:left w:val="single" w:sz="8" w:space="0" w:color="auto"/>
              <w:bottom w:val="single" w:sz="4" w:space="0" w:color="000000" w:themeColor="text1"/>
              <w:right w:val="single" w:sz="8" w:space="0" w:color="000000" w:themeColor="text1"/>
            </w:tcBorders>
            <w:tcMar>
              <w:top w:w="15" w:type="dxa"/>
              <w:left w:w="15" w:type="dxa"/>
              <w:right w:w="15" w:type="dxa"/>
            </w:tcMar>
            <w:vAlign w:val="center"/>
          </w:tcPr>
          <w:p w14:paraId="6F5AA5C2" w14:textId="58E0D444" w:rsidR="5B1C25B2" w:rsidRDefault="5B1C25B2" w:rsidP="5B1C25B2">
            <w:r w:rsidRPr="5B1C25B2">
              <w:rPr>
                <w:rFonts w:ascii="Calibri" w:eastAsia="Calibri" w:hAnsi="Calibri" w:cs="Calibri"/>
                <w:color w:val="000000" w:themeColor="text1"/>
              </w:rPr>
              <w:t xml:space="preserve">Gigabit Ethernet  </w:t>
            </w:r>
          </w:p>
        </w:tc>
        <w:tc>
          <w:tcPr>
            <w:tcW w:w="945" w:type="dxa"/>
            <w:tcBorders>
              <w:top w:val="single" w:sz="8" w:space="0" w:color="000000" w:themeColor="text1"/>
              <w:left w:val="single" w:sz="8"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104AECE8" w14:textId="2FDD667A" w:rsidR="5B1C25B2" w:rsidRDefault="5B1C25B2" w:rsidP="5B1C25B2">
            <w:r w:rsidRPr="5B1C25B2">
              <w:rPr>
                <w:rFonts w:ascii="Times New Roman" w:hAnsi="Times New Roman"/>
                <w:color w:val="000000" w:themeColor="text1"/>
                <w:sz w:val="24"/>
                <w:szCs w:val="24"/>
              </w:rPr>
              <w:t xml:space="preserve">TN B  </w:t>
            </w:r>
          </w:p>
        </w:tc>
        <w:tc>
          <w:tcPr>
            <w:tcW w:w="885" w:type="dxa"/>
            <w:tcBorders>
              <w:top w:val="single" w:sz="8" w:space="0" w:color="000000" w:themeColor="text1"/>
              <w:left w:val="single" w:sz="8"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11F29B9D" w14:textId="7E3925EF" w:rsidR="5B1C25B2" w:rsidRDefault="5B1C25B2" w:rsidP="5B1C25B2">
            <w:r w:rsidRPr="5B1C25B2">
              <w:rPr>
                <w:rFonts w:ascii="Times New Roman" w:hAnsi="Times New Roman"/>
                <w:color w:val="000000" w:themeColor="text1"/>
                <w:sz w:val="24"/>
                <w:szCs w:val="24"/>
              </w:rPr>
              <w:t xml:space="preserve">1  </w:t>
            </w:r>
          </w:p>
        </w:tc>
        <w:tc>
          <w:tcPr>
            <w:tcW w:w="945" w:type="dxa"/>
            <w:tcBorders>
              <w:top w:val="single" w:sz="8" w:space="0" w:color="000000" w:themeColor="text1"/>
              <w:left w:val="single" w:sz="8"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54EE3198" w14:textId="0A1F3467" w:rsidR="5B1C25B2" w:rsidRDefault="5B1C25B2" w:rsidP="5B1C25B2">
            <w:r w:rsidRPr="5B1C25B2">
              <w:rPr>
                <w:rFonts w:ascii="Times New Roman" w:hAnsi="Times New Roman"/>
                <w:color w:val="000000" w:themeColor="text1"/>
                <w:sz w:val="24"/>
                <w:szCs w:val="24"/>
              </w:rPr>
              <w:t xml:space="preserve">1  </w:t>
            </w:r>
          </w:p>
        </w:tc>
        <w:tc>
          <w:tcPr>
            <w:tcW w:w="915" w:type="dxa"/>
            <w:tcBorders>
              <w:top w:val="single" w:sz="8" w:space="0" w:color="000000" w:themeColor="text1"/>
              <w:left w:val="single" w:sz="8"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4DC02C64" w14:textId="5E9847ED" w:rsidR="5B1C25B2" w:rsidRDefault="5B1C25B2" w:rsidP="5B1C25B2">
            <w:r w:rsidRPr="5B1C25B2">
              <w:rPr>
                <w:rFonts w:ascii="Calibri" w:eastAsia="Calibri" w:hAnsi="Calibri" w:cs="Calibri"/>
                <w:color w:val="000000" w:themeColor="text1"/>
              </w:rPr>
              <w:t xml:space="preserve">Gigabit Ethernet  </w:t>
            </w:r>
          </w:p>
        </w:tc>
        <w:tc>
          <w:tcPr>
            <w:tcW w:w="960" w:type="dxa"/>
            <w:tcBorders>
              <w:top w:val="single" w:sz="8" w:space="0" w:color="000000" w:themeColor="text1"/>
              <w:left w:val="single" w:sz="8"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AEEE1E6" w14:textId="2D967897" w:rsidR="5B1C25B2" w:rsidRDefault="5B1C25B2" w:rsidP="5B1C25B2">
            <w:r w:rsidRPr="5B1C25B2">
              <w:rPr>
                <w:rFonts w:ascii="Calibri" w:eastAsia="Calibri" w:hAnsi="Calibri" w:cs="Calibri"/>
                <w:color w:val="000000" w:themeColor="text1"/>
              </w:rPr>
              <w:t>No</w:t>
            </w:r>
          </w:p>
        </w:tc>
      </w:tr>
    </w:tbl>
    <w:p w14:paraId="2F37F01C" w14:textId="5E60D631" w:rsidR="47D17CDD" w:rsidRDefault="47D17CDD" w:rsidP="47D17CDD">
      <w:pPr>
        <w:pStyle w:val="BodyText"/>
        <w:rPr>
          <w:lang w:val="en-CA"/>
        </w:rPr>
      </w:pPr>
    </w:p>
    <w:p w14:paraId="29F7B9E7" w14:textId="4BE6235E" w:rsidR="008E499D" w:rsidRDefault="008E499D" w:rsidP="008E499D">
      <w:pPr>
        <w:pStyle w:val="Heading2"/>
        <w:rPr>
          <w:lang w:val="en-CA"/>
        </w:rPr>
      </w:pPr>
      <w:bookmarkStart w:id="86" w:name="_Toc1462761236"/>
      <w:r>
        <w:rPr>
          <w:lang w:val="en-CA"/>
        </w:rPr>
        <w:t>Device Model Ericsson 6620</w:t>
      </w:r>
      <w:bookmarkEnd w:id="86"/>
    </w:p>
    <w:p w14:paraId="59221BFF" w14:textId="5D223790" w:rsidR="008E499D" w:rsidRPr="00A2288C" w:rsidRDefault="008E499D" w:rsidP="00A2288C">
      <w:pPr>
        <w:pStyle w:val="Heading3"/>
        <w:numPr>
          <w:ilvl w:val="2"/>
          <w:numId w:val="27"/>
        </w:numPr>
        <w:rPr>
          <w:lang w:val="en-CA"/>
        </w:rPr>
      </w:pPr>
      <w:bookmarkStart w:id="87" w:name="_Toc1701453792"/>
      <w:r w:rsidRPr="00A2288C">
        <w:rPr>
          <w:lang w:val="en-CA"/>
        </w:rPr>
        <w:t>Device Types</w:t>
      </w:r>
      <w:bookmarkEnd w:id="87"/>
    </w:p>
    <w:p w14:paraId="0C98ED44" w14:textId="77777777" w:rsidR="008E499D" w:rsidRPr="005378DA" w:rsidRDefault="008E499D" w:rsidP="008E499D">
      <w:pPr>
        <w:pStyle w:val="BodyText"/>
        <w:rPr>
          <w:lang w:val="en-CA"/>
        </w:rPr>
      </w:pPr>
      <w:r>
        <w:rPr>
          <w:lang w:val="en-CA"/>
        </w:rPr>
        <w:t xml:space="preserve"> Following device types will be configured in the BPI using Metadata Modeler. Rogers project is not using the Rack so category should be defined as ‘Generic’</w:t>
      </w:r>
    </w:p>
    <w:p w14:paraId="61D30532" w14:textId="77777777" w:rsidR="008E499D" w:rsidRDefault="008E499D" w:rsidP="008E499D">
      <w:pPr>
        <w:rPr>
          <w:lang w:val="en-CA"/>
        </w:rPr>
      </w:pPr>
    </w:p>
    <w:tbl>
      <w:tblPr>
        <w:tblStyle w:val="TableGrid"/>
        <w:tblW w:w="0" w:type="auto"/>
        <w:tblInd w:w="-113" w:type="dxa"/>
        <w:tblLook w:val="04A0" w:firstRow="1" w:lastRow="0" w:firstColumn="1" w:lastColumn="0" w:noHBand="0" w:noVBand="1"/>
      </w:tblPr>
      <w:tblGrid>
        <w:gridCol w:w="1370"/>
        <w:gridCol w:w="779"/>
        <w:gridCol w:w="1090"/>
        <w:gridCol w:w="1093"/>
        <w:gridCol w:w="1184"/>
        <w:gridCol w:w="2080"/>
        <w:gridCol w:w="972"/>
        <w:gridCol w:w="990"/>
        <w:gridCol w:w="985"/>
      </w:tblGrid>
      <w:tr w:rsidR="002C1342" w:rsidRPr="005232B2" w14:paraId="791F79A9" w14:textId="77777777" w:rsidTr="1612F9A0">
        <w:tc>
          <w:tcPr>
            <w:tcW w:w="0" w:type="auto"/>
            <w:shd w:val="clear" w:color="auto" w:fill="548DD4" w:themeFill="text2" w:themeFillTint="99"/>
          </w:tcPr>
          <w:p w14:paraId="777B318B" w14:textId="77777777" w:rsidR="008E499D" w:rsidRPr="005232B2" w:rsidRDefault="008E499D" w:rsidP="00203BC3">
            <w:pPr>
              <w:pStyle w:val="Table"/>
              <w:rPr>
                <w:b/>
                <w:bCs/>
              </w:rPr>
            </w:pPr>
            <w:r w:rsidRPr="005232B2">
              <w:rPr>
                <w:b/>
                <w:bCs/>
              </w:rPr>
              <w:t>Manufacturer</w:t>
            </w:r>
          </w:p>
        </w:tc>
        <w:tc>
          <w:tcPr>
            <w:tcW w:w="0" w:type="auto"/>
            <w:shd w:val="clear" w:color="auto" w:fill="548DD4" w:themeFill="text2" w:themeFillTint="99"/>
          </w:tcPr>
          <w:p w14:paraId="4C288E4B" w14:textId="77777777" w:rsidR="008E499D" w:rsidRDefault="008E499D" w:rsidP="00203BC3">
            <w:pPr>
              <w:pStyle w:val="Table"/>
              <w:rPr>
                <w:b/>
                <w:bCs/>
              </w:rPr>
            </w:pPr>
            <w:r w:rsidRPr="005232B2">
              <w:rPr>
                <w:b/>
                <w:bCs/>
              </w:rPr>
              <w:t xml:space="preserve">Device Type </w:t>
            </w:r>
          </w:p>
          <w:p w14:paraId="4AE7A332" w14:textId="77777777" w:rsidR="008E499D" w:rsidRPr="005232B2" w:rsidRDefault="008E499D" w:rsidP="00203BC3">
            <w:pPr>
              <w:pStyle w:val="Table"/>
              <w:rPr>
                <w:b/>
                <w:bCs/>
              </w:rPr>
            </w:pPr>
            <w:r w:rsidRPr="005232B2">
              <w:rPr>
                <w:b/>
                <w:bCs/>
              </w:rPr>
              <w:t>Family</w:t>
            </w:r>
          </w:p>
        </w:tc>
        <w:tc>
          <w:tcPr>
            <w:tcW w:w="0" w:type="auto"/>
            <w:shd w:val="clear" w:color="auto" w:fill="548DD4" w:themeFill="text2" w:themeFillTint="99"/>
          </w:tcPr>
          <w:p w14:paraId="336C87BC" w14:textId="77777777" w:rsidR="008E499D" w:rsidRPr="005232B2" w:rsidRDefault="008E499D" w:rsidP="00203BC3">
            <w:pPr>
              <w:pStyle w:val="Table"/>
              <w:rPr>
                <w:b/>
                <w:bCs/>
              </w:rPr>
            </w:pPr>
            <w:r>
              <w:rPr>
                <w:b/>
                <w:bCs/>
              </w:rPr>
              <w:t>Archetype Name</w:t>
            </w:r>
          </w:p>
        </w:tc>
        <w:tc>
          <w:tcPr>
            <w:tcW w:w="0" w:type="auto"/>
            <w:shd w:val="clear" w:color="auto" w:fill="548DD4" w:themeFill="text2" w:themeFillTint="99"/>
          </w:tcPr>
          <w:p w14:paraId="65A01794" w14:textId="77777777" w:rsidR="008E499D" w:rsidRDefault="008E499D" w:rsidP="00203BC3">
            <w:pPr>
              <w:pStyle w:val="Table"/>
              <w:rPr>
                <w:b/>
                <w:bCs/>
              </w:rPr>
            </w:pPr>
            <w:r>
              <w:rPr>
                <w:b/>
                <w:bCs/>
              </w:rPr>
              <w:t>Archetype Instance Name</w:t>
            </w:r>
          </w:p>
        </w:tc>
        <w:tc>
          <w:tcPr>
            <w:tcW w:w="0" w:type="auto"/>
            <w:shd w:val="clear" w:color="auto" w:fill="548DD4" w:themeFill="text2" w:themeFillTint="99"/>
          </w:tcPr>
          <w:p w14:paraId="49B57244" w14:textId="77777777" w:rsidR="008E499D" w:rsidRPr="005232B2" w:rsidRDefault="008E499D" w:rsidP="00203BC3">
            <w:pPr>
              <w:pStyle w:val="Table"/>
              <w:rPr>
                <w:b/>
                <w:bCs/>
              </w:rPr>
            </w:pPr>
            <w:r>
              <w:rPr>
                <w:b/>
                <w:bCs/>
              </w:rPr>
              <w:t>Description</w:t>
            </w:r>
          </w:p>
        </w:tc>
        <w:tc>
          <w:tcPr>
            <w:tcW w:w="0" w:type="auto"/>
            <w:shd w:val="clear" w:color="auto" w:fill="548DD4" w:themeFill="text2" w:themeFillTint="99"/>
          </w:tcPr>
          <w:p w14:paraId="50ED6AF3" w14:textId="77777777" w:rsidR="008E499D" w:rsidRPr="005232B2" w:rsidRDefault="008E499D" w:rsidP="00203BC3">
            <w:pPr>
              <w:pStyle w:val="Table"/>
              <w:rPr>
                <w:b/>
                <w:bCs/>
              </w:rPr>
            </w:pPr>
            <w:r w:rsidRPr="005232B2">
              <w:rPr>
                <w:b/>
                <w:bCs/>
              </w:rPr>
              <w:t>Part Number</w:t>
            </w:r>
          </w:p>
        </w:tc>
        <w:tc>
          <w:tcPr>
            <w:tcW w:w="972" w:type="dxa"/>
            <w:shd w:val="clear" w:color="auto" w:fill="548DD4" w:themeFill="text2" w:themeFillTint="99"/>
          </w:tcPr>
          <w:p w14:paraId="3F2CDAB9" w14:textId="77777777" w:rsidR="008E499D" w:rsidRDefault="008E499D" w:rsidP="00203BC3">
            <w:pPr>
              <w:pStyle w:val="Table"/>
              <w:rPr>
                <w:b/>
                <w:bCs/>
              </w:rPr>
            </w:pPr>
            <w:r>
              <w:rPr>
                <w:b/>
                <w:bCs/>
              </w:rPr>
              <w:t>Positions Used</w:t>
            </w:r>
          </w:p>
        </w:tc>
        <w:tc>
          <w:tcPr>
            <w:tcW w:w="990" w:type="dxa"/>
            <w:shd w:val="clear" w:color="auto" w:fill="548DD4" w:themeFill="text2" w:themeFillTint="99"/>
          </w:tcPr>
          <w:p w14:paraId="36CFBB02" w14:textId="77777777" w:rsidR="008E499D" w:rsidRDefault="008E499D" w:rsidP="00203BC3">
            <w:pPr>
              <w:pStyle w:val="Table"/>
              <w:rPr>
                <w:b/>
                <w:bCs/>
              </w:rPr>
            </w:pPr>
            <w:r>
              <w:rPr>
                <w:b/>
                <w:bCs/>
              </w:rPr>
              <w:t>Width</w:t>
            </w:r>
          </w:p>
          <w:p w14:paraId="5A46005C" w14:textId="77777777" w:rsidR="008E499D" w:rsidRPr="005232B2" w:rsidRDefault="008E499D" w:rsidP="00203BC3">
            <w:pPr>
              <w:pStyle w:val="Table"/>
              <w:rPr>
                <w:b/>
                <w:bCs/>
              </w:rPr>
            </w:pPr>
            <w:r>
              <w:rPr>
                <w:b/>
                <w:bCs/>
              </w:rPr>
              <w:t>(In Inches)</w:t>
            </w:r>
          </w:p>
        </w:tc>
        <w:tc>
          <w:tcPr>
            <w:tcW w:w="985" w:type="dxa"/>
            <w:shd w:val="clear" w:color="auto" w:fill="548DD4" w:themeFill="text2" w:themeFillTint="99"/>
          </w:tcPr>
          <w:p w14:paraId="4A88B1F2" w14:textId="77777777" w:rsidR="008E499D" w:rsidRDefault="008E499D" w:rsidP="00203BC3">
            <w:pPr>
              <w:pStyle w:val="Table"/>
              <w:rPr>
                <w:b/>
                <w:bCs/>
              </w:rPr>
            </w:pPr>
            <w:r>
              <w:rPr>
                <w:b/>
                <w:bCs/>
              </w:rPr>
              <w:t>Category</w:t>
            </w:r>
          </w:p>
        </w:tc>
      </w:tr>
      <w:tr w:rsidR="008E499D" w:rsidRPr="005232B2" w14:paraId="09A542F6" w14:textId="77777777" w:rsidTr="1612F9A0">
        <w:tc>
          <w:tcPr>
            <w:tcW w:w="0" w:type="auto"/>
          </w:tcPr>
          <w:p w14:paraId="478B460D" w14:textId="069212A4" w:rsidR="008E499D" w:rsidRPr="005232B2" w:rsidRDefault="134B9B99" w:rsidP="00203BC3">
            <w:pPr>
              <w:pStyle w:val="Table"/>
            </w:pPr>
            <w:r>
              <w:t>Ericsson</w:t>
            </w:r>
          </w:p>
        </w:tc>
        <w:tc>
          <w:tcPr>
            <w:tcW w:w="0" w:type="auto"/>
          </w:tcPr>
          <w:p w14:paraId="450B2BBA" w14:textId="0BF12854" w:rsidR="008E499D" w:rsidRPr="005232B2" w:rsidRDefault="134B9B99" w:rsidP="00203BC3">
            <w:pPr>
              <w:pStyle w:val="Table"/>
            </w:pPr>
            <w:r>
              <w:t>IPRAN</w:t>
            </w:r>
            <w:r w:rsidR="008E499D">
              <w:t xml:space="preserve"> Family</w:t>
            </w:r>
          </w:p>
        </w:tc>
        <w:tc>
          <w:tcPr>
            <w:tcW w:w="0" w:type="auto"/>
          </w:tcPr>
          <w:p w14:paraId="58995197" w14:textId="7EED33D9" w:rsidR="008E499D" w:rsidRPr="005232B2" w:rsidRDefault="2DD62003" w:rsidP="00203BC3">
            <w:pPr>
              <w:pStyle w:val="Table"/>
            </w:pPr>
            <w:r>
              <w:t>Ericsson Baseband 6620</w:t>
            </w:r>
          </w:p>
        </w:tc>
        <w:tc>
          <w:tcPr>
            <w:tcW w:w="0" w:type="auto"/>
          </w:tcPr>
          <w:p w14:paraId="0CDBF197" w14:textId="31F0366B" w:rsidR="008E499D" w:rsidRPr="007F16C8" w:rsidRDefault="2DD62003" w:rsidP="00203BC3">
            <w:pPr>
              <w:pStyle w:val="Table"/>
            </w:pPr>
            <w:r>
              <w:t>Ericsson Baseband 6620</w:t>
            </w:r>
          </w:p>
        </w:tc>
        <w:tc>
          <w:tcPr>
            <w:tcW w:w="0" w:type="auto"/>
          </w:tcPr>
          <w:p w14:paraId="6CCFD843" w14:textId="06A85EDD" w:rsidR="008E499D" w:rsidRPr="005232B2" w:rsidRDefault="2DD62003" w:rsidP="00203BC3">
            <w:pPr>
              <w:pStyle w:val="Table"/>
            </w:pPr>
            <w:r>
              <w:t>Ericsson Baseband 6620</w:t>
            </w:r>
          </w:p>
        </w:tc>
        <w:tc>
          <w:tcPr>
            <w:tcW w:w="0" w:type="auto"/>
          </w:tcPr>
          <w:p w14:paraId="7DB8C0E3" w14:textId="2014266F" w:rsidR="2DD62003" w:rsidRDefault="2DD62003" w:rsidP="1612F9A0">
            <w:pPr>
              <w:pStyle w:val="Table"/>
            </w:pPr>
            <w:r>
              <w:t>EricssonBaseband6620</w:t>
            </w:r>
          </w:p>
          <w:p w14:paraId="668B2CEA" w14:textId="77777777" w:rsidR="008E499D" w:rsidRPr="005232B2" w:rsidRDefault="008E499D" w:rsidP="00203BC3">
            <w:pPr>
              <w:pStyle w:val="Table"/>
            </w:pPr>
          </w:p>
        </w:tc>
        <w:tc>
          <w:tcPr>
            <w:tcW w:w="972" w:type="dxa"/>
          </w:tcPr>
          <w:p w14:paraId="044701AD" w14:textId="5D74B40C" w:rsidR="008E499D" w:rsidRDefault="2DD62003" w:rsidP="00203BC3">
            <w:pPr>
              <w:pStyle w:val="Table"/>
            </w:pPr>
            <w:r>
              <w:t>1</w:t>
            </w:r>
          </w:p>
        </w:tc>
        <w:tc>
          <w:tcPr>
            <w:tcW w:w="990" w:type="dxa"/>
          </w:tcPr>
          <w:p w14:paraId="3317F635" w14:textId="1117E592" w:rsidR="008E499D" w:rsidRDefault="2DD62003" w:rsidP="00203BC3">
            <w:pPr>
              <w:pStyle w:val="Table"/>
            </w:pPr>
            <w:r>
              <w:t>19</w:t>
            </w:r>
          </w:p>
          <w:p w14:paraId="394D171C" w14:textId="77777777" w:rsidR="008E499D" w:rsidRPr="007F16C8" w:rsidRDefault="008E499D" w:rsidP="00203BC3">
            <w:pPr>
              <w:pStyle w:val="Table"/>
            </w:pPr>
          </w:p>
        </w:tc>
        <w:tc>
          <w:tcPr>
            <w:tcW w:w="985" w:type="dxa"/>
          </w:tcPr>
          <w:p w14:paraId="5D7C6E6D" w14:textId="7694FF11" w:rsidR="008E499D" w:rsidRDefault="002C3B02" w:rsidP="00203BC3">
            <w:pPr>
              <w:pStyle w:val="Table"/>
            </w:pPr>
            <w:r>
              <w:t>Generic</w:t>
            </w:r>
          </w:p>
        </w:tc>
      </w:tr>
    </w:tbl>
    <w:p w14:paraId="2C119ABC" w14:textId="77777777" w:rsidR="008E499D" w:rsidRDefault="008E499D" w:rsidP="008E499D">
      <w:pPr>
        <w:pStyle w:val="Heading3"/>
        <w:rPr>
          <w:lang w:val="en-CA"/>
        </w:rPr>
      </w:pPr>
      <w:bookmarkStart w:id="88" w:name="_Toc407417862"/>
      <w:r w:rsidRPr="332B3AB8">
        <w:rPr>
          <w:lang w:val="en-CA"/>
        </w:rPr>
        <w:t>Shelf Position Types</w:t>
      </w:r>
      <w:bookmarkEnd w:id="88"/>
    </w:p>
    <w:tbl>
      <w:tblPr>
        <w:tblStyle w:val="TableGrid"/>
        <w:tblW w:w="0" w:type="auto"/>
        <w:tblInd w:w="-113" w:type="dxa"/>
        <w:tblLayout w:type="fixed"/>
        <w:tblLook w:val="04A0" w:firstRow="1" w:lastRow="0" w:firstColumn="1" w:lastColumn="0" w:noHBand="0" w:noVBand="1"/>
      </w:tblPr>
      <w:tblGrid>
        <w:gridCol w:w="1370"/>
        <w:gridCol w:w="1168"/>
        <w:gridCol w:w="1440"/>
        <w:gridCol w:w="1800"/>
        <w:gridCol w:w="1800"/>
      </w:tblGrid>
      <w:tr w:rsidR="00641017" w14:paraId="421A8F6B" w14:textId="77777777" w:rsidTr="1612F9A0">
        <w:tc>
          <w:tcPr>
            <w:tcW w:w="1370" w:type="dxa"/>
            <w:shd w:val="clear" w:color="auto" w:fill="548DD4" w:themeFill="text2" w:themeFillTint="99"/>
          </w:tcPr>
          <w:p w14:paraId="3A69E6AE" w14:textId="77777777" w:rsidR="008E499D" w:rsidRPr="005232B2" w:rsidRDefault="008E499D" w:rsidP="00203BC3">
            <w:pPr>
              <w:pStyle w:val="Table"/>
              <w:rPr>
                <w:b/>
                <w:bCs/>
              </w:rPr>
            </w:pPr>
            <w:r>
              <w:rPr>
                <w:b/>
                <w:bCs/>
              </w:rPr>
              <w:t>Device Archetype</w:t>
            </w:r>
          </w:p>
        </w:tc>
        <w:tc>
          <w:tcPr>
            <w:tcW w:w="1168" w:type="dxa"/>
            <w:shd w:val="clear" w:color="auto" w:fill="548DD4" w:themeFill="text2" w:themeFillTint="99"/>
          </w:tcPr>
          <w:p w14:paraId="0BC36686" w14:textId="77777777" w:rsidR="008E499D" w:rsidRDefault="008E499D" w:rsidP="00203BC3">
            <w:pPr>
              <w:pStyle w:val="Table"/>
              <w:rPr>
                <w:b/>
                <w:bCs/>
              </w:rPr>
            </w:pPr>
            <w:r w:rsidRPr="005232B2">
              <w:rPr>
                <w:b/>
                <w:bCs/>
              </w:rPr>
              <w:t xml:space="preserve">Device Type </w:t>
            </w:r>
          </w:p>
          <w:p w14:paraId="6240D6D4" w14:textId="77777777" w:rsidR="008E499D" w:rsidRPr="005232B2" w:rsidRDefault="008E499D" w:rsidP="00203BC3">
            <w:pPr>
              <w:pStyle w:val="Table"/>
              <w:rPr>
                <w:b/>
                <w:bCs/>
              </w:rPr>
            </w:pPr>
            <w:r w:rsidRPr="005232B2">
              <w:rPr>
                <w:b/>
                <w:bCs/>
              </w:rPr>
              <w:t>Family</w:t>
            </w:r>
          </w:p>
        </w:tc>
        <w:tc>
          <w:tcPr>
            <w:tcW w:w="1440" w:type="dxa"/>
            <w:shd w:val="clear" w:color="auto" w:fill="548DD4" w:themeFill="text2" w:themeFillTint="99"/>
          </w:tcPr>
          <w:p w14:paraId="6C7E6D09" w14:textId="77777777" w:rsidR="008E499D" w:rsidRPr="005232B2" w:rsidRDefault="008E499D" w:rsidP="00203BC3">
            <w:pPr>
              <w:pStyle w:val="Table"/>
              <w:rPr>
                <w:b/>
                <w:bCs/>
              </w:rPr>
            </w:pPr>
            <w:r>
              <w:rPr>
                <w:b/>
                <w:bCs/>
              </w:rPr>
              <w:t>ShelfPosition Archetype Name</w:t>
            </w:r>
          </w:p>
        </w:tc>
        <w:tc>
          <w:tcPr>
            <w:tcW w:w="1800" w:type="dxa"/>
            <w:shd w:val="clear" w:color="auto" w:fill="548DD4" w:themeFill="text2" w:themeFillTint="99"/>
          </w:tcPr>
          <w:p w14:paraId="4929F34C" w14:textId="77777777" w:rsidR="008E499D" w:rsidRDefault="008E499D" w:rsidP="00203BC3">
            <w:pPr>
              <w:pStyle w:val="Table"/>
              <w:rPr>
                <w:b/>
                <w:bCs/>
              </w:rPr>
            </w:pPr>
            <w:r>
              <w:rPr>
                <w:b/>
                <w:bCs/>
              </w:rPr>
              <w:t>ShelfPosition Archetype Instance Name</w:t>
            </w:r>
          </w:p>
        </w:tc>
        <w:tc>
          <w:tcPr>
            <w:tcW w:w="1800" w:type="dxa"/>
            <w:shd w:val="clear" w:color="auto" w:fill="548DD4" w:themeFill="text2" w:themeFillTint="99"/>
          </w:tcPr>
          <w:p w14:paraId="69677C5B" w14:textId="77777777" w:rsidR="008E499D" w:rsidRDefault="008E499D" w:rsidP="00203BC3">
            <w:pPr>
              <w:pStyle w:val="Table"/>
              <w:rPr>
                <w:b/>
                <w:bCs/>
              </w:rPr>
            </w:pPr>
            <w:r>
              <w:rPr>
                <w:b/>
                <w:bCs/>
              </w:rPr>
              <w:t>Position Sequence</w:t>
            </w:r>
          </w:p>
        </w:tc>
      </w:tr>
      <w:tr w:rsidR="008E499D" w14:paraId="5976FE09" w14:textId="77777777" w:rsidTr="1612F9A0">
        <w:tc>
          <w:tcPr>
            <w:tcW w:w="1370" w:type="dxa"/>
          </w:tcPr>
          <w:p w14:paraId="0FFCC5FA" w14:textId="0CE3CFEC" w:rsidR="008E499D" w:rsidRPr="005232B2" w:rsidRDefault="1FAD4878" w:rsidP="00203BC3">
            <w:pPr>
              <w:pStyle w:val="Table"/>
            </w:pPr>
            <w:r>
              <w:t>Ericsson Baseband 6620</w:t>
            </w:r>
          </w:p>
        </w:tc>
        <w:tc>
          <w:tcPr>
            <w:tcW w:w="1168" w:type="dxa"/>
          </w:tcPr>
          <w:p w14:paraId="6F43D3F2" w14:textId="17143A45" w:rsidR="008E499D" w:rsidRPr="005232B2" w:rsidRDefault="1FAD4878" w:rsidP="00203BC3">
            <w:pPr>
              <w:pStyle w:val="Table"/>
            </w:pPr>
            <w:r>
              <w:t>IPRAN</w:t>
            </w:r>
            <w:r w:rsidR="008E499D">
              <w:t xml:space="preserve"> Family</w:t>
            </w:r>
          </w:p>
        </w:tc>
        <w:tc>
          <w:tcPr>
            <w:tcW w:w="1440" w:type="dxa"/>
          </w:tcPr>
          <w:p w14:paraId="1826D9BC" w14:textId="75CDEFF3" w:rsidR="008E499D" w:rsidRPr="005232B2" w:rsidRDefault="3DFC616B" w:rsidP="00203BC3">
            <w:pPr>
              <w:pStyle w:val="Table"/>
            </w:pPr>
            <w:r>
              <w:t xml:space="preserve">Ericsson Baseband 6620 </w:t>
            </w:r>
            <w:r w:rsidR="008E499D">
              <w:t>Shelf Position</w:t>
            </w:r>
          </w:p>
        </w:tc>
        <w:tc>
          <w:tcPr>
            <w:tcW w:w="1800" w:type="dxa"/>
          </w:tcPr>
          <w:p w14:paraId="257BCDA7" w14:textId="77777777" w:rsidR="008E499D" w:rsidRPr="007F16C8" w:rsidRDefault="008E499D" w:rsidP="00203BC3">
            <w:pPr>
              <w:pStyle w:val="Table"/>
            </w:pPr>
            <w:r>
              <w:t>Shelf Pos 1</w:t>
            </w:r>
          </w:p>
        </w:tc>
        <w:tc>
          <w:tcPr>
            <w:tcW w:w="1800" w:type="dxa"/>
          </w:tcPr>
          <w:p w14:paraId="198D36AB" w14:textId="77777777" w:rsidR="008E499D" w:rsidRDefault="008E499D" w:rsidP="00203BC3">
            <w:pPr>
              <w:pStyle w:val="Table"/>
            </w:pPr>
            <w:r>
              <w:t>0</w:t>
            </w:r>
          </w:p>
        </w:tc>
      </w:tr>
    </w:tbl>
    <w:p w14:paraId="44FC76C9" w14:textId="77777777" w:rsidR="008E499D" w:rsidRPr="00DF3ED3" w:rsidRDefault="008E499D" w:rsidP="008E499D">
      <w:pPr>
        <w:pStyle w:val="BodyText"/>
        <w:rPr>
          <w:lang w:val="en-CA"/>
        </w:rPr>
      </w:pPr>
    </w:p>
    <w:p w14:paraId="2465DCDB" w14:textId="77777777" w:rsidR="008E499D" w:rsidRDefault="008E499D" w:rsidP="008E499D">
      <w:pPr>
        <w:pStyle w:val="Heading3"/>
        <w:rPr>
          <w:lang w:val="en-CA"/>
        </w:rPr>
      </w:pPr>
      <w:bookmarkStart w:id="89" w:name="_Toc295446409"/>
      <w:r w:rsidRPr="332B3AB8">
        <w:rPr>
          <w:lang w:val="en-CA"/>
        </w:rPr>
        <w:t>Shelf Types</w:t>
      </w:r>
      <w:bookmarkEnd w:id="89"/>
    </w:p>
    <w:p w14:paraId="72D67D3F" w14:textId="77777777" w:rsidR="008E499D" w:rsidRPr="00690583" w:rsidRDefault="008E499D" w:rsidP="008E499D">
      <w:pPr>
        <w:pStyle w:val="BodyText"/>
        <w:rPr>
          <w:lang w:val="en-CA"/>
        </w:rPr>
      </w:pPr>
      <w:r>
        <w:rPr>
          <w:lang w:val="en-CA"/>
        </w:rPr>
        <w:t>Configure the following shelf types under the parent ShelfPosition type as per the below details</w:t>
      </w:r>
    </w:p>
    <w:tbl>
      <w:tblPr>
        <w:tblStyle w:val="TableGrid"/>
        <w:tblW w:w="0" w:type="auto"/>
        <w:tblInd w:w="-113" w:type="dxa"/>
        <w:tblLook w:val="04A0" w:firstRow="1" w:lastRow="0" w:firstColumn="1" w:lastColumn="0" w:noHBand="0" w:noVBand="1"/>
      </w:tblPr>
      <w:tblGrid>
        <w:gridCol w:w="1964"/>
        <w:gridCol w:w="1707"/>
        <w:gridCol w:w="1641"/>
        <w:gridCol w:w="1534"/>
        <w:gridCol w:w="1495"/>
        <w:gridCol w:w="1123"/>
        <w:gridCol w:w="1079"/>
      </w:tblGrid>
      <w:tr w:rsidR="006A449A" w:rsidRPr="005232B2" w14:paraId="77A38448" w14:textId="77777777" w:rsidTr="1612F9A0">
        <w:tc>
          <w:tcPr>
            <w:tcW w:w="0" w:type="auto"/>
            <w:shd w:val="clear" w:color="auto" w:fill="548DD4" w:themeFill="text2" w:themeFillTint="99"/>
          </w:tcPr>
          <w:p w14:paraId="298FC2DD" w14:textId="77777777" w:rsidR="008E499D" w:rsidRPr="005232B2" w:rsidRDefault="008E499D" w:rsidP="00203BC3">
            <w:pPr>
              <w:pStyle w:val="Table"/>
              <w:rPr>
                <w:b/>
                <w:bCs/>
              </w:rPr>
            </w:pPr>
            <w:r>
              <w:rPr>
                <w:b/>
                <w:bCs/>
              </w:rPr>
              <w:t>ShelfPosition Archetype</w:t>
            </w:r>
          </w:p>
        </w:tc>
        <w:tc>
          <w:tcPr>
            <w:tcW w:w="0" w:type="auto"/>
            <w:shd w:val="clear" w:color="auto" w:fill="548DD4" w:themeFill="text2" w:themeFillTint="99"/>
          </w:tcPr>
          <w:p w14:paraId="0B335E32" w14:textId="77777777" w:rsidR="008E499D" w:rsidRPr="005232B2" w:rsidRDefault="008E499D" w:rsidP="00203BC3">
            <w:pPr>
              <w:pStyle w:val="Table"/>
              <w:rPr>
                <w:b/>
                <w:bCs/>
              </w:rPr>
            </w:pPr>
            <w:r>
              <w:rPr>
                <w:b/>
                <w:bCs/>
              </w:rPr>
              <w:t>Shelf Archetype Name</w:t>
            </w:r>
          </w:p>
        </w:tc>
        <w:tc>
          <w:tcPr>
            <w:tcW w:w="0" w:type="auto"/>
            <w:shd w:val="clear" w:color="auto" w:fill="548DD4" w:themeFill="text2" w:themeFillTint="99"/>
          </w:tcPr>
          <w:p w14:paraId="4CB169B2" w14:textId="77777777" w:rsidR="008E499D" w:rsidRDefault="008E499D" w:rsidP="00203BC3">
            <w:pPr>
              <w:pStyle w:val="Table"/>
              <w:rPr>
                <w:b/>
                <w:bCs/>
              </w:rPr>
            </w:pPr>
            <w:r>
              <w:rPr>
                <w:b/>
                <w:bCs/>
              </w:rPr>
              <w:t>Shelf Archetype Instance Name</w:t>
            </w:r>
          </w:p>
        </w:tc>
        <w:tc>
          <w:tcPr>
            <w:tcW w:w="0" w:type="auto"/>
            <w:shd w:val="clear" w:color="auto" w:fill="548DD4" w:themeFill="text2" w:themeFillTint="99"/>
          </w:tcPr>
          <w:p w14:paraId="4D30C115" w14:textId="77777777" w:rsidR="008E499D" w:rsidRDefault="008E499D" w:rsidP="00203BC3">
            <w:pPr>
              <w:pStyle w:val="Table"/>
              <w:rPr>
                <w:b/>
                <w:bCs/>
              </w:rPr>
            </w:pPr>
            <w:r>
              <w:rPr>
                <w:b/>
                <w:bCs/>
              </w:rPr>
              <w:t>Part Number</w:t>
            </w:r>
          </w:p>
        </w:tc>
        <w:tc>
          <w:tcPr>
            <w:tcW w:w="0" w:type="auto"/>
            <w:shd w:val="clear" w:color="auto" w:fill="548DD4" w:themeFill="text2" w:themeFillTint="99"/>
          </w:tcPr>
          <w:p w14:paraId="626C204A" w14:textId="77777777" w:rsidR="008E499D" w:rsidRDefault="008E499D" w:rsidP="00203BC3">
            <w:pPr>
              <w:pStyle w:val="Table"/>
              <w:rPr>
                <w:b/>
                <w:bCs/>
              </w:rPr>
            </w:pPr>
            <w:r>
              <w:rPr>
                <w:b/>
                <w:bCs/>
              </w:rPr>
              <w:t>Description</w:t>
            </w:r>
          </w:p>
        </w:tc>
        <w:tc>
          <w:tcPr>
            <w:tcW w:w="0" w:type="auto"/>
            <w:shd w:val="clear" w:color="auto" w:fill="548DD4" w:themeFill="text2" w:themeFillTint="99"/>
          </w:tcPr>
          <w:p w14:paraId="691F92AB" w14:textId="77777777" w:rsidR="008E499D" w:rsidRDefault="008E499D" w:rsidP="00203BC3">
            <w:pPr>
              <w:pStyle w:val="Table"/>
              <w:rPr>
                <w:b/>
                <w:bCs/>
              </w:rPr>
            </w:pPr>
            <w:r>
              <w:rPr>
                <w:b/>
                <w:bCs/>
              </w:rPr>
              <w:t>Positions Used</w:t>
            </w:r>
          </w:p>
        </w:tc>
        <w:tc>
          <w:tcPr>
            <w:tcW w:w="0" w:type="auto"/>
            <w:shd w:val="clear" w:color="auto" w:fill="548DD4" w:themeFill="text2" w:themeFillTint="99"/>
          </w:tcPr>
          <w:p w14:paraId="7B4A9783" w14:textId="77777777" w:rsidR="008E499D" w:rsidRDefault="008E499D" w:rsidP="00203BC3">
            <w:pPr>
              <w:pStyle w:val="Table"/>
              <w:rPr>
                <w:b/>
                <w:bCs/>
              </w:rPr>
            </w:pPr>
            <w:r>
              <w:rPr>
                <w:b/>
                <w:bCs/>
              </w:rPr>
              <w:t>Width (in Inches)</w:t>
            </w:r>
          </w:p>
        </w:tc>
      </w:tr>
      <w:tr w:rsidR="008E499D" w:rsidRPr="005232B2" w14:paraId="62750927" w14:textId="77777777" w:rsidTr="1612F9A0">
        <w:tc>
          <w:tcPr>
            <w:tcW w:w="0" w:type="auto"/>
          </w:tcPr>
          <w:p w14:paraId="5716BC8F" w14:textId="0041D515" w:rsidR="008E499D" w:rsidRPr="005232B2" w:rsidRDefault="2613DEDC" w:rsidP="00203BC3">
            <w:pPr>
              <w:pStyle w:val="Table"/>
            </w:pPr>
            <w:r>
              <w:t>Ericsson Baseband 6620</w:t>
            </w:r>
            <w:r w:rsidR="008E499D">
              <w:t xml:space="preserve"> Shelf Position</w:t>
            </w:r>
          </w:p>
        </w:tc>
        <w:tc>
          <w:tcPr>
            <w:tcW w:w="0" w:type="auto"/>
          </w:tcPr>
          <w:p w14:paraId="41C0DD5C" w14:textId="3C07EA0A" w:rsidR="008E499D" w:rsidRPr="005232B2" w:rsidRDefault="5FEF66BF" w:rsidP="00203BC3">
            <w:pPr>
              <w:pStyle w:val="Table"/>
            </w:pPr>
            <w:r>
              <w:t>Ericsson RAN Processor 6620 Shelf</w:t>
            </w:r>
          </w:p>
          <w:p w14:paraId="1E4CA446" w14:textId="53E32FE7" w:rsidR="008E499D" w:rsidRPr="005232B2" w:rsidRDefault="008E499D" w:rsidP="00203BC3">
            <w:pPr>
              <w:pStyle w:val="Table"/>
            </w:pPr>
          </w:p>
        </w:tc>
        <w:tc>
          <w:tcPr>
            <w:tcW w:w="0" w:type="auto"/>
          </w:tcPr>
          <w:p w14:paraId="7D46E199" w14:textId="74321EFC" w:rsidR="008E499D" w:rsidRPr="007F16C8" w:rsidRDefault="5FEF66BF" w:rsidP="00203BC3">
            <w:pPr>
              <w:pStyle w:val="Table"/>
            </w:pPr>
            <w:r>
              <w:t>Shelf</w:t>
            </w:r>
            <w:r w:rsidR="00DC362D">
              <w:t>-1</w:t>
            </w:r>
          </w:p>
        </w:tc>
        <w:tc>
          <w:tcPr>
            <w:tcW w:w="0" w:type="auto"/>
          </w:tcPr>
          <w:p w14:paraId="137319C6" w14:textId="74898BB2" w:rsidR="008E499D" w:rsidRDefault="28BBDB5F" w:rsidP="00203BC3">
            <w:pPr>
              <w:pStyle w:val="Table"/>
            </w:pPr>
            <w:r>
              <w:t>Ericsso</w:t>
            </w:r>
            <w:r w:rsidR="5F181C31">
              <w:t xml:space="preserve">n </w:t>
            </w:r>
            <w:r>
              <w:t>Baseband</w:t>
            </w:r>
            <w:r w:rsidR="48D7985D">
              <w:t xml:space="preserve"> </w:t>
            </w:r>
            <w:r>
              <w:t>6620</w:t>
            </w:r>
            <w:r w:rsidR="4DBC115E">
              <w:t xml:space="preserve"> </w:t>
            </w:r>
            <w:r>
              <w:t>Shelf</w:t>
            </w:r>
          </w:p>
          <w:p w14:paraId="2349B86C" w14:textId="1EF4C914" w:rsidR="008E499D" w:rsidRDefault="008E499D" w:rsidP="00203BC3">
            <w:pPr>
              <w:pStyle w:val="Table"/>
            </w:pPr>
          </w:p>
        </w:tc>
        <w:tc>
          <w:tcPr>
            <w:tcW w:w="0" w:type="auto"/>
          </w:tcPr>
          <w:p w14:paraId="513BEFAE" w14:textId="7EED33D9" w:rsidR="008E499D" w:rsidRDefault="28BBDB5F" w:rsidP="00203BC3">
            <w:pPr>
              <w:pStyle w:val="Table"/>
            </w:pPr>
            <w:r>
              <w:t>Ericsson Baseband 6620</w:t>
            </w:r>
          </w:p>
          <w:p w14:paraId="5E34DB3A" w14:textId="2620EA19" w:rsidR="008E499D" w:rsidRDefault="008E499D" w:rsidP="00203BC3">
            <w:pPr>
              <w:pStyle w:val="Table"/>
            </w:pPr>
          </w:p>
        </w:tc>
        <w:tc>
          <w:tcPr>
            <w:tcW w:w="0" w:type="auto"/>
          </w:tcPr>
          <w:p w14:paraId="2CCB31AA" w14:textId="77777777" w:rsidR="008E499D" w:rsidRDefault="008E499D" w:rsidP="00203BC3">
            <w:pPr>
              <w:pStyle w:val="Table"/>
            </w:pPr>
            <w:r>
              <w:t>1</w:t>
            </w:r>
          </w:p>
        </w:tc>
        <w:tc>
          <w:tcPr>
            <w:tcW w:w="0" w:type="auto"/>
          </w:tcPr>
          <w:p w14:paraId="0A3D0853" w14:textId="6980AB32" w:rsidR="008E499D" w:rsidRDefault="1D3B5ABE" w:rsidP="00203BC3">
            <w:pPr>
              <w:pStyle w:val="Table"/>
            </w:pPr>
            <w:r>
              <w:t>19</w:t>
            </w:r>
          </w:p>
        </w:tc>
      </w:tr>
    </w:tbl>
    <w:p w14:paraId="3EED156E" w14:textId="77777777" w:rsidR="008E499D" w:rsidRDefault="008E499D" w:rsidP="008E499D">
      <w:pPr>
        <w:pStyle w:val="Heading3"/>
        <w:rPr>
          <w:lang w:val="en-CA"/>
        </w:rPr>
      </w:pPr>
      <w:bookmarkStart w:id="90" w:name="_Toc826713646"/>
      <w:r w:rsidRPr="332B3AB8">
        <w:rPr>
          <w:lang w:val="en-CA"/>
        </w:rPr>
        <w:t>Shelf Slots</w:t>
      </w:r>
      <w:bookmarkEnd w:id="90"/>
      <w:r w:rsidRPr="332B3AB8">
        <w:rPr>
          <w:lang w:val="en-CA"/>
        </w:rPr>
        <w:t xml:space="preserve"> </w:t>
      </w:r>
    </w:p>
    <w:p w14:paraId="4220E6CA" w14:textId="1ECECD3A" w:rsidR="75315A92" w:rsidRDefault="75315A92" w:rsidP="1612F9A0">
      <w:pPr>
        <w:pStyle w:val="BodyText"/>
        <w:rPr>
          <w:lang w:val="en-CA"/>
        </w:rPr>
      </w:pPr>
      <w:r w:rsidRPr="1612F9A0">
        <w:rPr>
          <w:lang w:val="en-CA"/>
        </w:rPr>
        <w:t>NA</w:t>
      </w:r>
    </w:p>
    <w:p w14:paraId="285BE4E5" w14:textId="77777777" w:rsidR="008E499D" w:rsidRDefault="008E499D" w:rsidP="008E499D">
      <w:pPr>
        <w:pStyle w:val="Heading3"/>
        <w:rPr>
          <w:lang w:val="en-CA"/>
        </w:rPr>
      </w:pPr>
      <w:bookmarkStart w:id="91" w:name="_Toc584898483"/>
      <w:r w:rsidRPr="332B3AB8">
        <w:rPr>
          <w:lang w:val="en-CA"/>
        </w:rPr>
        <w:t>Card Types</w:t>
      </w:r>
      <w:bookmarkEnd w:id="91"/>
    </w:p>
    <w:p w14:paraId="6B745B7B" w14:textId="0A2FB378" w:rsidR="66405F44" w:rsidRDefault="66405F44" w:rsidP="1612F9A0">
      <w:pPr>
        <w:pStyle w:val="BodyText"/>
        <w:rPr>
          <w:lang w:val="en-CA"/>
        </w:rPr>
      </w:pPr>
      <w:r w:rsidRPr="1612F9A0">
        <w:rPr>
          <w:lang w:val="en-CA"/>
        </w:rPr>
        <w:t>NA</w:t>
      </w:r>
    </w:p>
    <w:p w14:paraId="6868E70D" w14:textId="77777777" w:rsidR="008E499D" w:rsidRDefault="008E499D" w:rsidP="008E499D">
      <w:pPr>
        <w:pStyle w:val="Heading3"/>
        <w:rPr>
          <w:lang w:val="en-CA"/>
        </w:rPr>
      </w:pPr>
      <w:bookmarkStart w:id="92" w:name="_Toc1936708482"/>
      <w:r w:rsidRPr="332B3AB8">
        <w:rPr>
          <w:lang w:val="en-CA"/>
        </w:rPr>
        <w:t>Card Compatibility for slots</w:t>
      </w:r>
      <w:bookmarkEnd w:id="92"/>
    </w:p>
    <w:p w14:paraId="5727F9E9" w14:textId="5A840C6E" w:rsidR="2A16F631" w:rsidRDefault="2A16F631" w:rsidP="1612F9A0">
      <w:pPr>
        <w:pStyle w:val="BodyText"/>
        <w:rPr>
          <w:lang w:val="en-CA"/>
        </w:rPr>
      </w:pPr>
      <w:r w:rsidRPr="1612F9A0">
        <w:rPr>
          <w:lang w:val="en-CA"/>
        </w:rPr>
        <w:t>NA</w:t>
      </w:r>
    </w:p>
    <w:p w14:paraId="1B74D0F7" w14:textId="609872B7" w:rsidR="008E499D" w:rsidRDefault="008E499D" w:rsidP="008E499D">
      <w:pPr>
        <w:pStyle w:val="Heading3"/>
        <w:rPr>
          <w:lang w:val="en-CA"/>
        </w:rPr>
      </w:pPr>
      <w:bookmarkStart w:id="93" w:name="_Toc1339859885"/>
      <w:r w:rsidRPr="27CBE92B">
        <w:rPr>
          <w:lang w:val="en-CA"/>
        </w:rPr>
        <w:t xml:space="preserve">Physical Termination Position for </w:t>
      </w:r>
      <w:r w:rsidR="7F620289" w:rsidRPr="27CBE92B">
        <w:rPr>
          <w:lang w:val="en-CA"/>
        </w:rPr>
        <w:t>Shelf</w:t>
      </w:r>
      <w:bookmarkEnd w:id="93"/>
    </w:p>
    <w:p w14:paraId="5181975F" w14:textId="745DBB0C" w:rsidR="0275699A" w:rsidRDefault="7F620289" w:rsidP="3427A192">
      <w:pPr>
        <w:pStyle w:val="BodyText"/>
        <w:rPr>
          <w:lang w:val="en-CA"/>
        </w:rPr>
      </w:pPr>
      <w:r w:rsidRPr="3427A192">
        <w:rPr>
          <w:lang w:val="en-C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960"/>
        <w:gridCol w:w="960"/>
        <w:gridCol w:w="960"/>
        <w:gridCol w:w="960"/>
        <w:gridCol w:w="960"/>
      </w:tblGrid>
      <w:tr w:rsidR="3427A192" w14:paraId="1131D428" w14:textId="77777777" w:rsidTr="00104D66">
        <w:trPr>
          <w:trHeight w:val="1245"/>
        </w:trPr>
        <w:tc>
          <w:tcPr>
            <w:tcW w:w="960" w:type="dxa"/>
            <w:shd w:val="clear" w:color="auto" w:fill="1E8BCD"/>
            <w:tcMar>
              <w:top w:w="15" w:type="dxa"/>
              <w:left w:w="15" w:type="dxa"/>
              <w:right w:w="15" w:type="dxa"/>
            </w:tcMar>
            <w:vAlign w:val="center"/>
          </w:tcPr>
          <w:p w14:paraId="59BD5237" w14:textId="20BCCB7A" w:rsidR="3427A192" w:rsidRDefault="3427A192" w:rsidP="3427A192">
            <w:pPr>
              <w:pStyle w:val="BodyText"/>
            </w:pPr>
            <w:r>
              <w:t xml:space="preserve">Shelf archetype name  </w:t>
            </w:r>
          </w:p>
        </w:tc>
        <w:tc>
          <w:tcPr>
            <w:tcW w:w="960" w:type="dxa"/>
            <w:shd w:val="clear" w:color="auto" w:fill="1E8BCD"/>
            <w:tcMar>
              <w:top w:w="15" w:type="dxa"/>
              <w:left w:w="15" w:type="dxa"/>
              <w:right w:w="15" w:type="dxa"/>
            </w:tcMar>
            <w:vAlign w:val="center"/>
          </w:tcPr>
          <w:p w14:paraId="50CB6A10" w14:textId="59470133" w:rsidR="3427A192" w:rsidRDefault="3427A192" w:rsidP="3427A192">
            <w:pPr>
              <w:pStyle w:val="BodyText"/>
            </w:pPr>
            <w:r>
              <w:t xml:space="preserve">PTP’s Family  </w:t>
            </w:r>
          </w:p>
        </w:tc>
        <w:tc>
          <w:tcPr>
            <w:tcW w:w="960" w:type="dxa"/>
            <w:shd w:val="clear" w:color="auto" w:fill="1E8BCD"/>
            <w:tcMar>
              <w:top w:w="15" w:type="dxa"/>
              <w:left w:w="15" w:type="dxa"/>
              <w:right w:w="15" w:type="dxa"/>
            </w:tcMar>
            <w:vAlign w:val="center"/>
          </w:tcPr>
          <w:p w14:paraId="73B0B5C2" w14:textId="55AB6A2C" w:rsidR="3427A192" w:rsidRDefault="3427A192" w:rsidP="3427A192">
            <w:pPr>
              <w:pStyle w:val="BodyText"/>
            </w:pPr>
            <w:r>
              <w:t xml:space="preserve">PTP Archetype name  </w:t>
            </w:r>
          </w:p>
        </w:tc>
        <w:tc>
          <w:tcPr>
            <w:tcW w:w="960" w:type="dxa"/>
            <w:shd w:val="clear" w:color="auto" w:fill="1E8BCD"/>
            <w:tcMar>
              <w:top w:w="15" w:type="dxa"/>
              <w:left w:w="15" w:type="dxa"/>
              <w:right w:w="15" w:type="dxa"/>
            </w:tcMar>
            <w:vAlign w:val="center"/>
          </w:tcPr>
          <w:p w14:paraId="5F5F926D" w14:textId="6CA6046B" w:rsidR="3427A192" w:rsidRDefault="3427A192" w:rsidP="3427A192">
            <w:pPr>
              <w:pStyle w:val="BodyText"/>
            </w:pPr>
            <w:r>
              <w:t xml:space="preserve">PTP Archetype Instance Name  </w:t>
            </w:r>
          </w:p>
        </w:tc>
        <w:tc>
          <w:tcPr>
            <w:tcW w:w="960" w:type="dxa"/>
            <w:shd w:val="clear" w:color="auto" w:fill="1E8BCD"/>
            <w:tcMar>
              <w:top w:w="15" w:type="dxa"/>
              <w:left w:w="15" w:type="dxa"/>
              <w:right w:w="15" w:type="dxa"/>
            </w:tcMar>
            <w:vAlign w:val="center"/>
          </w:tcPr>
          <w:p w14:paraId="491A7540" w14:textId="285B755E" w:rsidR="3427A192" w:rsidRDefault="3427A192" w:rsidP="3427A192">
            <w:pPr>
              <w:pStyle w:val="BodyText"/>
            </w:pPr>
            <w:r>
              <w:t xml:space="preserve">Position Sequence  </w:t>
            </w:r>
          </w:p>
        </w:tc>
      </w:tr>
      <w:tr w:rsidR="3427A192" w14:paraId="12556A8C" w14:textId="77777777" w:rsidTr="00104D66">
        <w:trPr>
          <w:trHeight w:val="1455"/>
        </w:trPr>
        <w:tc>
          <w:tcPr>
            <w:tcW w:w="960" w:type="dxa"/>
            <w:vMerge w:val="restart"/>
            <w:tcMar>
              <w:top w:w="15" w:type="dxa"/>
              <w:left w:w="15" w:type="dxa"/>
              <w:right w:w="15" w:type="dxa"/>
            </w:tcMar>
            <w:vAlign w:val="center"/>
          </w:tcPr>
          <w:p w14:paraId="529B4CC9" w14:textId="6FF592F5" w:rsidR="3427A192" w:rsidRDefault="629872AF" w:rsidP="0A9EC10E">
            <w:pPr>
              <w:pStyle w:val="Table"/>
            </w:pPr>
            <w:r>
              <w:t>Ericsson RAN Processor 6620 Shelf</w:t>
            </w:r>
          </w:p>
        </w:tc>
        <w:tc>
          <w:tcPr>
            <w:tcW w:w="960" w:type="dxa"/>
            <w:tcMar>
              <w:top w:w="15" w:type="dxa"/>
              <w:left w:w="15" w:type="dxa"/>
              <w:right w:w="15" w:type="dxa"/>
            </w:tcMar>
            <w:vAlign w:val="center"/>
          </w:tcPr>
          <w:p w14:paraId="253369CE" w14:textId="509058C1" w:rsidR="3427A192" w:rsidRDefault="3427A192" w:rsidP="3427A192">
            <w:pPr>
              <w:pStyle w:val="BodyText"/>
            </w:pPr>
            <w:r>
              <w:t xml:space="preserve">IPRAN  </w:t>
            </w:r>
          </w:p>
        </w:tc>
        <w:tc>
          <w:tcPr>
            <w:tcW w:w="960" w:type="dxa"/>
            <w:tcMar>
              <w:top w:w="15" w:type="dxa"/>
              <w:left w:w="15" w:type="dxa"/>
              <w:right w:w="15" w:type="dxa"/>
            </w:tcMar>
            <w:vAlign w:val="center"/>
          </w:tcPr>
          <w:p w14:paraId="1711728F" w14:textId="0F9F6E0C" w:rsidR="144BB3CD" w:rsidRDefault="144BB3CD" w:rsidP="3427A192">
            <w:pPr>
              <w:pStyle w:val="BodyText"/>
            </w:pPr>
            <w:r>
              <w:t>SFP+</w:t>
            </w:r>
          </w:p>
        </w:tc>
        <w:tc>
          <w:tcPr>
            <w:tcW w:w="960" w:type="dxa"/>
            <w:tcMar>
              <w:top w:w="15" w:type="dxa"/>
              <w:left w:w="15" w:type="dxa"/>
              <w:right w:w="15" w:type="dxa"/>
            </w:tcMar>
            <w:vAlign w:val="center"/>
          </w:tcPr>
          <w:p w14:paraId="483D5525" w14:textId="18DBDAA3" w:rsidR="3427A192" w:rsidRDefault="3427A192" w:rsidP="3427A192">
            <w:pPr>
              <w:pStyle w:val="BodyText"/>
            </w:pPr>
            <w:r>
              <w:t xml:space="preserve">TN A </w:t>
            </w:r>
          </w:p>
        </w:tc>
        <w:tc>
          <w:tcPr>
            <w:tcW w:w="960" w:type="dxa"/>
            <w:tcMar>
              <w:top w:w="15" w:type="dxa"/>
              <w:left w:w="15" w:type="dxa"/>
              <w:right w:w="15" w:type="dxa"/>
            </w:tcMar>
            <w:vAlign w:val="center"/>
          </w:tcPr>
          <w:p w14:paraId="6E0F5D2F" w14:textId="52DB4BF0" w:rsidR="3427A192" w:rsidRDefault="3427A192" w:rsidP="3427A192">
            <w:pPr>
              <w:pStyle w:val="BodyText"/>
            </w:pPr>
            <w:r>
              <w:t xml:space="preserve">0  </w:t>
            </w:r>
          </w:p>
        </w:tc>
      </w:tr>
      <w:tr w:rsidR="3427A192" w14:paraId="27621B48" w14:textId="77777777" w:rsidTr="00104D66">
        <w:trPr>
          <w:trHeight w:val="870"/>
        </w:trPr>
        <w:tc>
          <w:tcPr>
            <w:tcW w:w="960" w:type="dxa"/>
            <w:vMerge/>
            <w:vAlign w:val="center"/>
          </w:tcPr>
          <w:p w14:paraId="20D34CBB" w14:textId="77777777" w:rsidR="00BF7357" w:rsidRDefault="00BF7357"/>
        </w:tc>
        <w:tc>
          <w:tcPr>
            <w:tcW w:w="960" w:type="dxa"/>
            <w:tcMar>
              <w:top w:w="15" w:type="dxa"/>
              <w:left w:w="15" w:type="dxa"/>
              <w:right w:w="15" w:type="dxa"/>
            </w:tcMar>
            <w:vAlign w:val="center"/>
          </w:tcPr>
          <w:p w14:paraId="6967D2D8" w14:textId="067B5E10" w:rsidR="3427A192" w:rsidRDefault="3427A192" w:rsidP="3427A192">
            <w:pPr>
              <w:pStyle w:val="BodyText"/>
            </w:pPr>
            <w:r>
              <w:t xml:space="preserve">IPRAN  </w:t>
            </w:r>
          </w:p>
        </w:tc>
        <w:tc>
          <w:tcPr>
            <w:tcW w:w="960" w:type="dxa"/>
            <w:tcMar>
              <w:top w:w="15" w:type="dxa"/>
              <w:left w:w="15" w:type="dxa"/>
              <w:right w:w="15" w:type="dxa"/>
            </w:tcMar>
            <w:vAlign w:val="center"/>
          </w:tcPr>
          <w:p w14:paraId="02B5C9D4" w14:textId="5EC78A02" w:rsidR="2074D30D" w:rsidRDefault="2074D30D" w:rsidP="3427A192">
            <w:pPr>
              <w:pStyle w:val="BodyText"/>
            </w:pPr>
            <w:r>
              <w:t>SFP+</w:t>
            </w:r>
          </w:p>
        </w:tc>
        <w:tc>
          <w:tcPr>
            <w:tcW w:w="960" w:type="dxa"/>
            <w:tcMar>
              <w:top w:w="15" w:type="dxa"/>
              <w:left w:w="15" w:type="dxa"/>
              <w:right w:w="15" w:type="dxa"/>
            </w:tcMar>
            <w:vAlign w:val="center"/>
          </w:tcPr>
          <w:p w14:paraId="75BA6BDF" w14:textId="1C84B338" w:rsidR="3427A192" w:rsidRDefault="3427A192" w:rsidP="3427A192">
            <w:pPr>
              <w:pStyle w:val="BodyText"/>
            </w:pPr>
            <w:r>
              <w:t xml:space="preserve">TN B </w:t>
            </w:r>
          </w:p>
        </w:tc>
        <w:tc>
          <w:tcPr>
            <w:tcW w:w="960" w:type="dxa"/>
            <w:tcMar>
              <w:top w:w="15" w:type="dxa"/>
              <w:left w:w="15" w:type="dxa"/>
              <w:right w:w="15" w:type="dxa"/>
            </w:tcMar>
            <w:vAlign w:val="center"/>
          </w:tcPr>
          <w:p w14:paraId="69F2290C" w14:textId="7C0B285D" w:rsidR="3427A192" w:rsidRDefault="3427A192" w:rsidP="3427A192">
            <w:pPr>
              <w:pStyle w:val="BodyText"/>
            </w:pPr>
            <w:r>
              <w:t xml:space="preserve">1 </w:t>
            </w:r>
          </w:p>
        </w:tc>
      </w:tr>
    </w:tbl>
    <w:p w14:paraId="08497188" w14:textId="634F7DD0" w:rsidR="0A9EC10E" w:rsidRDefault="0A9EC10E"/>
    <w:p w14:paraId="4933C6C1" w14:textId="745DBB0C" w:rsidR="0275699A" w:rsidRDefault="0275699A" w:rsidP="1612F9A0">
      <w:pPr>
        <w:pStyle w:val="BodyText"/>
        <w:rPr>
          <w:lang w:val="en-CA"/>
        </w:rPr>
      </w:pPr>
    </w:p>
    <w:p w14:paraId="6B815524" w14:textId="77777777" w:rsidR="008E499D" w:rsidRDefault="008E499D" w:rsidP="008E499D">
      <w:pPr>
        <w:pStyle w:val="Heading3"/>
        <w:rPr>
          <w:lang w:val="en-CA"/>
        </w:rPr>
      </w:pPr>
      <w:bookmarkStart w:id="94" w:name="_Toc1044461636"/>
      <w:r w:rsidRPr="332B3AB8">
        <w:rPr>
          <w:lang w:val="en-CA"/>
        </w:rPr>
        <w:t>Pluggable Types</w:t>
      </w:r>
      <w:bookmarkEnd w:id="94"/>
    </w:p>
    <w:tbl>
      <w:tblPr>
        <w:tblW w:w="0" w:type="auto"/>
        <w:tblLayout w:type="fixed"/>
        <w:tblLook w:val="06A0" w:firstRow="1" w:lastRow="0" w:firstColumn="1" w:lastColumn="0" w:noHBand="1" w:noVBand="1"/>
      </w:tblPr>
      <w:tblGrid>
        <w:gridCol w:w="1590"/>
        <w:gridCol w:w="1440"/>
        <w:gridCol w:w="1380"/>
        <w:gridCol w:w="1545"/>
        <w:gridCol w:w="1725"/>
        <w:gridCol w:w="1320"/>
        <w:gridCol w:w="1005"/>
      </w:tblGrid>
      <w:tr w:rsidR="1612F9A0" w14:paraId="7AB27AD7" w14:textId="77777777" w:rsidTr="1612F9A0">
        <w:trPr>
          <w:trHeight w:val="795"/>
        </w:trPr>
        <w:tc>
          <w:tcPr>
            <w:tcW w:w="1590"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1FC728F0" w14:textId="5923EBA5" w:rsidR="1612F9A0" w:rsidRDefault="1612F9A0" w:rsidP="1612F9A0">
            <w:r w:rsidRPr="1612F9A0">
              <w:rPr>
                <w:rFonts w:ascii="Calibri" w:eastAsia="Calibri" w:hAnsi="Calibri" w:cs="Calibri"/>
                <w:b/>
                <w:bCs/>
                <w:color w:val="000000" w:themeColor="text1"/>
              </w:rPr>
              <w:t>Archetype</w:t>
            </w:r>
          </w:p>
        </w:tc>
        <w:tc>
          <w:tcPr>
            <w:tcW w:w="1440"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546B3E75" w14:textId="19892D74" w:rsidR="1612F9A0" w:rsidRDefault="1612F9A0" w:rsidP="1612F9A0">
            <w:r w:rsidRPr="1612F9A0">
              <w:rPr>
                <w:rFonts w:ascii="Calibri" w:eastAsia="Calibri" w:hAnsi="Calibri" w:cs="Calibri"/>
                <w:b/>
                <w:bCs/>
                <w:color w:val="000000" w:themeColor="text1"/>
              </w:rPr>
              <w:t>Archetype Instance Name</w:t>
            </w:r>
          </w:p>
        </w:tc>
        <w:tc>
          <w:tcPr>
            <w:tcW w:w="1380"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06DB9FDF" w14:textId="472068DA" w:rsidR="1612F9A0" w:rsidRDefault="1612F9A0" w:rsidP="1612F9A0">
            <w:r w:rsidRPr="1612F9A0">
              <w:rPr>
                <w:rFonts w:ascii="Calibri" w:eastAsia="Calibri" w:hAnsi="Calibri" w:cs="Calibri"/>
                <w:b/>
                <w:bCs/>
                <w:color w:val="000000" w:themeColor="text1"/>
              </w:rPr>
              <w:t>Description</w:t>
            </w:r>
          </w:p>
        </w:tc>
        <w:tc>
          <w:tcPr>
            <w:tcW w:w="1545"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77CA2519" w14:textId="57E4519B" w:rsidR="1612F9A0" w:rsidRDefault="1612F9A0" w:rsidP="1612F9A0">
            <w:r w:rsidRPr="1612F9A0">
              <w:rPr>
                <w:rFonts w:ascii="Calibri" w:eastAsia="Calibri" w:hAnsi="Calibri" w:cs="Calibri"/>
                <w:b/>
                <w:bCs/>
                <w:color w:val="000000" w:themeColor="text1"/>
              </w:rPr>
              <w:t>Part Number</w:t>
            </w:r>
          </w:p>
        </w:tc>
        <w:tc>
          <w:tcPr>
            <w:tcW w:w="1725"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3A1E1ED1" w14:textId="3CDCFD72" w:rsidR="1612F9A0" w:rsidRDefault="1612F9A0" w:rsidP="1612F9A0">
            <w:r w:rsidRPr="1612F9A0">
              <w:rPr>
                <w:rFonts w:ascii="Calibri" w:eastAsia="Calibri" w:hAnsi="Calibri" w:cs="Calibri"/>
                <w:b/>
                <w:bCs/>
                <w:color w:val="000000" w:themeColor="text1"/>
              </w:rPr>
              <w:t>Positions Used</w:t>
            </w:r>
          </w:p>
        </w:tc>
        <w:tc>
          <w:tcPr>
            <w:tcW w:w="1320"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3B80B635" w14:textId="6B0FC25A" w:rsidR="1612F9A0" w:rsidRDefault="1612F9A0" w:rsidP="1612F9A0">
            <w:r w:rsidRPr="1612F9A0">
              <w:rPr>
                <w:rFonts w:ascii="Calibri" w:eastAsia="Calibri" w:hAnsi="Calibri" w:cs="Calibri"/>
                <w:b/>
                <w:bCs/>
                <w:color w:val="000000" w:themeColor="text1"/>
              </w:rPr>
              <w:t>Vendor</w:t>
            </w:r>
          </w:p>
        </w:tc>
        <w:tc>
          <w:tcPr>
            <w:tcW w:w="1005"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6DB54CE7" w14:textId="6C279240" w:rsidR="1612F9A0" w:rsidRDefault="1612F9A0" w:rsidP="1612F9A0">
            <w:r w:rsidRPr="1612F9A0">
              <w:rPr>
                <w:rFonts w:ascii="Calibri" w:eastAsia="Calibri" w:hAnsi="Calibri" w:cs="Calibri"/>
                <w:b/>
                <w:bCs/>
                <w:color w:val="000000" w:themeColor="text1"/>
              </w:rPr>
              <w:t>Physical Ports</w:t>
            </w:r>
          </w:p>
        </w:tc>
      </w:tr>
      <w:tr w:rsidR="1612F9A0" w14:paraId="3A5F5E7E" w14:textId="77777777" w:rsidTr="1612F9A0">
        <w:trPr>
          <w:trHeight w:val="1170"/>
        </w:trPr>
        <w:tc>
          <w:tcPr>
            <w:tcW w:w="1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4135BE2" w14:textId="7D0CC8AE" w:rsidR="1612F9A0" w:rsidRDefault="1612F9A0" w:rsidP="1612F9A0">
            <w:r w:rsidRPr="1612F9A0">
              <w:rPr>
                <w:rFonts w:ascii="Calibri" w:eastAsia="Calibri" w:hAnsi="Calibri" w:cs="Calibri"/>
                <w:color w:val="000000" w:themeColor="text1"/>
                <w:sz w:val="22"/>
                <w:szCs w:val="22"/>
              </w:rPr>
              <w:t>SFP:Ericsson-10GBASE -Pluggable</w:t>
            </w:r>
          </w:p>
        </w:tc>
        <w:tc>
          <w:tcPr>
            <w:tcW w:w="144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0901CDC" w14:textId="7B12D620" w:rsidR="1612F9A0" w:rsidRDefault="1612F9A0" w:rsidP="1612F9A0">
            <w:r w:rsidRPr="1612F9A0">
              <w:rPr>
                <w:rFonts w:ascii="Calibri" w:eastAsia="Calibri" w:hAnsi="Calibri" w:cs="Calibri"/>
                <w:color w:val="000000" w:themeColor="text1"/>
                <w:sz w:val="22"/>
                <w:szCs w:val="22"/>
              </w:rPr>
              <w:t>SFP:Ericsson-10GBASE -Pluggable</w:t>
            </w:r>
          </w:p>
        </w:tc>
        <w:tc>
          <w:tcPr>
            <w:tcW w:w="138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2FCA44B" w14:textId="2171DBA0" w:rsidR="1612F9A0" w:rsidRDefault="1612F9A0" w:rsidP="1612F9A0">
            <w:r w:rsidRPr="1612F9A0">
              <w:rPr>
                <w:rFonts w:ascii="Calibri" w:eastAsia="Calibri" w:hAnsi="Calibri" w:cs="Calibri"/>
                <w:color w:val="000000" w:themeColor="text1"/>
                <w:sz w:val="22"/>
                <w:szCs w:val="22"/>
              </w:rPr>
              <w:t xml:space="preserve">SFP:Ericsson-10GBASE </w:t>
            </w:r>
          </w:p>
        </w:tc>
        <w:tc>
          <w:tcPr>
            <w:tcW w:w="15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723E1C5" w14:textId="70875EC0" w:rsidR="1612F9A0" w:rsidRDefault="1612F9A0" w:rsidP="1612F9A0">
            <w:r w:rsidRPr="1612F9A0">
              <w:rPr>
                <w:rFonts w:ascii="Calibri" w:eastAsia="Calibri" w:hAnsi="Calibri" w:cs="Calibri"/>
                <w:color w:val="000000" w:themeColor="text1"/>
                <w:sz w:val="22"/>
                <w:szCs w:val="22"/>
              </w:rPr>
              <w:t xml:space="preserve">SFP:Ericsson-10GBASE </w:t>
            </w:r>
          </w:p>
        </w:tc>
        <w:tc>
          <w:tcPr>
            <w:tcW w:w="172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80A8280" w14:textId="0053CB84" w:rsidR="1612F9A0" w:rsidRDefault="1612F9A0" w:rsidP="1612F9A0">
            <w:r w:rsidRPr="1612F9A0">
              <w:rPr>
                <w:rFonts w:ascii="Times New Roman" w:hAnsi="Times New Roman"/>
                <w:color w:val="000000" w:themeColor="text1"/>
                <w:sz w:val="24"/>
                <w:szCs w:val="24"/>
              </w:rPr>
              <w:t>1</w:t>
            </w:r>
          </w:p>
        </w:tc>
        <w:tc>
          <w:tcPr>
            <w:tcW w:w="132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D10CAD6" w14:textId="1C18FC81" w:rsidR="1612F9A0" w:rsidRDefault="1612F9A0" w:rsidP="1612F9A0">
            <w:r w:rsidRPr="1612F9A0">
              <w:rPr>
                <w:rFonts w:ascii="Calibri" w:eastAsia="Calibri" w:hAnsi="Calibri" w:cs="Calibri"/>
                <w:color w:val="000000" w:themeColor="text1"/>
                <w:sz w:val="22"/>
                <w:szCs w:val="22"/>
              </w:rPr>
              <w:t>Ericsson</w:t>
            </w:r>
          </w:p>
        </w:tc>
        <w:tc>
          <w:tcPr>
            <w:tcW w:w="10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494ED5A" w14:textId="22DECC85" w:rsidR="1612F9A0" w:rsidRDefault="1612F9A0" w:rsidP="1612F9A0">
            <w:r w:rsidRPr="1612F9A0">
              <w:rPr>
                <w:rFonts w:ascii="Times New Roman" w:hAnsi="Times New Roman"/>
                <w:color w:val="000000" w:themeColor="text1"/>
                <w:sz w:val="24"/>
                <w:szCs w:val="24"/>
              </w:rPr>
              <w:t>1</w:t>
            </w:r>
          </w:p>
        </w:tc>
      </w:tr>
      <w:tr w:rsidR="1612F9A0" w14:paraId="602E9141" w14:textId="77777777" w:rsidTr="1612F9A0">
        <w:trPr>
          <w:trHeight w:val="1455"/>
        </w:trPr>
        <w:tc>
          <w:tcPr>
            <w:tcW w:w="1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F7DB04B" w14:textId="3B13307E" w:rsidR="1612F9A0" w:rsidRDefault="1612F9A0" w:rsidP="1612F9A0">
            <w:r w:rsidRPr="1612F9A0">
              <w:rPr>
                <w:rFonts w:ascii="Calibri" w:eastAsia="Calibri" w:hAnsi="Calibri" w:cs="Calibri"/>
                <w:color w:val="000000" w:themeColor="text1"/>
                <w:sz w:val="22"/>
                <w:szCs w:val="22"/>
              </w:rPr>
              <w:t>SFP:Ericsson-1000BASE-ZX -Pluggable</w:t>
            </w:r>
          </w:p>
        </w:tc>
        <w:tc>
          <w:tcPr>
            <w:tcW w:w="144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4098F93" w14:textId="744A94FF" w:rsidR="1612F9A0" w:rsidRDefault="1612F9A0" w:rsidP="1612F9A0">
            <w:r w:rsidRPr="1612F9A0">
              <w:rPr>
                <w:rFonts w:ascii="Calibri" w:eastAsia="Calibri" w:hAnsi="Calibri" w:cs="Calibri"/>
                <w:color w:val="000000" w:themeColor="text1"/>
                <w:sz w:val="22"/>
                <w:szCs w:val="22"/>
              </w:rPr>
              <w:t>SFP:Ericsson-1000BASE-ZX -Pluggable</w:t>
            </w:r>
          </w:p>
        </w:tc>
        <w:tc>
          <w:tcPr>
            <w:tcW w:w="138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43E457E" w14:textId="15F70A4E" w:rsidR="1612F9A0" w:rsidRDefault="1612F9A0" w:rsidP="1612F9A0">
            <w:r w:rsidRPr="1612F9A0">
              <w:rPr>
                <w:rFonts w:ascii="Calibri" w:eastAsia="Calibri" w:hAnsi="Calibri" w:cs="Calibri"/>
                <w:color w:val="000000" w:themeColor="text1"/>
                <w:sz w:val="22"/>
                <w:szCs w:val="22"/>
              </w:rPr>
              <w:t>SFP:Ericsson-1000BASE-ZX -Pluggable</w:t>
            </w:r>
          </w:p>
        </w:tc>
        <w:tc>
          <w:tcPr>
            <w:tcW w:w="15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10F78E0" w14:textId="0D639E2A" w:rsidR="1612F9A0" w:rsidRDefault="1612F9A0" w:rsidP="1612F9A0">
            <w:r w:rsidRPr="1612F9A0">
              <w:rPr>
                <w:rFonts w:ascii="Calibri" w:eastAsia="Calibri" w:hAnsi="Calibri" w:cs="Calibri"/>
                <w:color w:val="000000" w:themeColor="text1"/>
                <w:sz w:val="22"/>
                <w:szCs w:val="22"/>
              </w:rPr>
              <w:t>SFP:Ericsson-1000BASE-ZX -Pluggable</w:t>
            </w:r>
          </w:p>
        </w:tc>
        <w:tc>
          <w:tcPr>
            <w:tcW w:w="172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C609FFC" w14:textId="5A56BDD4" w:rsidR="1612F9A0" w:rsidRDefault="1612F9A0" w:rsidP="1612F9A0">
            <w:r w:rsidRPr="1612F9A0">
              <w:rPr>
                <w:rFonts w:ascii="Times New Roman" w:hAnsi="Times New Roman"/>
                <w:color w:val="000000" w:themeColor="text1"/>
                <w:sz w:val="24"/>
                <w:szCs w:val="24"/>
              </w:rPr>
              <w:t>1</w:t>
            </w:r>
          </w:p>
        </w:tc>
        <w:tc>
          <w:tcPr>
            <w:tcW w:w="132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DF2F642" w14:textId="7054BB2F" w:rsidR="1612F9A0" w:rsidRDefault="1612F9A0" w:rsidP="1612F9A0">
            <w:r w:rsidRPr="1612F9A0">
              <w:rPr>
                <w:rFonts w:ascii="Calibri" w:eastAsia="Calibri" w:hAnsi="Calibri" w:cs="Calibri"/>
                <w:color w:val="000000" w:themeColor="text1"/>
                <w:sz w:val="22"/>
                <w:szCs w:val="22"/>
              </w:rPr>
              <w:t>Ericsson</w:t>
            </w:r>
          </w:p>
        </w:tc>
        <w:tc>
          <w:tcPr>
            <w:tcW w:w="10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847F67A" w14:textId="1BFFCBD8" w:rsidR="1612F9A0" w:rsidRDefault="1612F9A0" w:rsidP="1612F9A0">
            <w:r w:rsidRPr="1612F9A0">
              <w:rPr>
                <w:rFonts w:ascii="Times New Roman" w:hAnsi="Times New Roman"/>
                <w:color w:val="000000" w:themeColor="text1"/>
                <w:sz w:val="24"/>
                <w:szCs w:val="24"/>
              </w:rPr>
              <w:t>1</w:t>
            </w:r>
          </w:p>
        </w:tc>
      </w:tr>
      <w:tr w:rsidR="1612F9A0" w14:paraId="49E7C227" w14:textId="77777777" w:rsidTr="1612F9A0">
        <w:trPr>
          <w:trHeight w:val="1170"/>
        </w:trPr>
        <w:tc>
          <w:tcPr>
            <w:tcW w:w="1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A4A979E" w14:textId="2F130F49" w:rsidR="1612F9A0" w:rsidRDefault="1612F9A0" w:rsidP="1612F9A0">
            <w:r w:rsidRPr="1612F9A0">
              <w:rPr>
                <w:rFonts w:ascii="Calibri" w:eastAsia="Calibri" w:hAnsi="Calibri" w:cs="Calibri"/>
                <w:color w:val="000000" w:themeColor="text1"/>
                <w:sz w:val="22"/>
                <w:szCs w:val="22"/>
              </w:rPr>
              <w:t>SFP:Ericsson-1000BASE -Pluggable</w:t>
            </w:r>
          </w:p>
        </w:tc>
        <w:tc>
          <w:tcPr>
            <w:tcW w:w="144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AC0A62B" w14:textId="5786CA5C" w:rsidR="1612F9A0" w:rsidRDefault="1612F9A0" w:rsidP="1612F9A0">
            <w:r w:rsidRPr="1612F9A0">
              <w:rPr>
                <w:rFonts w:ascii="Calibri" w:eastAsia="Calibri" w:hAnsi="Calibri" w:cs="Calibri"/>
                <w:color w:val="000000" w:themeColor="text1"/>
                <w:sz w:val="22"/>
                <w:szCs w:val="22"/>
              </w:rPr>
              <w:t>SFP:Ericsson-1000BASE -Pluggable</w:t>
            </w:r>
          </w:p>
        </w:tc>
        <w:tc>
          <w:tcPr>
            <w:tcW w:w="138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7E17F7C" w14:textId="3460926D" w:rsidR="1612F9A0" w:rsidRDefault="1612F9A0" w:rsidP="1612F9A0">
            <w:r w:rsidRPr="1612F9A0">
              <w:rPr>
                <w:rFonts w:ascii="Calibri" w:eastAsia="Calibri" w:hAnsi="Calibri" w:cs="Calibri"/>
                <w:color w:val="000000" w:themeColor="text1"/>
                <w:sz w:val="22"/>
                <w:szCs w:val="22"/>
              </w:rPr>
              <w:t xml:space="preserve">SFP:Ericsson-1000BASE </w:t>
            </w:r>
          </w:p>
        </w:tc>
        <w:tc>
          <w:tcPr>
            <w:tcW w:w="15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826B743" w14:textId="2D82DCE3" w:rsidR="1612F9A0" w:rsidRDefault="1612F9A0" w:rsidP="1612F9A0">
            <w:r w:rsidRPr="1612F9A0">
              <w:rPr>
                <w:rFonts w:ascii="Calibri" w:eastAsia="Calibri" w:hAnsi="Calibri" w:cs="Calibri"/>
                <w:color w:val="000000" w:themeColor="text1"/>
                <w:sz w:val="22"/>
                <w:szCs w:val="22"/>
              </w:rPr>
              <w:t xml:space="preserve">SFP:Ericsson-1000BASE </w:t>
            </w:r>
          </w:p>
        </w:tc>
        <w:tc>
          <w:tcPr>
            <w:tcW w:w="172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C7C5DF1" w14:textId="431294E4" w:rsidR="1612F9A0" w:rsidRDefault="1612F9A0" w:rsidP="1612F9A0">
            <w:r w:rsidRPr="1612F9A0">
              <w:rPr>
                <w:rFonts w:ascii="Times New Roman" w:hAnsi="Times New Roman"/>
                <w:color w:val="000000" w:themeColor="text1"/>
                <w:sz w:val="24"/>
                <w:szCs w:val="24"/>
              </w:rPr>
              <w:t>1</w:t>
            </w:r>
          </w:p>
        </w:tc>
        <w:tc>
          <w:tcPr>
            <w:tcW w:w="132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A622837" w14:textId="15905637" w:rsidR="1612F9A0" w:rsidRDefault="1612F9A0" w:rsidP="1612F9A0">
            <w:r w:rsidRPr="1612F9A0">
              <w:rPr>
                <w:rFonts w:ascii="Calibri" w:eastAsia="Calibri" w:hAnsi="Calibri" w:cs="Calibri"/>
                <w:color w:val="000000" w:themeColor="text1"/>
                <w:sz w:val="22"/>
                <w:szCs w:val="22"/>
              </w:rPr>
              <w:t>Ericsson</w:t>
            </w:r>
          </w:p>
        </w:tc>
        <w:tc>
          <w:tcPr>
            <w:tcW w:w="10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BCC1C25" w14:textId="2D3BD2C9" w:rsidR="1612F9A0" w:rsidRDefault="1612F9A0" w:rsidP="1612F9A0">
            <w:r w:rsidRPr="1612F9A0">
              <w:rPr>
                <w:rFonts w:ascii="Times New Roman" w:hAnsi="Times New Roman"/>
                <w:color w:val="000000" w:themeColor="text1"/>
                <w:sz w:val="24"/>
                <w:szCs w:val="24"/>
              </w:rPr>
              <w:t>1</w:t>
            </w:r>
          </w:p>
        </w:tc>
      </w:tr>
      <w:tr w:rsidR="1612F9A0" w14:paraId="19DE0E60" w14:textId="77777777" w:rsidTr="1612F9A0">
        <w:trPr>
          <w:trHeight w:val="1455"/>
        </w:trPr>
        <w:tc>
          <w:tcPr>
            <w:tcW w:w="1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8E3D550" w14:textId="0290CE8B" w:rsidR="1612F9A0" w:rsidRDefault="1612F9A0" w:rsidP="1612F9A0">
            <w:r w:rsidRPr="1612F9A0">
              <w:rPr>
                <w:rFonts w:ascii="Calibri" w:eastAsia="Calibri" w:hAnsi="Calibri" w:cs="Calibri"/>
                <w:color w:val="000000" w:themeColor="text1"/>
                <w:sz w:val="22"/>
                <w:szCs w:val="22"/>
              </w:rPr>
              <w:t>SFP:Ericsson-1000BASE-SX -Pluggable</w:t>
            </w:r>
          </w:p>
        </w:tc>
        <w:tc>
          <w:tcPr>
            <w:tcW w:w="144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AC97242" w14:textId="7FBE394E" w:rsidR="1612F9A0" w:rsidRDefault="1612F9A0" w:rsidP="1612F9A0">
            <w:r w:rsidRPr="1612F9A0">
              <w:rPr>
                <w:rFonts w:ascii="Calibri" w:eastAsia="Calibri" w:hAnsi="Calibri" w:cs="Calibri"/>
                <w:color w:val="000000" w:themeColor="text1"/>
                <w:sz w:val="22"/>
                <w:szCs w:val="22"/>
              </w:rPr>
              <w:t>SFP:Ericsson-1000BASE-SX -Pluggable</w:t>
            </w:r>
          </w:p>
        </w:tc>
        <w:tc>
          <w:tcPr>
            <w:tcW w:w="138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C5A6FA6" w14:textId="323E08B2" w:rsidR="1612F9A0" w:rsidRDefault="1612F9A0" w:rsidP="1612F9A0">
            <w:r w:rsidRPr="1612F9A0">
              <w:rPr>
                <w:rFonts w:ascii="Calibri" w:eastAsia="Calibri" w:hAnsi="Calibri" w:cs="Calibri"/>
                <w:color w:val="000000" w:themeColor="text1"/>
                <w:sz w:val="22"/>
                <w:szCs w:val="22"/>
              </w:rPr>
              <w:t xml:space="preserve">SFP:Ericsson-1000BASE-SX </w:t>
            </w:r>
          </w:p>
        </w:tc>
        <w:tc>
          <w:tcPr>
            <w:tcW w:w="15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0206879" w14:textId="0A118D28" w:rsidR="1612F9A0" w:rsidRDefault="1612F9A0" w:rsidP="1612F9A0">
            <w:r w:rsidRPr="1612F9A0">
              <w:rPr>
                <w:rFonts w:ascii="Calibri" w:eastAsia="Calibri" w:hAnsi="Calibri" w:cs="Calibri"/>
                <w:color w:val="000000" w:themeColor="text1"/>
                <w:sz w:val="22"/>
                <w:szCs w:val="22"/>
              </w:rPr>
              <w:t xml:space="preserve">SFP:Ericsson-1000BASE-SX </w:t>
            </w:r>
          </w:p>
        </w:tc>
        <w:tc>
          <w:tcPr>
            <w:tcW w:w="172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E92F7C5" w14:textId="790AF626" w:rsidR="1612F9A0" w:rsidRDefault="1612F9A0" w:rsidP="1612F9A0">
            <w:r w:rsidRPr="1612F9A0">
              <w:rPr>
                <w:rFonts w:ascii="Times New Roman" w:hAnsi="Times New Roman"/>
                <w:color w:val="000000" w:themeColor="text1"/>
                <w:sz w:val="24"/>
                <w:szCs w:val="24"/>
              </w:rPr>
              <w:t>1</w:t>
            </w:r>
          </w:p>
        </w:tc>
        <w:tc>
          <w:tcPr>
            <w:tcW w:w="132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0D0B25D" w14:textId="7B50F46F" w:rsidR="1612F9A0" w:rsidRDefault="1612F9A0" w:rsidP="1612F9A0">
            <w:r w:rsidRPr="1612F9A0">
              <w:rPr>
                <w:rFonts w:ascii="Calibri" w:eastAsia="Calibri" w:hAnsi="Calibri" w:cs="Calibri"/>
                <w:color w:val="000000" w:themeColor="text1"/>
                <w:sz w:val="22"/>
                <w:szCs w:val="22"/>
              </w:rPr>
              <w:t>Ericsson</w:t>
            </w:r>
          </w:p>
        </w:tc>
        <w:tc>
          <w:tcPr>
            <w:tcW w:w="10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510A363" w14:textId="58A6CE1B" w:rsidR="1612F9A0" w:rsidRDefault="1612F9A0" w:rsidP="1612F9A0">
            <w:r w:rsidRPr="1612F9A0">
              <w:rPr>
                <w:rFonts w:ascii="Times New Roman" w:hAnsi="Times New Roman"/>
                <w:color w:val="000000" w:themeColor="text1"/>
                <w:sz w:val="24"/>
                <w:szCs w:val="24"/>
              </w:rPr>
              <w:t>1</w:t>
            </w:r>
          </w:p>
        </w:tc>
      </w:tr>
      <w:tr w:rsidR="1612F9A0" w14:paraId="4DE6FB3C" w14:textId="77777777" w:rsidTr="1612F9A0">
        <w:trPr>
          <w:trHeight w:val="1455"/>
        </w:trPr>
        <w:tc>
          <w:tcPr>
            <w:tcW w:w="1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EB1EEFF" w14:textId="3F3EFF14" w:rsidR="1612F9A0" w:rsidRDefault="1612F9A0" w:rsidP="1612F9A0">
            <w:r w:rsidRPr="1612F9A0">
              <w:rPr>
                <w:rFonts w:ascii="Calibri" w:eastAsia="Calibri" w:hAnsi="Calibri" w:cs="Calibri"/>
                <w:color w:val="000000" w:themeColor="text1"/>
                <w:sz w:val="22"/>
                <w:szCs w:val="22"/>
              </w:rPr>
              <w:t>SFP:Ericsson-1000BASE-LX -Pluggable</w:t>
            </w:r>
          </w:p>
        </w:tc>
        <w:tc>
          <w:tcPr>
            <w:tcW w:w="144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7F76C62" w14:textId="3834367E" w:rsidR="1612F9A0" w:rsidRDefault="1612F9A0" w:rsidP="1612F9A0">
            <w:r w:rsidRPr="1612F9A0">
              <w:rPr>
                <w:rFonts w:ascii="Calibri" w:eastAsia="Calibri" w:hAnsi="Calibri" w:cs="Calibri"/>
                <w:color w:val="000000" w:themeColor="text1"/>
                <w:sz w:val="22"/>
                <w:szCs w:val="22"/>
              </w:rPr>
              <w:t>SFP:Ericsson-1000BASE-LX -Pluggable</w:t>
            </w:r>
          </w:p>
        </w:tc>
        <w:tc>
          <w:tcPr>
            <w:tcW w:w="138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B19FFB7" w14:textId="64531C70" w:rsidR="1612F9A0" w:rsidRDefault="1612F9A0" w:rsidP="1612F9A0">
            <w:r w:rsidRPr="1612F9A0">
              <w:rPr>
                <w:rFonts w:ascii="Calibri" w:eastAsia="Calibri" w:hAnsi="Calibri" w:cs="Calibri"/>
                <w:color w:val="000000" w:themeColor="text1"/>
                <w:sz w:val="22"/>
                <w:szCs w:val="22"/>
              </w:rPr>
              <w:t xml:space="preserve">SFP:Ericsson-1000BASE-LX </w:t>
            </w:r>
          </w:p>
        </w:tc>
        <w:tc>
          <w:tcPr>
            <w:tcW w:w="15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A876825" w14:textId="1A5A5320" w:rsidR="1612F9A0" w:rsidRDefault="1612F9A0" w:rsidP="1612F9A0">
            <w:r w:rsidRPr="1612F9A0">
              <w:rPr>
                <w:rFonts w:ascii="Calibri" w:eastAsia="Calibri" w:hAnsi="Calibri" w:cs="Calibri"/>
                <w:color w:val="000000" w:themeColor="text1"/>
                <w:sz w:val="22"/>
                <w:szCs w:val="22"/>
              </w:rPr>
              <w:t xml:space="preserve">SFP:Ericsson-1000BASE-LX </w:t>
            </w:r>
          </w:p>
        </w:tc>
        <w:tc>
          <w:tcPr>
            <w:tcW w:w="172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D17371C" w14:textId="5C10F8E5" w:rsidR="1612F9A0" w:rsidRDefault="1612F9A0" w:rsidP="1612F9A0">
            <w:r w:rsidRPr="1612F9A0">
              <w:rPr>
                <w:rFonts w:ascii="Times New Roman" w:hAnsi="Times New Roman"/>
                <w:color w:val="000000" w:themeColor="text1"/>
                <w:sz w:val="24"/>
                <w:szCs w:val="24"/>
              </w:rPr>
              <w:t>1</w:t>
            </w:r>
          </w:p>
        </w:tc>
        <w:tc>
          <w:tcPr>
            <w:tcW w:w="1320" w:type="dxa"/>
            <w:tcBorders>
              <w:top w:val="single" w:sz="8" w:space="0" w:color="auto"/>
              <w:left w:val="single" w:sz="8" w:space="0" w:color="auto"/>
              <w:bottom w:val="nil"/>
              <w:right w:val="nil"/>
            </w:tcBorders>
            <w:tcMar>
              <w:top w:w="15" w:type="dxa"/>
              <w:left w:w="15" w:type="dxa"/>
              <w:right w:w="15" w:type="dxa"/>
            </w:tcMar>
            <w:vAlign w:val="center"/>
          </w:tcPr>
          <w:p w14:paraId="17771D0B" w14:textId="59380CAA" w:rsidR="1612F9A0" w:rsidRDefault="1612F9A0" w:rsidP="1612F9A0">
            <w:r w:rsidRPr="1612F9A0">
              <w:rPr>
                <w:rFonts w:ascii="Calibri" w:eastAsia="Calibri" w:hAnsi="Calibri" w:cs="Calibri"/>
                <w:color w:val="000000" w:themeColor="text1"/>
                <w:sz w:val="22"/>
                <w:szCs w:val="22"/>
              </w:rPr>
              <w:t>Ericsson</w:t>
            </w:r>
          </w:p>
        </w:tc>
        <w:tc>
          <w:tcPr>
            <w:tcW w:w="10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1643C1B" w14:textId="1C07AE6D" w:rsidR="1612F9A0" w:rsidRDefault="1612F9A0" w:rsidP="1612F9A0">
            <w:r w:rsidRPr="1612F9A0">
              <w:rPr>
                <w:rFonts w:ascii="Times New Roman" w:hAnsi="Times New Roman"/>
                <w:color w:val="000000" w:themeColor="text1"/>
                <w:sz w:val="24"/>
                <w:szCs w:val="24"/>
              </w:rPr>
              <w:t>1</w:t>
            </w:r>
          </w:p>
        </w:tc>
      </w:tr>
      <w:tr w:rsidR="1612F9A0" w14:paraId="16240385" w14:textId="77777777" w:rsidTr="1612F9A0">
        <w:trPr>
          <w:trHeight w:val="1455"/>
        </w:trPr>
        <w:tc>
          <w:tcPr>
            <w:tcW w:w="1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D223ABB" w14:textId="659EC419" w:rsidR="1612F9A0" w:rsidRDefault="1612F9A0" w:rsidP="1612F9A0">
            <w:r w:rsidRPr="1612F9A0">
              <w:rPr>
                <w:rFonts w:ascii="Calibri" w:eastAsia="Calibri" w:hAnsi="Calibri" w:cs="Calibri"/>
                <w:color w:val="000000" w:themeColor="text1"/>
                <w:sz w:val="22"/>
                <w:szCs w:val="22"/>
              </w:rPr>
              <w:t>SFP:Ericsson-1000BASE-LX20 -Pluggable</w:t>
            </w:r>
          </w:p>
        </w:tc>
        <w:tc>
          <w:tcPr>
            <w:tcW w:w="144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091B58C" w14:textId="600896A9" w:rsidR="1612F9A0" w:rsidRDefault="1612F9A0" w:rsidP="1612F9A0">
            <w:r w:rsidRPr="1612F9A0">
              <w:rPr>
                <w:rFonts w:ascii="Calibri" w:eastAsia="Calibri" w:hAnsi="Calibri" w:cs="Calibri"/>
                <w:color w:val="000000" w:themeColor="text1"/>
                <w:sz w:val="22"/>
                <w:szCs w:val="22"/>
              </w:rPr>
              <w:t>SFP:Ericsson-1000BASE-LX20 -Pluggable</w:t>
            </w:r>
          </w:p>
        </w:tc>
        <w:tc>
          <w:tcPr>
            <w:tcW w:w="138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EC2AA33" w14:textId="387034E0" w:rsidR="1612F9A0" w:rsidRDefault="1612F9A0" w:rsidP="1612F9A0">
            <w:r w:rsidRPr="1612F9A0">
              <w:rPr>
                <w:rFonts w:ascii="Calibri" w:eastAsia="Calibri" w:hAnsi="Calibri" w:cs="Calibri"/>
                <w:color w:val="000000" w:themeColor="text1"/>
                <w:sz w:val="22"/>
                <w:szCs w:val="22"/>
              </w:rPr>
              <w:t xml:space="preserve">SFP:Ericsson-1000BASE-LX20 </w:t>
            </w:r>
          </w:p>
        </w:tc>
        <w:tc>
          <w:tcPr>
            <w:tcW w:w="15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A5DF4CB" w14:textId="65A4248F" w:rsidR="1612F9A0" w:rsidRDefault="1612F9A0" w:rsidP="1612F9A0">
            <w:r w:rsidRPr="1612F9A0">
              <w:rPr>
                <w:rFonts w:ascii="Calibri" w:eastAsia="Calibri" w:hAnsi="Calibri" w:cs="Calibri"/>
                <w:color w:val="000000" w:themeColor="text1"/>
                <w:sz w:val="22"/>
                <w:szCs w:val="22"/>
              </w:rPr>
              <w:t xml:space="preserve">SFP:Ericsson-1000BASE-LX20 </w:t>
            </w:r>
          </w:p>
        </w:tc>
        <w:tc>
          <w:tcPr>
            <w:tcW w:w="172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FF04920" w14:textId="03DC53A0" w:rsidR="1612F9A0" w:rsidRDefault="1612F9A0" w:rsidP="1612F9A0">
            <w:r w:rsidRPr="1612F9A0">
              <w:rPr>
                <w:rFonts w:ascii="Times New Roman" w:hAnsi="Times New Roman"/>
                <w:color w:val="000000" w:themeColor="text1"/>
                <w:sz w:val="24"/>
                <w:szCs w:val="24"/>
              </w:rPr>
              <w:t>1</w:t>
            </w:r>
          </w:p>
        </w:tc>
        <w:tc>
          <w:tcPr>
            <w:tcW w:w="132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63C2737" w14:textId="4AD7D2ED" w:rsidR="1612F9A0" w:rsidRDefault="1612F9A0" w:rsidP="1612F9A0">
            <w:r w:rsidRPr="1612F9A0">
              <w:rPr>
                <w:rFonts w:ascii="Calibri" w:eastAsia="Calibri" w:hAnsi="Calibri" w:cs="Calibri"/>
                <w:color w:val="000000" w:themeColor="text1"/>
                <w:sz w:val="22"/>
                <w:szCs w:val="22"/>
              </w:rPr>
              <w:t>Ericsson</w:t>
            </w:r>
          </w:p>
        </w:tc>
        <w:tc>
          <w:tcPr>
            <w:tcW w:w="10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33ED587" w14:textId="33BF5FDB" w:rsidR="1612F9A0" w:rsidRDefault="1612F9A0" w:rsidP="1612F9A0">
            <w:r w:rsidRPr="1612F9A0">
              <w:rPr>
                <w:rFonts w:ascii="Times New Roman" w:hAnsi="Times New Roman"/>
                <w:color w:val="000000" w:themeColor="text1"/>
                <w:sz w:val="24"/>
                <w:szCs w:val="24"/>
              </w:rPr>
              <w:t>1</w:t>
            </w:r>
          </w:p>
        </w:tc>
      </w:tr>
      <w:tr w:rsidR="1612F9A0" w14:paraId="79F52044" w14:textId="77777777" w:rsidTr="1612F9A0">
        <w:trPr>
          <w:trHeight w:val="1455"/>
        </w:trPr>
        <w:tc>
          <w:tcPr>
            <w:tcW w:w="1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41811FF" w14:textId="51407FB4" w:rsidR="1612F9A0" w:rsidRDefault="1612F9A0" w:rsidP="1612F9A0">
            <w:r w:rsidRPr="1612F9A0">
              <w:rPr>
                <w:rFonts w:ascii="Calibri" w:eastAsia="Calibri" w:hAnsi="Calibri" w:cs="Calibri"/>
                <w:color w:val="000000" w:themeColor="text1"/>
                <w:sz w:val="22"/>
                <w:szCs w:val="22"/>
              </w:rPr>
              <w:t>SFP:Ericsson-10GBASE-SR -Pluggable</w:t>
            </w:r>
          </w:p>
        </w:tc>
        <w:tc>
          <w:tcPr>
            <w:tcW w:w="144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34F3934" w14:textId="4901E077" w:rsidR="1612F9A0" w:rsidRDefault="1612F9A0" w:rsidP="1612F9A0">
            <w:r w:rsidRPr="1612F9A0">
              <w:rPr>
                <w:rFonts w:ascii="Calibri" w:eastAsia="Calibri" w:hAnsi="Calibri" w:cs="Calibri"/>
                <w:color w:val="000000" w:themeColor="text1"/>
                <w:sz w:val="22"/>
                <w:szCs w:val="22"/>
              </w:rPr>
              <w:t>SFP:Ericsson-10GBASE-SR -Pluggable</w:t>
            </w:r>
          </w:p>
        </w:tc>
        <w:tc>
          <w:tcPr>
            <w:tcW w:w="138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2B90338" w14:textId="53EE4B45" w:rsidR="1612F9A0" w:rsidRDefault="1612F9A0" w:rsidP="1612F9A0">
            <w:r w:rsidRPr="1612F9A0">
              <w:rPr>
                <w:rFonts w:ascii="Calibri" w:eastAsia="Calibri" w:hAnsi="Calibri" w:cs="Calibri"/>
                <w:color w:val="000000" w:themeColor="text1"/>
                <w:sz w:val="22"/>
                <w:szCs w:val="22"/>
              </w:rPr>
              <w:t xml:space="preserve">SFP:Ericsson-10GBASE-SR </w:t>
            </w:r>
          </w:p>
        </w:tc>
        <w:tc>
          <w:tcPr>
            <w:tcW w:w="15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92F70F4" w14:textId="726DBD0D" w:rsidR="1612F9A0" w:rsidRDefault="1612F9A0" w:rsidP="1612F9A0">
            <w:r w:rsidRPr="1612F9A0">
              <w:rPr>
                <w:rFonts w:ascii="Calibri" w:eastAsia="Calibri" w:hAnsi="Calibri" w:cs="Calibri"/>
                <w:color w:val="000000" w:themeColor="text1"/>
                <w:sz w:val="22"/>
                <w:szCs w:val="22"/>
              </w:rPr>
              <w:t xml:space="preserve">SFP:Ericsson-10GBASE-SR </w:t>
            </w:r>
          </w:p>
        </w:tc>
        <w:tc>
          <w:tcPr>
            <w:tcW w:w="172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574A7116" w14:textId="1923F781" w:rsidR="1612F9A0" w:rsidRDefault="1612F9A0" w:rsidP="1612F9A0">
            <w:r w:rsidRPr="1612F9A0">
              <w:rPr>
                <w:rFonts w:ascii="Times New Roman" w:hAnsi="Times New Roman"/>
                <w:color w:val="000000" w:themeColor="text1"/>
                <w:sz w:val="24"/>
                <w:szCs w:val="24"/>
              </w:rPr>
              <w:t>1</w:t>
            </w:r>
          </w:p>
        </w:tc>
        <w:tc>
          <w:tcPr>
            <w:tcW w:w="132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C51CDF4" w14:textId="678E3853" w:rsidR="1612F9A0" w:rsidRDefault="1612F9A0" w:rsidP="1612F9A0">
            <w:r w:rsidRPr="1612F9A0">
              <w:rPr>
                <w:rFonts w:ascii="Calibri" w:eastAsia="Calibri" w:hAnsi="Calibri" w:cs="Calibri"/>
                <w:color w:val="000000" w:themeColor="text1"/>
                <w:sz w:val="22"/>
                <w:szCs w:val="22"/>
              </w:rPr>
              <w:t>Ericsson</w:t>
            </w:r>
          </w:p>
        </w:tc>
        <w:tc>
          <w:tcPr>
            <w:tcW w:w="10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FC97FCD" w14:textId="2B860591" w:rsidR="1612F9A0" w:rsidRDefault="1612F9A0" w:rsidP="1612F9A0">
            <w:r w:rsidRPr="1612F9A0">
              <w:rPr>
                <w:rFonts w:ascii="Times New Roman" w:hAnsi="Times New Roman"/>
                <w:color w:val="000000" w:themeColor="text1"/>
                <w:sz w:val="24"/>
                <w:szCs w:val="24"/>
              </w:rPr>
              <w:t>1</w:t>
            </w:r>
          </w:p>
        </w:tc>
      </w:tr>
      <w:tr w:rsidR="1612F9A0" w14:paraId="433D145A" w14:textId="77777777" w:rsidTr="1612F9A0">
        <w:trPr>
          <w:trHeight w:val="1455"/>
        </w:trPr>
        <w:tc>
          <w:tcPr>
            <w:tcW w:w="1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443D304" w14:textId="287AF99E" w:rsidR="1612F9A0" w:rsidRDefault="1612F9A0" w:rsidP="1612F9A0">
            <w:r w:rsidRPr="1612F9A0">
              <w:rPr>
                <w:rFonts w:ascii="Calibri" w:eastAsia="Calibri" w:hAnsi="Calibri" w:cs="Calibri"/>
                <w:color w:val="000000" w:themeColor="text1"/>
                <w:sz w:val="22"/>
                <w:szCs w:val="22"/>
              </w:rPr>
              <w:t>SFP:Ericsson-10GBASE-LR -Pluggable</w:t>
            </w:r>
          </w:p>
        </w:tc>
        <w:tc>
          <w:tcPr>
            <w:tcW w:w="144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C4FD9BF" w14:textId="4A191988" w:rsidR="1612F9A0" w:rsidRDefault="1612F9A0" w:rsidP="1612F9A0">
            <w:r w:rsidRPr="1612F9A0">
              <w:rPr>
                <w:rFonts w:ascii="Calibri" w:eastAsia="Calibri" w:hAnsi="Calibri" w:cs="Calibri"/>
                <w:color w:val="000000" w:themeColor="text1"/>
                <w:sz w:val="22"/>
                <w:szCs w:val="22"/>
              </w:rPr>
              <w:t>SFP:Ericsson-10GBASE-LR -Pluggable</w:t>
            </w:r>
          </w:p>
        </w:tc>
        <w:tc>
          <w:tcPr>
            <w:tcW w:w="138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B665404" w14:textId="18B5E0BB" w:rsidR="1612F9A0" w:rsidRDefault="1612F9A0" w:rsidP="1612F9A0">
            <w:r w:rsidRPr="1612F9A0">
              <w:rPr>
                <w:rFonts w:ascii="Calibri" w:eastAsia="Calibri" w:hAnsi="Calibri" w:cs="Calibri"/>
                <w:color w:val="000000" w:themeColor="text1"/>
                <w:sz w:val="22"/>
                <w:szCs w:val="22"/>
              </w:rPr>
              <w:t xml:space="preserve">SFP:Ericsson-10GBASE-LR </w:t>
            </w:r>
          </w:p>
        </w:tc>
        <w:tc>
          <w:tcPr>
            <w:tcW w:w="15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DF670F9" w14:textId="54A522A2" w:rsidR="1612F9A0" w:rsidRDefault="1612F9A0" w:rsidP="1612F9A0">
            <w:r w:rsidRPr="1612F9A0">
              <w:rPr>
                <w:rFonts w:ascii="Calibri" w:eastAsia="Calibri" w:hAnsi="Calibri" w:cs="Calibri"/>
                <w:color w:val="000000" w:themeColor="text1"/>
                <w:sz w:val="22"/>
                <w:szCs w:val="22"/>
              </w:rPr>
              <w:t xml:space="preserve">SFP:Ericsson-10GBASE-LR </w:t>
            </w:r>
          </w:p>
        </w:tc>
        <w:tc>
          <w:tcPr>
            <w:tcW w:w="172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C3B1035" w14:textId="6A903BB6" w:rsidR="1612F9A0" w:rsidRDefault="1612F9A0" w:rsidP="1612F9A0">
            <w:r w:rsidRPr="1612F9A0">
              <w:rPr>
                <w:rFonts w:ascii="Times New Roman" w:hAnsi="Times New Roman"/>
                <w:color w:val="000000" w:themeColor="text1"/>
                <w:sz w:val="24"/>
                <w:szCs w:val="24"/>
              </w:rPr>
              <w:t>1</w:t>
            </w:r>
          </w:p>
        </w:tc>
        <w:tc>
          <w:tcPr>
            <w:tcW w:w="132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E3F0ADA" w14:textId="3D7AB541" w:rsidR="1612F9A0" w:rsidRDefault="1612F9A0" w:rsidP="1612F9A0">
            <w:r w:rsidRPr="1612F9A0">
              <w:rPr>
                <w:rFonts w:ascii="Calibri" w:eastAsia="Calibri" w:hAnsi="Calibri" w:cs="Calibri"/>
                <w:color w:val="000000" w:themeColor="text1"/>
                <w:sz w:val="22"/>
                <w:szCs w:val="22"/>
              </w:rPr>
              <w:t>Ericsson</w:t>
            </w:r>
          </w:p>
        </w:tc>
        <w:tc>
          <w:tcPr>
            <w:tcW w:w="10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0B7D502B" w14:textId="3BD6D88A" w:rsidR="1612F9A0" w:rsidRDefault="1612F9A0" w:rsidP="1612F9A0">
            <w:r w:rsidRPr="1612F9A0">
              <w:rPr>
                <w:rFonts w:ascii="Times New Roman" w:hAnsi="Times New Roman"/>
                <w:color w:val="000000" w:themeColor="text1"/>
                <w:sz w:val="24"/>
                <w:szCs w:val="24"/>
              </w:rPr>
              <w:t>1</w:t>
            </w:r>
          </w:p>
        </w:tc>
      </w:tr>
      <w:tr w:rsidR="1612F9A0" w14:paraId="5E59A4C9" w14:textId="77777777" w:rsidTr="1612F9A0">
        <w:trPr>
          <w:trHeight w:val="1455"/>
        </w:trPr>
        <w:tc>
          <w:tcPr>
            <w:tcW w:w="1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429FA54" w14:textId="370E5A52" w:rsidR="1612F9A0" w:rsidRDefault="1612F9A0" w:rsidP="1612F9A0">
            <w:r w:rsidRPr="1612F9A0">
              <w:rPr>
                <w:rFonts w:ascii="Calibri" w:eastAsia="Calibri" w:hAnsi="Calibri" w:cs="Calibri"/>
                <w:color w:val="000000" w:themeColor="text1"/>
                <w:sz w:val="22"/>
                <w:szCs w:val="22"/>
              </w:rPr>
              <w:t>SFP:Ericsson-10GBASE-BX20 -Pluggable</w:t>
            </w:r>
          </w:p>
        </w:tc>
        <w:tc>
          <w:tcPr>
            <w:tcW w:w="144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DB00206" w14:textId="34B159E8" w:rsidR="1612F9A0" w:rsidRDefault="1612F9A0" w:rsidP="1612F9A0">
            <w:r w:rsidRPr="1612F9A0">
              <w:rPr>
                <w:rFonts w:ascii="Calibri" w:eastAsia="Calibri" w:hAnsi="Calibri" w:cs="Calibri"/>
                <w:color w:val="000000" w:themeColor="text1"/>
                <w:sz w:val="22"/>
                <w:szCs w:val="22"/>
              </w:rPr>
              <w:t>SFP:Ericsson-10GBASE-BX20 -Pluggable</w:t>
            </w:r>
          </w:p>
        </w:tc>
        <w:tc>
          <w:tcPr>
            <w:tcW w:w="138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3B79864" w14:textId="058F6974" w:rsidR="1612F9A0" w:rsidRDefault="1612F9A0" w:rsidP="1612F9A0">
            <w:r w:rsidRPr="1612F9A0">
              <w:rPr>
                <w:rFonts w:ascii="Calibri" w:eastAsia="Calibri" w:hAnsi="Calibri" w:cs="Calibri"/>
                <w:color w:val="000000" w:themeColor="text1"/>
                <w:sz w:val="22"/>
                <w:szCs w:val="22"/>
              </w:rPr>
              <w:t xml:space="preserve">SFP:Ericsson-10GBASE-BX20 </w:t>
            </w:r>
          </w:p>
        </w:tc>
        <w:tc>
          <w:tcPr>
            <w:tcW w:w="15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7977E1E" w14:textId="257EF25B" w:rsidR="1612F9A0" w:rsidRDefault="1612F9A0" w:rsidP="1612F9A0">
            <w:r w:rsidRPr="1612F9A0">
              <w:rPr>
                <w:rFonts w:ascii="Calibri" w:eastAsia="Calibri" w:hAnsi="Calibri" w:cs="Calibri"/>
                <w:color w:val="000000" w:themeColor="text1"/>
                <w:sz w:val="22"/>
                <w:szCs w:val="22"/>
              </w:rPr>
              <w:t xml:space="preserve">SFP:Ericsson-10GBASE-BX20 </w:t>
            </w:r>
          </w:p>
        </w:tc>
        <w:tc>
          <w:tcPr>
            <w:tcW w:w="1725" w:type="dxa"/>
            <w:tcBorders>
              <w:top w:val="single" w:sz="8" w:space="0" w:color="auto"/>
              <w:left w:val="single" w:sz="8" w:space="0" w:color="auto"/>
              <w:bottom w:val="nil"/>
              <w:right w:val="nil"/>
            </w:tcBorders>
            <w:tcMar>
              <w:top w:w="15" w:type="dxa"/>
              <w:left w:w="15" w:type="dxa"/>
              <w:right w:w="15" w:type="dxa"/>
            </w:tcMar>
            <w:vAlign w:val="bottom"/>
          </w:tcPr>
          <w:p w14:paraId="1FE1E8EB" w14:textId="2B5D5248" w:rsidR="1612F9A0" w:rsidRDefault="1612F9A0" w:rsidP="1612F9A0">
            <w:r w:rsidRPr="1612F9A0">
              <w:rPr>
                <w:rFonts w:ascii="Times New Roman" w:hAnsi="Times New Roman"/>
                <w:color w:val="000000" w:themeColor="text1"/>
                <w:sz w:val="24"/>
                <w:szCs w:val="24"/>
              </w:rPr>
              <w:t>1</w:t>
            </w:r>
          </w:p>
        </w:tc>
        <w:tc>
          <w:tcPr>
            <w:tcW w:w="132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0C36A75" w14:textId="0CCBC819" w:rsidR="1612F9A0" w:rsidRDefault="1612F9A0" w:rsidP="1612F9A0">
            <w:r w:rsidRPr="1612F9A0">
              <w:rPr>
                <w:rFonts w:ascii="Calibri" w:eastAsia="Calibri" w:hAnsi="Calibri" w:cs="Calibri"/>
                <w:color w:val="000000" w:themeColor="text1"/>
                <w:sz w:val="22"/>
                <w:szCs w:val="22"/>
              </w:rPr>
              <w:t>Ericsson</w:t>
            </w:r>
          </w:p>
        </w:tc>
        <w:tc>
          <w:tcPr>
            <w:tcW w:w="10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6FB2CA8" w14:textId="77022ABF" w:rsidR="1612F9A0" w:rsidRDefault="1612F9A0" w:rsidP="1612F9A0">
            <w:r w:rsidRPr="1612F9A0">
              <w:rPr>
                <w:rFonts w:ascii="Times New Roman" w:hAnsi="Times New Roman"/>
                <w:color w:val="000000" w:themeColor="text1"/>
                <w:sz w:val="24"/>
                <w:szCs w:val="24"/>
              </w:rPr>
              <w:t>1</w:t>
            </w:r>
          </w:p>
        </w:tc>
      </w:tr>
      <w:tr w:rsidR="1612F9A0" w14:paraId="0AB9AA30" w14:textId="77777777" w:rsidTr="1612F9A0">
        <w:trPr>
          <w:trHeight w:val="1455"/>
        </w:trPr>
        <w:tc>
          <w:tcPr>
            <w:tcW w:w="1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96CFCD7" w14:textId="13B8F2DC" w:rsidR="1612F9A0" w:rsidRDefault="1612F9A0" w:rsidP="1612F9A0">
            <w:r w:rsidRPr="1612F9A0">
              <w:rPr>
                <w:rFonts w:ascii="Calibri" w:eastAsia="Calibri" w:hAnsi="Calibri" w:cs="Calibri"/>
                <w:color w:val="000000" w:themeColor="text1"/>
                <w:sz w:val="22"/>
                <w:szCs w:val="22"/>
              </w:rPr>
              <w:t>SFP:Ericsson-10GBASE-BX30 -Pluggable</w:t>
            </w:r>
          </w:p>
        </w:tc>
        <w:tc>
          <w:tcPr>
            <w:tcW w:w="144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1FDDA7F" w14:textId="75B5E7A7" w:rsidR="1612F9A0" w:rsidRDefault="1612F9A0" w:rsidP="1612F9A0">
            <w:r w:rsidRPr="1612F9A0">
              <w:rPr>
                <w:rFonts w:ascii="Calibri" w:eastAsia="Calibri" w:hAnsi="Calibri" w:cs="Calibri"/>
                <w:color w:val="000000" w:themeColor="text1"/>
                <w:sz w:val="22"/>
                <w:szCs w:val="22"/>
              </w:rPr>
              <w:t>SFP:Ericsson-10GBASE-BX30 -Pluggable</w:t>
            </w:r>
          </w:p>
        </w:tc>
        <w:tc>
          <w:tcPr>
            <w:tcW w:w="138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4E901D3" w14:textId="213DA901" w:rsidR="1612F9A0" w:rsidRDefault="1612F9A0" w:rsidP="1612F9A0">
            <w:r w:rsidRPr="1612F9A0">
              <w:rPr>
                <w:rFonts w:ascii="Calibri" w:eastAsia="Calibri" w:hAnsi="Calibri" w:cs="Calibri"/>
                <w:color w:val="000000" w:themeColor="text1"/>
                <w:sz w:val="22"/>
                <w:szCs w:val="22"/>
              </w:rPr>
              <w:t xml:space="preserve">SFP:Ericsson-10GBASE-BX30 </w:t>
            </w:r>
          </w:p>
        </w:tc>
        <w:tc>
          <w:tcPr>
            <w:tcW w:w="15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A42441D" w14:textId="0898AB11" w:rsidR="1612F9A0" w:rsidRDefault="1612F9A0" w:rsidP="1612F9A0">
            <w:r w:rsidRPr="1612F9A0">
              <w:rPr>
                <w:rFonts w:ascii="Calibri" w:eastAsia="Calibri" w:hAnsi="Calibri" w:cs="Calibri"/>
                <w:color w:val="000000" w:themeColor="text1"/>
                <w:sz w:val="22"/>
                <w:szCs w:val="22"/>
              </w:rPr>
              <w:t xml:space="preserve">SFP:Ericsson-10GBASE-BX30 </w:t>
            </w:r>
          </w:p>
        </w:tc>
        <w:tc>
          <w:tcPr>
            <w:tcW w:w="172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53B3AD9" w14:textId="3CE5B04C" w:rsidR="1612F9A0" w:rsidRDefault="1612F9A0" w:rsidP="1612F9A0">
            <w:r w:rsidRPr="1612F9A0">
              <w:rPr>
                <w:rFonts w:ascii="Times New Roman" w:hAnsi="Times New Roman"/>
                <w:color w:val="000000" w:themeColor="text1"/>
                <w:sz w:val="24"/>
                <w:szCs w:val="24"/>
              </w:rPr>
              <w:t>1</w:t>
            </w:r>
          </w:p>
        </w:tc>
        <w:tc>
          <w:tcPr>
            <w:tcW w:w="1320" w:type="dxa"/>
            <w:tcBorders>
              <w:top w:val="single" w:sz="8" w:space="0" w:color="auto"/>
              <w:left w:val="single" w:sz="8" w:space="0" w:color="auto"/>
              <w:bottom w:val="nil"/>
              <w:right w:val="nil"/>
            </w:tcBorders>
            <w:tcMar>
              <w:top w:w="15" w:type="dxa"/>
              <w:left w:w="15" w:type="dxa"/>
              <w:right w:w="15" w:type="dxa"/>
            </w:tcMar>
            <w:vAlign w:val="center"/>
          </w:tcPr>
          <w:p w14:paraId="632BB055" w14:textId="2C17AC83" w:rsidR="1612F9A0" w:rsidRDefault="1612F9A0" w:rsidP="1612F9A0">
            <w:r w:rsidRPr="1612F9A0">
              <w:rPr>
                <w:rFonts w:ascii="Calibri" w:eastAsia="Calibri" w:hAnsi="Calibri" w:cs="Calibri"/>
                <w:color w:val="000000" w:themeColor="text1"/>
                <w:sz w:val="22"/>
                <w:szCs w:val="22"/>
              </w:rPr>
              <w:t>Ericsson</w:t>
            </w:r>
          </w:p>
        </w:tc>
        <w:tc>
          <w:tcPr>
            <w:tcW w:w="10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088B0013" w14:textId="2D3F0231" w:rsidR="1612F9A0" w:rsidRDefault="1612F9A0" w:rsidP="1612F9A0">
            <w:r w:rsidRPr="1612F9A0">
              <w:rPr>
                <w:rFonts w:ascii="Times New Roman" w:hAnsi="Times New Roman"/>
                <w:color w:val="000000" w:themeColor="text1"/>
                <w:sz w:val="24"/>
                <w:szCs w:val="24"/>
              </w:rPr>
              <w:t>1</w:t>
            </w:r>
          </w:p>
        </w:tc>
      </w:tr>
      <w:tr w:rsidR="1612F9A0" w14:paraId="65C8CD62" w14:textId="77777777" w:rsidTr="1612F9A0">
        <w:trPr>
          <w:trHeight w:val="1455"/>
        </w:trPr>
        <w:tc>
          <w:tcPr>
            <w:tcW w:w="1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BC6642D" w14:textId="7BF5898F" w:rsidR="1612F9A0" w:rsidRDefault="1612F9A0" w:rsidP="1612F9A0">
            <w:r w:rsidRPr="1612F9A0">
              <w:rPr>
                <w:rFonts w:ascii="Calibri" w:eastAsia="Calibri" w:hAnsi="Calibri" w:cs="Calibri"/>
                <w:color w:val="000000" w:themeColor="text1"/>
                <w:sz w:val="22"/>
                <w:szCs w:val="22"/>
              </w:rPr>
              <w:t>SFP:Ericsson-1000BASE-BX10 -Pluggable</w:t>
            </w:r>
          </w:p>
        </w:tc>
        <w:tc>
          <w:tcPr>
            <w:tcW w:w="144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0ABFC66" w14:textId="60164E50" w:rsidR="1612F9A0" w:rsidRDefault="1612F9A0" w:rsidP="1612F9A0">
            <w:r w:rsidRPr="1612F9A0">
              <w:rPr>
                <w:rFonts w:ascii="Calibri" w:eastAsia="Calibri" w:hAnsi="Calibri" w:cs="Calibri"/>
                <w:color w:val="000000" w:themeColor="text1"/>
                <w:sz w:val="22"/>
                <w:szCs w:val="22"/>
              </w:rPr>
              <w:t>SFP:Ericsson-1000BASE-BX10 -Pluggable</w:t>
            </w:r>
          </w:p>
        </w:tc>
        <w:tc>
          <w:tcPr>
            <w:tcW w:w="138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0008D4B" w14:textId="2C9EC5B8" w:rsidR="1612F9A0" w:rsidRDefault="1612F9A0" w:rsidP="1612F9A0">
            <w:r w:rsidRPr="1612F9A0">
              <w:rPr>
                <w:rFonts w:ascii="Calibri" w:eastAsia="Calibri" w:hAnsi="Calibri" w:cs="Calibri"/>
                <w:color w:val="000000" w:themeColor="text1"/>
                <w:sz w:val="22"/>
                <w:szCs w:val="22"/>
              </w:rPr>
              <w:t xml:space="preserve">SFP:Ericsson-1000BASE-BX10 </w:t>
            </w:r>
          </w:p>
        </w:tc>
        <w:tc>
          <w:tcPr>
            <w:tcW w:w="15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25C2A8D" w14:textId="292AB10C" w:rsidR="1612F9A0" w:rsidRDefault="1612F9A0" w:rsidP="1612F9A0">
            <w:r w:rsidRPr="1612F9A0">
              <w:rPr>
                <w:rFonts w:ascii="Calibri" w:eastAsia="Calibri" w:hAnsi="Calibri" w:cs="Calibri"/>
                <w:color w:val="000000" w:themeColor="text1"/>
                <w:sz w:val="22"/>
                <w:szCs w:val="22"/>
              </w:rPr>
              <w:t xml:space="preserve">SFP:Ericsson-1000BASE-BX10 </w:t>
            </w:r>
          </w:p>
        </w:tc>
        <w:tc>
          <w:tcPr>
            <w:tcW w:w="172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D547B18" w14:textId="012AE7FD" w:rsidR="1612F9A0" w:rsidRDefault="1612F9A0" w:rsidP="1612F9A0">
            <w:r w:rsidRPr="1612F9A0">
              <w:rPr>
                <w:rFonts w:ascii="Times New Roman" w:hAnsi="Times New Roman"/>
                <w:color w:val="000000" w:themeColor="text1"/>
                <w:sz w:val="24"/>
                <w:szCs w:val="24"/>
              </w:rPr>
              <w:t>1</w:t>
            </w:r>
          </w:p>
        </w:tc>
        <w:tc>
          <w:tcPr>
            <w:tcW w:w="1320" w:type="dxa"/>
            <w:tcBorders>
              <w:top w:val="nil"/>
              <w:left w:val="single" w:sz="8" w:space="0" w:color="auto"/>
              <w:bottom w:val="nil"/>
              <w:right w:val="nil"/>
            </w:tcBorders>
            <w:tcMar>
              <w:top w:w="15" w:type="dxa"/>
              <w:left w:w="15" w:type="dxa"/>
              <w:right w:w="15" w:type="dxa"/>
            </w:tcMar>
            <w:vAlign w:val="center"/>
          </w:tcPr>
          <w:p w14:paraId="43DB1B9D" w14:textId="0658794C" w:rsidR="1612F9A0" w:rsidRDefault="1612F9A0" w:rsidP="1612F9A0">
            <w:r w:rsidRPr="1612F9A0">
              <w:rPr>
                <w:rFonts w:ascii="Calibri" w:eastAsia="Calibri" w:hAnsi="Calibri" w:cs="Calibri"/>
                <w:color w:val="000000" w:themeColor="text1"/>
                <w:sz w:val="22"/>
                <w:szCs w:val="22"/>
              </w:rPr>
              <w:t>Ericsson</w:t>
            </w:r>
          </w:p>
        </w:tc>
        <w:tc>
          <w:tcPr>
            <w:tcW w:w="10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067E9221" w14:textId="7F256D82" w:rsidR="1612F9A0" w:rsidRDefault="1612F9A0" w:rsidP="1612F9A0">
            <w:r w:rsidRPr="1612F9A0">
              <w:rPr>
                <w:rFonts w:ascii="Times New Roman" w:hAnsi="Times New Roman"/>
                <w:color w:val="000000" w:themeColor="text1"/>
                <w:sz w:val="24"/>
                <w:szCs w:val="24"/>
              </w:rPr>
              <w:t>1</w:t>
            </w:r>
          </w:p>
        </w:tc>
      </w:tr>
      <w:tr w:rsidR="1612F9A0" w14:paraId="3F050FA1" w14:textId="77777777" w:rsidTr="1612F9A0">
        <w:trPr>
          <w:trHeight w:val="1455"/>
        </w:trPr>
        <w:tc>
          <w:tcPr>
            <w:tcW w:w="1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809995C" w14:textId="1CAA2909" w:rsidR="1612F9A0" w:rsidRDefault="1612F9A0" w:rsidP="1612F9A0">
            <w:r w:rsidRPr="1612F9A0">
              <w:rPr>
                <w:rFonts w:ascii="Calibri" w:eastAsia="Calibri" w:hAnsi="Calibri" w:cs="Calibri"/>
                <w:color w:val="000000" w:themeColor="text1"/>
                <w:sz w:val="22"/>
                <w:szCs w:val="22"/>
              </w:rPr>
              <w:t>SFP:Ericsson-1000BASE-BX20 -Pluggable</w:t>
            </w:r>
          </w:p>
        </w:tc>
        <w:tc>
          <w:tcPr>
            <w:tcW w:w="144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15A7560" w14:textId="625C538D" w:rsidR="1612F9A0" w:rsidRDefault="1612F9A0" w:rsidP="1612F9A0">
            <w:r w:rsidRPr="1612F9A0">
              <w:rPr>
                <w:rFonts w:ascii="Calibri" w:eastAsia="Calibri" w:hAnsi="Calibri" w:cs="Calibri"/>
                <w:color w:val="000000" w:themeColor="text1"/>
                <w:sz w:val="22"/>
                <w:szCs w:val="22"/>
              </w:rPr>
              <w:t>8SFP:Ericsson-1000BASE-BX20 -Pluggable</w:t>
            </w:r>
          </w:p>
        </w:tc>
        <w:tc>
          <w:tcPr>
            <w:tcW w:w="138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FCFB627" w14:textId="45185C07" w:rsidR="1612F9A0" w:rsidRDefault="1612F9A0" w:rsidP="1612F9A0">
            <w:r w:rsidRPr="1612F9A0">
              <w:rPr>
                <w:rFonts w:ascii="Calibri" w:eastAsia="Calibri" w:hAnsi="Calibri" w:cs="Calibri"/>
                <w:color w:val="000000" w:themeColor="text1"/>
                <w:sz w:val="22"/>
                <w:szCs w:val="22"/>
              </w:rPr>
              <w:t xml:space="preserve">8SFP:Ericsson-1000BASE-BX20 </w:t>
            </w:r>
          </w:p>
        </w:tc>
        <w:tc>
          <w:tcPr>
            <w:tcW w:w="15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F3B1CB5" w14:textId="6F1B3141" w:rsidR="1612F9A0" w:rsidRDefault="1612F9A0" w:rsidP="1612F9A0">
            <w:r w:rsidRPr="1612F9A0">
              <w:rPr>
                <w:rFonts w:ascii="Calibri" w:eastAsia="Calibri" w:hAnsi="Calibri" w:cs="Calibri"/>
                <w:color w:val="000000" w:themeColor="text1"/>
                <w:sz w:val="22"/>
                <w:szCs w:val="22"/>
              </w:rPr>
              <w:t xml:space="preserve">8SFP:Ericsson-1000BASE-BX20 </w:t>
            </w:r>
          </w:p>
        </w:tc>
        <w:tc>
          <w:tcPr>
            <w:tcW w:w="172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6167F8C" w14:textId="193DF5AB" w:rsidR="1612F9A0" w:rsidRDefault="1612F9A0" w:rsidP="1612F9A0">
            <w:r w:rsidRPr="1612F9A0">
              <w:rPr>
                <w:rFonts w:ascii="Times New Roman" w:hAnsi="Times New Roman"/>
                <w:color w:val="000000" w:themeColor="text1"/>
                <w:sz w:val="24"/>
                <w:szCs w:val="24"/>
              </w:rPr>
              <w:t>1</w:t>
            </w:r>
          </w:p>
        </w:tc>
        <w:tc>
          <w:tcPr>
            <w:tcW w:w="132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4D33C67" w14:textId="49EB45BD" w:rsidR="1612F9A0" w:rsidRDefault="1612F9A0" w:rsidP="1612F9A0">
            <w:r w:rsidRPr="1612F9A0">
              <w:rPr>
                <w:rFonts w:ascii="Calibri" w:eastAsia="Calibri" w:hAnsi="Calibri" w:cs="Calibri"/>
                <w:color w:val="000000" w:themeColor="text1"/>
                <w:sz w:val="22"/>
                <w:szCs w:val="22"/>
              </w:rPr>
              <w:t>Ericsson</w:t>
            </w:r>
          </w:p>
        </w:tc>
        <w:tc>
          <w:tcPr>
            <w:tcW w:w="10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676A926" w14:textId="21F3211F" w:rsidR="1612F9A0" w:rsidRDefault="1612F9A0" w:rsidP="1612F9A0">
            <w:r w:rsidRPr="1612F9A0">
              <w:rPr>
                <w:rFonts w:ascii="Times New Roman" w:hAnsi="Times New Roman"/>
                <w:color w:val="000000" w:themeColor="text1"/>
                <w:sz w:val="24"/>
                <w:szCs w:val="24"/>
              </w:rPr>
              <w:t>1</w:t>
            </w:r>
          </w:p>
        </w:tc>
      </w:tr>
      <w:tr w:rsidR="1612F9A0" w14:paraId="59AD1207" w14:textId="77777777" w:rsidTr="1612F9A0">
        <w:trPr>
          <w:trHeight w:val="1455"/>
        </w:trPr>
        <w:tc>
          <w:tcPr>
            <w:tcW w:w="1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2FE876D" w14:textId="6DBE3091" w:rsidR="1612F9A0" w:rsidRDefault="1612F9A0" w:rsidP="1612F9A0">
            <w:r w:rsidRPr="1612F9A0">
              <w:rPr>
                <w:rFonts w:ascii="Calibri" w:eastAsia="Calibri" w:hAnsi="Calibri" w:cs="Calibri"/>
                <w:color w:val="000000" w:themeColor="text1"/>
                <w:sz w:val="22"/>
                <w:szCs w:val="22"/>
              </w:rPr>
              <w:t>SFP:Ericsson-1000BASE-BX40 -Pluggable</w:t>
            </w:r>
          </w:p>
        </w:tc>
        <w:tc>
          <w:tcPr>
            <w:tcW w:w="144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A577C09" w14:textId="1532919C" w:rsidR="1612F9A0" w:rsidRDefault="1612F9A0" w:rsidP="1612F9A0">
            <w:r w:rsidRPr="1612F9A0">
              <w:rPr>
                <w:rFonts w:ascii="Calibri" w:eastAsia="Calibri" w:hAnsi="Calibri" w:cs="Calibri"/>
                <w:color w:val="000000" w:themeColor="text1"/>
                <w:sz w:val="22"/>
                <w:szCs w:val="22"/>
              </w:rPr>
              <w:t>SFP:Ericsson-1000BASE-BX40 -Pluggable</w:t>
            </w:r>
          </w:p>
        </w:tc>
        <w:tc>
          <w:tcPr>
            <w:tcW w:w="138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B9E00B7" w14:textId="2FEF0FAC" w:rsidR="1612F9A0" w:rsidRDefault="1612F9A0" w:rsidP="1612F9A0">
            <w:r w:rsidRPr="1612F9A0">
              <w:rPr>
                <w:rFonts w:ascii="Calibri" w:eastAsia="Calibri" w:hAnsi="Calibri" w:cs="Calibri"/>
                <w:color w:val="000000" w:themeColor="text1"/>
                <w:sz w:val="22"/>
                <w:szCs w:val="22"/>
              </w:rPr>
              <w:t xml:space="preserve">SFP:Ericsson-1000BASE-BX40 </w:t>
            </w:r>
          </w:p>
        </w:tc>
        <w:tc>
          <w:tcPr>
            <w:tcW w:w="15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4ED600C" w14:textId="29D7B8DF" w:rsidR="1612F9A0" w:rsidRDefault="1612F9A0" w:rsidP="1612F9A0">
            <w:r w:rsidRPr="1612F9A0">
              <w:rPr>
                <w:rFonts w:ascii="Calibri" w:eastAsia="Calibri" w:hAnsi="Calibri" w:cs="Calibri"/>
                <w:color w:val="000000" w:themeColor="text1"/>
                <w:sz w:val="22"/>
                <w:szCs w:val="22"/>
              </w:rPr>
              <w:t xml:space="preserve">SFP:Ericsson-1000BASE-BX40 </w:t>
            </w:r>
          </w:p>
        </w:tc>
        <w:tc>
          <w:tcPr>
            <w:tcW w:w="172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D076581" w14:textId="7D87EA79" w:rsidR="1612F9A0" w:rsidRDefault="1612F9A0" w:rsidP="1612F9A0">
            <w:r w:rsidRPr="1612F9A0">
              <w:rPr>
                <w:rFonts w:ascii="Times New Roman" w:hAnsi="Times New Roman"/>
                <w:color w:val="000000" w:themeColor="text1"/>
                <w:sz w:val="24"/>
                <w:szCs w:val="24"/>
              </w:rPr>
              <w:t>1</w:t>
            </w:r>
          </w:p>
        </w:tc>
        <w:tc>
          <w:tcPr>
            <w:tcW w:w="132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DB2E469" w14:textId="50CB7B85" w:rsidR="1612F9A0" w:rsidRDefault="1612F9A0" w:rsidP="1612F9A0">
            <w:r w:rsidRPr="1612F9A0">
              <w:rPr>
                <w:rFonts w:ascii="Calibri" w:eastAsia="Calibri" w:hAnsi="Calibri" w:cs="Calibri"/>
                <w:color w:val="000000" w:themeColor="text1"/>
                <w:sz w:val="22"/>
                <w:szCs w:val="22"/>
              </w:rPr>
              <w:t>Ericsson</w:t>
            </w:r>
          </w:p>
        </w:tc>
        <w:tc>
          <w:tcPr>
            <w:tcW w:w="10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F5AB7B8" w14:textId="0B6D7E24" w:rsidR="1612F9A0" w:rsidRDefault="1612F9A0" w:rsidP="1612F9A0">
            <w:r w:rsidRPr="1612F9A0">
              <w:rPr>
                <w:rFonts w:ascii="Times New Roman" w:hAnsi="Times New Roman"/>
                <w:color w:val="000000" w:themeColor="text1"/>
                <w:sz w:val="24"/>
                <w:szCs w:val="24"/>
              </w:rPr>
              <w:t>1</w:t>
            </w:r>
          </w:p>
        </w:tc>
      </w:tr>
      <w:tr w:rsidR="1612F9A0" w14:paraId="4E8B7750" w14:textId="77777777" w:rsidTr="1612F9A0">
        <w:trPr>
          <w:trHeight w:val="1455"/>
        </w:trPr>
        <w:tc>
          <w:tcPr>
            <w:tcW w:w="1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14F7054" w14:textId="5B989323" w:rsidR="1612F9A0" w:rsidRDefault="1612F9A0" w:rsidP="1612F9A0">
            <w:r w:rsidRPr="1612F9A0">
              <w:rPr>
                <w:rFonts w:ascii="Calibri" w:eastAsia="Calibri" w:hAnsi="Calibri" w:cs="Calibri"/>
                <w:color w:val="000000" w:themeColor="text1"/>
                <w:sz w:val="22"/>
                <w:szCs w:val="22"/>
              </w:rPr>
              <w:t>SFP:Ericsson-1000BASE-LX10 -Pluggable</w:t>
            </w:r>
          </w:p>
        </w:tc>
        <w:tc>
          <w:tcPr>
            <w:tcW w:w="144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C60A0F2" w14:textId="5CC25859" w:rsidR="1612F9A0" w:rsidRDefault="1612F9A0" w:rsidP="1612F9A0">
            <w:r w:rsidRPr="1612F9A0">
              <w:rPr>
                <w:rFonts w:ascii="Calibri" w:eastAsia="Calibri" w:hAnsi="Calibri" w:cs="Calibri"/>
                <w:color w:val="000000" w:themeColor="text1"/>
                <w:sz w:val="22"/>
                <w:szCs w:val="22"/>
              </w:rPr>
              <w:t>SFP:Ericsson-1000BASE-LX10 -Pluggable</w:t>
            </w:r>
          </w:p>
        </w:tc>
        <w:tc>
          <w:tcPr>
            <w:tcW w:w="138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64D32CF" w14:textId="722D074E" w:rsidR="1612F9A0" w:rsidRDefault="1612F9A0" w:rsidP="1612F9A0">
            <w:r w:rsidRPr="1612F9A0">
              <w:rPr>
                <w:rFonts w:ascii="Calibri" w:eastAsia="Calibri" w:hAnsi="Calibri" w:cs="Calibri"/>
                <w:color w:val="000000" w:themeColor="text1"/>
                <w:sz w:val="22"/>
                <w:szCs w:val="22"/>
              </w:rPr>
              <w:t>SFP:Ericsson-1000BASE-</w:t>
            </w:r>
            <w:r w:rsidR="00D87C73">
              <w:rPr>
                <w:rFonts w:ascii="Calibri" w:eastAsia="Calibri" w:hAnsi="Calibri" w:cs="Calibri"/>
                <w:color w:val="000000" w:themeColor="text1"/>
                <w:sz w:val="22"/>
                <w:szCs w:val="22"/>
              </w:rPr>
              <w:t>LX</w:t>
            </w:r>
            <w:r w:rsidR="009B3683">
              <w:rPr>
                <w:rFonts w:ascii="Calibri" w:eastAsia="Calibri" w:hAnsi="Calibri" w:cs="Calibri"/>
                <w:color w:val="000000" w:themeColor="text1"/>
                <w:sz w:val="22"/>
                <w:szCs w:val="22"/>
              </w:rPr>
              <w:t>1</w:t>
            </w:r>
            <w:r w:rsidRPr="1612F9A0">
              <w:rPr>
                <w:rFonts w:ascii="Calibri" w:eastAsia="Calibri" w:hAnsi="Calibri" w:cs="Calibri"/>
                <w:color w:val="000000" w:themeColor="text1"/>
                <w:sz w:val="22"/>
                <w:szCs w:val="22"/>
              </w:rPr>
              <w:t xml:space="preserve">0 </w:t>
            </w:r>
          </w:p>
        </w:tc>
        <w:tc>
          <w:tcPr>
            <w:tcW w:w="15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E4A6517" w14:textId="0EFB7D93" w:rsidR="1612F9A0" w:rsidRDefault="1612F9A0" w:rsidP="1612F9A0">
            <w:r w:rsidRPr="1612F9A0">
              <w:rPr>
                <w:rFonts w:ascii="Calibri" w:eastAsia="Calibri" w:hAnsi="Calibri" w:cs="Calibri"/>
                <w:color w:val="000000" w:themeColor="text1"/>
                <w:sz w:val="22"/>
                <w:szCs w:val="22"/>
              </w:rPr>
              <w:t xml:space="preserve">SFP:Ericsson-1000BASE-LX10 </w:t>
            </w:r>
          </w:p>
        </w:tc>
        <w:tc>
          <w:tcPr>
            <w:tcW w:w="172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DDD6E60" w14:textId="137D364A" w:rsidR="1612F9A0" w:rsidRDefault="1612F9A0" w:rsidP="1612F9A0">
            <w:r w:rsidRPr="1612F9A0">
              <w:rPr>
                <w:rFonts w:ascii="Times New Roman" w:hAnsi="Times New Roman"/>
                <w:color w:val="000000" w:themeColor="text1"/>
                <w:sz w:val="24"/>
                <w:szCs w:val="24"/>
              </w:rPr>
              <w:t>1</w:t>
            </w:r>
          </w:p>
        </w:tc>
        <w:tc>
          <w:tcPr>
            <w:tcW w:w="1320" w:type="dxa"/>
            <w:tcBorders>
              <w:top w:val="single" w:sz="8" w:space="0" w:color="auto"/>
              <w:left w:val="single" w:sz="8" w:space="0" w:color="auto"/>
              <w:bottom w:val="nil"/>
              <w:right w:val="nil"/>
            </w:tcBorders>
            <w:tcMar>
              <w:top w:w="15" w:type="dxa"/>
              <w:left w:w="15" w:type="dxa"/>
              <w:right w:w="15" w:type="dxa"/>
            </w:tcMar>
            <w:vAlign w:val="center"/>
          </w:tcPr>
          <w:p w14:paraId="341F64F3" w14:textId="7AA0259F" w:rsidR="1612F9A0" w:rsidRDefault="1612F9A0" w:rsidP="1612F9A0">
            <w:r w:rsidRPr="1612F9A0">
              <w:rPr>
                <w:rFonts w:ascii="Calibri" w:eastAsia="Calibri" w:hAnsi="Calibri" w:cs="Calibri"/>
                <w:color w:val="000000" w:themeColor="text1"/>
                <w:sz w:val="22"/>
                <w:szCs w:val="22"/>
              </w:rPr>
              <w:t>Ericsson</w:t>
            </w:r>
          </w:p>
        </w:tc>
        <w:tc>
          <w:tcPr>
            <w:tcW w:w="10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37BC182" w14:textId="2D42BAE6" w:rsidR="1612F9A0" w:rsidRDefault="1612F9A0" w:rsidP="1612F9A0">
            <w:r w:rsidRPr="1612F9A0">
              <w:rPr>
                <w:rFonts w:ascii="Times New Roman" w:hAnsi="Times New Roman"/>
                <w:color w:val="000000" w:themeColor="text1"/>
                <w:sz w:val="24"/>
                <w:szCs w:val="24"/>
              </w:rPr>
              <w:t>1</w:t>
            </w:r>
          </w:p>
        </w:tc>
      </w:tr>
      <w:tr w:rsidR="1612F9A0" w14:paraId="47DA51A2" w14:textId="77777777" w:rsidTr="1612F9A0">
        <w:trPr>
          <w:trHeight w:val="1455"/>
        </w:trPr>
        <w:tc>
          <w:tcPr>
            <w:tcW w:w="1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827B642" w14:textId="45ECD53E" w:rsidR="1612F9A0" w:rsidRDefault="1612F9A0" w:rsidP="1612F9A0">
            <w:r w:rsidRPr="1612F9A0">
              <w:rPr>
                <w:rFonts w:ascii="Calibri" w:eastAsia="Calibri" w:hAnsi="Calibri" w:cs="Calibri"/>
                <w:color w:val="000000" w:themeColor="text1"/>
                <w:sz w:val="22"/>
                <w:szCs w:val="22"/>
              </w:rPr>
              <w:t>SFP:Ericsson-1000BASE-LX40 -Pluggable</w:t>
            </w:r>
          </w:p>
        </w:tc>
        <w:tc>
          <w:tcPr>
            <w:tcW w:w="144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4AABDBB" w14:textId="2C659E03" w:rsidR="1612F9A0" w:rsidRDefault="1612F9A0" w:rsidP="1612F9A0">
            <w:r w:rsidRPr="1612F9A0">
              <w:rPr>
                <w:rFonts w:ascii="Calibri" w:eastAsia="Calibri" w:hAnsi="Calibri" w:cs="Calibri"/>
                <w:color w:val="000000" w:themeColor="text1"/>
                <w:sz w:val="22"/>
                <w:szCs w:val="22"/>
              </w:rPr>
              <w:t>SFP:Ericsson-1000BASE-LX40 -Pluggable</w:t>
            </w:r>
          </w:p>
        </w:tc>
        <w:tc>
          <w:tcPr>
            <w:tcW w:w="138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7451411" w14:textId="56A15A1E" w:rsidR="1612F9A0" w:rsidRDefault="1612F9A0" w:rsidP="1612F9A0">
            <w:r w:rsidRPr="1612F9A0">
              <w:rPr>
                <w:rFonts w:ascii="Calibri" w:eastAsia="Calibri" w:hAnsi="Calibri" w:cs="Calibri"/>
                <w:color w:val="000000" w:themeColor="text1"/>
                <w:sz w:val="22"/>
                <w:szCs w:val="22"/>
              </w:rPr>
              <w:t>SFP:Ericsson-1000BASE-</w:t>
            </w:r>
            <w:r w:rsidR="00D87C73">
              <w:rPr>
                <w:rFonts w:ascii="Calibri" w:eastAsia="Calibri" w:hAnsi="Calibri" w:cs="Calibri"/>
                <w:color w:val="000000" w:themeColor="text1"/>
                <w:sz w:val="22"/>
                <w:szCs w:val="22"/>
              </w:rPr>
              <w:t>LX</w:t>
            </w:r>
            <w:r w:rsidRPr="1612F9A0">
              <w:rPr>
                <w:rFonts w:ascii="Calibri" w:eastAsia="Calibri" w:hAnsi="Calibri" w:cs="Calibri"/>
                <w:color w:val="000000" w:themeColor="text1"/>
                <w:sz w:val="22"/>
                <w:szCs w:val="22"/>
              </w:rPr>
              <w:t xml:space="preserve">40 </w:t>
            </w:r>
          </w:p>
        </w:tc>
        <w:tc>
          <w:tcPr>
            <w:tcW w:w="15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AE369DD" w14:textId="7085E65F" w:rsidR="1612F9A0" w:rsidRDefault="1612F9A0" w:rsidP="1612F9A0">
            <w:r w:rsidRPr="1612F9A0">
              <w:rPr>
                <w:rFonts w:ascii="Calibri" w:eastAsia="Calibri" w:hAnsi="Calibri" w:cs="Calibri"/>
                <w:color w:val="000000" w:themeColor="text1"/>
                <w:sz w:val="22"/>
                <w:szCs w:val="22"/>
              </w:rPr>
              <w:t xml:space="preserve">SFP:Ericsson-1000BASE-LX40 </w:t>
            </w:r>
          </w:p>
        </w:tc>
        <w:tc>
          <w:tcPr>
            <w:tcW w:w="172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57FC41B2" w14:textId="68FD2FBC" w:rsidR="1612F9A0" w:rsidRDefault="1612F9A0" w:rsidP="1612F9A0">
            <w:r w:rsidRPr="1612F9A0">
              <w:rPr>
                <w:rFonts w:ascii="Times New Roman" w:hAnsi="Times New Roman"/>
                <w:color w:val="000000" w:themeColor="text1"/>
                <w:sz w:val="24"/>
                <w:szCs w:val="24"/>
              </w:rPr>
              <w:t>1</w:t>
            </w:r>
          </w:p>
        </w:tc>
        <w:tc>
          <w:tcPr>
            <w:tcW w:w="132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F79ECF4" w14:textId="285EE833" w:rsidR="1612F9A0" w:rsidRDefault="1612F9A0" w:rsidP="1612F9A0">
            <w:r w:rsidRPr="1612F9A0">
              <w:rPr>
                <w:rFonts w:ascii="Calibri" w:eastAsia="Calibri" w:hAnsi="Calibri" w:cs="Calibri"/>
                <w:color w:val="000000" w:themeColor="text1"/>
                <w:sz w:val="22"/>
                <w:szCs w:val="22"/>
              </w:rPr>
              <w:t>Ericsson</w:t>
            </w:r>
          </w:p>
        </w:tc>
        <w:tc>
          <w:tcPr>
            <w:tcW w:w="100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74991F9" w14:textId="09BB2093" w:rsidR="1612F9A0" w:rsidRDefault="1612F9A0" w:rsidP="1612F9A0">
            <w:r w:rsidRPr="1612F9A0">
              <w:rPr>
                <w:rFonts w:ascii="Times New Roman" w:hAnsi="Times New Roman"/>
                <w:color w:val="000000" w:themeColor="text1"/>
                <w:sz w:val="24"/>
                <w:szCs w:val="24"/>
              </w:rPr>
              <w:t>1</w:t>
            </w:r>
          </w:p>
        </w:tc>
      </w:tr>
    </w:tbl>
    <w:p w14:paraId="485328BF" w14:textId="7F90AF08" w:rsidR="1612F9A0" w:rsidRDefault="1612F9A0" w:rsidP="1612F9A0">
      <w:pPr>
        <w:pStyle w:val="BodyText"/>
        <w:rPr>
          <w:lang w:val="en-CA"/>
        </w:rPr>
      </w:pPr>
    </w:p>
    <w:p w14:paraId="5BAC35DF" w14:textId="77777777" w:rsidR="008E499D" w:rsidRDefault="008E499D" w:rsidP="008E499D">
      <w:pPr>
        <w:pStyle w:val="Heading3"/>
        <w:rPr>
          <w:lang w:val="en-CA"/>
        </w:rPr>
      </w:pPr>
      <w:bookmarkStart w:id="95" w:name="_Toc795420959"/>
      <w:r w:rsidRPr="332B3AB8">
        <w:rPr>
          <w:lang w:val="en-CA"/>
        </w:rPr>
        <w:t>Pluggable Compatible for PTP</w:t>
      </w:r>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920"/>
        <w:gridCol w:w="3525"/>
        <w:gridCol w:w="1035"/>
      </w:tblGrid>
      <w:tr w:rsidR="1612F9A0" w14:paraId="71EF15E7" w14:textId="77777777" w:rsidTr="008E3590">
        <w:trPr>
          <w:trHeight w:val="1050"/>
        </w:trPr>
        <w:tc>
          <w:tcPr>
            <w:tcW w:w="1920" w:type="dxa"/>
            <w:shd w:val="clear" w:color="auto" w:fill="548DD4" w:themeFill="text2" w:themeFillTint="99"/>
            <w:tcMar>
              <w:top w:w="15" w:type="dxa"/>
              <w:left w:w="15" w:type="dxa"/>
              <w:right w:w="15" w:type="dxa"/>
            </w:tcMar>
            <w:vAlign w:val="center"/>
          </w:tcPr>
          <w:p w14:paraId="08CF6CB9" w14:textId="490BBCAD" w:rsidR="1612F9A0" w:rsidRDefault="1612F9A0" w:rsidP="1612F9A0">
            <w:r w:rsidRPr="1612F9A0">
              <w:rPr>
                <w:rFonts w:ascii="Calibri" w:eastAsia="Calibri" w:hAnsi="Calibri" w:cs="Calibri"/>
                <w:b/>
                <w:bCs/>
                <w:color w:val="000000" w:themeColor="text1"/>
              </w:rPr>
              <w:t>PhysicalTermination Position Archetype</w:t>
            </w:r>
          </w:p>
        </w:tc>
        <w:tc>
          <w:tcPr>
            <w:tcW w:w="3525" w:type="dxa"/>
            <w:shd w:val="clear" w:color="auto" w:fill="548DD4" w:themeFill="text2" w:themeFillTint="99"/>
            <w:tcMar>
              <w:top w:w="15" w:type="dxa"/>
              <w:left w:w="15" w:type="dxa"/>
              <w:right w:w="15" w:type="dxa"/>
            </w:tcMar>
            <w:vAlign w:val="center"/>
          </w:tcPr>
          <w:p w14:paraId="5503D890" w14:textId="0A9769AC" w:rsidR="1612F9A0" w:rsidRDefault="1612F9A0" w:rsidP="1612F9A0">
            <w:r w:rsidRPr="1612F9A0">
              <w:rPr>
                <w:rFonts w:ascii="Calibri" w:eastAsia="Calibri" w:hAnsi="Calibri" w:cs="Calibri"/>
                <w:b/>
                <w:bCs/>
                <w:color w:val="000000" w:themeColor="text1"/>
              </w:rPr>
              <w:t>Pluggable Archetype</w:t>
            </w:r>
          </w:p>
        </w:tc>
        <w:tc>
          <w:tcPr>
            <w:tcW w:w="1035" w:type="dxa"/>
            <w:shd w:val="clear" w:color="auto" w:fill="548DD4" w:themeFill="text2" w:themeFillTint="99"/>
            <w:tcMar>
              <w:top w:w="15" w:type="dxa"/>
              <w:left w:w="15" w:type="dxa"/>
              <w:right w:w="15" w:type="dxa"/>
            </w:tcMar>
            <w:vAlign w:val="center"/>
          </w:tcPr>
          <w:p w14:paraId="1AB9AC98" w14:textId="7E8F3580" w:rsidR="1612F9A0" w:rsidRDefault="1612F9A0" w:rsidP="1612F9A0">
            <w:r w:rsidRPr="1612F9A0">
              <w:rPr>
                <w:rFonts w:ascii="Calibri" w:eastAsia="Calibri" w:hAnsi="Calibri" w:cs="Calibri"/>
                <w:b/>
                <w:bCs/>
                <w:color w:val="000000" w:themeColor="text1"/>
              </w:rPr>
              <w:t>Notes</w:t>
            </w:r>
          </w:p>
        </w:tc>
      </w:tr>
      <w:tr w:rsidR="1612F9A0" w14:paraId="0E2756EA" w14:textId="77777777" w:rsidTr="008E3590">
        <w:trPr>
          <w:trHeight w:val="330"/>
        </w:trPr>
        <w:tc>
          <w:tcPr>
            <w:tcW w:w="1920" w:type="dxa"/>
            <w:vMerge w:val="restart"/>
            <w:tcMar>
              <w:top w:w="15" w:type="dxa"/>
              <w:left w:w="15" w:type="dxa"/>
              <w:right w:w="15" w:type="dxa"/>
            </w:tcMar>
            <w:vAlign w:val="center"/>
          </w:tcPr>
          <w:p w14:paraId="7D0B3B68" w14:textId="775022A1" w:rsidR="1612F9A0" w:rsidRDefault="1612F9A0" w:rsidP="01C6C395">
            <w:pPr>
              <w:jc w:val="center"/>
              <w:rPr>
                <w:rFonts w:ascii="Calibri" w:eastAsia="Calibri" w:hAnsi="Calibri" w:cs="Calibri"/>
                <w:color w:val="000000" w:themeColor="text1"/>
              </w:rPr>
            </w:pPr>
            <w:r w:rsidRPr="1612F9A0">
              <w:rPr>
                <w:rFonts w:ascii="Calibri" w:eastAsia="Calibri" w:hAnsi="Calibri" w:cs="Calibri"/>
                <w:color w:val="000000" w:themeColor="text1"/>
              </w:rPr>
              <w:t xml:space="preserve">1. SFP+(TN A) </w:t>
            </w:r>
            <w:r>
              <w:br/>
            </w:r>
            <w:r w:rsidRPr="1612F9A0">
              <w:rPr>
                <w:rFonts w:ascii="Calibri" w:eastAsia="Calibri" w:hAnsi="Calibri" w:cs="Calibri"/>
                <w:color w:val="000000" w:themeColor="text1"/>
              </w:rPr>
              <w:t>2. SFP+(TN B)</w:t>
            </w:r>
          </w:p>
          <w:p w14:paraId="066CD2C5" w14:textId="02BDEF1A" w:rsidR="1612F9A0" w:rsidRDefault="1612F9A0" w:rsidP="1612F9A0">
            <w:pPr>
              <w:jc w:val="center"/>
              <w:rPr>
                <w:rFonts w:ascii="Calibri" w:eastAsia="Calibri" w:hAnsi="Calibri" w:cs="Calibri"/>
                <w:color w:val="000000" w:themeColor="text1"/>
              </w:rPr>
            </w:pPr>
            <w:r>
              <w:br/>
            </w:r>
          </w:p>
        </w:tc>
        <w:tc>
          <w:tcPr>
            <w:tcW w:w="3525" w:type="dxa"/>
            <w:tcMar>
              <w:top w:w="15" w:type="dxa"/>
              <w:left w:w="15" w:type="dxa"/>
              <w:right w:w="15" w:type="dxa"/>
            </w:tcMar>
            <w:vAlign w:val="center"/>
          </w:tcPr>
          <w:p w14:paraId="363828A4" w14:textId="723C1EF4" w:rsidR="1612F9A0" w:rsidRDefault="1612F9A0" w:rsidP="1612F9A0">
            <w:r w:rsidRPr="1612F9A0">
              <w:rPr>
                <w:rFonts w:ascii="Calibri" w:eastAsia="Calibri" w:hAnsi="Calibri" w:cs="Calibri"/>
                <w:color w:val="000000" w:themeColor="text1"/>
                <w:sz w:val="22"/>
                <w:szCs w:val="22"/>
              </w:rPr>
              <w:t>SFP:Ericsson-10GBASE -Pluggable</w:t>
            </w:r>
          </w:p>
        </w:tc>
        <w:tc>
          <w:tcPr>
            <w:tcW w:w="1035" w:type="dxa"/>
            <w:tcMar>
              <w:top w:w="15" w:type="dxa"/>
              <w:left w:w="15" w:type="dxa"/>
              <w:right w:w="15" w:type="dxa"/>
            </w:tcMar>
            <w:vAlign w:val="center"/>
          </w:tcPr>
          <w:p w14:paraId="25057361" w14:textId="3FA96A64" w:rsidR="1612F9A0" w:rsidRDefault="1612F9A0" w:rsidP="1612F9A0">
            <w:r w:rsidRPr="1612F9A0">
              <w:rPr>
                <w:rFonts w:ascii="Calibri" w:eastAsia="Calibri" w:hAnsi="Calibri" w:cs="Calibri"/>
                <w:b/>
                <w:bCs/>
                <w:color w:val="000000" w:themeColor="text1"/>
              </w:rPr>
              <w:t xml:space="preserve"> </w:t>
            </w:r>
          </w:p>
        </w:tc>
      </w:tr>
      <w:tr w:rsidR="1612F9A0" w14:paraId="2C129BA8" w14:textId="77777777" w:rsidTr="008E3590">
        <w:trPr>
          <w:trHeight w:val="375"/>
        </w:trPr>
        <w:tc>
          <w:tcPr>
            <w:tcW w:w="1920" w:type="dxa"/>
            <w:vMerge/>
            <w:vAlign w:val="center"/>
          </w:tcPr>
          <w:p w14:paraId="74AA6D88" w14:textId="77777777" w:rsidR="00D84E50" w:rsidRDefault="00D84E50"/>
        </w:tc>
        <w:tc>
          <w:tcPr>
            <w:tcW w:w="3525" w:type="dxa"/>
            <w:tcMar>
              <w:top w:w="15" w:type="dxa"/>
              <w:left w:w="15" w:type="dxa"/>
              <w:right w:w="15" w:type="dxa"/>
            </w:tcMar>
            <w:vAlign w:val="center"/>
          </w:tcPr>
          <w:p w14:paraId="1C6E7824" w14:textId="3C768CD8" w:rsidR="1612F9A0" w:rsidRDefault="1612F9A0" w:rsidP="1612F9A0">
            <w:r w:rsidRPr="1612F9A0">
              <w:rPr>
                <w:rFonts w:ascii="Calibri" w:eastAsia="Calibri" w:hAnsi="Calibri" w:cs="Calibri"/>
                <w:color w:val="000000" w:themeColor="text1"/>
                <w:sz w:val="22"/>
                <w:szCs w:val="22"/>
              </w:rPr>
              <w:t>SFP:Ericsson-1000BASE-ZX -Pluggable</w:t>
            </w:r>
          </w:p>
        </w:tc>
        <w:tc>
          <w:tcPr>
            <w:tcW w:w="1035" w:type="dxa"/>
            <w:tcMar>
              <w:top w:w="15" w:type="dxa"/>
              <w:left w:w="15" w:type="dxa"/>
              <w:right w:w="15" w:type="dxa"/>
            </w:tcMar>
            <w:vAlign w:val="center"/>
          </w:tcPr>
          <w:p w14:paraId="19A59A38" w14:textId="4346A781" w:rsidR="1612F9A0" w:rsidRDefault="1612F9A0" w:rsidP="1612F9A0">
            <w:r w:rsidRPr="1612F9A0">
              <w:rPr>
                <w:rFonts w:ascii="Calibri" w:eastAsia="Calibri" w:hAnsi="Calibri" w:cs="Calibri"/>
                <w:b/>
                <w:bCs/>
                <w:color w:val="000000" w:themeColor="text1"/>
              </w:rPr>
              <w:t xml:space="preserve"> </w:t>
            </w:r>
          </w:p>
        </w:tc>
      </w:tr>
      <w:tr w:rsidR="1612F9A0" w14:paraId="201C7E05" w14:textId="77777777" w:rsidTr="008E3590">
        <w:trPr>
          <w:trHeight w:val="405"/>
        </w:trPr>
        <w:tc>
          <w:tcPr>
            <w:tcW w:w="1920" w:type="dxa"/>
            <w:vMerge/>
            <w:vAlign w:val="center"/>
          </w:tcPr>
          <w:p w14:paraId="41D49154" w14:textId="77777777" w:rsidR="00D84E50" w:rsidRDefault="00D84E50"/>
        </w:tc>
        <w:tc>
          <w:tcPr>
            <w:tcW w:w="3525" w:type="dxa"/>
            <w:tcMar>
              <w:top w:w="15" w:type="dxa"/>
              <w:left w:w="15" w:type="dxa"/>
              <w:right w:w="15" w:type="dxa"/>
            </w:tcMar>
            <w:vAlign w:val="center"/>
          </w:tcPr>
          <w:p w14:paraId="30B9D453" w14:textId="728012A3" w:rsidR="1612F9A0" w:rsidRDefault="1612F9A0" w:rsidP="1612F9A0">
            <w:r w:rsidRPr="1612F9A0">
              <w:rPr>
                <w:rFonts w:ascii="Calibri" w:eastAsia="Calibri" w:hAnsi="Calibri" w:cs="Calibri"/>
                <w:color w:val="000000" w:themeColor="text1"/>
                <w:sz w:val="22"/>
                <w:szCs w:val="22"/>
              </w:rPr>
              <w:t>SFP:Ericsson-1000BASE -Pluggable</w:t>
            </w:r>
          </w:p>
        </w:tc>
        <w:tc>
          <w:tcPr>
            <w:tcW w:w="1035" w:type="dxa"/>
            <w:tcMar>
              <w:top w:w="15" w:type="dxa"/>
              <w:left w:w="15" w:type="dxa"/>
              <w:right w:w="15" w:type="dxa"/>
            </w:tcMar>
            <w:vAlign w:val="center"/>
          </w:tcPr>
          <w:p w14:paraId="0BEB134A" w14:textId="1433F151" w:rsidR="1612F9A0" w:rsidRDefault="1612F9A0" w:rsidP="1612F9A0">
            <w:r w:rsidRPr="1612F9A0">
              <w:rPr>
                <w:rFonts w:ascii="Calibri" w:eastAsia="Calibri" w:hAnsi="Calibri" w:cs="Calibri"/>
                <w:b/>
                <w:bCs/>
                <w:color w:val="000000" w:themeColor="text1"/>
              </w:rPr>
              <w:t xml:space="preserve"> </w:t>
            </w:r>
          </w:p>
        </w:tc>
      </w:tr>
      <w:tr w:rsidR="1612F9A0" w14:paraId="22D0A25E" w14:textId="77777777" w:rsidTr="008E3590">
        <w:trPr>
          <w:trHeight w:val="525"/>
        </w:trPr>
        <w:tc>
          <w:tcPr>
            <w:tcW w:w="1920" w:type="dxa"/>
            <w:vMerge/>
            <w:vAlign w:val="center"/>
          </w:tcPr>
          <w:p w14:paraId="510F3D9A" w14:textId="77777777" w:rsidR="00D84E50" w:rsidRDefault="00D84E50"/>
        </w:tc>
        <w:tc>
          <w:tcPr>
            <w:tcW w:w="3525" w:type="dxa"/>
            <w:tcMar>
              <w:top w:w="15" w:type="dxa"/>
              <w:left w:w="15" w:type="dxa"/>
              <w:right w:w="15" w:type="dxa"/>
            </w:tcMar>
            <w:vAlign w:val="center"/>
          </w:tcPr>
          <w:p w14:paraId="37C85CCE" w14:textId="07A7AE20" w:rsidR="1612F9A0" w:rsidRDefault="1612F9A0" w:rsidP="1612F9A0">
            <w:r w:rsidRPr="1612F9A0">
              <w:rPr>
                <w:rFonts w:ascii="Calibri" w:eastAsia="Calibri" w:hAnsi="Calibri" w:cs="Calibri"/>
                <w:color w:val="000000" w:themeColor="text1"/>
                <w:sz w:val="22"/>
                <w:szCs w:val="22"/>
              </w:rPr>
              <w:t>SFP:Ericsson-1000BASE-SX -Pluggable</w:t>
            </w:r>
          </w:p>
        </w:tc>
        <w:tc>
          <w:tcPr>
            <w:tcW w:w="1035" w:type="dxa"/>
            <w:tcMar>
              <w:top w:w="15" w:type="dxa"/>
              <w:left w:w="15" w:type="dxa"/>
              <w:right w:w="15" w:type="dxa"/>
            </w:tcMar>
            <w:vAlign w:val="bottom"/>
          </w:tcPr>
          <w:p w14:paraId="4F2A971E" w14:textId="694E7604" w:rsidR="1612F9A0" w:rsidRDefault="1612F9A0" w:rsidP="1612F9A0">
            <w:r w:rsidRPr="1612F9A0">
              <w:rPr>
                <w:rFonts w:ascii="Times New Roman" w:hAnsi="Times New Roman"/>
                <w:color w:val="000000" w:themeColor="text1"/>
                <w:sz w:val="24"/>
                <w:szCs w:val="24"/>
              </w:rPr>
              <w:t xml:space="preserve"> </w:t>
            </w:r>
          </w:p>
        </w:tc>
      </w:tr>
      <w:tr w:rsidR="1612F9A0" w14:paraId="0F2AE71C" w14:textId="77777777" w:rsidTr="008E3590">
        <w:trPr>
          <w:trHeight w:val="615"/>
        </w:trPr>
        <w:tc>
          <w:tcPr>
            <w:tcW w:w="1920" w:type="dxa"/>
            <w:vMerge/>
            <w:vAlign w:val="center"/>
          </w:tcPr>
          <w:p w14:paraId="24C36942" w14:textId="77777777" w:rsidR="00D84E50" w:rsidRDefault="00D84E50"/>
        </w:tc>
        <w:tc>
          <w:tcPr>
            <w:tcW w:w="3525" w:type="dxa"/>
            <w:tcMar>
              <w:top w:w="15" w:type="dxa"/>
              <w:left w:w="15" w:type="dxa"/>
              <w:right w:w="15" w:type="dxa"/>
            </w:tcMar>
            <w:vAlign w:val="center"/>
          </w:tcPr>
          <w:p w14:paraId="38968D97" w14:textId="652BD6EB" w:rsidR="1612F9A0" w:rsidRDefault="1612F9A0" w:rsidP="1612F9A0">
            <w:r w:rsidRPr="1612F9A0">
              <w:rPr>
                <w:rFonts w:ascii="Calibri" w:eastAsia="Calibri" w:hAnsi="Calibri" w:cs="Calibri"/>
                <w:color w:val="000000" w:themeColor="text1"/>
                <w:sz w:val="22"/>
                <w:szCs w:val="22"/>
              </w:rPr>
              <w:t>SFP:Ericsson-1000BASE-LX -Pluggable</w:t>
            </w:r>
          </w:p>
        </w:tc>
        <w:tc>
          <w:tcPr>
            <w:tcW w:w="1035" w:type="dxa"/>
            <w:tcMar>
              <w:top w:w="15" w:type="dxa"/>
              <w:left w:w="15" w:type="dxa"/>
              <w:right w:w="15" w:type="dxa"/>
            </w:tcMar>
            <w:vAlign w:val="bottom"/>
          </w:tcPr>
          <w:p w14:paraId="1C375D36" w14:textId="37BFA6F0" w:rsidR="1612F9A0" w:rsidRDefault="1612F9A0" w:rsidP="1612F9A0">
            <w:r w:rsidRPr="1612F9A0">
              <w:rPr>
                <w:rFonts w:ascii="Times New Roman" w:hAnsi="Times New Roman"/>
                <w:color w:val="000000" w:themeColor="text1"/>
                <w:sz w:val="24"/>
                <w:szCs w:val="24"/>
              </w:rPr>
              <w:t xml:space="preserve"> </w:t>
            </w:r>
          </w:p>
        </w:tc>
      </w:tr>
      <w:tr w:rsidR="1612F9A0" w14:paraId="7C97FAA2" w14:textId="77777777" w:rsidTr="008E3590">
        <w:trPr>
          <w:trHeight w:val="750"/>
        </w:trPr>
        <w:tc>
          <w:tcPr>
            <w:tcW w:w="1920" w:type="dxa"/>
            <w:vMerge/>
            <w:vAlign w:val="center"/>
          </w:tcPr>
          <w:p w14:paraId="6E882B02" w14:textId="77777777" w:rsidR="00D84E50" w:rsidRDefault="00D84E50"/>
        </w:tc>
        <w:tc>
          <w:tcPr>
            <w:tcW w:w="3525" w:type="dxa"/>
            <w:tcMar>
              <w:top w:w="15" w:type="dxa"/>
              <w:left w:w="15" w:type="dxa"/>
              <w:right w:w="15" w:type="dxa"/>
            </w:tcMar>
            <w:vAlign w:val="center"/>
          </w:tcPr>
          <w:p w14:paraId="35BC6D2E" w14:textId="4FC0287F" w:rsidR="1612F9A0" w:rsidRDefault="1612F9A0" w:rsidP="1612F9A0">
            <w:r w:rsidRPr="1612F9A0">
              <w:rPr>
                <w:rFonts w:ascii="Calibri" w:eastAsia="Calibri" w:hAnsi="Calibri" w:cs="Calibri"/>
                <w:color w:val="000000" w:themeColor="text1"/>
                <w:sz w:val="22"/>
                <w:szCs w:val="22"/>
              </w:rPr>
              <w:t>SFP:Ericsson-1000BASE-LX20 -Pluggable</w:t>
            </w:r>
          </w:p>
        </w:tc>
        <w:tc>
          <w:tcPr>
            <w:tcW w:w="1035" w:type="dxa"/>
            <w:tcMar>
              <w:top w:w="15" w:type="dxa"/>
              <w:left w:w="15" w:type="dxa"/>
              <w:right w:w="15" w:type="dxa"/>
            </w:tcMar>
            <w:vAlign w:val="bottom"/>
          </w:tcPr>
          <w:p w14:paraId="1638C45F" w14:textId="466CCC3F" w:rsidR="1612F9A0" w:rsidRDefault="1612F9A0" w:rsidP="1612F9A0">
            <w:r w:rsidRPr="1612F9A0">
              <w:rPr>
                <w:rFonts w:ascii="Times New Roman" w:hAnsi="Times New Roman"/>
                <w:color w:val="000000" w:themeColor="text1"/>
                <w:sz w:val="24"/>
                <w:szCs w:val="24"/>
              </w:rPr>
              <w:t xml:space="preserve"> </w:t>
            </w:r>
          </w:p>
        </w:tc>
      </w:tr>
      <w:tr w:rsidR="1612F9A0" w14:paraId="6A849632" w14:textId="77777777" w:rsidTr="008E3590">
        <w:trPr>
          <w:trHeight w:val="675"/>
        </w:trPr>
        <w:tc>
          <w:tcPr>
            <w:tcW w:w="1920" w:type="dxa"/>
            <w:vMerge/>
            <w:vAlign w:val="center"/>
          </w:tcPr>
          <w:p w14:paraId="0513FC67" w14:textId="77777777" w:rsidR="00D84E50" w:rsidRDefault="00D84E50"/>
        </w:tc>
        <w:tc>
          <w:tcPr>
            <w:tcW w:w="3525" w:type="dxa"/>
            <w:tcMar>
              <w:top w:w="15" w:type="dxa"/>
              <w:left w:w="15" w:type="dxa"/>
              <w:right w:w="15" w:type="dxa"/>
            </w:tcMar>
            <w:vAlign w:val="center"/>
          </w:tcPr>
          <w:p w14:paraId="5A622B87" w14:textId="639AE6DC" w:rsidR="1612F9A0" w:rsidRDefault="1612F9A0" w:rsidP="1612F9A0">
            <w:r w:rsidRPr="1612F9A0">
              <w:rPr>
                <w:rFonts w:ascii="Calibri" w:eastAsia="Calibri" w:hAnsi="Calibri" w:cs="Calibri"/>
                <w:color w:val="000000" w:themeColor="text1"/>
                <w:sz w:val="22"/>
                <w:szCs w:val="22"/>
              </w:rPr>
              <w:t>SFP:Ericsson-10GBASE-SR -Pluggable</w:t>
            </w:r>
          </w:p>
        </w:tc>
        <w:tc>
          <w:tcPr>
            <w:tcW w:w="1035" w:type="dxa"/>
            <w:tcMar>
              <w:top w:w="15" w:type="dxa"/>
              <w:left w:w="15" w:type="dxa"/>
              <w:right w:w="15" w:type="dxa"/>
            </w:tcMar>
            <w:vAlign w:val="bottom"/>
          </w:tcPr>
          <w:p w14:paraId="71CFD39C" w14:textId="67935EC0" w:rsidR="1612F9A0" w:rsidRDefault="1612F9A0" w:rsidP="1612F9A0">
            <w:r w:rsidRPr="1612F9A0">
              <w:rPr>
                <w:rFonts w:ascii="Times New Roman" w:hAnsi="Times New Roman"/>
                <w:color w:val="000000" w:themeColor="text1"/>
                <w:sz w:val="24"/>
                <w:szCs w:val="24"/>
              </w:rPr>
              <w:t xml:space="preserve"> </w:t>
            </w:r>
          </w:p>
        </w:tc>
      </w:tr>
      <w:tr w:rsidR="1612F9A0" w14:paraId="6BFECEFC" w14:textId="77777777" w:rsidTr="008E3590">
        <w:trPr>
          <w:trHeight w:val="735"/>
        </w:trPr>
        <w:tc>
          <w:tcPr>
            <w:tcW w:w="1920" w:type="dxa"/>
            <w:vMerge/>
            <w:vAlign w:val="center"/>
          </w:tcPr>
          <w:p w14:paraId="3F1A36A3" w14:textId="77777777" w:rsidR="00D84E50" w:rsidRDefault="00D84E50"/>
        </w:tc>
        <w:tc>
          <w:tcPr>
            <w:tcW w:w="3525" w:type="dxa"/>
            <w:tcMar>
              <w:top w:w="15" w:type="dxa"/>
              <w:left w:w="15" w:type="dxa"/>
              <w:right w:w="15" w:type="dxa"/>
            </w:tcMar>
            <w:vAlign w:val="center"/>
          </w:tcPr>
          <w:p w14:paraId="71CD0C9B" w14:textId="45CB1AFF" w:rsidR="1612F9A0" w:rsidRDefault="1612F9A0" w:rsidP="1612F9A0">
            <w:r w:rsidRPr="1612F9A0">
              <w:rPr>
                <w:rFonts w:ascii="Calibri" w:eastAsia="Calibri" w:hAnsi="Calibri" w:cs="Calibri"/>
                <w:color w:val="000000" w:themeColor="text1"/>
                <w:sz w:val="22"/>
                <w:szCs w:val="22"/>
              </w:rPr>
              <w:t>SFP:Ericsson-10GBASE-LR -Pluggable</w:t>
            </w:r>
          </w:p>
        </w:tc>
        <w:tc>
          <w:tcPr>
            <w:tcW w:w="1035" w:type="dxa"/>
            <w:tcMar>
              <w:top w:w="15" w:type="dxa"/>
              <w:left w:w="15" w:type="dxa"/>
              <w:right w:w="15" w:type="dxa"/>
            </w:tcMar>
            <w:vAlign w:val="bottom"/>
          </w:tcPr>
          <w:p w14:paraId="4ABB5D4C" w14:textId="42A3328D" w:rsidR="1612F9A0" w:rsidRDefault="1612F9A0" w:rsidP="1612F9A0">
            <w:r w:rsidRPr="1612F9A0">
              <w:rPr>
                <w:rFonts w:ascii="Times New Roman" w:hAnsi="Times New Roman"/>
                <w:color w:val="000000" w:themeColor="text1"/>
                <w:sz w:val="24"/>
                <w:szCs w:val="24"/>
              </w:rPr>
              <w:t xml:space="preserve"> </w:t>
            </w:r>
          </w:p>
        </w:tc>
      </w:tr>
      <w:tr w:rsidR="1612F9A0" w14:paraId="0FD5611E" w14:textId="77777777" w:rsidTr="008E3590">
        <w:trPr>
          <w:trHeight w:val="600"/>
        </w:trPr>
        <w:tc>
          <w:tcPr>
            <w:tcW w:w="1920" w:type="dxa"/>
            <w:vMerge/>
            <w:vAlign w:val="center"/>
          </w:tcPr>
          <w:p w14:paraId="59174A9F" w14:textId="77777777" w:rsidR="00D84E50" w:rsidRDefault="00D84E50"/>
        </w:tc>
        <w:tc>
          <w:tcPr>
            <w:tcW w:w="3525" w:type="dxa"/>
            <w:tcMar>
              <w:top w:w="15" w:type="dxa"/>
              <w:left w:w="15" w:type="dxa"/>
              <w:right w:w="15" w:type="dxa"/>
            </w:tcMar>
            <w:vAlign w:val="center"/>
          </w:tcPr>
          <w:p w14:paraId="0F08F27B" w14:textId="7E9877C5" w:rsidR="1612F9A0" w:rsidRDefault="1612F9A0" w:rsidP="1612F9A0">
            <w:r w:rsidRPr="1612F9A0">
              <w:rPr>
                <w:rFonts w:ascii="Calibri" w:eastAsia="Calibri" w:hAnsi="Calibri" w:cs="Calibri"/>
                <w:color w:val="000000" w:themeColor="text1"/>
                <w:sz w:val="22"/>
                <w:szCs w:val="22"/>
              </w:rPr>
              <w:t>SFP:Ericsson-10GBASE-BX20 -Pluggable</w:t>
            </w:r>
          </w:p>
        </w:tc>
        <w:tc>
          <w:tcPr>
            <w:tcW w:w="1035" w:type="dxa"/>
            <w:tcMar>
              <w:top w:w="15" w:type="dxa"/>
              <w:left w:w="15" w:type="dxa"/>
              <w:right w:w="15" w:type="dxa"/>
            </w:tcMar>
            <w:vAlign w:val="bottom"/>
          </w:tcPr>
          <w:p w14:paraId="697D2B3B" w14:textId="5224F9A1" w:rsidR="1612F9A0" w:rsidRDefault="1612F9A0" w:rsidP="1612F9A0">
            <w:r w:rsidRPr="1612F9A0">
              <w:rPr>
                <w:rFonts w:ascii="Times New Roman" w:hAnsi="Times New Roman"/>
                <w:color w:val="000000" w:themeColor="text1"/>
                <w:sz w:val="24"/>
                <w:szCs w:val="24"/>
              </w:rPr>
              <w:t xml:space="preserve"> </w:t>
            </w:r>
          </w:p>
        </w:tc>
      </w:tr>
      <w:tr w:rsidR="1612F9A0" w14:paraId="1FD31DF8" w14:textId="77777777" w:rsidTr="008E3590">
        <w:trPr>
          <w:trHeight w:val="585"/>
        </w:trPr>
        <w:tc>
          <w:tcPr>
            <w:tcW w:w="1920" w:type="dxa"/>
            <w:vMerge/>
            <w:vAlign w:val="center"/>
          </w:tcPr>
          <w:p w14:paraId="0FF4C246" w14:textId="77777777" w:rsidR="00D84E50" w:rsidRDefault="00D84E50"/>
        </w:tc>
        <w:tc>
          <w:tcPr>
            <w:tcW w:w="3525" w:type="dxa"/>
            <w:tcMar>
              <w:top w:w="15" w:type="dxa"/>
              <w:left w:w="15" w:type="dxa"/>
              <w:right w:w="15" w:type="dxa"/>
            </w:tcMar>
            <w:vAlign w:val="center"/>
          </w:tcPr>
          <w:p w14:paraId="086F0AB2" w14:textId="237327CA" w:rsidR="1612F9A0" w:rsidRDefault="1612F9A0" w:rsidP="1612F9A0">
            <w:r w:rsidRPr="1612F9A0">
              <w:rPr>
                <w:rFonts w:ascii="Calibri" w:eastAsia="Calibri" w:hAnsi="Calibri" w:cs="Calibri"/>
                <w:color w:val="000000" w:themeColor="text1"/>
                <w:sz w:val="22"/>
                <w:szCs w:val="22"/>
              </w:rPr>
              <w:t>SFP:Ericsson-10GBASE-BX30 -Pluggable</w:t>
            </w:r>
          </w:p>
        </w:tc>
        <w:tc>
          <w:tcPr>
            <w:tcW w:w="1035" w:type="dxa"/>
            <w:tcMar>
              <w:top w:w="15" w:type="dxa"/>
              <w:left w:w="15" w:type="dxa"/>
              <w:right w:w="15" w:type="dxa"/>
            </w:tcMar>
            <w:vAlign w:val="bottom"/>
          </w:tcPr>
          <w:p w14:paraId="350FDD25" w14:textId="44D4ADC0" w:rsidR="1612F9A0" w:rsidRDefault="1612F9A0" w:rsidP="1612F9A0">
            <w:r w:rsidRPr="1612F9A0">
              <w:rPr>
                <w:rFonts w:ascii="Times New Roman" w:hAnsi="Times New Roman"/>
                <w:color w:val="000000" w:themeColor="text1"/>
                <w:sz w:val="24"/>
                <w:szCs w:val="24"/>
              </w:rPr>
              <w:t xml:space="preserve"> </w:t>
            </w:r>
          </w:p>
        </w:tc>
      </w:tr>
      <w:tr w:rsidR="1612F9A0" w14:paraId="4E44F5BC" w14:textId="77777777" w:rsidTr="008E3590">
        <w:trPr>
          <w:trHeight w:val="555"/>
        </w:trPr>
        <w:tc>
          <w:tcPr>
            <w:tcW w:w="1920" w:type="dxa"/>
            <w:vMerge/>
            <w:vAlign w:val="center"/>
          </w:tcPr>
          <w:p w14:paraId="5C2DB961" w14:textId="77777777" w:rsidR="00D84E50" w:rsidRDefault="00D84E50"/>
        </w:tc>
        <w:tc>
          <w:tcPr>
            <w:tcW w:w="3525" w:type="dxa"/>
            <w:tcMar>
              <w:top w:w="15" w:type="dxa"/>
              <w:left w:w="15" w:type="dxa"/>
              <w:right w:w="15" w:type="dxa"/>
            </w:tcMar>
            <w:vAlign w:val="center"/>
          </w:tcPr>
          <w:p w14:paraId="687E8EA8" w14:textId="3FCFED3F" w:rsidR="1612F9A0" w:rsidRDefault="1612F9A0" w:rsidP="1612F9A0">
            <w:r w:rsidRPr="1612F9A0">
              <w:rPr>
                <w:rFonts w:ascii="Calibri" w:eastAsia="Calibri" w:hAnsi="Calibri" w:cs="Calibri"/>
                <w:color w:val="000000" w:themeColor="text1"/>
                <w:sz w:val="22"/>
                <w:szCs w:val="22"/>
              </w:rPr>
              <w:t>SFP:Ericsson-1000BASE-BX10 -Pluggable</w:t>
            </w:r>
          </w:p>
        </w:tc>
        <w:tc>
          <w:tcPr>
            <w:tcW w:w="1035" w:type="dxa"/>
            <w:tcMar>
              <w:top w:w="15" w:type="dxa"/>
              <w:left w:w="15" w:type="dxa"/>
              <w:right w:w="15" w:type="dxa"/>
            </w:tcMar>
            <w:vAlign w:val="bottom"/>
          </w:tcPr>
          <w:p w14:paraId="05920F39" w14:textId="42CA3112" w:rsidR="1612F9A0" w:rsidRDefault="1612F9A0" w:rsidP="1612F9A0">
            <w:r w:rsidRPr="1612F9A0">
              <w:rPr>
                <w:rFonts w:ascii="Times New Roman" w:hAnsi="Times New Roman"/>
                <w:color w:val="000000" w:themeColor="text1"/>
                <w:sz w:val="24"/>
                <w:szCs w:val="24"/>
              </w:rPr>
              <w:t xml:space="preserve"> </w:t>
            </w:r>
          </w:p>
        </w:tc>
      </w:tr>
      <w:tr w:rsidR="1612F9A0" w14:paraId="09A65BB1" w14:textId="77777777" w:rsidTr="008E3590">
        <w:trPr>
          <w:trHeight w:val="585"/>
        </w:trPr>
        <w:tc>
          <w:tcPr>
            <w:tcW w:w="1920" w:type="dxa"/>
            <w:vMerge/>
            <w:vAlign w:val="center"/>
          </w:tcPr>
          <w:p w14:paraId="19B8FB6E" w14:textId="77777777" w:rsidR="00D84E50" w:rsidRDefault="00D84E50"/>
        </w:tc>
        <w:tc>
          <w:tcPr>
            <w:tcW w:w="3525" w:type="dxa"/>
            <w:tcMar>
              <w:top w:w="15" w:type="dxa"/>
              <w:left w:w="15" w:type="dxa"/>
              <w:right w:w="15" w:type="dxa"/>
            </w:tcMar>
            <w:vAlign w:val="center"/>
          </w:tcPr>
          <w:p w14:paraId="742AC5E2" w14:textId="3E3EE7FD" w:rsidR="1612F9A0" w:rsidRDefault="1612F9A0" w:rsidP="1612F9A0">
            <w:r w:rsidRPr="1612F9A0">
              <w:rPr>
                <w:rFonts w:ascii="Calibri" w:eastAsia="Calibri" w:hAnsi="Calibri" w:cs="Calibri"/>
                <w:color w:val="000000" w:themeColor="text1"/>
                <w:sz w:val="22"/>
                <w:szCs w:val="22"/>
              </w:rPr>
              <w:t>SFP:Ericsson-1000BASE-BX20 -Pluggable</w:t>
            </w:r>
          </w:p>
        </w:tc>
        <w:tc>
          <w:tcPr>
            <w:tcW w:w="1035" w:type="dxa"/>
            <w:tcMar>
              <w:top w:w="15" w:type="dxa"/>
              <w:left w:w="15" w:type="dxa"/>
              <w:right w:w="15" w:type="dxa"/>
            </w:tcMar>
            <w:vAlign w:val="bottom"/>
          </w:tcPr>
          <w:p w14:paraId="2284DA56" w14:textId="314775C6" w:rsidR="1612F9A0" w:rsidRDefault="1612F9A0" w:rsidP="1612F9A0">
            <w:r w:rsidRPr="1612F9A0">
              <w:rPr>
                <w:rFonts w:ascii="Times New Roman" w:hAnsi="Times New Roman"/>
                <w:color w:val="000000" w:themeColor="text1"/>
                <w:sz w:val="24"/>
                <w:szCs w:val="24"/>
              </w:rPr>
              <w:t xml:space="preserve"> </w:t>
            </w:r>
          </w:p>
        </w:tc>
      </w:tr>
      <w:tr w:rsidR="1612F9A0" w14:paraId="42EAE30A" w14:textId="77777777" w:rsidTr="008E3590">
        <w:trPr>
          <w:trHeight w:val="615"/>
        </w:trPr>
        <w:tc>
          <w:tcPr>
            <w:tcW w:w="1920" w:type="dxa"/>
            <w:vMerge/>
            <w:vAlign w:val="center"/>
          </w:tcPr>
          <w:p w14:paraId="0B4DDA96" w14:textId="77777777" w:rsidR="00D84E50" w:rsidRDefault="00D84E50"/>
        </w:tc>
        <w:tc>
          <w:tcPr>
            <w:tcW w:w="3525" w:type="dxa"/>
            <w:tcMar>
              <w:top w:w="15" w:type="dxa"/>
              <w:left w:w="15" w:type="dxa"/>
              <w:right w:w="15" w:type="dxa"/>
            </w:tcMar>
            <w:vAlign w:val="center"/>
          </w:tcPr>
          <w:p w14:paraId="7AE9525A" w14:textId="15580458" w:rsidR="1612F9A0" w:rsidRDefault="1612F9A0" w:rsidP="1612F9A0">
            <w:r w:rsidRPr="1612F9A0">
              <w:rPr>
                <w:rFonts w:ascii="Calibri" w:eastAsia="Calibri" w:hAnsi="Calibri" w:cs="Calibri"/>
                <w:color w:val="000000" w:themeColor="text1"/>
                <w:sz w:val="22"/>
                <w:szCs w:val="22"/>
              </w:rPr>
              <w:t>SFP:Ericsson-1000BASE-BX40 -Pluggable</w:t>
            </w:r>
          </w:p>
        </w:tc>
        <w:tc>
          <w:tcPr>
            <w:tcW w:w="1035" w:type="dxa"/>
            <w:tcMar>
              <w:top w:w="15" w:type="dxa"/>
              <w:left w:w="15" w:type="dxa"/>
              <w:right w:w="15" w:type="dxa"/>
            </w:tcMar>
            <w:vAlign w:val="bottom"/>
          </w:tcPr>
          <w:p w14:paraId="7EDEC38A" w14:textId="5D11E95A" w:rsidR="1612F9A0" w:rsidRDefault="1612F9A0" w:rsidP="1612F9A0">
            <w:r w:rsidRPr="1612F9A0">
              <w:rPr>
                <w:rFonts w:ascii="Times New Roman" w:hAnsi="Times New Roman"/>
                <w:color w:val="000000" w:themeColor="text1"/>
                <w:sz w:val="24"/>
                <w:szCs w:val="24"/>
              </w:rPr>
              <w:t xml:space="preserve"> </w:t>
            </w:r>
          </w:p>
        </w:tc>
      </w:tr>
      <w:tr w:rsidR="1612F9A0" w14:paraId="060B379B" w14:textId="77777777" w:rsidTr="008E3590">
        <w:trPr>
          <w:trHeight w:val="705"/>
        </w:trPr>
        <w:tc>
          <w:tcPr>
            <w:tcW w:w="1920" w:type="dxa"/>
            <w:vMerge/>
            <w:vAlign w:val="center"/>
          </w:tcPr>
          <w:p w14:paraId="204C966A" w14:textId="77777777" w:rsidR="00D84E50" w:rsidRDefault="00D84E50"/>
        </w:tc>
        <w:tc>
          <w:tcPr>
            <w:tcW w:w="3525" w:type="dxa"/>
            <w:tcMar>
              <w:top w:w="15" w:type="dxa"/>
              <w:left w:w="15" w:type="dxa"/>
              <w:right w:w="15" w:type="dxa"/>
            </w:tcMar>
            <w:vAlign w:val="center"/>
          </w:tcPr>
          <w:p w14:paraId="3FB20441" w14:textId="4EADC61B" w:rsidR="1612F9A0" w:rsidRDefault="1612F9A0" w:rsidP="1612F9A0">
            <w:r w:rsidRPr="1612F9A0">
              <w:rPr>
                <w:rFonts w:ascii="Calibri" w:eastAsia="Calibri" w:hAnsi="Calibri" w:cs="Calibri"/>
                <w:color w:val="000000" w:themeColor="text1"/>
                <w:sz w:val="22"/>
                <w:szCs w:val="22"/>
              </w:rPr>
              <w:t>SFP:Ericsson-1000BASE-LX10 -Pluggable</w:t>
            </w:r>
          </w:p>
        </w:tc>
        <w:tc>
          <w:tcPr>
            <w:tcW w:w="1035" w:type="dxa"/>
            <w:tcMar>
              <w:top w:w="15" w:type="dxa"/>
              <w:left w:w="15" w:type="dxa"/>
              <w:right w:w="15" w:type="dxa"/>
            </w:tcMar>
            <w:vAlign w:val="bottom"/>
          </w:tcPr>
          <w:p w14:paraId="4CA02550" w14:textId="0A9DC7AF" w:rsidR="1612F9A0" w:rsidRDefault="1612F9A0" w:rsidP="1612F9A0">
            <w:r w:rsidRPr="1612F9A0">
              <w:rPr>
                <w:rFonts w:ascii="Times New Roman" w:hAnsi="Times New Roman"/>
                <w:color w:val="000000" w:themeColor="text1"/>
                <w:sz w:val="24"/>
                <w:szCs w:val="24"/>
              </w:rPr>
              <w:t xml:space="preserve"> </w:t>
            </w:r>
          </w:p>
        </w:tc>
      </w:tr>
      <w:tr w:rsidR="1612F9A0" w14:paraId="40942C09" w14:textId="77777777" w:rsidTr="008E3590">
        <w:trPr>
          <w:trHeight w:val="675"/>
        </w:trPr>
        <w:tc>
          <w:tcPr>
            <w:tcW w:w="1920" w:type="dxa"/>
            <w:vMerge/>
            <w:vAlign w:val="center"/>
          </w:tcPr>
          <w:p w14:paraId="35C7EAD5" w14:textId="77777777" w:rsidR="00D84E50" w:rsidRDefault="00D84E50"/>
        </w:tc>
        <w:tc>
          <w:tcPr>
            <w:tcW w:w="3525" w:type="dxa"/>
            <w:tcMar>
              <w:top w:w="15" w:type="dxa"/>
              <w:left w:w="15" w:type="dxa"/>
              <w:right w:w="15" w:type="dxa"/>
            </w:tcMar>
            <w:vAlign w:val="center"/>
          </w:tcPr>
          <w:p w14:paraId="1B7E66D8" w14:textId="0389C54F" w:rsidR="1612F9A0" w:rsidRDefault="1612F9A0" w:rsidP="1612F9A0">
            <w:r w:rsidRPr="1612F9A0">
              <w:rPr>
                <w:rFonts w:ascii="Calibri" w:eastAsia="Calibri" w:hAnsi="Calibri" w:cs="Calibri"/>
                <w:color w:val="000000" w:themeColor="text1"/>
                <w:sz w:val="22"/>
                <w:szCs w:val="22"/>
              </w:rPr>
              <w:t>SFP:Ericsson-1000BASE-LX40 -Pluggable</w:t>
            </w:r>
          </w:p>
        </w:tc>
        <w:tc>
          <w:tcPr>
            <w:tcW w:w="1035" w:type="dxa"/>
            <w:tcMar>
              <w:top w:w="15" w:type="dxa"/>
              <w:left w:w="15" w:type="dxa"/>
              <w:right w:w="15" w:type="dxa"/>
            </w:tcMar>
            <w:vAlign w:val="bottom"/>
          </w:tcPr>
          <w:p w14:paraId="7135E66A" w14:textId="06C30335" w:rsidR="1612F9A0" w:rsidRDefault="1612F9A0" w:rsidP="1612F9A0">
            <w:pPr>
              <w:rPr>
                <w:rFonts w:ascii="Times New Roman" w:hAnsi="Times New Roman"/>
                <w:color w:val="000000" w:themeColor="text1"/>
                <w:sz w:val="24"/>
                <w:szCs w:val="24"/>
              </w:rPr>
            </w:pPr>
          </w:p>
        </w:tc>
      </w:tr>
    </w:tbl>
    <w:p w14:paraId="761EDE2E" w14:textId="79D65B7F" w:rsidR="1612F9A0" w:rsidRDefault="1612F9A0" w:rsidP="1612F9A0">
      <w:pPr>
        <w:pStyle w:val="BodyText"/>
        <w:rPr>
          <w:lang w:val="en-CA"/>
        </w:rPr>
      </w:pPr>
    </w:p>
    <w:p w14:paraId="789B8626" w14:textId="77777777" w:rsidR="008E499D" w:rsidRDefault="008E499D" w:rsidP="008E499D">
      <w:pPr>
        <w:pStyle w:val="Heading3"/>
        <w:rPr>
          <w:lang w:val="en-CA"/>
        </w:rPr>
      </w:pPr>
      <w:bookmarkStart w:id="96" w:name="_Toc834388469"/>
      <w:r w:rsidRPr="332B3AB8">
        <w:rPr>
          <w:lang w:val="en-CA"/>
        </w:rPr>
        <w:t>Port Compatibility</w:t>
      </w:r>
      <w:bookmarkEnd w:id="96"/>
      <w:r w:rsidRPr="332B3AB8">
        <w:rPr>
          <w:lang w:val="en-CA"/>
        </w:rPr>
        <w:t xml:space="preserve"> </w:t>
      </w:r>
    </w:p>
    <w:p w14:paraId="01764D5B" w14:textId="77777777" w:rsidR="008E499D" w:rsidRDefault="008E499D" w:rsidP="008E499D">
      <w:pPr>
        <w:pStyle w:val="Heading4"/>
        <w:rPr>
          <w:lang w:val="en-CA"/>
        </w:rPr>
      </w:pPr>
      <w:r w:rsidRPr="332B3AB8">
        <w:rPr>
          <w:lang w:val="en-CA"/>
        </w:rPr>
        <w:t>Card Ports</w:t>
      </w:r>
    </w:p>
    <w:p w14:paraId="3BB5178B" w14:textId="0E6F9BC7" w:rsidR="7E36AB69" w:rsidRDefault="7E36AB69" w:rsidP="1612F9A0">
      <w:pPr>
        <w:pStyle w:val="BodyText"/>
        <w:rPr>
          <w:lang w:val="en-CA"/>
        </w:rPr>
      </w:pPr>
      <w:r w:rsidRPr="1612F9A0">
        <w:rPr>
          <w:lang w:val="en-CA"/>
        </w:rPr>
        <w:t>NA</w:t>
      </w:r>
    </w:p>
    <w:p w14:paraId="32823EC0" w14:textId="77777777" w:rsidR="008E499D" w:rsidRDefault="008E499D" w:rsidP="008E499D">
      <w:pPr>
        <w:pStyle w:val="Heading4"/>
        <w:rPr>
          <w:lang w:val="en-CA"/>
        </w:rPr>
      </w:pPr>
      <w:r w:rsidRPr="332B3AB8">
        <w:rPr>
          <w:lang w:val="en-CA"/>
        </w:rPr>
        <w:t>Device Ports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035"/>
        <w:gridCol w:w="1035"/>
        <w:gridCol w:w="1035"/>
        <w:gridCol w:w="1035"/>
        <w:gridCol w:w="1035"/>
        <w:gridCol w:w="1035"/>
        <w:gridCol w:w="1035"/>
      </w:tblGrid>
      <w:tr w:rsidR="1612F9A0" w14:paraId="1F309DC2" w14:textId="77777777" w:rsidTr="00681D11">
        <w:trPr>
          <w:trHeight w:val="1035"/>
        </w:trPr>
        <w:tc>
          <w:tcPr>
            <w:tcW w:w="1035" w:type="dxa"/>
            <w:vMerge w:val="restart"/>
            <w:shd w:val="clear" w:color="auto" w:fill="548DD4" w:themeFill="text2" w:themeFillTint="99"/>
            <w:tcMar>
              <w:top w:w="15" w:type="dxa"/>
              <w:left w:w="15" w:type="dxa"/>
              <w:right w:w="15" w:type="dxa"/>
            </w:tcMar>
            <w:vAlign w:val="center"/>
          </w:tcPr>
          <w:p w14:paraId="65ABD162" w14:textId="6B9BBBAB" w:rsidR="1612F9A0" w:rsidRDefault="1612F9A0" w:rsidP="1612F9A0">
            <w:r w:rsidRPr="1612F9A0">
              <w:rPr>
                <w:rFonts w:ascii="Calibri" w:eastAsia="Calibri" w:hAnsi="Calibri" w:cs="Calibri"/>
                <w:b/>
                <w:bCs/>
                <w:color w:val="000000" w:themeColor="text1"/>
              </w:rPr>
              <w:t>Device Archetype  Instance Name</w:t>
            </w:r>
          </w:p>
        </w:tc>
        <w:tc>
          <w:tcPr>
            <w:tcW w:w="1035" w:type="dxa"/>
            <w:vMerge w:val="restart"/>
            <w:shd w:val="clear" w:color="auto" w:fill="548DD4" w:themeFill="text2" w:themeFillTint="99"/>
            <w:tcMar>
              <w:top w:w="15" w:type="dxa"/>
              <w:left w:w="15" w:type="dxa"/>
              <w:right w:w="15" w:type="dxa"/>
            </w:tcMar>
            <w:vAlign w:val="center"/>
          </w:tcPr>
          <w:p w14:paraId="69D8EA8B" w14:textId="615F0F4F" w:rsidR="1612F9A0" w:rsidRDefault="1612F9A0" w:rsidP="1612F9A0">
            <w:r w:rsidRPr="1612F9A0">
              <w:rPr>
                <w:rFonts w:ascii="Calibri" w:eastAsia="Calibri" w:hAnsi="Calibri" w:cs="Calibri"/>
                <w:b/>
                <w:bCs/>
                <w:color w:val="000000" w:themeColor="text1"/>
              </w:rPr>
              <w:t>Port Archetype</w:t>
            </w:r>
          </w:p>
        </w:tc>
        <w:tc>
          <w:tcPr>
            <w:tcW w:w="1035" w:type="dxa"/>
            <w:vMerge w:val="restart"/>
            <w:shd w:val="clear" w:color="auto" w:fill="548DD4" w:themeFill="text2" w:themeFillTint="99"/>
            <w:tcMar>
              <w:top w:w="15" w:type="dxa"/>
              <w:left w:w="15" w:type="dxa"/>
              <w:right w:w="15" w:type="dxa"/>
            </w:tcMar>
            <w:vAlign w:val="center"/>
          </w:tcPr>
          <w:p w14:paraId="075CF33E" w14:textId="04E7E866" w:rsidR="1612F9A0" w:rsidRDefault="1612F9A0" w:rsidP="1612F9A0">
            <w:r w:rsidRPr="1612F9A0">
              <w:rPr>
                <w:rFonts w:ascii="Calibri" w:eastAsia="Calibri" w:hAnsi="Calibri" w:cs="Calibri"/>
                <w:b/>
                <w:bCs/>
                <w:color w:val="000000" w:themeColor="text1"/>
              </w:rPr>
              <w:t>Port Archetype Instance</w:t>
            </w:r>
          </w:p>
        </w:tc>
        <w:tc>
          <w:tcPr>
            <w:tcW w:w="1035" w:type="dxa"/>
            <w:vMerge w:val="restart"/>
            <w:shd w:val="clear" w:color="auto" w:fill="548DD4" w:themeFill="text2" w:themeFillTint="99"/>
            <w:tcMar>
              <w:top w:w="15" w:type="dxa"/>
              <w:left w:w="15" w:type="dxa"/>
              <w:right w:w="15" w:type="dxa"/>
            </w:tcMar>
            <w:vAlign w:val="center"/>
          </w:tcPr>
          <w:p w14:paraId="4A11E867" w14:textId="74353BFB" w:rsidR="1612F9A0" w:rsidRDefault="1612F9A0" w:rsidP="1612F9A0">
            <w:r w:rsidRPr="1612F9A0">
              <w:rPr>
                <w:rFonts w:ascii="Calibri" w:eastAsia="Calibri" w:hAnsi="Calibri" w:cs="Calibri"/>
                <w:b/>
                <w:bCs/>
                <w:color w:val="000000" w:themeColor="text1"/>
              </w:rPr>
              <w:t>Port Number</w:t>
            </w:r>
          </w:p>
        </w:tc>
        <w:tc>
          <w:tcPr>
            <w:tcW w:w="1035" w:type="dxa"/>
            <w:vMerge w:val="restart"/>
            <w:shd w:val="clear" w:color="auto" w:fill="548DD4" w:themeFill="text2" w:themeFillTint="99"/>
            <w:tcMar>
              <w:top w:w="15" w:type="dxa"/>
              <w:left w:w="15" w:type="dxa"/>
              <w:right w:w="15" w:type="dxa"/>
            </w:tcMar>
            <w:vAlign w:val="center"/>
          </w:tcPr>
          <w:p w14:paraId="4EE95DA1" w14:textId="245F1A0C" w:rsidR="1612F9A0" w:rsidRDefault="1612F9A0" w:rsidP="1612F9A0">
            <w:r w:rsidRPr="1612F9A0">
              <w:rPr>
                <w:rFonts w:ascii="Calibri" w:eastAsia="Calibri" w:hAnsi="Calibri" w:cs="Calibri"/>
                <w:b/>
                <w:bCs/>
                <w:color w:val="000000" w:themeColor="text1"/>
              </w:rPr>
              <w:t>Port Sequence</w:t>
            </w:r>
          </w:p>
        </w:tc>
        <w:tc>
          <w:tcPr>
            <w:tcW w:w="1035" w:type="dxa"/>
            <w:vMerge w:val="restart"/>
            <w:shd w:val="clear" w:color="auto" w:fill="548DD4" w:themeFill="text2" w:themeFillTint="99"/>
            <w:tcMar>
              <w:top w:w="15" w:type="dxa"/>
              <w:left w:w="15" w:type="dxa"/>
              <w:right w:w="15" w:type="dxa"/>
            </w:tcMar>
            <w:vAlign w:val="center"/>
          </w:tcPr>
          <w:p w14:paraId="4E50F983" w14:textId="2FB1EBCC" w:rsidR="1612F9A0" w:rsidRDefault="1612F9A0" w:rsidP="1612F9A0">
            <w:r w:rsidRPr="1612F9A0">
              <w:rPr>
                <w:rFonts w:ascii="Calibri" w:eastAsia="Calibri" w:hAnsi="Calibri" w:cs="Calibri"/>
                <w:b/>
                <w:bCs/>
                <w:color w:val="000000" w:themeColor="text1"/>
              </w:rPr>
              <w:t>Port Type Name</w:t>
            </w:r>
          </w:p>
        </w:tc>
        <w:tc>
          <w:tcPr>
            <w:tcW w:w="1035" w:type="dxa"/>
            <w:vMerge w:val="restart"/>
            <w:shd w:val="clear" w:color="auto" w:fill="548DD4" w:themeFill="text2" w:themeFillTint="99"/>
            <w:tcMar>
              <w:top w:w="15" w:type="dxa"/>
              <w:left w:w="15" w:type="dxa"/>
              <w:right w:w="15" w:type="dxa"/>
            </w:tcMar>
            <w:vAlign w:val="center"/>
          </w:tcPr>
          <w:p w14:paraId="5D9E56F1" w14:textId="26C3FED9" w:rsidR="1612F9A0" w:rsidRDefault="1612F9A0" w:rsidP="1612F9A0">
            <w:r w:rsidRPr="1612F9A0">
              <w:rPr>
                <w:rFonts w:ascii="Calibri" w:eastAsia="Calibri" w:hAnsi="Calibri" w:cs="Calibri"/>
                <w:b/>
                <w:bCs/>
                <w:color w:val="000000" w:themeColor="text1"/>
              </w:rPr>
              <w:t>Logical Interface Required</w:t>
            </w:r>
          </w:p>
        </w:tc>
      </w:tr>
      <w:tr w:rsidR="1612F9A0" w14:paraId="2A239236" w14:textId="77777777" w:rsidTr="00681D11">
        <w:trPr>
          <w:trHeight w:val="315"/>
        </w:trPr>
        <w:tc>
          <w:tcPr>
            <w:tcW w:w="1035" w:type="dxa"/>
            <w:vMerge/>
            <w:vAlign w:val="center"/>
          </w:tcPr>
          <w:p w14:paraId="0B0A6DD4" w14:textId="77777777" w:rsidR="00D84E50" w:rsidRDefault="00D84E50"/>
        </w:tc>
        <w:tc>
          <w:tcPr>
            <w:tcW w:w="1035" w:type="dxa"/>
            <w:vMerge/>
            <w:vAlign w:val="center"/>
          </w:tcPr>
          <w:p w14:paraId="0CC18E6D" w14:textId="77777777" w:rsidR="00D84E50" w:rsidRDefault="00D84E50"/>
        </w:tc>
        <w:tc>
          <w:tcPr>
            <w:tcW w:w="1035" w:type="dxa"/>
            <w:vMerge/>
            <w:vAlign w:val="center"/>
          </w:tcPr>
          <w:p w14:paraId="4F5F6807" w14:textId="77777777" w:rsidR="00D84E50" w:rsidRDefault="00D84E50"/>
        </w:tc>
        <w:tc>
          <w:tcPr>
            <w:tcW w:w="1035" w:type="dxa"/>
            <w:vMerge/>
            <w:vAlign w:val="center"/>
          </w:tcPr>
          <w:p w14:paraId="633A506C" w14:textId="77777777" w:rsidR="00D84E50" w:rsidRDefault="00D84E50"/>
        </w:tc>
        <w:tc>
          <w:tcPr>
            <w:tcW w:w="1035" w:type="dxa"/>
            <w:vMerge/>
            <w:vAlign w:val="center"/>
          </w:tcPr>
          <w:p w14:paraId="73C43714" w14:textId="77777777" w:rsidR="00D84E50" w:rsidRDefault="00D84E50"/>
        </w:tc>
        <w:tc>
          <w:tcPr>
            <w:tcW w:w="1035" w:type="dxa"/>
            <w:vMerge/>
            <w:vAlign w:val="center"/>
          </w:tcPr>
          <w:p w14:paraId="08D66534" w14:textId="77777777" w:rsidR="00D84E50" w:rsidRDefault="00D84E50"/>
        </w:tc>
        <w:tc>
          <w:tcPr>
            <w:tcW w:w="1035" w:type="dxa"/>
            <w:vMerge/>
            <w:vAlign w:val="center"/>
          </w:tcPr>
          <w:p w14:paraId="64C765FC" w14:textId="77777777" w:rsidR="00D84E50" w:rsidRDefault="00D84E50"/>
        </w:tc>
      </w:tr>
      <w:tr w:rsidR="1612F9A0" w14:paraId="779A8D85" w14:textId="77777777" w:rsidTr="00681D11">
        <w:trPr>
          <w:trHeight w:val="315"/>
        </w:trPr>
        <w:tc>
          <w:tcPr>
            <w:tcW w:w="1035" w:type="dxa"/>
            <w:vMerge w:val="restart"/>
            <w:tcMar>
              <w:top w:w="15" w:type="dxa"/>
              <w:left w:w="15" w:type="dxa"/>
              <w:right w:w="15" w:type="dxa"/>
            </w:tcMar>
            <w:vAlign w:val="center"/>
          </w:tcPr>
          <w:p w14:paraId="6EE0CF98" w14:textId="78EAECEE" w:rsidR="1612F9A0" w:rsidRDefault="1612F9A0" w:rsidP="1612F9A0">
            <w:pPr>
              <w:jc w:val="center"/>
              <w:rPr>
                <w:rFonts w:ascii="Calibri" w:eastAsia="Calibri" w:hAnsi="Calibri" w:cs="Calibri"/>
                <w:color w:val="000000" w:themeColor="text1"/>
              </w:rPr>
            </w:pPr>
            <w:r w:rsidRPr="1612F9A0">
              <w:rPr>
                <w:rFonts w:ascii="Calibri" w:eastAsia="Calibri" w:hAnsi="Calibri" w:cs="Calibri"/>
                <w:color w:val="000000" w:themeColor="text1"/>
              </w:rPr>
              <w:t>Ericsson Baseband 66</w:t>
            </w:r>
            <w:r w:rsidR="4EF150C3" w:rsidRPr="1612F9A0">
              <w:rPr>
                <w:rFonts w:ascii="Calibri" w:eastAsia="Calibri" w:hAnsi="Calibri" w:cs="Calibri"/>
                <w:color w:val="000000" w:themeColor="text1"/>
              </w:rPr>
              <w:t>20</w:t>
            </w:r>
          </w:p>
        </w:tc>
        <w:tc>
          <w:tcPr>
            <w:tcW w:w="1035" w:type="dxa"/>
            <w:tcMar>
              <w:top w:w="15" w:type="dxa"/>
              <w:left w:w="15" w:type="dxa"/>
              <w:right w:w="15" w:type="dxa"/>
            </w:tcMar>
            <w:vAlign w:val="center"/>
          </w:tcPr>
          <w:p w14:paraId="2981993D" w14:textId="7FEABEC8" w:rsidR="1612F9A0" w:rsidRDefault="1612F9A0" w:rsidP="1612F9A0">
            <w:r w:rsidRPr="1612F9A0">
              <w:rPr>
                <w:rFonts w:ascii="Calibri" w:eastAsia="Calibri" w:hAnsi="Calibri" w:cs="Calibri"/>
                <w:color w:val="000000" w:themeColor="text1"/>
              </w:rPr>
              <w:t>DC</w:t>
            </w:r>
          </w:p>
        </w:tc>
        <w:tc>
          <w:tcPr>
            <w:tcW w:w="1035" w:type="dxa"/>
            <w:tcMar>
              <w:top w:w="15" w:type="dxa"/>
              <w:left w:w="15" w:type="dxa"/>
              <w:right w:w="15" w:type="dxa"/>
            </w:tcMar>
            <w:vAlign w:val="center"/>
          </w:tcPr>
          <w:p w14:paraId="660CC244" w14:textId="0B12192B" w:rsidR="1612F9A0" w:rsidRDefault="1612F9A0" w:rsidP="1612F9A0">
            <w:r w:rsidRPr="1612F9A0">
              <w:rPr>
                <w:rFonts w:ascii="Calibri" w:eastAsia="Calibri" w:hAnsi="Calibri" w:cs="Calibri"/>
                <w:color w:val="000000" w:themeColor="text1"/>
              </w:rPr>
              <w:t>-48 V DC A</w:t>
            </w:r>
          </w:p>
        </w:tc>
        <w:tc>
          <w:tcPr>
            <w:tcW w:w="1035" w:type="dxa"/>
            <w:tcMar>
              <w:top w:w="15" w:type="dxa"/>
              <w:left w:w="15" w:type="dxa"/>
              <w:right w:w="15" w:type="dxa"/>
            </w:tcMar>
            <w:vAlign w:val="center"/>
          </w:tcPr>
          <w:p w14:paraId="0A2D90DE" w14:textId="5236B717" w:rsidR="1612F9A0" w:rsidRDefault="1612F9A0" w:rsidP="1612F9A0">
            <w:r w:rsidRPr="1612F9A0">
              <w:rPr>
                <w:rFonts w:ascii="Calibri" w:eastAsia="Calibri" w:hAnsi="Calibri" w:cs="Calibri"/>
                <w:color w:val="000000" w:themeColor="text1"/>
              </w:rPr>
              <w:t>1</w:t>
            </w:r>
          </w:p>
        </w:tc>
        <w:tc>
          <w:tcPr>
            <w:tcW w:w="1035" w:type="dxa"/>
            <w:tcMar>
              <w:top w:w="15" w:type="dxa"/>
              <w:left w:w="15" w:type="dxa"/>
              <w:right w:w="15" w:type="dxa"/>
            </w:tcMar>
            <w:vAlign w:val="center"/>
          </w:tcPr>
          <w:p w14:paraId="67457573" w14:textId="56FFC393" w:rsidR="1612F9A0" w:rsidRDefault="1612F9A0" w:rsidP="1612F9A0">
            <w:r w:rsidRPr="1612F9A0">
              <w:rPr>
                <w:rFonts w:ascii="Calibri" w:eastAsia="Calibri" w:hAnsi="Calibri" w:cs="Calibri"/>
                <w:color w:val="000000" w:themeColor="text1"/>
              </w:rPr>
              <w:t>1</w:t>
            </w:r>
          </w:p>
        </w:tc>
        <w:tc>
          <w:tcPr>
            <w:tcW w:w="1035" w:type="dxa"/>
            <w:tcMar>
              <w:top w:w="15" w:type="dxa"/>
              <w:left w:w="15" w:type="dxa"/>
              <w:right w:w="15" w:type="dxa"/>
            </w:tcMar>
            <w:vAlign w:val="center"/>
          </w:tcPr>
          <w:p w14:paraId="2C46DB60" w14:textId="47783D39" w:rsidR="1612F9A0" w:rsidRDefault="1612F9A0" w:rsidP="1612F9A0">
            <w:r w:rsidRPr="1612F9A0">
              <w:rPr>
                <w:rFonts w:ascii="Calibri" w:eastAsia="Calibri" w:hAnsi="Calibri" w:cs="Calibri"/>
                <w:color w:val="000000" w:themeColor="text1"/>
              </w:rPr>
              <w:t>DC</w:t>
            </w:r>
          </w:p>
        </w:tc>
        <w:tc>
          <w:tcPr>
            <w:tcW w:w="1035" w:type="dxa"/>
            <w:tcMar>
              <w:top w:w="15" w:type="dxa"/>
              <w:left w:w="15" w:type="dxa"/>
              <w:right w:w="15" w:type="dxa"/>
            </w:tcMar>
            <w:vAlign w:val="center"/>
          </w:tcPr>
          <w:p w14:paraId="1C84314A" w14:textId="29C8B559" w:rsidR="1612F9A0" w:rsidRDefault="1612F9A0" w:rsidP="1612F9A0">
            <w:r w:rsidRPr="1612F9A0">
              <w:rPr>
                <w:rFonts w:ascii="Calibri" w:eastAsia="Calibri" w:hAnsi="Calibri" w:cs="Calibri"/>
                <w:color w:val="000000" w:themeColor="text1"/>
              </w:rPr>
              <w:t>No</w:t>
            </w:r>
          </w:p>
        </w:tc>
      </w:tr>
      <w:tr w:rsidR="1612F9A0" w14:paraId="1E97A387" w14:textId="77777777" w:rsidTr="00681D11">
        <w:trPr>
          <w:trHeight w:val="315"/>
        </w:trPr>
        <w:tc>
          <w:tcPr>
            <w:tcW w:w="1035" w:type="dxa"/>
            <w:vMerge/>
            <w:vAlign w:val="center"/>
          </w:tcPr>
          <w:p w14:paraId="1948F3B7" w14:textId="77777777" w:rsidR="00D84E50" w:rsidRDefault="00D84E50"/>
        </w:tc>
        <w:tc>
          <w:tcPr>
            <w:tcW w:w="1035" w:type="dxa"/>
            <w:tcMar>
              <w:top w:w="15" w:type="dxa"/>
              <w:left w:w="15" w:type="dxa"/>
              <w:right w:w="15" w:type="dxa"/>
            </w:tcMar>
            <w:vAlign w:val="center"/>
          </w:tcPr>
          <w:p w14:paraId="5C2E96BD" w14:textId="0DC6720C" w:rsidR="1612F9A0" w:rsidRDefault="1612F9A0" w:rsidP="1612F9A0">
            <w:r w:rsidRPr="1612F9A0">
              <w:rPr>
                <w:rFonts w:ascii="Calibri" w:eastAsia="Calibri" w:hAnsi="Calibri" w:cs="Calibri"/>
                <w:color w:val="000000" w:themeColor="text1"/>
              </w:rPr>
              <w:t>DC</w:t>
            </w:r>
          </w:p>
        </w:tc>
        <w:tc>
          <w:tcPr>
            <w:tcW w:w="1035" w:type="dxa"/>
            <w:tcMar>
              <w:top w:w="15" w:type="dxa"/>
              <w:left w:w="15" w:type="dxa"/>
              <w:right w:w="15" w:type="dxa"/>
            </w:tcMar>
            <w:vAlign w:val="center"/>
          </w:tcPr>
          <w:p w14:paraId="622DB156" w14:textId="4078CEF1" w:rsidR="1612F9A0" w:rsidRDefault="1612F9A0" w:rsidP="1612F9A0">
            <w:r w:rsidRPr="1612F9A0">
              <w:rPr>
                <w:rFonts w:ascii="Calibri" w:eastAsia="Calibri" w:hAnsi="Calibri" w:cs="Calibri"/>
                <w:color w:val="000000" w:themeColor="text1"/>
              </w:rPr>
              <w:t>-48 V DC B</w:t>
            </w:r>
          </w:p>
        </w:tc>
        <w:tc>
          <w:tcPr>
            <w:tcW w:w="1035" w:type="dxa"/>
            <w:tcMar>
              <w:top w:w="15" w:type="dxa"/>
              <w:left w:w="15" w:type="dxa"/>
              <w:right w:w="15" w:type="dxa"/>
            </w:tcMar>
            <w:vAlign w:val="center"/>
          </w:tcPr>
          <w:p w14:paraId="3CB1E253" w14:textId="49EFF59C" w:rsidR="1612F9A0" w:rsidRDefault="1612F9A0" w:rsidP="1612F9A0">
            <w:r w:rsidRPr="1612F9A0">
              <w:rPr>
                <w:rFonts w:ascii="Calibri" w:eastAsia="Calibri" w:hAnsi="Calibri" w:cs="Calibri"/>
                <w:color w:val="000000" w:themeColor="text1"/>
              </w:rPr>
              <w:t>2</w:t>
            </w:r>
          </w:p>
        </w:tc>
        <w:tc>
          <w:tcPr>
            <w:tcW w:w="1035" w:type="dxa"/>
            <w:tcMar>
              <w:top w:w="15" w:type="dxa"/>
              <w:left w:w="15" w:type="dxa"/>
              <w:right w:w="15" w:type="dxa"/>
            </w:tcMar>
            <w:vAlign w:val="center"/>
          </w:tcPr>
          <w:p w14:paraId="72DE0DDA" w14:textId="7CC4844F" w:rsidR="1612F9A0" w:rsidRDefault="1612F9A0" w:rsidP="1612F9A0">
            <w:r w:rsidRPr="1612F9A0">
              <w:rPr>
                <w:rFonts w:ascii="Calibri" w:eastAsia="Calibri" w:hAnsi="Calibri" w:cs="Calibri"/>
                <w:color w:val="000000" w:themeColor="text1"/>
              </w:rPr>
              <w:t>2</w:t>
            </w:r>
          </w:p>
        </w:tc>
        <w:tc>
          <w:tcPr>
            <w:tcW w:w="1035" w:type="dxa"/>
            <w:tcMar>
              <w:top w:w="15" w:type="dxa"/>
              <w:left w:w="15" w:type="dxa"/>
              <w:right w:w="15" w:type="dxa"/>
            </w:tcMar>
            <w:vAlign w:val="center"/>
          </w:tcPr>
          <w:p w14:paraId="6B7C6F98" w14:textId="6DDAFA47" w:rsidR="1612F9A0" w:rsidRDefault="1612F9A0" w:rsidP="1612F9A0">
            <w:r w:rsidRPr="1612F9A0">
              <w:rPr>
                <w:rFonts w:ascii="Calibri" w:eastAsia="Calibri" w:hAnsi="Calibri" w:cs="Calibri"/>
                <w:color w:val="000000" w:themeColor="text1"/>
              </w:rPr>
              <w:t>DC</w:t>
            </w:r>
          </w:p>
        </w:tc>
        <w:tc>
          <w:tcPr>
            <w:tcW w:w="1035" w:type="dxa"/>
            <w:tcMar>
              <w:top w:w="15" w:type="dxa"/>
              <w:left w:w="15" w:type="dxa"/>
              <w:right w:w="15" w:type="dxa"/>
            </w:tcMar>
            <w:vAlign w:val="center"/>
          </w:tcPr>
          <w:p w14:paraId="3E9AFF67" w14:textId="5FD1A49D" w:rsidR="1612F9A0" w:rsidRDefault="1612F9A0" w:rsidP="1612F9A0">
            <w:r w:rsidRPr="1612F9A0">
              <w:rPr>
                <w:rFonts w:ascii="Calibri" w:eastAsia="Calibri" w:hAnsi="Calibri" w:cs="Calibri"/>
                <w:color w:val="000000" w:themeColor="text1"/>
              </w:rPr>
              <w:t>No</w:t>
            </w:r>
          </w:p>
        </w:tc>
      </w:tr>
      <w:tr w:rsidR="1612F9A0" w14:paraId="5E60E46F" w14:textId="77777777" w:rsidTr="00681D11">
        <w:trPr>
          <w:trHeight w:val="315"/>
        </w:trPr>
        <w:tc>
          <w:tcPr>
            <w:tcW w:w="1035" w:type="dxa"/>
            <w:vMerge/>
            <w:vAlign w:val="center"/>
          </w:tcPr>
          <w:p w14:paraId="7615E271" w14:textId="77777777" w:rsidR="00D84E50" w:rsidRDefault="00D84E50"/>
        </w:tc>
        <w:tc>
          <w:tcPr>
            <w:tcW w:w="1035" w:type="dxa"/>
            <w:tcMar>
              <w:top w:w="15" w:type="dxa"/>
              <w:left w:w="15" w:type="dxa"/>
              <w:right w:w="15" w:type="dxa"/>
            </w:tcMar>
            <w:vAlign w:val="center"/>
          </w:tcPr>
          <w:p w14:paraId="35B35669" w14:textId="25527295" w:rsidR="1612F9A0" w:rsidRDefault="1612F9A0" w:rsidP="1612F9A0">
            <w:r w:rsidRPr="1612F9A0">
              <w:rPr>
                <w:rFonts w:ascii="Calibri" w:eastAsia="Calibri" w:hAnsi="Calibri" w:cs="Calibri"/>
                <w:color w:val="000000" w:themeColor="text1"/>
              </w:rPr>
              <w:t>RJ-45</w:t>
            </w:r>
          </w:p>
        </w:tc>
        <w:tc>
          <w:tcPr>
            <w:tcW w:w="1035" w:type="dxa"/>
            <w:tcMar>
              <w:top w:w="15" w:type="dxa"/>
              <w:left w:w="15" w:type="dxa"/>
              <w:right w:w="15" w:type="dxa"/>
            </w:tcMar>
            <w:vAlign w:val="center"/>
          </w:tcPr>
          <w:p w14:paraId="5B332C90" w14:textId="6E9AFABB" w:rsidR="1612F9A0" w:rsidRDefault="1612F9A0" w:rsidP="1612F9A0">
            <w:r w:rsidRPr="1612F9A0">
              <w:rPr>
                <w:rFonts w:ascii="Calibri" w:eastAsia="Calibri" w:hAnsi="Calibri" w:cs="Calibri"/>
                <w:color w:val="000000" w:themeColor="text1"/>
              </w:rPr>
              <w:t>TN C</w:t>
            </w:r>
          </w:p>
        </w:tc>
        <w:tc>
          <w:tcPr>
            <w:tcW w:w="1035" w:type="dxa"/>
            <w:tcMar>
              <w:top w:w="15" w:type="dxa"/>
              <w:left w:w="15" w:type="dxa"/>
              <w:right w:w="15" w:type="dxa"/>
            </w:tcMar>
            <w:vAlign w:val="center"/>
          </w:tcPr>
          <w:p w14:paraId="19BBD399" w14:textId="4CB1F887" w:rsidR="1612F9A0" w:rsidRDefault="1612F9A0" w:rsidP="1612F9A0">
            <w:r w:rsidRPr="1612F9A0">
              <w:rPr>
                <w:rFonts w:ascii="Calibri" w:eastAsia="Calibri" w:hAnsi="Calibri" w:cs="Calibri"/>
                <w:color w:val="000000" w:themeColor="text1"/>
              </w:rPr>
              <w:t>3</w:t>
            </w:r>
          </w:p>
        </w:tc>
        <w:tc>
          <w:tcPr>
            <w:tcW w:w="1035" w:type="dxa"/>
            <w:tcMar>
              <w:top w:w="15" w:type="dxa"/>
              <w:left w:w="15" w:type="dxa"/>
              <w:right w:w="15" w:type="dxa"/>
            </w:tcMar>
            <w:vAlign w:val="center"/>
          </w:tcPr>
          <w:p w14:paraId="6E0D953B" w14:textId="546F6FAB" w:rsidR="1612F9A0" w:rsidRDefault="1612F9A0" w:rsidP="1612F9A0">
            <w:r w:rsidRPr="1612F9A0">
              <w:rPr>
                <w:rFonts w:ascii="Calibri" w:eastAsia="Calibri" w:hAnsi="Calibri" w:cs="Calibri"/>
                <w:color w:val="000000" w:themeColor="text1"/>
              </w:rPr>
              <w:t>3</w:t>
            </w:r>
          </w:p>
        </w:tc>
        <w:tc>
          <w:tcPr>
            <w:tcW w:w="1035" w:type="dxa"/>
            <w:tcMar>
              <w:top w:w="15" w:type="dxa"/>
              <w:left w:w="15" w:type="dxa"/>
              <w:right w:w="15" w:type="dxa"/>
            </w:tcMar>
            <w:vAlign w:val="center"/>
          </w:tcPr>
          <w:p w14:paraId="15DA7404" w14:textId="01BFEF4F" w:rsidR="1612F9A0" w:rsidRDefault="1612F9A0" w:rsidP="1612F9A0">
            <w:r w:rsidRPr="1612F9A0">
              <w:rPr>
                <w:rFonts w:ascii="Calibri" w:eastAsia="Calibri" w:hAnsi="Calibri" w:cs="Calibri"/>
                <w:color w:val="000000" w:themeColor="text1"/>
              </w:rPr>
              <w:t>RJ-45</w:t>
            </w:r>
          </w:p>
        </w:tc>
        <w:tc>
          <w:tcPr>
            <w:tcW w:w="1035" w:type="dxa"/>
            <w:tcMar>
              <w:top w:w="15" w:type="dxa"/>
              <w:left w:w="15" w:type="dxa"/>
              <w:right w:w="15" w:type="dxa"/>
            </w:tcMar>
            <w:vAlign w:val="center"/>
          </w:tcPr>
          <w:p w14:paraId="383315AA" w14:textId="4569A41C" w:rsidR="1612F9A0" w:rsidRDefault="1612F9A0" w:rsidP="1612F9A0">
            <w:r w:rsidRPr="1612F9A0">
              <w:rPr>
                <w:rFonts w:ascii="Calibri" w:eastAsia="Calibri" w:hAnsi="Calibri" w:cs="Calibri"/>
                <w:color w:val="000000" w:themeColor="text1"/>
              </w:rPr>
              <w:t>No</w:t>
            </w:r>
          </w:p>
        </w:tc>
      </w:tr>
      <w:tr w:rsidR="1612F9A0" w14:paraId="5C10B63A" w14:textId="77777777" w:rsidTr="00681D11">
        <w:trPr>
          <w:trHeight w:val="315"/>
        </w:trPr>
        <w:tc>
          <w:tcPr>
            <w:tcW w:w="1035" w:type="dxa"/>
            <w:vMerge/>
            <w:vAlign w:val="center"/>
          </w:tcPr>
          <w:p w14:paraId="7165F258" w14:textId="77777777" w:rsidR="00D84E50" w:rsidRDefault="00D84E50"/>
        </w:tc>
        <w:tc>
          <w:tcPr>
            <w:tcW w:w="1035" w:type="dxa"/>
            <w:tcMar>
              <w:top w:w="15" w:type="dxa"/>
              <w:left w:w="15" w:type="dxa"/>
              <w:right w:w="15" w:type="dxa"/>
            </w:tcMar>
            <w:vAlign w:val="center"/>
          </w:tcPr>
          <w:p w14:paraId="34A08DE1" w14:textId="7B25A901" w:rsidR="1612F9A0" w:rsidRDefault="1612F9A0" w:rsidP="1612F9A0">
            <w:r w:rsidRPr="1612F9A0">
              <w:rPr>
                <w:rFonts w:ascii="Calibri" w:eastAsia="Calibri" w:hAnsi="Calibri" w:cs="Calibri"/>
                <w:color w:val="000000" w:themeColor="text1"/>
              </w:rPr>
              <w:t>RJ-45</w:t>
            </w:r>
          </w:p>
        </w:tc>
        <w:tc>
          <w:tcPr>
            <w:tcW w:w="1035" w:type="dxa"/>
            <w:tcMar>
              <w:top w:w="15" w:type="dxa"/>
              <w:left w:w="15" w:type="dxa"/>
              <w:right w:w="15" w:type="dxa"/>
            </w:tcMar>
            <w:vAlign w:val="center"/>
          </w:tcPr>
          <w:p w14:paraId="1803C4E1" w14:textId="32535DAE" w:rsidR="1612F9A0" w:rsidRDefault="1612F9A0" w:rsidP="1612F9A0">
            <w:r w:rsidRPr="1612F9A0">
              <w:rPr>
                <w:rFonts w:ascii="Calibri" w:eastAsia="Calibri" w:hAnsi="Calibri" w:cs="Calibri"/>
                <w:color w:val="000000" w:themeColor="text1"/>
              </w:rPr>
              <w:t>TN D</w:t>
            </w:r>
          </w:p>
        </w:tc>
        <w:tc>
          <w:tcPr>
            <w:tcW w:w="1035" w:type="dxa"/>
            <w:tcMar>
              <w:top w:w="15" w:type="dxa"/>
              <w:left w:w="15" w:type="dxa"/>
              <w:right w:w="15" w:type="dxa"/>
            </w:tcMar>
            <w:vAlign w:val="center"/>
          </w:tcPr>
          <w:p w14:paraId="7BE3D1F1" w14:textId="1837D55B" w:rsidR="1612F9A0" w:rsidRDefault="1612F9A0" w:rsidP="1612F9A0">
            <w:r w:rsidRPr="1612F9A0">
              <w:rPr>
                <w:rFonts w:ascii="Calibri" w:eastAsia="Calibri" w:hAnsi="Calibri" w:cs="Calibri"/>
                <w:color w:val="000000" w:themeColor="text1"/>
              </w:rPr>
              <w:t>4</w:t>
            </w:r>
          </w:p>
        </w:tc>
        <w:tc>
          <w:tcPr>
            <w:tcW w:w="1035" w:type="dxa"/>
            <w:tcMar>
              <w:top w:w="15" w:type="dxa"/>
              <w:left w:w="15" w:type="dxa"/>
              <w:right w:w="15" w:type="dxa"/>
            </w:tcMar>
            <w:vAlign w:val="center"/>
          </w:tcPr>
          <w:p w14:paraId="16F87362" w14:textId="5AA06B30" w:rsidR="1612F9A0" w:rsidRDefault="1612F9A0" w:rsidP="1612F9A0">
            <w:r w:rsidRPr="1612F9A0">
              <w:rPr>
                <w:rFonts w:ascii="Calibri" w:eastAsia="Calibri" w:hAnsi="Calibri" w:cs="Calibri"/>
                <w:color w:val="000000" w:themeColor="text1"/>
              </w:rPr>
              <w:t>4</w:t>
            </w:r>
          </w:p>
        </w:tc>
        <w:tc>
          <w:tcPr>
            <w:tcW w:w="1035" w:type="dxa"/>
            <w:tcMar>
              <w:top w:w="15" w:type="dxa"/>
              <w:left w:w="15" w:type="dxa"/>
              <w:right w:w="15" w:type="dxa"/>
            </w:tcMar>
            <w:vAlign w:val="center"/>
          </w:tcPr>
          <w:p w14:paraId="3EE5D574" w14:textId="138BBB66" w:rsidR="1612F9A0" w:rsidRDefault="1612F9A0" w:rsidP="1612F9A0">
            <w:r w:rsidRPr="1612F9A0">
              <w:rPr>
                <w:rFonts w:ascii="Calibri" w:eastAsia="Calibri" w:hAnsi="Calibri" w:cs="Calibri"/>
                <w:color w:val="000000" w:themeColor="text1"/>
              </w:rPr>
              <w:t>RJ-45</w:t>
            </w:r>
          </w:p>
        </w:tc>
        <w:tc>
          <w:tcPr>
            <w:tcW w:w="1035" w:type="dxa"/>
            <w:tcMar>
              <w:top w:w="15" w:type="dxa"/>
              <w:left w:w="15" w:type="dxa"/>
              <w:right w:w="15" w:type="dxa"/>
            </w:tcMar>
            <w:vAlign w:val="center"/>
          </w:tcPr>
          <w:p w14:paraId="38B34138" w14:textId="39EDF9F0" w:rsidR="1612F9A0" w:rsidRDefault="1612F9A0" w:rsidP="1612F9A0">
            <w:r w:rsidRPr="1612F9A0">
              <w:rPr>
                <w:rFonts w:ascii="Calibri" w:eastAsia="Calibri" w:hAnsi="Calibri" w:cs="Calibri"/>
                <w:color w:val="000000" w:themeColor="text1"/>
              </w:rPr>
              <w:t>No</w:t>
            </w:r>
          </w:p>
        </w:tc>
      </w:tr>
      <w:tr w:rsidR="1612F9A0" w14:paraId="722654E0" w14:textId="77777777" w:rsidTr="00681D11">
        <w:trPr>
          <w:trHeight w:val="315"/>
        </w:trPr>
        <w:tc>
          <w:tcPr>
            <w:tcW w:w="1035" w:type="dxa"/>
            <w:vMerge/>
            <w:vAlign w:val="center"/>
          </w:tcPr>
          <w:p w14:paraId="5C86C55A" w14:textId="77777777" w:rsidR="00D84E50" w:rsidRDefault="00D84E50"/>
        </w:tc>
        <w:tc>
          <w:tcPr>
            <w:tcW w:w="1035" w:type="dxa"/>
            <w:tcMar>
              <w:top w:w="15" w:type="dxa"/>
              <w:left w:w="15" w:type="dxa"/>
              <w:right w:w="15" w:type="dxa"/>
            </w:tcMar>
            <w:vAlign w:val="center"/>
          </w:tcPr>
          <w:p w14:paraId="1C5E42A7" w14:textId="1D6D4CB8" w:rsidR="1612F9A0" w:rsidRDefault="1612F9A0" w:rsidP="1612F9A0">
            <w:r w:rsidRPr="1612F9A0">
              <w:rPr>
                <w:rFonts w:ascii="Calibri" w:eastAsia="Calibri" w:hAnsi="Calibri" w:cs="Calibri"/>
                <w:color w:val="000000" w:themeColor="text1"/>
              </w:rPr>
              <w:t>Xcede</w:t>
            </w:r>
          </w:p>
        </w:tc>
        <w:tc>
          <w:tcPr>
            <w:tcW w:w="1035" w:type="dxa"/>
            <w:tcMar>
              <w:top w:w="15" w:type="dxa"/>
              <w:left w:w="15" w:type="dxa"/>
              <w:right w:w="15" w:type="dxa"/>
            </w:tcMar>
            <w:vAlign w:val="center"/>
          </w:tcPr>
          <w:p w14:paraId="4A9CBB51" w14:textId="16C07B1D" w:rsidR="1612F9A0" w:rsidRDefault="1612F9A0" w:rsidP="1612F9A0">
            <w:r w:rsidRPr="1612F9A0">
              <w:rPr>
                <w:rFonts w:ascii="Calibri" w:eastAsia="Calibri" w:hAnsi="Calibri" w:cs="Calibri"/>
                <w:color w:val="000000" w:themeColor="text1"/>
              </w:rPr>
              <w:t>IDL A</w:t>
            </w:r>
          </w:p>
        </w:tc>
        <w:tc>
          <w:tcPr>
            <w:tcW w:w="1035" w:type="dxa"/>
            <w:tcMar>
              <w:top w:w="15" w:type="dxa"/>
              <w:left w:w="15" w:type="dxa"/>
              <w:right w:w="15" w:type="dxa"/>
            </w:tcMar>
            <w:vAlign w:val="center"/>
          </w:tcPr>
          <w:p w14:paraId="7C74D737" w14:textId="6ED34307" w:rsidR="1612F9A0" w:rsidRDefault="1612F9A0" w:rsidP="1612F9A0">
            <w:r w:rsidRPr="1612F9A0">
              <w:rPr>
                <w:rFonts w:ascii="Calibri" w:eastAsia="Calibri" w:hAnsi="Calibri" w:cs="Calibri"/>
                <w:color w:val="000000" w:themeColor="text1"/>
              </w:rPr>
              <w:t>5</w:t>
            </w:r>
          </w:p>
        </w:tc>
        <w:tc>
          <w:tcPr>
            <w:tcW w:w="1035" w:type="dxa"/>
            <w:tcMar>
              <w:top w:w="15" w:type="dxa"/>
              <w:left w:w="15" w:type="dxa"/>
              <w:right w:w="15" w:type="dxa"/>
            </w:tcMar>
            <w:vAlign w:val="center"/>
          </w:tcPr>
          <w:p w14:paraId="404BC987" w14:textId="37C952EC" w:rsidR="1612F9A0" w:rsidRDefault="1612F9A0" w:rsidP="1612F9A0">
            <w:r w:rsidRPr="1612F9A0">
              <w:rPr>
                <w:rFonts w:ascii="Calibri" w:eastAsia="Calibri" w:hAnsi="Calibri" w:cs="Calibri"/>
                <w:color w:val="000000" w:themeColor="text1"/>
              </w:rPr>
              <w:t>5</w:t>
            </w:r>
          </w:p>
        </w:tc>
        <w:tc>
          <w:tcPr>
            <w:tcW w:w="1035" w:type="dxa"/>
            <w:tcMar>
              <w:top w:w="15" w:type="dxa"/>
              <w:left w:w="15" w:type="dxa"/>
              <w:right w:w="15" w:type="dxa"/>
            </w:tcMar>
            <w:vAlign w:val="center"/>
          </w:tcPr>
          <w:p w14:paraId="3949DD20" w14:textId="4920B132" w:rsidR="1612F9A0" w:rsidRDefault="1612F9A0" w:rsidP="1612F9A0">
            <w:r w:rsidRPr="1612F9A0">
              <w:rPr>
                <w:rFonts w:ascii="Calibri" w:eastAsia="Calibri" w:hAnsi="Calibri" w:cs="Calibri"/>
                <w:color w:val="000000" w:themeColor="text1"/>
              </w:rPr>
              <w:t>Xcede</w:t>
            </w:r>
          </w:p>
        </w:tc>
        <w:tc>
          <w:tcPr>
            <w:tcW w:w="1035" w:type="dxa"/>
            <w:tcMar>
              <w:top w:w="15" w:type="dxa"/>
              <w:left w:w="15" w:type="dxa"/>
              <w:right w:w="15" w:type="dxa"/>
            </w:tcMar>
            <w:vAlign w:val="center"/>
          </w:tcPr>
          <w:p w14:paraId="7BBF42F1" w14:textId="50676F09" w:rsidR="1612F9A0" w:rsidRDefault="1612F9A0" w:rsidP="1612F9A0">
            <w:r w:rsidRPr="1612F9A0">
              <w:rPr>
                <w:rFonts w:ascii="Calibri" w:eastAsia="Calibri" w:hAnsi="Calibri" w:cs="Calibri"/>
                <w:color w:val="000000" w:themeColor="text1"/>
              </w:rPr>
              <w:t>No</w:t>
            </w:r>
          </w:p>
        </w:tc>
      </w:tr>
      <w:tr w:rsidR="1612F9A0" w14:paraId="4F953EC3" w14:textId="77777777" w:rsidTr="00681D11">
        <w:trPr>
          <w:trHeight w:val="315"/>
        </w:trPr>
        <w:tc>
          <w:tcPr>
            <w:tcW w:w="1035" w:type="dxa"/>
            <w:vMerge/>
            <w:vAlign w:val="center"/>
          </w:tcPr>
          <w:p w14:paraId="2143D737" w14:textId="77777777" w:rsidR="00D84E50" w:rsidRDefault="00D84E50"/>
        </w:tc>
        <w:tc>
          <w:tcPr>
            <w:tcW w:w="1035" w:type="dxa"/>
            <w:tcMar>
              <w:top w:w="15" w:type="dxa"/>
              <w:left w:w="15" w:type="dxa"/>
              <w:right w:w="15" w:type="dxa"/>
            </w:tcMar>
            <w:vAlign w:val="center"/>
          </w:tcPr>
          <w:p w14:paraId="47237400" w14:textId="7105DB9E" w:rsidR="1612F9A0" w:rsidRDefault="1612F9A0" w:rsidP="1612F9A0">
            <w:r w:rsidRPr="1612F9A0">
              <w:rPr>
                <w:rFonts w:ascii="Calibri" w:eastAsia="Calibri" w:hAnsi="Calibri" w:cs="Calibri"/>
                <w:color w:val="000000" w:themeColor="text1"/>
              </w:rPr>
              <w:t>Xcede</w:t>
            </w:r>
          </w:p>
        </w:tc>
        <w:tc>
          <w:tcPr>
            <w:tcW w:w="1035" w:type="dxa"/>
            <w:tcMar>
              <w:top w:w="15" w:type="dxa"/>
              <w:left w:w="15" w:type="dxa"/>
              <w:right w:w="15" w:type="dxa"/>
            </w:tcMar>
            <w:vAlign w:val="center"/>
          </w:tcPr>
          <w:p w14:paraId="7E9B52C9" w14:textId="09C3C378" w:rsidR="1612F9A0" w:rsidRDefault="1612F9A0" w:rsidP="1612F9A0">
            <w:r w:rsidRPr="1612F9A0">
              <w:rPr>
                <w:rFonts w:ascii="Calibri" w:eastAsia="Calibri" w:hAnsi="Calibri" w:cs="Calibri"/>
                <w:color w:val="000000" w:themeColor="text1"/>
              </w:rPr>
              <w:t>IDL B</w:t>
            </w:r>
          </w:p>
        </w:tc>
        <w:tc>
          <w:tcPr>
            <w:tcW w:w="1035" w:type="dxa"/>
            <w:tcMar>
              <w:top w:w="15" w:type="dxa"/>
              <w:left w:w="15" w:type="dxa"/>
              <w:right w:w="15" w:type="dxa"/>
            </w:tcMar>
            <w:vAlign w:val="center"/>
          </w:tcPr>
          <w:p w14:paraId="5D71C0B0" w14:textId="75FA1D9A" w:rsidR="1612F9A0" w:rsidRDefault="1612F9A0" w:rsidP="1612F9A0">
            <w:r w:rsidRPr="1612F9A0">
              <w:rPr>
                <w:rFonts w:ascii="Calibri" w:eastAsia="Calibri" w:hAnsi="Calibri" w:cs="Calibri"/>
                <w:color w:val="000000" w:themeColor="text1"/>
              </w:rPr>
              <w:t>6</w:t>
            </w:r>
          </w:p>
        </w:tc>
        <w:tc>
          <w:tcPr>
            <w:tcW w:w="1035" w:type="dxa"/>
            <w:tcMar>
              <w:top w:w="15" w:type="dxa"/>
              <w:left w:w="15" w:type="dxa"/>
              <w:right w:w="15" w:type="dxa"/>
            </w:tcMar>
            <w:vAlign w:val="center"/>
          </w:tcPr>
          <w:p w14:paraId="65856F7F" w14:textId="4A1AA96B" w:rsidR="1612F9A0" w:rsidRDefault="1612F9A0" w:rsidP="1612F9A0">
            <w:r w:rsidRPr="1612F9A0">
              <w:rPr>
                <w:rFonts w:ascii="Calibri" w:eastAsia="Calibri" w:hAnsi="Calibri" w:cs="Calibri"/>
                <w:color w:val="000000" w:themeColor="text1"/>
              </w:rPr>
              <w:t>6</w:t>
            </w:r>
          </w:p>
        </w:tc>
        <w:tc>
          <w:tcPr>
            <w:tcW w:w="1035" w:type="dxa"/>
            <w:tcMar>
              <w:top w:w="15" w:type="dxa"/>
              <w:left w:w="15" w:type="dxa"/>
              <w:right w:w="15" w:type="dxa"/>
            </w:tcMar>
            <w:vAlign w:val="center"/>
          </w:tcPr>
          <w:p w14:paraId="09250514" w14:textId="2DA5B2AA" w:rsidR="1612F9A0" w:rsidRDefault="1612F9A0" w:rsidP="1612F9A0">
            <w:r w:rsidRPr="1612F9A0">
              <w:rPr>
                <w:rFonts w:ascii="Calibri" w:eastAsia="Calibri" w:hAnsi="Calibri" w:cs="Calibri"/>
                <w:color w:val="000000" w:themeColor="text1"/>
              </w:rPr>
              <w:t>Xcede</w:t>
            </w:r>
          </w:p>
        </w:tc>
        <w:tc>
          <w:tcPr>
            <w:tcW w:w="1035" w:type="dxa"/>
            <w:tcMar>
              <w:top w:w="15" w:type="dxa"/>
              <w:left w:w="15" w:type="dxa"/>
              <w:right w:w="15" w:type="dxa"/>
            </w:tcMar>
            <w:vAlign w:val="center"/>
          </w:tcPr>
          <w:p w14:paraId="2EC5F094" w14:textId="0A92D959" w:rsidR="1612F9A0" w:rsidRDefault="1612F9A0" w:rsidP="1612F9A0">
            <w:r w:rsidRPr="1612F9A0">
              <w:rPr>
                <w:rFonts w:ascii="Calibri" w:eastAsia="Calibri" w:hAnsi="Calibri" w:cs="Calibri"/>
                <w:color w:val="000000" w:themeColor="text1"/>
              </w:rPr>
              <w:t>No</w:t>
            </w:r>
          </w:p>
        </w:tc>
      </w:tr>
      <w:tr w:rsidR="1612F9A0" w14:paraId="516845DA" w14:textId="77777777" w:rsidTr="00681D11">
        <w:trPr>
          <w:trHeight w:val="315"/>
        </w:trPr>
        <w:tc>
          <w:tcPr>
            <w:tcW w:w="1035" w:type="dxa"/>
            <w:vMerge/>
            <w:vAlign w:val="center"/>
          </w:tcPr>
          <w:p w14:paraId="0958FD5C" w14:textId="77777777" w:rsidR="00D84E50" w:rsidRDefault="00D84E50"/>
        </w:tc>
        <w:tc>
          <w:tcPr>
            <w:tcW w:w="1035" w:type="dxa"/>
            <w:tcMar>
              <w:top w:w="15" w:type="dxa"/>
              <w:left w:w="15" w:type="dxa"/>
              <w:right w:w="15" w:type="dxa"/>
            </w:tcMar>
            <w:vAlign w:val="center"/>
          </w:tcPr>
          <w:p w14:paraId="2D140208" w14:textId="5AD07B1C" w:rsidR="1612F9A0" w:rsidRDefault="1612F9A0" w:rsidP="1612F9A0">
            <w:r w:rsidRPr="1612F9A0">
              <w:rPr>
                <w:rFonts w:ascii="Calibri" w:eastAsia="Calibri" w:hAnsi="Calibri" w:cs="Calibri"/>
                <w:color w:val="000000" w:themeColor="text1"/>
              </w:rPr>
              <w:t>RJ-45</w:t>
            </w:r>
          </w:p>
        </w:tc>
        <w:tc>
          <w:tcPr>
            <w:tcW w:w="1035" w:type="dxa"/>
            <w:tcMar>
              <w:top w:w="15" w:type="dxa"/>
              <w:left w:w="15" w:type="dxa"/>
              <w:right w:w="15" w:type="dxa"/>
            </w:tcMar>
            <w:vAlign w:val="center"/>
          </w:tcPr>
          <w:p w14:paraId="0D8F6E6D" w14:textId="61CA19EC" w:rsidR="1612F9A0" w:rsidRDefault="1612F9A0" w:rsidP="1612F9A0">
            <w:r w:rsidRPr="1612F9A0">
              <w:rPr>
                <w:rFonts w:ascii="Calibri" w:eastAsia="Calibri" w:hAnsi="Calibri" w:cs="Calibri"/>
                <w:color w:val="000000" w:themeColor="text1"/>
              </w:rPr>
              <w:t>SYNC</w:t>
            </w:r>
          </w:p>
        </w:tc>
        <w:tc>
          <w:tcPr>
            <w:tcW w:w="1035" w:type="dxa"/>
            <w:tcMar>
              <w:top w:w="15" w:type="dxa"/>
              <w:left w:w="15" w:type="dxa"/>
              <w:right w:w="15" w:type="dxa"/>
            </w:tcMar>
            <w:vAlign w:val="center"/>
          </w:tcPr>
          <w:p w14:paraId="24DC8DCD" w14:textId="469FE5DB" w:rsidR="1612F9A0" w:rsidRDefault="1612F9A0" w:rsidP="1612F9A0">
            <w:r w:rsidRPr="1612F9A0">
              <w:rPr>
                <w:rFonts w:ascii="Calibri" w:eastAsia="Calibri" w:hAnsi="Calibri" w:cs="Calibri"/>
                <w:color w:val="000000" w:themeColor="text1"/>
              </w:rPr>
              <w:t>7</w:t>
            </w:r>
          </w:p>
        </w:tc>
        <w:tc>
          <w:tcPr>
            <w:tcW w:w="1035" w:type="dxa"/>
            <w:tcMar>
              <w:top w:w="15" w:type="dxa"/>
              <w:left w:w="15" w:type="dxa"/>
              <w:right w:w="15" w:type="dxa"/>
            </w:tcMar>
            <w:vAlign w:val="center"/>
          </w:tcPr>
          <w:p w14:paraId="3013EF22" w14:textId="322E25D4" w:rsidR="1612F9A0" w:rsidRDefault="1612F9A0" w:rsidP="1612F9A0">
            <w:r w:rsidRPr="1612F9A0">
              <w:rPr>
                <w:rFonts w:ascii="Calibri" w:eastAsia="Calibri" w:hAnsi="Calibri" w:cs="Calibri"/>
                <w:color w:val="000000" w:themeColor="text1"/>
              </w:rPr>
              <w:t>7</w:t>
            </w:r>
          </w:p>
        </w:tc>
        <w:tc>
          <w:tcPr>
            <w:tcW w:w="1035" w:type="dxa"/>
            <w:tcMar>
              <w:top w:w="15" w:type="dxa"/>
              <w:left w:w="15" w:type="dxa"/>
              <w:right w:w="15" w:type="dxa"/>
            </w:tcMar>
            <w:vAlign w:val="center"/>
          </w:tcPr>
          <w:p w14:paraId="17CC89BD" w14:textId="0095309D" w:rsidR="1612F9A0" w:rsidRDefault="1612F9A0" w:rsidP="1612F9A0">
            <w:r w:rsidRPr="1612F9A0">
              <w:rPr>
                <w:rFonts w:ascii="Calibri" w:eastAsia="Calibri" w:hAnsi="Calibri" w:cs="Calibri"/>
                <w:color w:val="000000" w:themeColor="text1"/>
              </w:rPr>
              <w:t>RJ-45</w:t>
            </w:r>
          </w:p>
        </w:tc>
        <w:tc>
          <w:tcPr>
            <w:tcW w:w="1035" w:type="dxa"/>
            <w:tcMar>
              <w:top w:w="15" w:type="dxa"/>
              <w:left w:w="15" w:type="dxa"/>
              <w:right w:w="15" w:type="dxa"/>
            </w:tcMar>
            <w:vAlign w:val="center"/>
          </w:tcPr>
          <w:p w14:paraId="7CAEC55A" w14:textId="026804A0" w:rsidR="1612F9A0" w:rsidRDefault="1612F9A0" w:rsidP="1612F9A0">
            <w:r w:rsidRPr="1612F9A0">
              <w:rPr>
                <w:rFonts w:ascii="Calibri" w:eastAsia="Calibri" w:hAnsi="Calibri" w:cs="Calibri"/>
                <w:color w:val="000000" w:themeColor="text1"/>
              </w:rPr>
              <w:t>No</w:t>
            </w:r>
          </w:p>
        </w:tc>
      </w:tr>
      <w:tr w:rsidR="1612F9A0" w14:paraId="6FBF9AE2" w14:textId="77777777" w:rsidTr="00681D11">
        <w:trPr>
          <w:trHeight w:val="315"/>
        </w:trPr>
        <w:tc>
          <w:tcPr>
            <w:tcW w:w="1035" w:type="dxa"/>
            <w:vMerge/>
            <w:vAlign w:val="center"/>
          </w:tcPr>
          <w:p w14:paraId="6C709093" w14:textId="77777777" w:rsidR="00D84E50" w:rsidRDefault="00D84E50"/>
        </w:tc>
        <w:tc>
          <w:tcPr>
            <w:tcW w:w="1035" w:type="dxa"/>
            <w:tcMar>
              <w:top w:w="15" w:type="dxa"/>
              <w:left w:w="15" w:type="dxa"/>
              <w:right w:w="15" w:type="dxa"/>
            </w:tcMar>
            <w:vAlign w:val="center"/>
          </w:tcPr>
          <w:p w14:paraId="0A71FF89" w14:textId="429CA71A" w:rsidR="1612F9A0" w:rsidRDefault="1612F9A0" w:rsidP="1612F9A0">
            <w:r w:rsidRPr="1612F9A0">
              <w:rPr>
                <w:rFonts w:ascii="Calibri" w:eastAsia="Calibri" w:hAnsi="Calibri" w:cs="Calibri"/>
                <w:color w:val="000000" w:themeColor="text1"/>
              </w:rPr>
              <w:t>RJ-45</w:t>
            </w:r>
          </w:p>
        </w:tc>
        <w:tc>
          <w:tcPr>
            <w:tcW w:w="1035" w:type="dxa"/>
            <w:tcMar>
              <w:top w:w="15" w:type="dxa"/>
              <w:left w:w="15" w:type="dxa"/>
              <w:right w:w="15" w:type="dxa"/>
            </w:tcMar>
            <w:vAlign w:val="center"/>
          </w:tcPr>
          <w:p w14:paraId="29D4D746" w14:textId="651F5085" w:rsidR="1612F9A0" w:rsidRDefault="1612F9A0" w:rsidP="1612F9A0">
            <w:r w:rsidRPr="1612F9A0">
              <w:rPr>
                <w:rFonts w:ascii="Calibri" w:eastAsia="Calibri" w:hAnsi="Calibri" w:cs="Calibri"/>
                <w:color w:val="000000" w:themeColor="text1"/>
              </w:rPr>
              <w:t>SAU</w:t>
            </w:r>
          </w:p>
        </w:tc>
        <w:tc>
          <w:tcPr>
            <w:tcW w:w="1035" w:type="dxa"/>
            <w:tcMar>
              <w:top w:w="15" w:type="dxa"/>
              <w:left w:w="15" w:type="dxa"/>
              <w:right w:w="15" w:type="dxa"/>
            </w:tcMar>
            <w:vAlign w:val="center"/>
          </w:tcPr>
          <w:p w14:paraId="1DFAB81C" w14:textId="177FD879" w:rsidR="1612F9A0" w:rsidRDefault="1612F9A0" w:rsidP="1612F9A0">
            <w:r w:rsidRPr="1612F9A0">
              <w:rPr>
                <w:rFonts w:ascii="Calibri" w:eastAsia="Calibri" w:hAnsi="Calibri" w:cs="Calibri"/>
                <w:color w:val="000000" w:themeColor="text1"/>
              </w:rPr>
              <w:t>8</w:t>
            </w:r>
          </w:p>
        </w:tc>
        <w:tc>
          <w:tcPr>
            <w:tcW w:w="1035" w:type="dxa"/>
            <w:tcMar>
              <w:top w:w="15" w:type="dxa"/>
              <w:left w:w="15" w:type="dxa"/>
              <w:right w:w="15" w:type="dxa"/>
            </w:tcMar>
            <w:vAlign w:val="center"/>
          </w:tcPr>
          <w:p w14:paraId="42916A9F" w14:textId="720A1926" w:rsidR="1612F9A0" w:rsidRDefault="1612F9A0" w:rsidP="1612F9A0">
            <w:r w:rsidRPr="1612F9A0">
              <w:rPr>
                <w:rFonts w:ascii="Calibri" w:eastAsia="Calibri" w:hAnsi="Calibri" w:cs="Calibri"/>
                <w:color w:val="000000" w:themeColor="text1"/>
              </w:rPr>
              <w:t>8</w:t>
            </w:r>
          </w:p>
        </w:tc>
        <w:tc>
          <w:tcPr>
            <w:tcW w:w="1035" w:type="dxa"/>
            <w:tcMar>
              <w:top w:w="15" w:type="dxa"/>
              <w:left w:w="15" w:type="dxa"/>
              <w:right w:w="15" w:type="dxa"/>
            </w:tcMar>
            <w:vAlign w:val="center"/>
          </w:tcPr>
          <w:p w14:paraId="5349BE7A" w14:textId="3EC91662" w:rsidR="1612F9A0" w:rsidRDefault="1612F9A0" w:rsidP="1612F9A0">
            <w:r w:rsidRPr="1612F9A0">
              <w:rPr>
                <w:rFonts w:ascii="Calibri" w:eastAsia="Calibri" w:hAnsi="Calibri" w:cs="Calibri"/>
                <w:color w:val="000000" w:themeColor="text1"/>
              </w:rPr>
              <w:t>RJ-45</w:t>
            </w:r>
          </w:p>
        </w:tc>
        <w:tc>
          <w:tcPr>
            <w:tcW w:w="1035" w:type="dxa"/>
            <w:tcMar>
              <w:top w:w="15" w:type="dxa"/>
              <w:left w:w="15" w:type="dxa"/>
              <w:right w:w="15" w:type="dxa"/>
            </w:tcMar>
            <w:vAlign w:val="center"/>
          </w:tcPr>
          <w:p w14:paraId="40EC1C54" w14:textId="7E4FC3AC" w:rsidR="1612F9A0" w:rsidRDefault="1612F9A0" w:rsidP="1612F9A0">
            <w:r w:rsidRPr="1612F9A0">
              <w:rPr>
                <w:rFonts w:ascii="Calibri" w:eastAsia="Calibri" w:hAnsi="Calibri" w:cs="Calibri"/>
                <w:color w:val="000000" w:themeColor="text1"/>
              </w:rPr>
              <w:t>No</w:t>
            </w:r>
          </w:p>
        </w:tc>
      </w:tr>
      <w:tr w:rsidR="1612F9A0" w14:paraId="03A55E7B" w14:textId="77777777" w:rsidTr="00681D11">
        <w:trPr>
          <w:trHeight w:val="315"/>
        </w:trPr>
        <w:tc>
          <w:tcPr>
            <w:tcW w:w="1035" w:type="dxa"/>
            <w:vMerge/>
            <w:vAlign w:val="center"/>
          </w:tcPr>
          <w:p w14:paraId="47782991" w14:textId="77777777" w:rsidR="00D84E50" w:rsidRDefault="00D84E50"/>
        </w:tc>
        <w:tc>
          <w:tcPr>
            <w:tcW w:w="1035" w:type="dxa"/>
            <w:tcMar>
              <w:top w:w="15" w:type="dxa"/>
              <w:left w:w="15" w:type="dxa"/>
              <w:right w:w="15" w:type="dxa"/>
            </w:tcMar>
            <w:vAlign w:val="center"/>
          </w:tcPr>
          <w:p w14:paraId="0C6D30F8" w14:textId="64AD5614" w:rsidR="1612F9A0" w:rsidRDefault="1612F9A0" w:rsidP="1612F9A0">
            <w:r w:rsidRPr="1612F9A0">
              <w:rPr>
                <w:rFonts w:ascii="Calibri" w:eastAsia="Calibri" w:hAnsi="Calibri" w:cs="Calibri"/>
                <w:color w:val="000000" w:themeColor="text1"/>
              </w:rPr>
              <w:t>RJ-45</w:t>
            </w:r>
          </w:p>
        </w:tc>
        <w:tc>
          <w:tcPr>
            <w:tcW w:w="1035" w:type="dxa"/>
            <w:tcMar>
              <w:top w:w="15" w:type="dxa"/>
              <w:left w:w="15" w:type="dxa"/>
              <w:right w:w="15" w:type="dxa"/>
            </w:tcMar>
            <w:vAlign w:val="center"/>
          </w:tcPr>
          <w:p w14:paraId="69B8EDAF" w14:textId="2D2AD87A" w:rsidR="1612F9A0" w:rsidRDefault="1612F9A0" w:rsidP="1612F9A0">
            <w:r w:rsidRPr="1612F9A0">
              <w:rPr>
                <w:rFonts w:ascii="Calibri" w:eastAsia="Calibri" w:hAnsi="Calibri" w:cs="Calibri"/>
                <w:color w:val="000000" w:themeColor="text1"/>
              </w:rPr>
              <w:t>LMT</w:t>
            </w:r>
          </w:p>
        </w:tc>
        <w:tc>
          <w:tcPr>
            <w:tcW w:w="1035" w:type="dxa"/>
            <w:tcMar>
              <w:top w:w="15" w:type="dxa"/>
              <w:left w:w="15" w:type="dxa"/>
              <w:right w:w="15" w:type="dxa"/>
            </w:tcMar>
            <w:vAlign w:val="center"/>
          </w:tcPr>
          <w:p w14:paraId="32DFF712" w14:textId="21549C3A" w:rsidR="1612F9A0" w:rsidRDefault="1612F9A0" w:rsidP="1612F9A0">
            <w:r w:rsidRPr="1612F9A0">
              <w:rPr>
                <w:rFonts w:ascii="Calibri" w:eastAsia="Calibri" w:hAnsi="Calibri" w:cs="Calibri"/>
                <w:color w:val="000000" w:themeColor="text1"/>
              </w:rPr>
              <w:t>9</w:t>
            </w:r>
          </w:p>
        </w:tc>
        <w:tc>
          <w:tcPr>
            <w:tcW w:w="1035" w:type="dxa"/>
            <w:tcMar>
              <w:top w:w="15" w:type="dxa"/>
              <w:left w:w="15" w:type="dxa"/>
              <w:right w:w="15" w:type="dxa"/>
            </w:tcMar>
            <w:vAlign w:val="center"/>
          </w:tcPr>
          <w:p w14:paraId="2530EA4C" w14:textId="53661DE4" w:rsidR="1612F9A0" w:rsidRDefault="1612F9A0" w:rsidP="1612F9A0">
            <w:r w:rsidRPr="1612F9A0">
              <w:rPr>
                <w:rFonts w:ascii="Calibri" w:eastAsia="Calibri" w:hAnsi="Calibri" w:cs="Calibri"/>
                <w:color w:val="000000" w:themeColor="text1"/>
              </w:rPr>
              <w:t>9</w:t>
            </w:r>
          </w:p>
        </w:tc>
        <w:tc>
          <w:tcPr>
            <w:tcW w:w="1035" w:type="dxa"/>
            <w:tcMar>
              <w:top w:w="15" w:type="dxa"/>
              <w:left w:w="15" w:type="dxa"/>
              <w:right w:w="15" w:type="dxa"/>
            </w:tcMar>
            <w:vAlign w:val="center"/>
          </w:tcPr>
          <w:p w14:paraId="397229E7" w14:textId="5716254F" w:rsidR="1612F9A0" w:rsidRDefault="1612F9A0" w:rsidP="1612F9A0">
            <w:r w:rsidRPr="1612F9A0">
              <w:rPr>
                <w:rFonts w:ascii="Calibri" w:eastAsia="Calibri" w:hAnsi="Calibri" w:cs="Calibri"/>
                <w:color w:val="000000" w:themeColor="text1"/>
              </w:rPr>
              <w:t>RJ-45</w:t>
            </w:r>
          </w:p>
        </w:tc>
        <w:tc>
          <w:tcPr>
            <w:tcW w:w="1035" w:type="dxa"/>
            <w:tcMar>
              <w:top w:w="15" w:type="dxa"/>
              <w:left w:w="15" w:type="dxa"/>
              <w:right w:w="15" w:type="dxa"/>
            </w:tcMar>
            <w:vAlign w:val="center"/>
          </w:tcPr>
          <w:p w14:paraId="719AF085" w14:textId="39FA85F9" w:rsidR="1612F9A0" w:rsidRDefault="1612F9A0" w:rsidP="1612F9A0">
            <w:r w:rsidRPr="1612F9A0">
              <w:rPr>
                <w:rFonts w:ascii="Calibri" w:eastAsia="Calibri" w:hAnsi="Calibri" w:cs="Calibri"/>
                <w:color w:val="000000" w:themeColor="text1"/>
              </w:rPr>
              <w:t>No</w:t>
            </w:r>
          </w:p>
        </w:tc>
      </w:tr>
      <w:tr w:rsidR="1612F9A0" w14:paraId="2EF5EC86" w14:textId="77777777" w:rsidTr="00681D11">
        <w:trPr>
          <w:trHeight w:val="315"/>
        </w:trPr>
        <w:tc>
          <w:tcPr>
            <w:tcW w:w="1035" w:type="dxa"/>
            <w:vMerge/>
            <w:vAlign w:val="center"/>
          </w:tcPr>
          <w:p w14:paraId="10784926" w14:textId="77777777" w:rsidR="00D84E50" w:rsidRDefault="00D84E50"/>
        </w:tc>
        <w:tc>
          <w:tcPr>
            <w:tcW w:w="1035" w:type="dxa"/>
            <w:tcMar>
              <w:top w:w="15" w:type="dxa"/>
              <w:left w:w="15" w:type="dxa"/>
              <w:right w:w="15" w:type="dxa"/>
            </w:tcMar>
            <w:vAlign w:val="center"/>
          </w:tcPr>
          <w:p w14:paraId="18F15BB7" w14:textId="222729D6" w:rsidR="1612F9A0" w:rsidRDefault="1612F9A0" w:rsidP="1612F9A0">
            <w:r w:rsidRPr="1612F9A0">
              <w:rPr>
                <w:rFonts w:ascii="Calibri" w:eastAsia="Calibri" w:hAnsi="Calibri" w:cs="Calibri"/>
                <w:color w:val="000000" w:themeColor="text1"/>
              </w:rPr>
              <w:t>RJ-45</w:t>
            </w:r>
          </w:p>
        </w:tc>
        <w:tc>
          <w:tcPr>
            <w:tcW w:w="1035" w:type="dxa"/>
            <w:tcMar>
              <w:top w:w="15" w:type="dxa"/>
              <w:left w:w="15" w:type="dxa"/>
              <w:right w:w="15" w:type="dxa"/>
            </w:tcMar>
            <w:vAlign w:val="center"/>
          </w:tcPr>
          <w:p w14:paraId="4A7E075F" w14:textId="79B65ACF" w:rsidR="1612F9A0" w:rsidRDefault="1612F9A0" w:rsidP="1612F9A0">
            <w:r w:rsidRPr="1612F9A0">
              <w:rPr>
                <w:rFonts w:ascii="Calibri" w:eastAsia="Calibri" w:hAnsi="Calibri" w:cs="Calibri"/>
                <w:color w:val="000000" w:themeColor="text1"/>
              </w:rPr>
              <w:t>EC</w:t>
            </w:r>
          </w:p>
        </w:tc>
        <w:tc>
          <w:tcPr>
            <w:tcW w:w="1035" w:type="dxa"/>
            <w:tcMar>
              <w:top w:w="15" w:type="dxa"/>
              <w:left w:w="15" w:type="dxa"/>
              <w:right w:w="15" w:type="dxa"/>
            </w:tcMar>
            <w:vAlign w:val="center"/>
          </w:tcPr>
          <w:p w14:paraId="5BA3CA45" w14:textId="443E227F" w:rsidR="1612F9A0" w:rsidRDefault="1612F9A0" w:rsidP="1612F9A0">
            <w:r w:rsidRPr="1612F9A0">
              <w:rPr>
                <w:rFonts w:ascii="Calibri" w:eastAsia="Calibri" w:hAnsi="Calibri" w:cs="Calibri"/>
                <w:color w:val="000000" w:themeColor="text1"/>
              </w:rPr>
              <w:t>10</w:t>
            </w:r>
          </w:p>
        </w:tc>
        <w:tc>
          <w:tcPr>
            <w:tcW w:w="1035" w:type="dxa"/>
            <w:tcMar>
              <w:top w:w="15" w:type="dxa"/>
              <w:left w:w="15" w:type="dxa"/>
              <w:right w:w="15" w:type="dxa"/>
            </w:tcMar>
            <w:vAlign w:val="center"/>
          </w:tcPr>
          <w:p w14:paraId="51B833F1" w14:textId="28FC1332" w:rsidR="1612F9A0" w:rsidRDefault="1612F9A0" w:rsidP="1612F9A0">
            <w:r w:rsidRPr="1612F9A0">
              <w:rPr>
                <w:rFonts w:ascii="Calibri" w:eastAsia="Calibri" w:hAnsi="Calibri" w:cs="Calibri"/>
                <w:color w:val="000000" w:themeColor="text1"/>
              </w:rPr>
              <w:t>10</w:t>
            </w:r>
          </w:p>
        </w:tc>
        <w:tc>
          <w:tcPr>
            <w:tcW w:w="1035" w:type="dxa"/>
            <w:tcMar>
              <w:top w:w="15" w:type="dxa"/>
              <w:left w:w="15" w:type="dxa"/>
              <w:right w:w="15" w:type="dxa"/>
            </w:tcMar>
            <w:vAlign w:val="center"/>
          </w:tcPr>
          <w:p w14:paraId="2C0ABDEE" w14:textId="766A5208" w:rsidR="1612F9A0" w:rsidRDefault="1612F9A0" w:rsidP="1612F9A0">
            <w:r w:rsidRPr="1612F9A0">
              <w:rPr>
                <w:rFonts w:ascii="Calibri" w:eastAsia="Calibri" w:hAnsi="Calibri" w:cs="Calibri"/>
                <w:color w:val="000000" w:themeColor="text1"/>
              </w:rPr>
              <w:t>RJ-45</w:t>
            </w:r>
          </w:p>
        </w:tc>
        <w:tc>
          <w:tcPr>
            <w:tcW w:w="1035" w:type="dxa"/>
            <w:tcMar>
              <w:top w:w="15" w:type="dxa"/>
              <w:left w:w="15" w:type="dxa"/>
              <w:right w:w="15" w:type="dxa"/>
            </w:tcMar>
            <w:vAlign w:val="center"/>
          </w:tcPr>
          <w:p w14:paraId="60C62EEC" w14:textId="12CB8580" w:rsidR="1612F9A0" w:rsidRDefault="1612F9A0" w:rsidP="1612F9A0">
            <w:r w:rsidRPr="1612F9A0">
              <w:rPr>
                <w:rFonts w:ascii="Calibri" w:eastAsia="Calibri" w:hAnsi="Calibri" w:cs="Calibri"/>
                <w:color w:val="000000" w:themeColor="text1"/>
              </w:rPr>
              <w:t>No</w:t>
            </w:r>
          </w:p>
        </w:tc>
      </w:tr>
      <w:tr w:rsidR="1612F9A0" w14:paraId="41160ED9" w14:textId="77777777" w:rsidTr="00681D11">
        <w:trPr>
          <w:trHeight w:val="315"/>
        </w:trPr>
        <w:tc>
          <w:tcPr>
            <w:tcW w:w="1035" w:type="dxa"/>
            <w:vMerge/>
            <w:vAlign w:val="center"/>
          </w:tcPr>
          <w:p w14:paraId="0CC8A239" w14:textId="77777777" w:rsidR="00D84E50" w:rsidRDefault="00D84E50"/>
        </w:tc>
        <w:tc>
          <w:tcPr>
            <w:tcW w:w="1035" w:type="dxa"/>
            <w:tcMar>
              <w:top w:w="15" w:type="dxa"/>
              <w:left w:w="15" w:type="dxa"/>
              <w:right w:w="15" w:type="dxa"/>
            </w:tcMar>
            <w:vAlign w:val="center"/>
          </w:tcPr>
          <w:p w14:paraId="0B66C726" w14:textId="52C66984" w:rsidR="1612F9A0" w:rsidRDefault="1612F9A0" w:rsidP="1612F9A0">
            <w:r w:rsidRPr="1612F9A0">
              <w:rPr>
                <w:rFonts w:ascii="Calibri" w:eastAsia="Calibri" w:hAnsi="Calibri" w:cs="Calibri"/>
                <w:color w:val="000000" w:themeColor="text1"/>
              </w:rPr>
              <w:t>RJ-45</w:t>
            </w:r>
          </w:p>
        </w:tc>
        <w:tc>
          <w:tcPr>
            <w:tcW w:w="1035" w:type="dxa"/>
            <w:tcMar>
              <w:top w:w="15" w:type="dxa"/>
              <w:left w:w="15" w:type="dxa"/>
              <w:right w:w="15" w:type="dxa"/>
            </w:tcMar>
            <w:vAlign w:val="center"/>
          </w:tcPr>
          <w:p w14:paraId="7D311DAB" w14:textId="3AA35D08" w:rsidR="1612F9A0" w:rsidRDefault="1612F9A0" w:rsidP="1612F9A0">
            <w:r w:rsidRPr="1612F9A0">
              <w:rPr>
                <w:rFonts w:ascii="Calibri" w:eastAsia="Calibri" w:hAnsi="Calibri" w:cs="Calibri"/>
                <w:color w:val="000000" w:themeColor="text1"/>
              </w:rPr>
              <w:t>ALARM</w:t>
            </w:r>
          </w:p>
        </w:tc>
        <w:tc>
          <w:tcPr>
            <w:tcW w:w="1035" w:type="dxa"/>
            <w:tcMar>
              <w:top w:w="15" w:type="dxa"/>
              <w:left w:w="15" w:type="dxa"/>
              <w:right w:w="15" w:type="dxa"/>
            </w:tcMar>
            <w:vAlign w:val="center"/>
          </w:tcPr>
          <w:p w14:paraId="00F8A9AC" w14:textId="485C4BF5" w:rsidR="1612F9A0" w:rsidRDefault="1612F9A0" w:rsidP="1612F9A0">
            <w:r w:rsidRPr="1612F9A0">
              <w:rPr>
                <w:rFonts w:ascii="Calibri" w:eastAsia="Calibri" w:hAnsi="Calibri" w:cs="Calibri"/>
                <w:color w:val="000000" w:themeColor="text1"/>
              </w:rPr>
              <w:t>11</w:t>
            </w:r>
          </w:p>
        </w:tc>
        <w:tc>
          <w:tcPr>
            <w:tcW w:w="1035" w:type="dxa"/>
            <w:tcMar>
              <w:top w:w="15" w:type="dxa"/>
              <w:left w:w="15" w:type="dxa"/>
              <w:right w:w="15" w:type="dxa"/>
            </w:tcMar>
            <w:vAlign w:val="center"/>
          </w:tcPr>
          <w:p w14:paraId="75095FCC" w14:textId="1561CF21" w:rsidR="1612F9A0" w:rsidRDefault="1612F9A0" w:rsidP="1612F9A0">
            <w:r w:rsidRPr="1612F9A0">
              <w:rPr>
                <w:rFonts w:ascii="Calibri" w:eastAsia="Calibri" w:hAnsi="Calibri" w:cs="Calibri"/>
                <w:color w:val="000000" w:themeColor="text1"/>
              </w:rPr>
              <w:t>11</w:t>
            </w:r>
          </w:p>
        </w:tc>
        <w:tc>
          <w:tcPr>
            <w:tcW w:w="1035" w:type="dxa"/>
            <w:tcMar>
              <w:top w:w="15" w:type="dxa"/>
              <w:left w:w="15" w:type="dxa"/>
              <w:right w:w="15" w:type="dxa"/>
            </w:tcMar>
            <w:vAlign w:val="center"/>
          </w:tcPr>
          <w:p w14:paraId="5E5C85A6" w14:textId="6F765D5C" w:rsidR="1612F9A0" w:rsidRDefault="1612F9A0" w:rsidP="1612F9A0">
            <w:r w:rsidRPr="1612F9A0">
              <w:rPr>
                <w:rFonts w:ascii="Calibri" w:eastAsia="Calibri" w:hAnsi="Calibri" w:cs="Calibri"/>
                <w:color w:val="000000" w:themeColor="text1"/>
              </w:rPr>
              <w:t>RJ-45</w:t>
            </w:r>
          </w:p>
        </w:tc>
        <w:tc>
          <w:tcPr>
            <w:tcW w:w="1035" w:type="dxa"/>
            <w:tcMar>
              <w:top w:w="15" w:type="dxa"/>
              <w:left w:w="15" w:type="dxa"/>
              <w:right w:w="15" w:type="dxa"/>
            </w:tcMar>
            <w:vAlign w:val="center"/>
          </w:tcPr>
          <w:p w14:paraId="6665F48D" w14:textId="5C9B8461" w:rsidR="1612F9A0" w:rsidRDefault="1612F9A0" w:rsidP="1612F9A0">
            <w:r w:rsidRPr="1612F9A0">
              <w:rPr>
                <w:rFonts w:ascii="Calibri" w:eastAsia="Calibri" w:hAnsi="Calibri" w:cs="Calibri"/>
                <w:color w:val="000000" w:themeColor="text1"/>
              </w:rPr>
              <w:t>No</w:t>
            </w:r>
          </w:p>
        </w:tc>
      </w:tr>
    </w:tbl>
    <w:p w14:paraId="6450397F" w14:textId="5994A39C" w:rsidR="1612F9A0" w:rsidRDefault="1612F9A0" w:rsidP="1612F9A0">
      <w:pPr>
        <w:pStyle w:val="BodyText"/>
        <w:rPr>
          <w:lang w:val="en-CA"/>
        </w:rPr>
      </w:pPr>
    </w:p>
    <w:p w14:paraId="49AE2969" w14:textId="11F9BDFD" w:rsidR="008E499D" w:rsidRDefault="6022C80B" w:rsidP="008E499D">
      <w:pPr>
        <w:pStyle w:val="Heading4"/>
        <w:rPr>
          <w:lang w:val="en-CA"/>
        </w:rPr>
      </w:pPr>
      <w:commentRangeStart w:id="97"/>
      <w:commentRangeStart w:id="98"/>
      <w:commentRangeStart w:id="99"/>
      <w:r w:rsidRPr="47D17CDD">
        <w:rPr>
          <w:lang w:val="en-CA"/>
        </w:rPr>
        <w:t xml:space="preserve">Pluggable Ports </w:t>
      </w:r>
      <w:commentRangeEnd w:id="97"/>
      <w:r w:rsidR="008E499D">
        <w:rPr>
          <w:rStyle w:val="CommentReference"/>
        </w:rPr>
        <w:commentReference w:id="97"/>
      </w:r>
      <w:commentRangeEnd w:id="98"/>
      <w:r w:rsidR="00D9686D">
        <w:rPr>
          <w:rStyle w:val="CommentReference"/>
          <w:b w:val="0"/>
        </w:rPr>
        <w:commentReference w:id="98"/>
      </w:r>
      <w:commentRangeEnd w:id="99"/>
      <w:r w:rsidR="003C5A74">
        <w:rPr>
          <w:rStyle w:val="CommentReference"/>
          <w:b w:val="0"/>
        </w:rPr>
        <w:commentReference w:id="99"/>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3255"/>
        <w:gridCol w:w="1350"/>
        <w:gridCol w:w="1170"/>
        <w:gridCol w:w="825"/>
        <w:gridCol w:w="930"/>
        <w:gridCol w:w="1230"/>
        <w:gridCol w:w="1245"/>
      </w:tblGrid>
      <w:tr w:rsidR="47D17CDD" w14:paraId="40E21C89" w14:textId="77777777" w:rsidTr="00C47333">
        <w:trPr>
          <w:trHeight w:val="795"/>
        </w:trPr>
        <w:tc>
          <w:tcPr>
            <w:tcW w:w="3255" w:type="dxa"/>
            <w:shd w:val="clear" w:color="auto" w:fill="548DD4" w:themeFill="text2" w:themeFillTint="99"/>
            <w:tcMar>
              <w:top w:w="15" w:type="dxa"/>
              <w:left w:w="15" w:type="dxa"/>
              <w:right w:w="15" w:type="dxa"/>
            </w:tcMar>
            <w:vAlign w:val="center"/>
          </w:tcPr>
          <w:p w14:paraId="62FA4EB0" w14:textId="623EA9C0" w:rsidR="47D17CDD" w:rsidRDefault="47D17CDD" w:rsidP="47D17CDD">
            <w:r w:rsidRPr="47D17CDD">
              <w:rPr>
                <w:rFonts w:ascii="Calibri" w:eastAsia="Calibri" w:hAnsi="Calibri" w:cs="Calibri"/>
                <w:b/>
                <w:bCs/>
                <w:color w:val="000000" w:themeColor="text1"/>
              </w:rPr>
              <w:t>Pluggable Archetype Name</w:t>
            </w:r>
            <w:r w:rsidRPr="47D17CDD">
              <w:rPr>
                <w:rFonts w:ascii="Calibri" w:eastAsia="Calibri" w:hAnsi="Calibri" w:cs="Calibri"/>
                <w:color w:val="000000" w:themeColor="text1"/>
              </w:rPr>
              <w:t xml:space="preserve"> </w:t>
            </w:r>
          </w:p>
        </w:tc>
        <w:tc>
          <w:tcPr>
            <w:tcW w:w="1350" w:type="dxa"/>
            <w:shd w:val="clear" w:color="auto" w:fill="548DD4" w:themeFill="text2" w:themeFillTint="99"/>
            <w:tcMar>
              <w:top w:w="15" w:type="dxa"/>
              <w:left w:w="15" w:type="dxa"/>
              <w:right w:w="15" w:type="dxa"/>
            </w:tcMar>
            <w:vAlign w:val="center"/>
          </w:tcPr>
          <w:p w14:paraId="5F912D0E" w14:textId="050BAB9C" w:rsidR="47D17CDD" w:rsidRDefault="47D17CDD" w:rsidP="47D17CDD">
            <w:r w:rsidRPr="47D17CDD">
              <w:rPr>
                <w:rFonts w:ascii="Calibri" w:eastAsia="Calibri" w:hAnsi="Calibri" w:cs="Calibri"/>
                <w:b/>
                <w:bCs/>
                <w:color w:val="000000" w:themeColor="text1"/>
              </w:rPr>
              <w:t>Port Archetype</w:t>
            </w:r>
            <w:r w:rsidRPr="47D17CDD">
              <w:rPr>
                <w:rFonts w:ascii="Calibri" w:eastAsia="Calibri" w:hAnsi="Calibri" w:cs="Calibri"/>
                <w:color w:val="000000" w:themeColor="text1"/>
              </w:rPr>
              <w:t xml:space="preserve"> </w:t>
            </w:r>
          </w:p>
        </w:tc>
        <w:tc>
          <w:tcPr>
            <w:tcW w:w="1170" w:type="dxa"/>
            <w:shd w:val="clear" w:color="auto" w:fill="548DD4" w:themeFill="text2" w:themeFillTint="99"/>
            <w:tcMar>
              <w:top w:w="15" w:type="dxa"/>
              <w:left w:w="15" w:type="dxa"/>
              <w:right w:w="15" w:type="dxa"/>
            </w:tcMar>
            <w:vAlign w:val="center"/>
          </w:tcPr>
          <w:p w14:paraId="054AB9A8" w14:textId="22290824" w:rsidR="47D17CDD" w:rsidRDefault="47D17CDD" w:rsidP="47D17CDD">
            <w:r w:rsidRPr="47D17CDD">
              <w:rPr>
                <w:rFonts w:ascii="Calibri" w:eastAsia="Calibri" w:hAnsi="Calibri" w:cs="Calibri"/>
                <w:b/>
                <w:bCs/>
                <w:color w:val="000000" w:themeColor="text1"/>
              </w:rPr>
              <w:t>Port Archetype Instance</w:t>
            </w:r>
            <w:r w:rsidRPr="47D17CDD">
              <w:rPr>
                <w:rFonts w:ascii="Calibri" w:eastAsia="Calibri" w:hAnsi="Calibri" w:cs="Calibri"/>
                <w:color w:val="000000" w:themeColor="text1"/>
              </w:rPr>
              <w:t xml:space="preserve"> </w:t>
            </w:r>
          </w:p>
        </w:tc>
        <w:tc>
          <w:tcPr>
            <w:tcW w:w="825" w:type="dxa"/>
            <w:shd w:val="clear" w:color="auto" w:fill="548DD4" w:themeFill="text2" w:themeFillTint="99"/>
            <w:tcMar>
              <w:top w:w="15" w:type="dxa"/>
              <w:left w:w="15" w:type="dxa"/>
              <w:right w:w="15" w:type="dxa"/>
            </w:tcMar>
            <w:vAlign w:val="center"/>
          </w:tcPr>
          <w:p w14:paraId="66E9533D" w14:textId="67F84E65" w:rsidR="47D17CDD" w:rsidRDefault="47D17CDD" w:rsidP="47D17CDD">
            <w:r w:rsidRPr="47D17CDD">
              <w:rPr>
                <w:rFonts w:ascii="Calibri" w:eastAsia="Calibri" w:hAnsi="Calibri" w:cs="Calibri"/>
                <w:b/>
                <w:bCs/>
                <w:color w:val="000000" w:themeColor="text1"/>
              </w:rPr>
              <w:t>Port Number</w:t>
            </w:r>
            <w:r w:rsidRPr="47D17CDD">
              <w:rPr>
                <w:rFonts w:ascii="Calibri" w:eastAsia="Calibri" w:hAnsi="Calibri" w:cs="Calibri"/>
                <w:color w:val="000000" w:themeColor="text1"/>
              </w:rPr>
              <w:t xml:space="preserve"> </w:t>
            </w:r>
          </w:p>
        </w:tc>
        <w:tc>
          <w:tcPr>
            <w:tcW w:w="930" w:type="dxa"/>
            <w:shd w:val="clear" w:color="auto" w:fill="548DD4" w:themeFill="text2" w:themeFillTint="99"/>
            <w:tcMar>
              <w:top w:w="15" w:type="dxa"/>
              <w:left w:w="15" w:type="dxa"/>
              <w:right w:w="15" w:type="dxa"/>
            </w:tcMar>
            <w:vAlign w:val="center"/>
          </w:tcPr>
          <w:p w14:paraId="24BB51B1" w14:textId="0001FCF7" w:rsidR="47D17CDD" w:rsidRDefault="47D17CDD" w:rsidP="47D17CDD">
            <w:r w:rsidRPr="47D17CDD">
              <w:rPr>
                <w:rFonts w:ascii="Calibri" w:eastAsia="Calibri" w:hAnsi="Calibri" w:cs="Calibri"/>
                <w:b/>
                <w:bCs/>
                <w:color w:val="000000" w:themeColor="text1"/>
              </w:rPr>
              <w:t>Port Sequence</w:t>
            </w:r>
            <w:r w:rsidRPr="47D17CDD">
              <w:rPr>
                <w:rFonts w:ascii="Calibri" w:eastAsia="Calibri" w:hAnsi="Calibri" w:cs="Calibri"/>
                <w:color w:val="000000" w:themeColor="text1"/>
              </w:rPr>
              <w:t xml:space="preserve"> </w:t>
            </w:r>
          </w:p>
        </w:tc>
        <w:tc>
          <w:tcPr>
            <w:tcW w:w="1230" w:type="dxa"/>
            <w:shd w:val="clear" w:color="auto" w:fill="548DD4" w:themeFill="text2" w:themeFillTint="99"/>
            <w:tcMar>
              <w:top w:w="15" w:type="dxa"/>
              <w:left w:w="15" w:type="dxa"/>
              <w:right w:w="15" w:type="dxa"/>
            </w:tcMar>
            <w:vAlign w:val="center"/>
          </w:tcPr>
          <w:p w14:paraId="2BEE16E9" w14:textId="5089273E" w:rsidR="47D17CDD" w:rsidRDefault="47D17CDD" w:rsidP="47D17CDD">
            <w:r w:rsidRPr="47D17CDD">
              <w:rPr>
                <w:rFonts w:ascii="Calibri" w:eastAsia="Calibri" w:hAnsi="Calibri" w:cs="Calibri"/>
                <w:b/>
                <w:bCs/>
                <w:color w:val="000000" w:themeColor="text1"/>
              </w:rPr>
              <w:t>Port Type Name</w:t>
            </w:r>
            <w:r w:rsidRPr="47D17CDD">
              <w:rPr>
                <w:rFonts w:ascii="Calibri" w:eastAsia="Calibri" w:hAnsi="Calibri" w:cs="Calibri"/>
                <w:color w:val="000000" w:themeColor="text1"/>
              </w:rPr>
              <w:t xml:space="preserve"> </w:t>
            </w:r>
          </w:p>
        </w:tc>
        <w:tc>
          <w:tcPr>
            <w:tcW w:w="1245" w:type="dxa"/>
            <w:shd w:val="clear" w:color="auto" w:fill="548DD4" w:themeFill="text2" w:themeFillTint="99"/>
            <w:tcMar>
              <w:top w:w="15" w:type="dxa"/>
              <w:left w:w="15" w:type="dxa"/>
              <w:right w:w="15" w:type="dxa"/>
            </w:tcMar>
            <w:vAlign w:val="center"/>
          </w:tcPr>
          <w:p w14:paraId="2AC27D17" w14:textId="68588C3D" w:rsidR="47D17CDD" w:rsidRDefault="47D17CDD" w:rsidP="47D17CDD">
            <w:r w:rsidRPr="47D17CDD">
              <w:rPr>
                <w:rFonts w:ascii="Calibri" w:eastAsia="Calibri" w:hAnsi="Calibri" w:cs="Calibri"/>
                <w:b/>
                <w:bCs/>
                <w:color w:val="000000" w:themeColor="text1"/>
              </w:rPr>
              <w:t>Logical Interface Required</w:t>
            </w:r>
            <w:r w:rsidRPr="47D17CDD">
              <w:rPr>
                <w:rFonts w:ascii="Calibri" w:eastAsia="Calibri" w:hAnsi="Calibri" w:cs="Calibri"/>
                <w:color w:val="000000" w:themeColor="text1"/>
              </w:rPr>
              <w:t xml:space="preserve"> </w:t>
            </w:r>
            <w:r w:rsidRPr="47D17CDD">
              <w:rPr>
                <w:rFonts w:ascii="Calibri" w:eastAsia="Calibri" w:hAnsi="Calibri" w:cs="Calibri"/>
                <w:b/>
                <w:bCs/>
                <w:color w:val="000000" w:themeColor="text1"/>
              </w:rPr>
              <w:t xml:space="preserve"> </w:t>
            </w:r>
          </w:p>
        </w:tc>
      </w:tr>
      <w:tr w:rsidR="47D17CDD" w14:paraId="17E8BC1C" w14:textId="77777777" w:rsidTr="00C47333">
        <w:trPr>
          <w:trHeight w:val="1455"/>
        </w:trPr>
        <w:tc>
          <w:tcPr>
            <w:tcW w:w="3255" w:type="dxa"/>
            <w:tcMar>
              <w:top w:w="15" w:type="dxa"/>
              <w:left w:w="15" w:type="dxa"/>
              <w:right w:w="15" w:type="dxa"/>
            </w:tcMar>
            <w:vAlign w:val="center"/>
          </w:tcPr>
          <w:p w14:paraId="140D3A4B" w14:textId="0F19FFCC" w:rsidR="47D17CDD" w:rsidRDefault="47D17CDD" w:rsidP="47D17CDD">
            <w:r w:rsidRPr="47D17CDD">
              <w:rPr>
                <w:rFonts w:ascii="Calibri" w:eastAsia="Calibri" w:hAnsi="Calibri" w:cs="Calibri"/>
                <w:color w:val="000000" w:themeColor="text1"/>
                <w:sz w:val="22"/>
                <w:szCs w:val="22"/>
              </w:rPr>
              <w:t xml:space="preserve">SFP:Ericsson-10GBASE -Pluggable </w:t>
            </w:r>
          </w:p>
        </w:tc>
        <w:tc>
          <w:tcPr>
            <w:tcW w:w="1350" w:type="dxa"/>
            <w:shd w:val="clear" w:color="auto" w:fill="FFFFFF" w:themeFill="background1"/>
            <w:tcMar>
              <w:top w:w="15" w:type="dxa"/>
              <w:left w:w="15" w:type="dxa"/>
              <w:right w:w="15" w:type="dxa"/>
            </w:tcMar>
            <w:vAlign w:val="center"/>
          </w:tcPr>
          <w:p w14:paraId="63A4AE10" w14:textId="11420B0A" w:rsidR="47D17CDD" w:rsidRDefault="00313B0F" w:rsidP="47D17CDD">
            <w:r w:rsidRPr="0037099D">
              <w:rPr>
                <w:rFonts w:ascii="Calibri" w:eastAsia="Calibri" w:hAnsi="Calibri" w:cs="Calibri"/>
                <w:color w:val="000000" w:themeColor="text1"/>
              </w:rPr>
              <w:t>10</w:t>
            </w:r>
            <w:r>
              <w:rPr>
                <w:rFonts w:ascii="Calibri" w:eastAsia="Calibri" w:hAnsi="Calibri" w:cs="Calibri"/>
                <w:color w:val="000000" w:themeColor="text1"/>
              </w:rPr>
              <w:t xml:space="preserve"> </w:t>
            </w:r>
            <w:r w:rsidR="47D17CDD" w:rsidRPr="47D17CDD">
              <w:rPr>
                <w:rFonts w:ascii="Calibri" w:eastAsia="Calibri" w:hAnsi="Calibri" w:cs="Calibri"/>
                <w:color w:val="000000" w:themeColor="text1"/>
              </w:rPr>
              <w:t>Gigabit Ethernet</w:t>
            </w:r>
          </w:p>
        </w:tc>
        <w:tc>
          <w:tcPr>
            <w:tcW w:w="1170" w:type="dxa"/>
            <w:shd w:val="clear" w:color="auto" w:fill="FFFFFF" w:themeFill="background1"/>
            <w:tcMar>
              <w:top w:w="15" w:type="dxa"/>
              <w:left w:w="15" w:type="dxa"/>
              <w:right w:w="15" w:type="dxa"/>
            </w:tcMar>
            <w:vAlign w:val="center"/>
          </w:tcPr>
          <w:p w14:paraId="63D5E5B2" w14:textId="4B42862F" w:rsidR="47D17CDD" w:rsidRDefault="47D17CDD" w:rsidP="47D17CDD">
            <w:r w:rsidRPr="47D17CDD">
              <w:rPr>
                <w:rFonts w:ascii="Calibri" w:eastAsia="Calibri" w:hAnsi="Calibri" w:cs="Calibri"/>
                <w:color w:val="000000" w:themeColor="text1"/>
              </w:rPr>
              <w:t xml:space="preserve">TN B </w:t>
            </w:r>
          </w:p>
        </w:tc>
        <w:tc>
          <w:tcPr>
            <w:tcW w:w="825" w:type="dxa"/>
            <w:shd w:val="clear" w:color="auto" w:fill="FFFFFF" w:themeFill="background1"/>
            <w:tcMar>
              <w:top w:w="15" w:type="dxa"/>
              <w:left w:w="15" w:type="dxa"/>
              <w:right w:w="15" w:type="dxa"/>
            </w:tcMar>
            <w:vAlign w:val="center"/>
          </w:tcPr>
          <w:p w14:paraId="7C7998EC" w14:textId="0C611714" w:rsidR="47D17CDD" w:rsidRDefault="47D17CDD" w:rsidP="47D17CDD">
            <w:r w:rsidRPr="47D17CDD">
              <w:rPr>
                <w:rFonts w:ascii="Calibri" w:eastAsia="Calibri" w:hAnsi="Calibri" w:cs="Calibri"/>
                <w:color w:val="000000" w:themeColor="text1"/>
              </w:rPr>
              <w:t xml:space="preserve">1 </w:t>
            </w:r>
          </w:p>
        </w:tc>
        <w:tc>
          <w:tcPr>
            <w:tcW w:w="930" w:type="dxa"/>
            <w:shd w:val="clear" w:color="auto" w:fill="FFFFFF" w:themeFill="background1"/>
            <w:tcMar>
              <w:top w:w="15" w:type="dxa"/>
              <w:left w:w="15" w:type="dxa"/>
              <w:right w:w="15" w:type="dxa"/>
            </w:tcMar>
            <w:vAlign w:val="center"/>
          </w:tcPr>
          <w:p w14:paraId="4A3A66FB" w14:textId="07594C8B" w:rsidR="47D17CDD" w:rsidRDefault="47D17CDD" w:rsidP="47D17CDD">
            <w:r w:rsidRPr="47D17CDD">
              <w:rPr>
                <w:rFonts w:ascii="Calibri" w:eastAsia="Calibri" w:hAnsi="Calibri" w:cs="Calibri"/>
                <w:color w:val="000000" w:themeColor="text1"/>
              </w:rPr>
              <w:t xml:space="preserve">1 </w:t>
            </w:r>
          </w:p>
        </w:tc>
        <w:tc>
          <w:tcPr>
            <w:tcW w:w="1230" w:type="dxa"/>
            <w:shd w:val="clear" w:color="auto" w:fill="FFFFFF" w:themeFill="background1"/>
            <w:tcMar>
              <w:top w:w="15" w:type="dxa"/>
              <w:left w:w="15" w:type="dxa"/>
              <w:right w:w="15" w:type="dxa"/>
            </w:tcMar>
            <w:vAlign w:val="center"/>
          </w:tcPr>
          <w:p w14:paraId="4FE20490" w14:textId="38BB566C" w:rsidR="47D17CDD" w:rsidRDefault="006D2C63" w:rsidP="47D17CDD">
            <w:r>
              <w:rPr>
                <w:rFonts w:ascii="Calibri" w:eastAsia="Calibri" w:hAnsi="Calibri" w:cs="Calibri"/>
                <w:color w:val="000000" w:themeColor="text1"/>
              </w:rPr>
              <w:t>1</w:t>
            </w:r>
            <w:r w:rsidR="00313B0F" w:rsidRPr="0037099D">
              <w:rPr>
                <w:rFonts w:ascii="Calibri" w:eastAsia="Calibri" w:hAnsi="Calibri" w:cs="Calibri"/>
                <w:color w:val="000000" w:themeColor="text1"/>
              </w:rPr>
              <w:t>0</w:t>
            </w:r>
            <w:r w:rsidR="00313B0F">
              <w:rPr>
                <w:rFonts w:ascii="Calibri" w:eastAsia="Calibri" w:hAnsi="Calibri" w:cs="Calibri"/>
                <w:color w:val="000000" w:themeColor="text1"/>
              </w:rPr>
              <w:t xml:space="preserve"> </w:t>
            </w:r>
            <w:r w:rsidR="47D17CDD" w:rsidRPr="47D17CDD">
              <w:rPr>
                <w:rFonts w:ascii="Calibri" w:eastAsia="Calibri" w:hAnsi="Calibri" w:cs="Calibri"/>
                <w:color w:val="000000" w:themeColor="text1"/>
              </w:rPr>
              <w:t>Gigabit Ethernet</w:t>
            </w:r>
          </w:p>
        </w:tc>
        <w:tc>
          <w:tcPr>
            <w:tcW w:w="1245" w:type="dxa"/>
            <w:shd w:val="clear" w:color="auto" w:fill="FFFFFF" w:themeFill="background1"/>
            <w:tcMar>
              <w:top w:w="15" w:type="dxa"/>
              <w:left w:w="15" w:type="dxa"/>
              <w:right w:w="15" w:type="dxa"/>
            </w:tcMar>
            <w:vAlign w:val="center"/>
          </w:tcPr>
          <w:p w14:paraId="3E9DB130" w14:textId="580CB536" w:rsidR="47D17CDD" w:rsidRDefault="47D17CDD" w:rsidP="47D17CDD">
            <w:r w:rsidRPr="47D17CDD">
              <w:rPr>
                <w:rFonts w:ascii="Calibri" w:eastAsia="Calibri" w:hAnsi="Calibri" w:cs="Calibri"/>
                <w:color w:val="000000" w:themeColor="text1"/>
              </w:rPr>
              <w:t xml:space="preserve">No  </w:t>
            </w:r>
          </w:p>
        </w:tc>
      </w:tr>
      <w:tr w:rsidR="47D17CDD" w14:paraId="2FAE9CF1" w14:textId="77777777" w:rsidTr="00C47333">
        <w:trPr>
          <w:trHeight w:val="1755"/>
        </w:trPr>
        <w:tc>
          <w:tcPr>
            <w:tcW w:w="3255" w:type="dxa"/>
            <w:tcMar>
              <w:top w:w="15" w:type="dxa"/>
              <w:left w:w="15" w:type="dxa"/>
              <w:right w:w="15" w:type="dxa"/>
            </w:tcMar>
            <w:vAlign w:val="center"/>
          </w:tcPr>
          <w:p w14:paraId="3B1935AE" w14:textId="2BA63E05" w:rsidR="47D17CDD" w:rsidRDefault="47D17CDD" w:rsidP="47D17CDD">
            <w:r w:rsidRPr="47D17CDD">
              <w:rPr>
                <w:rFonts w:ascii="Calibri" w:eastAsia="Calibri" w:hAnsi="Calibri" w:cs="Calibri"/>
                <w:color w:val="000000" w:themeColor="text1"/>
                <w:sz w:val="22"/>
                <w:szCs w:val="22"/>
              </w:rPr>
              <w:t xml:space="preserve">SFP:Ericsson-1000BASE-ZX -Pluggable </w:t>
            </w:r>
          </w:p>
        </w:tc>
        <w:tc>
          <w:tcPr>
            <w:tcW w:w="1350" w:type="dxa"/>
            <w:tcMar>
              <w:top w:w="15" w:type="dxa"/>
              <w:left w:w="15" w:type="dxa"/>
              <w:right w:w="15" w:type="dxa"/>
            </w:tcMar>
            <w:vAlign w:val="center"/>
          </w:tcPr>
          <w:p w14:paraId="476A14CA" w14:textId="4079319E" w:rsidR="47D17CDD" w:rsidRDefault="47D17CDD" w:rsidP="47D17CDD">
            <w:r w:rsidRPr="47D17CDD">
              <w:rPr>
                <w:rFonts w:ascii="Calibri" w:eastAsia="Calibri" w:hAnsi="Calibri" w:cs="Calibri"/>
                <w:color w:val="000000" w:themeColor="text1"/>
              </w:rPr>
              <w:t xml:space="preserve">Gigabit Ethernet </w:t>
            </w:r>
          </w:p>
        </w:tc>
        <w:tc>
          <w:tcPr>
            <w:tcW w:w="1170" w:type="dxa"/>
            <w:tcMar>
              <w:top w:w="15" w:type="dxa"/>
              <w:left w:w="15" w:type="dxa"/>
              <w:right w:w="15" w:type="dxa"/>
            </w:tcMar>
            <w:vAlign w:val="center"/>
          </w:tcPr>
          <w:p w14:paraId="6C9DC89E" w14:textId="73EE07AC" w:rsidR="47D17CDD" w:rsidRDefault="47D17CDD" w:rsidP="47D17CDD">
            <w:r w:rsidRPr="47D17CDD">
              <w:rPr>
                <w:rFonts w:ascii="Calibri" w:eastAsia="Calibri" w:hAnsi="Calibri" w:cs="Calibri"/>
                <w:color w:val="000000" w:themeColor="text1"/>
              </w:rPr>
              <w:t xml:space="preserve">TN B </w:t>
            </w:r>
          </w:p>
        </w:tc>
        <w:tc>
          <w:tcPr>
            <w:tcW w:w="825" w:type="dxa"/>
            <w:tcMar>
              <w:top w:w="15" w:type="dxa"/>
              <w:left w:w="15" w:type="dxa"/>
              <w:right w:w="15" w:type="dxa"/>
            </w:tcMar>
            <w:vAlign w:val="center"/>
          </w:tcPr>
          <w:p w14:paraId="30548FBB" w14:textId="30D3419F" w:rsidR="47D17CDD" w:rsidRDefault="47D17CDD" w:rsidP="47D17CDD">
            <w:r w:rsidRPr="47D17CDD">
              <w:rPr>
                <w:rFonts w:ascii="Calibri" w:eastAsia="Calibri" w:hAnsi="Calibri" w:cs="Calibri"/>
                <w:color w:val="000000" w:themeColor="text1"/>
              </w:rPr>
              <w:t xml:space="preserve">1 </w:t>
            </w:r>
          </w:p>
        </w:tc>
        <w:tc>
          <w:tcPr>
            <w:tcW w:w="930" w:type="dxa"/>
            <w:tcMar>
              <w:top w:w="15" w:type="dxa"/>
              <w:left w:w="15" w:type="dxa"/>
              <w:right w:w="15" w:type="dxa"/>
            </w:tcMar>
            <w:vAlign w:val="center"/>
          </w:tcPr>
          <w:p w14:paraId="09C81539" w14:textId="2028A227" w:rsidR="47D17CDD" w:rsidRDefault="47D17CDD" w:rsidP="47D17CDD">
            <w:r w:rsidRPr="47D17CDD">
              <w:rPr>
                <w:rFonts w:ascii="Calibri" w:eastAsia="Calibri" w:hAnsi="Calibri" w:cs="Calibri"/>
                <w:color w:val="000000" w:themeColor="text1"/>
              </w:rPr>
              <w:t xml:space="preserve">1 </w:t>
            </w:r>
          </w:p>
        </w:tc>
        <w:tc>
          <w:tcPr>
            <w:tcW w:w="1230" w:type="dxa"/>
            <w:tcMar>
              <w:top w:w="15" w:type="dxa"/>
              <w:left w:w="15" w:type="dxa"/>
              <w:right w:w="15" w:type="dxa"/>
            </w:tcMar>
            <w:vAlign w:val="center"/>
          </w:tcPr>
          <w:p w14:paraId="4A41C139" w14:textId="76D59708" w:rsidR="47D17CDD" w:rsidRDefault="47D17CDD" w:rsidP="47D17CDD">
            <w:r w:rsidRPr="47D17CDD">
              <w:rPr>
                <w:rFonts w:ascii="Calibri" w:eastAsia="Calibri" w:hAnsi="Calibri" w:cs="Calibri"/>
                <w:color w:val="000000" w:themeColor="text1"/>
              </w:rPr>
              <w:t xml:space="preserve">Gigabit Ethernet </w:t>
            </w:r>
          </w:p>
        </w:tc>
        <w:tc>
          <w:tcPr>
            <w:tcW w:w="1245" w:type="dxa"/>
            <w:tcMar>
              <w:top w:w="15" w:type="dxa"/>
              <w:left w:w="15" w:type="dxa"/>
              <w:right w:w="15" w:type="dxa"/>
            </w:tcMar>
            <w:vAlign w:val="center"/>
          </w:tcPr>
          <w:p w14:paraId="15C2E487" w14:textId="7C6C4F89" w:rsidR="47D17CDD" w:rsidRDefault="47D17CDD" w:rsidP="47D17CDD">
            <w:r w:rsidRPr="47D17CDD">
              <w:rPr>
                <w:rFonts w:ascii="Calibri" w:eastAsia="Calibri" w:hAnsi="Calibri" w:cs="Calibri"/>
                <w:color w:val="000000" w:themeColor="text1"/>
              </w:rPr>
              <w:t xml:space="preserve">No  </w:t>
            </w:r>
          </w:p>
        </w:tc>
      </w:tr>
      <w:tr w:rsidR="47D17CDD" w14:paraId="39793F03" w14:textId="77777777" w:rsidTr="00C47333">
        <w:trPr>
          <w:trHeight w:val="585"/>
        </w:trPr>
        <w:tc>
          <w:tcPr>
            <w:tcW w:w="3255" w:type="dxa"/>
            <w:tcMar>
              <w:top w:w="15" w:type="dxa"/>
              <w:left w:w="15" w:type="dxa"/>
              <w:right w:w="15" w:type="dxa"/>
            </w:tcMar>
            <w:vAlign w:val="center"/>
          </w:tcPr>
          <w:p w14:paraId="700E66E2" w14:textId="33C52F15" w:rsidR="47D17CDD" w:rsidRDefault="47D17CDD" w:rsidP="47D17CDD">
            <w:pPr>
              <w:jc w:val="center"/>
            </w:pPr>
            <w:r w:rsidRPr="47D17CDD">
              <w:rPr>
                <w:rFonts w:ascii="Calibri" w:eastAsia="Calibri" w:hAnsi="Calibri" w:cs="Calibri"/>
                <w:color w:val="000000" w:themeColor="text1"/>
                <w:sz w:val="22"/>
                <w:szCs w:val="22"/>
              </w:rPr>
              <w:t xml:space="preserve">SFP:Ericsson-1000BASE -Pluggable </w:t>
            </w:r>
          </w:p>
        </w:tc>
        <w:tc>
          <w:tcPr>
            <w:tcW w:w="1350" w:type="dxa"/>
            <w:tcMar>
              <w:top w:w="15" w:type="dxa"/>
              <w:left w:w="15" w:type="dxa"/>
              <w:right w:w="15" w:type="dxa"/>
            </w:tcMar>
            <w:vAlign w:val="center"/>
          </w:tcPr>
          <w:p w14:paraId="4046ECCE" w14:textId="10041383" w:rsidR="47D17CDD" w:rsidRDefault="47D17CDD" w:rsidP="47D17CDD">
            <w:r w:rsidRPr="47D17CDD">
              <w:rPr>
                <w:rFonts w:ascii="Calibri" w:eastAsia="Calibri" w:hAnsi="Calibri" w:cs="Calibri"/>
                <w:color w:val="000000" w:themeColor="text1"/>
              </w:rPr>
              <w:t xml:space="preserve">Gigabit Ethernet </w:t>
            </w:r>
          </w:p>
        </w:tc>
        <w:tc>
          <w:tcPr>
            <w:tcW w:w="1170" w:type="dxa"/>
            <w:tcMar>
              <w:top w:w="15" w:type="dxa"/>
              <w:left w:w="15" w:type="dxa"/>
              <w:right w:w="15" w:type="dxa"/>
            </w:tcMar>
            <w:vAlign w:val="center"/>
          </w:tcPr>
          <w:p w14:paraId="14B53CE3" w14:textId="0614179E" w:rsidR="47D17CDD" w:rsidRDefault="47D17CDD" w:rsidP="47D17CDD">
            <w:r w:rsidRPr="47D17CDD">
              <w:rPr>
                <w:rFonts w:ascii="Calibri" w:eastAsia="Calibri" w:hAnsi="Calibri" w:cs="Calibri"/>
                <w:color w:val="000000" w:themeColor="text1"/>
              </w:rPr>
              <w:t xml:space="preserve">TN B </w:t>
            </w:r>
          </w:p>
        </w:tc>
        <w:tc>
          <w:tcPr>
            <w:tcW w:w="825" w:type="dxa"/>
            <w:tcMar>
              <w:top w:w="15" w:type="dxa"/>
              <w:left w:w="15" w:type="dxa"/>
              <w:right w:w="15" w:type="dxa"/>
            </w:tcMar>
            <w:vAlign w:val="center"/>
          </w:tcPr>
          <w:p w14:paraId="7191C2B5" w14:textId="54EBE33A" w:rsidR="47D17CDD" w:rsidRDefault="47D17CDD" w:rsidP="47D17CDD">
            <w:r w:rsidRPr="47D17CDD">
              <w:rPr>
                <w:rFonts w:ascii="Calibri" w:eastAsia="Calibri" w:hAnsi="Calibri" w:cs="Calibri"/>
                <w:color w:val="000000" w:themeColor="text1"/>
              </w:rPr>
              <w:t xml:space="preserve">1 </w:t>
            </w:r>
          </w:p>
        </w:tc>
        <w:tc>
          <w:tcPr>
            <w:tcW w:w="930" w:type="dxa"/>
            <w:tcMar>
              <w:top w:w="15" w:type="dxa"/>
              <w:left w:w="15" w:type="dxa"/>
              <w:right w:w="15" w:type="dxa"/>
            </w:tcMar>
            <w:vAlign w:val="center"/>
          </w:tcPr>
          <w:p w14:paraId="2F255830" w14:textId="3585CB37" w:rsidR="47D17CDD" w:rsidRDefault="47D17CDD" w:rsidP="47D17CDD">
            <w:r w:rsidRPr="47D17CDD">
              <w:rPr>
                <w:rFonts w:ascii="Calibri" w:eastAsia="Calibri" w:hAnsi="Calibri" w:cs="Calibri"/>
                <w:color w:val="000000" w:themeColor="text1"/>
              </w:rPr>
              <w:t xml:space="preserve">1 </w:t>
            </w:r>
          </w:p>
        </w:tc>
        <w:tc>
          <w:tcPr>
            <w:tcW w:w="1230" w:type="dxa"/>
            <w:tcMar>
              <w:top w:w="15" w:type="dxa"/>
              <w:left w:w="15" w:type="dxa"/>
              <w:right w:w="15" w:type="dxa"/>
            </w:tcMar>
            <w:vAlign w:val="center"/>
          </w:tcPr>
          <w:p w14:paraId="1CF4FD5C" w14:textId="4EEC62BA" w:rsidR="47D17CDD" w:rsidRDefault="47D17CDD" w:rsidP="47D17CDD">
            <w:r w:rsidRPr="47D17CDD">
              <w:rPr>
                <w:rFonts w:ascii="Calibri" w:eastAsia="Calibri" w:hAnsi="Calibri" w:cs="Calibri"/>
                <w:color w:val="000000" w:themeColor="text1"/>
              </w:rPr>
              <w:t xml:space="preserve">Gigabit Ethernet </w:t>
            </w:r>
          </w:p>
        </w:tc>
        <w:tc>
          <w:tcPr>
            <w:tcW w:w="1245" w:type="dxa"/>
            <w:tcMar>
              <w:top w:w="15" w:type="dxa"/>
              <w:left w:w="15" w:type="dxa"/>
              <w:right w:w="15" w:type="dxa"/>
            </w:tcMar>
            <w:vAlign w:val="center"/>
          </w:tcPr>
          <w:p w14:paraId="6E2266E9" w14:textId="5BD4CD7D" w:rsidR="47D17CDD" w:rsidRDefault="47D17CDD" w:rsidP="47D17CDD">
            <w:r w:rsidRPr="47D17CDD">
              <w:rPr>
                <w:rFonts w:ascii="Calibri" w:eastAsia="Calibri" w:hAnsi="Calibri" w:cs="Calibri"/>
                <w:color w:val="000000" w:themeColor="text1"/>
              </w:rPr>
              <w:t xml:space="preserve">No  </w:t>
            </w:r>
          </w:p>
        </w:tc>
      </w:tr>
      <w:tr w:rsidR="47D17CDD" w14:paraId="08E76DB5" w14:textId="77777777" w:rsidTr="00C47333">
        <w:trPr>
          <w:trHeight w:val="1755"/>
        </w:trPr>
        <w:tc>
          <w:tcPr>
            <w:tcW w:w="3255" w:type="dxa"/>
            <w:tcMar>
              <w:top w:w="15" w:type="dxa"/>
              <w:left w:w="15" w:type="dxa"/>
              <w:right w:w="15" w:type="dxa"/>
            </w:tcMar>
            <w:vAlign w:val="center"/>
          </w:tcPr>
          <w:p w14:paraId="5FA85B04" w14:textId="7549DA82" w:rsidR="47D17CDD" w:rsidRDefault="47D17CDD" w:rsidP="47D17CDD">
            <w:pPr>
              <w:jc w:val="center"/>
            </w:pPr>
            <w:r w:rsidRPr="47D17CDD">
              <w:rPr>
                <w:rFonts w:ascii="Calibri" w:eastAsia="Calibri" w:hAnsi="Calibri" w:cs="Calibri"/>
                <w:color w:val="000000" w:themeColor="text1"/>
                <w:sz w:val="22"/>
                <w:szCs w:val="22"/>
              </w:rPr>
              <w:t xml:space="preserve">SFP:Ericsson-1000BASE-SX -Pluggable </w:t>
            </w:r>
          </w:p>
        </w:tc>
        <w:tc>
          <w:tcPr>
            <w:tcW w:w="1350" w:type="dxa"/>
            <w:tcMar>
              <w:top w:w="15" w:type="dxa"/>
              <w:left w:w="15" w:type="dxa"/>
              <w:right w:w="15" w:type="dxa"/>
            </w:tcMar>
            <w:vAlign w:val="center"/>
          </w:tcPr>
          <w:p w14:paraId="31E1251C" w14:textId="05728FC4" w:rsidR="47D17CDD" w:rsidRDefault="47D17CDD" w:rsidP="47D17CDD">
            <w:r w:rsidRPr="47D17CDD">
              <w:rPr>
                <w:rFonts w:ascii="Calibri" w:eastAsia="Calibri" w:hAnsi="Calibri" w:cs="Calibri"/>
                <w:color w:val="000000" w:themeColor="text1"/>
              </w:rPr>
              <w:t xml:space="preserve">Gigabit Ethernet </w:t>
            </w:r>
          </w:p>
        </w:tc>
        <w:tc>
          <w:tcPr>
            <w:tcW w:w="1170" w:type="dxa"/>
            <w:tcMar>
              <w:top w:w="15" w:type="dxa"/>
              <w:left w:w="15" w:type="dxa"/>
              <w:right w:w="15" w:type="dxa"/>
            </w:tcMar>
            <w:vAlign w:val="center"/>
          </w:tcPr>
          <w:p w14:paraId="29CC7ECD" w14:textId="64B1359B" w:rsidR="47D17CDD" w:rsidRDefault="47D17CDD" w:rsidP="47D17CDD">
            <w:r w:rsidRPr="47D17CDD">
              <w:rPr>
                <w:rFonts w:ascii="Calibri" w:eastAsia="Calibri" w:hAnsi="Calibri" w:cs="Calibri"/>
                <w:color w:val="000000" w:themeColor="text1"/>
              </w:rPr>
              <w:t xml:space="preserve">TN B </w:t>
            </w:r>
          </w:p>
        </w:tc>
        <w:tc>
          <w:tcPr>
            <w:tcW w:w="825" w:type="dxa"/>
            <w:tcMar>
              <w:top w:w="15" w:type="dxa"/>
              <w:left w:w="15" w:type="dxa"/>
              <w:right w:w="15" w:type="dxa"/>
            </w:tcMar>
            <w:vAlign w:val="center"/>
          </w:tcPr>
          <w:p w14:paraId="70C209B5" w14:textId="6692B567" w:rsidR="47D17CDD" w:rsidRDefault="47D17CDD" w:rsidP="47D17CDD">
            <w:r w:rsidRPr="47D17CDD">
              <w:rPr>
                <w:rFonts w:ascii="Calibri" w:eastAsia="Calibri" w:hAnsi="Calibri" w:cs="Calibri"/>
                <w:color w:val="000000" w:themeColor="text1"/>
              </w:rPr>
              <w:t xml:space="preserve">1 </w:t>
            </w:r>
          </w:p>
        </w:tc>
        <w:tc>
          <w:tcPr>
            <w:tcW w:w="930" w:type="dxa"/>
            <w:tcMar>
              <w:top w:w="15" w:type="dxa"/>
              <w:left w:w="15" w:type="dxa"/>
              <w:right w:w="15" w:type="dxa"/>
            </w:tcMar>
            <w:vAlign w:val="center"/>
          </w:tcPr>
          <w:p w14:paraId="72F46661" w14:textId="1EA80B19" w:rsidR="47D17CDD" w:rsidRDefault="47D17CDD" w:rsidP="47D17CDD">
            <w:r w:rsidRPr="47D17CDD">
              <w:rPr>
                <w:rFonts w:ascii="Calibri" w:eastAsia="Calibri" w:hAnsi="Calibri" w:cs="Calibri"/>
                <w:color w:val="000000" w:themeColor="text1"/>
              </w:rPr>
              <w:t xml:space="preserve">1 </w:t>
            </w:r>
          </w:p>
        </w:tc>
        <w:tc>
          <w:tcPr>
            <w:tcW w:w="1230" w:type="dxa"/>
            <w:tcMar>
              <w:top w:w="15" w:type="dxa"/>
              <w:left w:w="15" w:type="dxa"/>
              <w:right w:w="15" w:type="dxa"/>
            </w:tcMar>
            <w:vAlign w:val="center"/>
          </w:tcPr>
          <w:p w14:paraId="7A8517F2" w14:textId="491855C6" w:rsidR="47D17CDD" w:rsidRDefault="47D17CDD" w:rsidP="47D17CDD">
            <w:r w:rsidRPr="47D17CDD">
              <w:rPr>
                <w:rFonts w:ascii="Calibri" w:eastAsia="Calibri" w:hAnsi="Calibri" w:cs="Calibri"/>
                <w:color w:val="000000" w:themeColor="text1"/>
              </w:rPr>
              <w:t xml:space="preserve">Gigabit Ethernet </w:t>
            </w:r>
          </w:p>
        </w:tc>
        <w:tc>
          <w:tcPr>
            <w:tcW w:w="1245" w:type="dxa"/>
            <w:tcMar>
              <w:top w:w="15" w:type="dxa"/>
              <w:left w:w="15" w:type="dxa"/>
              <w:right w:w="15" w:type="dxa"/>
            </w:tcMar>
            <w:vAlign w:val="center"/>
          </w:tcPr>
          <w:p w14:paraId="55301B66" w14:textId="450AF11D" w:rsidR="47D17CDD" w:rsidRDefault="47D17CDD" w:rsidP="47D17CDD">
            <w:r w:rsidRPr="47D17CDD">
              <w:rPr>
                <w:rFonts w:ascii="Calibri" w:eastAsia="Calibri" w:hAnsi="Calibri" w:cs="Calibri"/>
                <w:color w:val="000000" w:themeColor="text1"/>
              </w:rPr>
              <w:t xml:space="preserve">No  </w:t>
            </w:r>
          </w:p>
        </w:tc>
      </w:tr>
      <w:tr w:rsidR="47D17CDD" w14:paraId="7F8C2339" w14:textId="77777777" w:rsidTr="00C47333">
        <w:trPr>
          <w:trHeight w:val="1755"/>
        </w:trPr>
        <w:tc>
          <w:tcPr>
            <w:tcW w:w="3255" w:type="dxa"/>
            <w:tcMar>
              <w:top w:w="15" w:type="dxa"/>
              <w:left w:w="15" w:type="dxa"/>
              <w:right w:w="15" w:type="dxa"/>
            </w:tcMar>
            <w:vAlign w:val="center"/>
          </w:tcPr>
          <w:p w14:paraId="630D92DD" w14:textId="4F997BCB" w:rsidR="47D17CDD" w:rsidRDefault="47D17CDD" w:rsidP="47D17CDD">
            <w:r w:rsidRPr="47D17CDD">
              <w:rPr>
                <w:rFonts w:ascii="Calibri" w:eastAsia="Calibri" w:hAnsi="Calibri" w:cs="Calibri"/>
                <w:color w:val="000000" w:themeColor="text1"/>
                <w:sz w:val="22"/>
                <w:szCs w:val="22"/>
              </w:rPr>
              <w:t xml:space="preserve">SFP:Ericsson-1000BASE-LX -Pluggable </w:t>
            </w:r>
          </w:p>
        </w:tc>
        <w:tc>
          <w:tcPr>
            <w:tcW w:w="1350" w:type="dxa"/>
            <w:tcMar>
              <w:top w:w="15" w:type="dxa"/>
              <w:left w:w="15" w:type="dxa"/>
              <w:right w:w="15" w:type="dxa"/>
            </w:tcMar>
            <w:vAlign w:val="center"/>
          </w:tcPr>
          <w:p w14:paraId="75279CD0" w14:textId="3848354C" w:rsidR="47D17CDD" w:rsidRDefault="47D17CDD" w:rsidP="47D17CDD">
            <w:r w:rsidRPr="47D17CDD">
              <w:rPr>
                <w:rFonts w:ascii="Calibri" w:eastAsia="Calibri" w:hAnsi="Calibri" w:cs="Calibri"/>
                <w:color w:val="000000" w:themeColor="text1"/>
              </w:rPr>
              <w:t xml:space="preserve">Gigabit Ethernet </w:t>
            </w:r>
          </w:p>
        </w:tc>
        <w:tc>
          <w:tcPr>
            <w:tcW w:w="1170" w:type="dxa"/>
            <w:tcMar>
              <w:top w:w="15" w:type="dxa"/>
              <w:left w:w="15" w:type="dxa"/>
              <w:right w:w="15" w:type="dxa"/>
            </w:tcMar>
            <w:vAlign w:val="center"/>
          </w:tcPr>
          <w:p w14:paraId="5EDA9500" w14:textId="76524663" w:rsidR="47D17CDD" w:rsidRDefault="47D17CDD" w:rsidP="47D17CDD">
            <w:r w:rsidRPr="47D17CDD">
              <w:rPr>
                <w:rFonts w:ascii="Calibri" w:eastAsia="Calibri" w:hAnsi="Calibri" w:cs="Calibri"/>
                <w:color w:val="000000" w:themeColor="text1"/>
              </w:rPr>
              <w:t xml:space="preserve">TN B </w:t>
            </w:r>
          </w:p>
        </w:tc>
        <w:tc>
          <w:tcPr>
            <w:tcW w:w="825" w:type="dxa"/>
            <w:tcMar>
              <w:top w:w="15" w:type="dxa"/>
              <w:left w:w="15" w:type="dxa"/>
              <w:right w:w="15" w:type="dxa"/>
            </w:tcMar>
            <w:vAlign w:val="center"/>
          </w:tcPr>
          <w:p w14:paraId="1C48D2A0" w14:textId="1CD7EB88" w:rsidR="47D17CDD" w:rsidRDefault="47D17CDD" w:rsidP="47D17CDD">
            <w:r w:rsidRPr="47D17CDD">
              <w:rPr>
                <w:rFonts w:ascii="Calibri" w:eastAsia="Calibri" w:hAnsi="Calibri" w:cs="Calibri"/>
                <w:color w:val="000000" w:themeColor="text1"/>
              </w:rPr>
              <w:t xml:space="preserve">1 </w:t>
            </w:r>
          </w:p>
        </w:tc>
        <w:tc>
          <w:tcPr>
            <w:tcW w:w="930" w:type="dxa"/>
            <w:tcMar>
              <w:top w:w="15" w:type="dxa"/>
              <w:left w:w="15" w:type="dxa"/>
              <w:right w:w="15" w:type="dxa"/>
            </w:tcMar>
            <w:vAlign w:val="center"/>
          </w:tcPr>
          <w:p w14:paraId="4F6E9378" w14:textId="0F403DEE" w:rsidR="47D17CDD" w:rsidRDefault="47D17CDD" w:rsidP="47D17CDD">
            <w:r w:rsidRPr="47D17CDD">
              <w:rPr>
                <w:rFonts w:ascii="Calibri" w:eastAsia="Calibri" w:hAnsi="Calibri" w:cs="Calibri"/>
                <w:color w:val="000000" w:themeColor="text1"/>
              </w:rPr>
              <w:t xml:space="preserve">1 </w:t>
            </w:r>
          </w:p>
        </w:tc>
        <w:tc>
          <w:tcPr>
            <w:tcW w:w="1230" w:type="dxa"/>
            <w:tcMar>
              <w:top w:w="15" w:type="dxa"/>
              <w:left w:w="15" w:type="dxa"/>
              <w:right w:w="15" w:type="dxa"/>
            </w:tcMar>
            <w:vAlign w:val="center"/>
          </w:tcPr>
          <w:p w14:paraId="2C364793" w14:textId="75EC4D8A" w:rsidR="47D17CDD" w:rsidRDefault="47D17CDD" w:rsidP="47D17CDD">
            <w:r w:rsidRPr="47D17CDD">
              <w:rPr>
                <w:rFonts w:ascii="Calibri" w:eastAsia="Calibri" w:hAnsi="Calibri" w:cs="Calibri"/>
                <w:color w:val="000000" w:themeColor="text1"/>
              </w:rPr>
              <w:t xml:space="preserve">Gigabit Ethernet </w:t>
            </w:r>
          </w:p>
        </w:tc>
        <w:tc>
          <w:tcPr>
            <w:tcW w:w="1245" w:type="dxa"/>
            <w:tcMar>
              <w:top w:w="15" w:type="dxa"/>
              <w:left w:w="15" w:type="dxa"/>
              <w:right w:w="15" w:type="dxa"/>
            </w:tcMar>
            <w:vAlign w:val="center"/>
          </w:tcPr>
          <w:p w14:paraId="1AADC87C" w14:textId="609CF0B5" w:rsidR="47D17CDD" w:rsidRDefault="47D17CDD" w:rsidP="47D17CDD">
            <w:r w:rsidRPr="47D17CDD">
              <w:rPr>
                <w:rFonts w:ascii="Calibri" w:eastAsia="Calibri" w:hAnsi="Calibri" w:cs="Calibri"/>
                <w:color w:val="000000" w:themeColor="text1"/>
              </w:rPr>
              <w:t xml:space="preserve">No  </w:t>
            </w:r>
          </w:p>
        </w:tc>
      </w:tr>
      <w:tr w:rsidR="47D17CDD" w14:paraId="57703C40" w14:textId="77777777" w:rsidTr="00C47333">
        <w:trPr>
          <w:trHeight w:val="1755"/>
        </w:trPr>
        <w:tc>
          <w:tcPr>
            <w:tcW w:w="3255" w:type="dxa"/>
            <w:tcMar>
              <w:top w:w="15" w:type="dxa"/>
              <w:left w:w="15" w:type="dxa"/>
              <w:right w:w="15" w:type="dxa"/>
            </w:tcMar>
            <w:vAlign w:val="center"/>
          </w:tcPr>
          <w:p w14:paraId="75036F14" w14:textId="20C43224" w:rsidR="47D17CDD" w:rsidRDefault="47D17CDD" w:rsidP="47D17CDD">
            <w:pPr>
              <w:jc w:val="center"/>
            </w:pPr>
            <w:r w:rsidRPr="47D17CDD">
              <w:rPr>
                <w:rFonts w:ascii="Calibri" w:eastAsia="Calibri" w:hAnsi="Calibri" w:cs="Calibri"/>
                <w:color w:val="000000" w:themeColor="text1"/>
                <w:sz w:val="22"/>
                <w:szCs w:val="22"/>
              </w:rPr>
              <w:t xml:space="preserve">SFP:Ericsson-1000BASE-LX20 -Pluggable </w:t>
            </w:r>
          </w:p>
        </w:tc>
        <w:tc>
          <w:tcPr>
            <w:tcW w:w="1350" w:type="dxa"/>
            <w:tcMar>
              <w:top w:w="15" w:type="dxa"/>
              <w:left w:w="15" w:type="dxa"/>
              <w:right w:w="15" w:type="dxa"/>
            </w:tcMar>
            <w:vAlign w:val="center"/>
          </w:tcPr>
          <w:p w14:paraId="684D81BD" w14:textId="7755E154" w:rsidR="47D17CDD" w:rsidRDefault="47D17CDD" w:rsidP="47D17CDD">
            <w:r w:rsidRPr="47D17CDD">
              <w:rPr>
                <w:rFonts w:ascii="Calibri" w:eastAsia="Calibri" w:hAnsi="Calibri" w:cs="Calibri"/>
                <w:color w:val="000000" w:themeColor="text1"/>
              </w:rPr>
              <w:t xml:space="preserve">Gigabit Ethernet </w:t>
            </w:r>
          </w:p>
        </w:tc>
        <w:tc>
          <w:tcPr>
            <w:tcW w:w="1170" w:type="dxa"/>
            <w:tcMar>
              <w:top w:w="15" w:type="dxa"/>
              <w:left w:w="15" w:type="dxa"/>
              <w:right w:w="15" w:type="dxa"/>
            </w:tcMar>
            <w:vAlign w:val="center"/>
          </w:tcPr>
          <w:p w14:paraId="3BE2EF63" w14:textId="17A32651" w:rsidR="47D17CDD" w:rsidRDefault="47D17CDD" w:rsidP="47D17CDD">
            <w:r w:rsidRPr="47D17CDD">
              <w:rPr>
                <w:rFonts w:ascii="Calibri" w:eastAsia="Calibri" w:hAnsi="Calibri" w:cs="Calibri"/>
                <w:color w:val="000000" w:themeColor="text1"/>
              </w:rPr>
              <w:t xml:space="preserve">TN B </w:t>
            </w:r>
          </w:p>
        </w:tc>
        <w:tc>
          <w:tcPr>
            <w:tcW w:w="825" w:type="dxa"/>
            <w:tcMar>
              <w:top w:w="15" w:type="dxa"/>
              <w:left w:w="15" w:type="dxa"/>
              <w:right w:w="15" w:type="dxa"/>
            </w:tcMar>
            <w:vAlign w:val="center"/>
          </w:tcPr>
          <w:p w14:paraId="2F4EF4A9" w14:textId="1598C40F" w:rsidR="47D17CDD" w:rsidRDefault="47D17CDD" w:rsidP="47D17CDD">
            <w:r w:rsidRPr="47D17CDD">
              <w:rPr>
                <w:rFonts w:ascii="Calibri" w:eastAsia="Calibri" w:hAnsi="Calibri" w:cs="Calibri"/>
                <w:color w:val="000000" w:themeColor="text1"/>
              </w:rPr>
              <w:t xml:space="preserve">1 </w:t>
            </w:r>
          </w:p>
        </w:tc>
        <w:tc>
          <w:tcPr>
            <w:tcW w:w="930" w:type="dxa"/>
            <w:tcMar>
              <w:top w:w="15" w:type="dxa"/>
              <w:left w:w="15" w:type="dxa"/>
              <w:right w:w="15" w:type="dxa"/>
            </w:tcMar>
            <w:vAlign w:val="center"/>
          </w:tcPr>
          <w:p w14:paraId="5CA2DE64" w14:textId="6FBFA911" w:rsidR="47D17CDD" w:rsidRDefault="47D17CDD" w:rsidP="47D17CDD">
            <w:r w:rsidRPr="47D17CDD">
              <w:rPr>
                <w:rFonts w:ascii="Calibri" w:eastAsia="Calibri" w:hAnsi="Calibri" w:cs="Calibri"/>
                <w:color w:val="000000" w:themeColor="text1"/>
              </w:rPr>
              <w:t xml:space="preserve">1 </w:t>
            </w:r>
          </w:p>
        </w:tc>
        <w:tc>
          <w:tcPr>
            <w:tcW w:w="1230" w:type="dxa"/>
            <w:tcMar>
              <w:top w:w="15" w:type="dxa"/>
              <w:left w:w="15" w:type="dxa"/>
              <w:right w:w="15" w:type="dxa"/>
            </w:tcMar>
            <w:vAlign w:val="center"/>
          </w:tcPr>
          <w:p w14:paraId="717CBB80" w14:textId="56F8C2A8" w:rsidR="47D17CDD" w:rsidRDefault="47D17CDD" w:rsidP="47D17CDD">
            <w:r w:rsidRPr="47D17CDD">
              <w:rPr>
                <w:rFonts w:ascii="Calibri" w:eastAsia="Calibri" w:hAnsi="Calibri" w:cs="Calibri"/>
                <w:color w:val="000000" w:themeColor="text1"/>
              </w:rPr>
              <w:t xml:space="preserve">Gigabit Ethernet </w:t>
            </w:r>
          </w:p>
        </w:tc>
        <w:tc>
          <w:tcPr>
            <w:tcW w:w="1245" w:type="dxa"/>
            <w:tcMar>
              <w:top w:w="15" w:type="dxa"/>
              <w:left w:w="15" w:type="dxa"/>
              <w:right w:w="15" w:type="dxa"/>
            </w:tcMar>
            <w:vAlign w:val="center"/>
          </w:tcPr>
          <w:p w14:paraId="77945C9C" w14:textId="0B6EC0EC" w:rsidR="47D17CDD" w:rsidRDefault="47D17CDD" w:rsidP="47D17CDD">
            <w:r w:rsidRPr="47D17CDD">
              <w:rPr>
                <w:rFonts w:ascii="Calibri" w:eastAsia="Calibri" w:hAnsi="Calibri" w:cs="Calibri"/>
                <w:color w:val="000000" w:themeColor="text1"/>
              </w:rPr>
              <w:t xml:space="preserve">No  </w:t>
            </w:r>
          </w:p>
        </w:tc>
      </w:tr>
      <w:tr w:rsidR="47D17CDD" w14:paraId="727500B5" w14:textId="77777777" w:rsidTr="00C47333">
        <w:trPr>
          <w:trHeight w:val="1755"/>
        </w:trPr>
        <w:tc>
          <w:tcPr>
            <w:tcW w:w="3255" w:type="dxa"/>
            <w:tcMar>
              <w:top w:w="15" w:type="dxa"/>
              <w:left w:w="15" w:type="dxa"/>
              <w:right w:w="15" w:type="dxa"/>
            </w:tcMar>
            <w:vAlign w:val="center"/>
          </w:tcPr>
          <w:p w14:paraId="3A72F5AE" w14:textId="7A3F2AB3" w:rsidR="47D17CDD" w:rsidRDefault="47D17CDD" w:rsidP="47D17CDD">
            <w:r w:rsidRPr="47D17CDD">
              <w:rPr>
                <w:rFonts w:ascii="Calibri" w:eastAsia="Calibri" w:hAnsi="Calibri" w:cs="Calibri"/>
                <w:color w:val="000000" w:themeColor="text1"/>
                <w:sz w:val="22"/>
                <w:szCs w:val="22"/>
              </w:rPr>
              <w:t xml:space="preserve">SFP:Ericsson-10GBASE-SR -Pluggable </w:t>
            </w:r>
          </w:p>
        </w:tc>
        <w:tc>
          <w:tcPr>
            <w:tcW w:w="1350" w:type="dxa"/>
            <w:tcMar>
              <w:top w:w="15" w:type="dxa"/>
              <w:left w:w="15" w:type="dxa"/>
              <w:right w:w="15" w:type="dxa"/>
            </w:tcMar>
            <w:vAlign w:val="center"/>
          </w:tcPr>
          <w:p w14:paraId="3CA23AB2" w14:textId="367E67E4" w:rsidR="47D17CDD" w:rsidRDefault="00313B0F" w:rsidP="47D17CDD">
            <w:r w:rsidRPr="0037099D">
              <w:rPr>
                <w:rFonts w:ascii="Calibri" w:eastAsia="Calibri" w:hAnsi="Calibri" w:cs="Calibri"/>
                <w:color w:val="000000" w:themeColor="text1"/>
              </w:rPr>
              <w:t>10</w:t>
            </w:r>
            <w:r>
              <w:rPr>
                <w:rFonts w:ascii="Calibri" w:eastAsia="Calibri" w:hAnsi="Calibri" w:cs="Calibri"/>
                <w:color w:val="000000" w:themeColor="text1"/>
              </w:rPr>
              <w:t xml:space="preserve"> </w:t>
            </w:r>
            <w:r w:rsidR="47D17CDD" w:rsidRPr="47D17CDD">
              <w:rPr>
                <w:rFonts w:ascii="Calibri" w:eastAsia="Calibri" w:hAnsi="Calibri" w:cs="Calibri"/>
                <w:color w:val="000000" w:themeColor="text1"/>
              </w:rPr>
              <w:t>Gigabit Ethernet</w:t>
            </w:r>
          </w:p>
        </w:tc>
        <w:tc>
          <w:tcPr>
            <w:tcW w:w="1170" w:type="dxa"/>
            <w:tcMar>
              <w:top w:w="15" w:type="dxa"/>
              <w:left w:w="15" w:type="dxa"/>
              <w:right w:w="15" w:type="dxa"/>
            </w:tcMar>
            <w:vAlign w:val="center"/>
          </w:tcPr>
          <w:p w14:paraId="588DBC75" w14:textId="141F481A" w:rsidR="47D17CDD" w:rsidRDefault="47D17CDD" w:rsidP="47D17CDD">
            <w:r w:rsidRPr="47D17CDD">
              <w:rPr>
                <w:rFonts w:ascii="Calibri" w:eastAsia="Calibri" w:hAnsi="Calibri" w:cs="Calibri"/>
                <w:color w:val="000000" w:themeColor="text1"/>
              </w:rPr>
              <w:t xml:space="preserve">TN B </w:t>
            </w:r>
          </w:p>
        </w:tc>
        <w:tc>
          <w:tcPr>
            <w:tcW w:w="825" w:type="dxa"/>
            <w:tcMar>
              <w:top w:w="15" w:type="dxa"/>
              <w:left w:w="15" w:type="dxa"/>
              <w:right w:w="15" w:type="dxa"/>
            </w:tcMar>
            <w:vAlign w:val="center"/>
          </w:tcPr>
          <w:p w14:paraId="2183F69A" w14:textId="65B31B59" w:rsidR="47D17CDD" w:rsidRDefault="47D17CDD" w:rsidP="47D17CDD">
            <w:r w:rsidRPr="47D17CDD">
              <w:rPr>
                <w:rFonts w:ascii="Calibri" w:eastAsia="Calibri" w:hAnsi="Calibri" w:cs="Calibri"/>
                <w:color w:val="000000" w:themeColor="text1"/>
              </w:rPr>
              <w:t xml:space="preserve">1 </w:t>
            </w:r>
          </w:p>
        </w:tc>
        <w:tc>
          <w:tcPr>
            <w:tcW w:w="930" w:type="dxa"/>
            <w:tcMar>
              <w:top w:w="15" w:type="dxa"/>
              <w:left w:w="15" w:type="dxa"/>
              <w:right w:w="15" w:type="dxa"/>
            </w:tcMar>
            <w:vAlign w:val="center"/>
          </w:tcPr>
          <w:p w14:paraId="619BA92F" w14:textId="79C3244E" w:rsidR="47D17CDD" w:rsidRDefault="47D17CDD" w:rsidP="47D17CDD">
            <w:r w:rsidRPr="47D17CDD">
              <w:rPr>
                <w:rFonts w:ascii="Calibri" w:eastAsia="Calibri" w:hAnsi="Calibri" w:cs="Calibri"/>
                <w:color w:val="000000" w:themeColor="text1"/>
              </w:rPr>
              <w:t xml:space="preserve">1 </w:t>
            </w:r>
          </w:p>
        </w:tc>
        <w:tc>
          <w:tcPr>
            <w:tcW w:w="1230" w:type="dxa"/>
            <w:tcMar>
              <w:top w:w="15" w:type="dxa"/>
              <w:left w:w="15" w:type="dxa"/>
              <w:right w:w="15" w:type="dxa"/>
            </w:tcMar>
            <w:vAlign w:val="center"/>
          </w:tcPr>
          <w:p w14:paraId="01C2F8EE" w14:textId="7A7E20AC" w:rsidR="47D17CDD" w:rsidRDefault="00313B0F" w:rsidP="47D17CDD">
            <w:r w:rsidRPr="0037099D">
              <w:rPr>
                <w:rFonts w:ascii="Calibri" w:eastAsia="Calibri" w:hAnsi="Calibri" w:cs="Calibri"/>
                <w:color w:val="000000" w:themeColor="text1"/>
              </w:rPr>
              <w:t>10</w:t>
            </w:r>
            <w:r>
              <w:rPr>
                <w:rFonts w:ascii="Calibri" w:eastAsia="Calibri" w:hAnsi="Calibri" w:cs="Calibri"/>
                <w:color w:val="000000" w:themeColor="text1"/>
              </w:rPr>
              <w:t xml:space="preserve"> </w:t>
            </w:r>
            <w:r w:rsidR="47D17CDD" w:rsidRPr="47D17CDD">
              <w:rPr>
                <w:rFonts w:ascii="Calibri" w:eastAsia="Calibri" w:hAnsi="Calibri" w:cs="Calibri"/>
                <w:color w:val="000000" w:themeColor="text1"/>
              </w:rPr>
              <w:t>Gigabit Ethernet</w:t>
            </w:r>
          </w:p>
        </w:tc>
        <w:tc>
          <w:tcPr>
            <w:tcW w:w="1245" w:type="dxa"/>
            <w:tcMar>
              <w:top w:w="15" w:type="dxa"/>
              <w:left w:w="15" w:type="dxa"/>
              <w:right w:w="15" w:type="dxa"/>
            </w:tcMar>
            <w:vAlign w:val="center"/>
          </w:tcPr>
          <w:p w14:paraId="68DB8166" w14:textId="3750CD52" w:rsidR="47D17CDD" w:rsidRDefault="47D17CDD" w:rsidP="47D17CDD">
            <w:r w:rsidRPr="47D17CDD">
              <w:rPr>
                <w:rFonts w:ascii="Calibri" w:eastAsia="Calibri" w:hAnsi="Calibri" w:cs="Calibri"/>
                <w:color w:val="000000" w:themeColor="text1"/>
              </w:rPr>
              <w:t xml:space="preserve">No  </w:t>
            </w:r>
          </w:p>
        </w:tc>
      </w:tr>
      <w:tr w:rsidR="47D17CDD" w14:paraId="1E4DB677" w14:textId="77777777" w:rsidTr="00C47333">
        <w:trPr>
          <w:trHeight w:val="1755"/>
        </w:trPr>
        <w:tc>
          <w:tcPr>
            <w:tcW w:w="3255" w:type="dxa"/>
            <w:tcMar>
              <w:top w:w="15" w:type="dxa"/>
              <w:left w:w="15" w:type="dxa"/>
              <w:right w:w="15" w:type="dxa"/>
            </w:tcMar>
            <w:vAlign w:val="center"/>
          </w:tcPr>
          <w:p w14:paraId="6AE5C801" w14:textId="09F1323A" w:rsidR="47D17CDD" w:rsidRDefault="47D17CDD" w:rsidP="47D17CDD">
            <w:r w:rsidRPr="47D17CDD">
              <w:rPr>
                <w:rFonts w:ascii="Calibri" w:eastAsia="Calibri" w:hAnsi="Calibri" w:cs="Calibri"/>
                <w:color w:val="000000" w:themeColor="text1"/>
                <w:sz w:val="22"/>
                <w:szCs w:val="22"/>
              </w:rPr>
              <w:t xml:space="preserve">SFP:Ericsson-10GBASE-LR -Pluggable </w:t>
            </w:r>
          </w:p>
        </w:tc>
        <w:tc>
          <w:tcPr>
            <w:tcW w:w="1350" w:type="dxa"/>
            <w:tcMar>
              <w:top w:w="15" w:type="dxa"/>
              <w:left w:w="15" w:type="dxa"/>
              <w:right w:w="15" w:type="dxa"/>
            </w:tcMar>
            <w:vAlign w:val="center"/>
          </w:tcPr>
          <w:p w14:paraId="38C8ECD3" w14:textId="2670316B" w:rsidR="47D17CDD" w:rsidRDefault="00313B0F" w:rsidP="47D17CDD">
            <w:r w:rsidRPr="0037099D">
              <w:rPr>
                <w:rFonts w:ascii="Calibri" w:eastAsia="Calibri" w:hAnsi="Calibri" w:cs="Calibri"/>
                <w:color w:val="000000" w:themeColor="text1"/>
              </w:rPr>
              <w:t>10</w:t>
            </w:r>
            <w:r>
              <w:rPr>
                <w:rFonts w:ascii="Calibri" w:eastAsia="Calibri" w:hAnsi="Calibri" w:cs="Calibri"/>
                <w:color w:val="000000" w:themeColor="text1"/>
              </w:rPr>
              <w:t xml:space="preserve"> </w:t>
            </w:r>
            <w:r w:rsidR="47D17CDD" w:rsidRPr="47D17CDD">
              <w:rPr>
                <w:rFonts w:ascii="Calibri" w:eastAsia="Calibri" w:hAnsi="Calibri" w:cs="Calibri"/>
                <w:color w:val="000000" w:themeColor="text1"/>
              </w:rPr>
              <w:t>Gigabit Ethernet</w:t>
            </w:r>
          </w:p>
        </w:tc>
        <w:tc>
          <w:tcPr>
            <w:tcW w:w="1170" w:type="dxa"/>
            <w:tcMar>
              <w:top w:w="15" w:type="dxa"/>
              <w:left w:w="15" w:type="dxa"/>
              <w:right w:w="15" w:type="dxa"/>
            </w:tcMar>
            <w:vAlign w:val="center"/>
          </w:tcPr>
          <w:p w14:paraId="6FAC41E4" w14:textId="7BE7DFB2" w:rsidR="47D17CDD" w:rsidRDefault="47D17CDD" w:rsidP="47D17CDD">
            <w:r w:rsidRPr="47D17CDD">
              <w:rPr>
                <w:rFonts w:ascii="Calibri" w:eastAsia="Calibri" w:hAnsi="Calibri" w:cs="Calibri"/>
                <w:color w:val="000000" w:themeColor="text1"/>
              </w:rPr>
              <w:t xml:space="preserve">TN B </w:t>
            </w:r>
          </w:p>
        </w:tc>
        <w:tc>
          <w:tcPr>
            <w:tcW w:w="825" w:type="dxa"/>
            <w:tcMar>
              <w:top w:w="15" w:type="dxa"/>
              <w:left w:w="15" w:type="dxa"/>
              <w:right w:w="15" w:type="dxa"/>
            </w:tcMar>
            <w:vAlign w:val="center"/>
          </w:tcPr>
          <w:p w14:paraId="25F329B8" w14:textId="0FDDEF52" w:rsidR="47D17CDD" w:rsidRDefault="47D17CDD" w:rsidP="47D17CDD">
            <w:r w:rsidRPr="47D17CDD">
              <w:rPr>
                <w:rFonts w:ascii="Calibri" w:eastAsia="Calibri" w:hAnsi="Calibri" w:cs="Calibri"/>
                <w:color w:val="000000" w:themeColor="text1"/>
              </w:rPr>
              <w:t xml:space="preserve">1 </w:t>
            </w:r>
          </w:p>
        </w:tc>
        <w:tc>
          <w:tcPr>
            <w:tcW w:w="930" w:type="dxa"/>
            <w:tcMar>
              <w:top w:w="15" w:type="dxa"/>
              <w:left w:w="15" w:type="dxa"/>
              <w:right w:w="15" w:type="dxa"/>
            </w:tcMar>
            <w:vAlign w:val="center"/>
          </w:tcPr>
          <w:p w14:paraId="314DFB51" w14:textId="028D337E" w:rsidR="47D17CDD" w:rsidRDefault="47D17CDD" w:rsidP="47D17CDD">
            <w:r w:rsidRPr="47D17CDD">
              <w:rPr>
                <w:rFonts w:ascii="Calibri" w:eastAsia="Calibri" w:hAnsi="Calibri" w:cs="Calibri"/>
                <w:color w:val="000000" w:themeColor="text1"/>
              </w:rPr>
              <w:t xml:space="preserve">1 </w:t>
            </w:r>
          </w:p>
        </w:tc>
        <w:tc>
          <w:tcPr>
            <w:tcW w:w="1230" w:type="dxa"/>
            <w:tcMar>
              <w:top w:w="15" w:type="dxa"/>
              <w:left w:w="15" w:type="dxa"/>
              <w:right w:w="15" w:type="dxa"/>
            </w:tcMar>
            <w:vAlign w:val="center"/>
          </w:tcPr>
          <w:p w14:paraId="01A077FB" w14:textId="513DBACF" w:rsidR="47D17CDD" w:rsidRDefault="00313B0F" w:rsidP="47D17CDD">
            <w:r w:rsidRPr="0037099D">
              <w:rPr>
                <w:rFonts w:ascii="Calibri" w:eastAsia="Calibri" w:hAnsi="Calibri" w:cs="Calibri"/>
                <w:color w:val="000000" w:themeColor="text1"/>
              </w:rPr>
              <w:t>10</w:t>
            </w:r>
            <w:r>
              <w:rPr>
                <w:rFonts w:ascii="Calibri" w:eastAsia="Calibri" w:hAnsi="Calibri" w:cs="Calibri"/>
                <w:color w:val="000000" w:themeColor="text1"/>
              </w:rPr>
              <w:t xml:space="preserve"> </w:t>
            </w:r>
            <w:r w:rsidR="47D17CDD" w:rsidRPr="47D17CDD">
              <w:rPr>
                <w:rFonts w:ascii="Calibri" w:eastAsia="Calibri" w:hAnsi="Calibri" w:cs="Calibri"/>
                <w:color w:val="000000" w:themeColor="text1"/>
              </w:rPr>
              <w:t>Gigabit Ethernet</w:t>
            </w:r>
          </w:p>
        </w:tc>
        <w:tc>
          <w:tcPr>
            <w:tcW w:w="1245" w:type="dxa"/>
            <w:tcMar>
              <w:top w:w="15" w:type="dxa"/>
              <w:left w:w="15" w:type="dxa"/>
              <w:right w:w="15" w:type="dxa"/>
            </w:tcMar>
            <w:vAlign w:val="center"/>
          </w:tcPr>
          <w:p w14:paraId="29A73C68" w14:textId="2D367E51" w:rsidR="47D17CDD" w:rsidRDefault="47D17CDD" w:rsidP="47D17CDD">
            <w:r w:rsidRPr="47D17CDD">
              <w:rPr>
                <w:rFonts w:ascii="Calibri" w:eastAsia="Calibri" w:hAnsi="Calibri" w:cs="Calibri"/>
                <w:color w:val="000000" w:themeColor="text1"/>
              </w:rPr>
              <w:t xml:space="preserve">No  </w:t>
            </w:r>
          </w:p>
        </w:tc>
      </w:tr>
      <w:tr w:rsidR="47D17CDD" w14:paraId="3030F3B8" w14:textId="77777777" w:rsidTr="00C47333">
        <w:trPr>
          <w:trHeight w:val="1755"/>
        </w:trPr>
        <w:tc>
          <w:tcPr>
            <w:tcW w:w="3255" w:type="dxa"/>
            <w:tcMar>
              <w:top w:w="15" w:type="dxa"/>
              <w:left w:w="15" w:type="dxa"/>
              <w:right w:w="15" w:type="dxa"/>
            </w:tcMar>
            <w:vAlign w:val="center"/>
          </w:tcPr>
          <w:p w14:paraId="6EAF340E" w14:textId="69FE93DC" w:rsidR="47D17CDD" w:rsidRDefault="47D17CDD" w:rsidP="47D17CDD">
            <w:r w:rsidRPr="47D17CDD">
              <w:rPr>
                <w:rFonts w:ascii="Calibri" w:eastAsia="Calibri" w:hAnsi="Calibri" w:cs="Calibri"/>
                <w:color w:val="000000" w:themeColor="text1"/>
                <w:sz w:val="22"/>
                <w:szCs w:val="22"/>
              </w:rPr>
              <w:t xml:space="preserve">SFP:Ericsson-10GBASE-BX20 -Pluggable </w:t>
            </w:r>
          </w:p>
        </w:tc>
        <w:tc>
          <w:tcPr>
            <w:tcW w:w="1350" w:type="dxa"/>
            <w:tcMar>
              <w:top w:w="15" w:type="dxa"/>
              <w:left w:w="15" w:type="dxa"/>
              <w:right w:w="15" w:type="dxa"/>
            </w:tcMar>
            <w:vAlign w:val="center"/>
          </w:tcPr>
          <w:p w14:paraId="6046D50A" w14:textId="51F44097" w:rsidR="47D17CDD" w:rsidRDefault="00313B0F" w:rsidP="47D17CDD">
            <w:r w:rsidRPr="0037099D">
              <w:rPr>
                <w:rFonts w:ascii="Calibri" w:eastAsia="Calibri" w:hAnsi="Calibri" w:cs="Calibri"/>
                <w:color w:val="000000" w:themeColor="text1"/>
              </w:rPr>
              <w:t>10</w:t>
            </w:r>
            <w:r>
              <w:rPr>
                <w:rFonts w:ascii="Calibri" w:eastAsia="Calibri" w:hAnsi="Calibri" w:cs="Calibri"/>
                <w:color w:val="000000" w:themeColor="text1"/>
              </w:rPr>
              <w:t xml:space="preserve"> </w:t>
            </w:r>
            <w:r w:rsidR="47D17CDD" w:rsidRPr="47D17CDD">
              <w:rPr>
                <w:rFonts w:ascii="Calibri" w:eastAsia="Calibri" w:hAnsi="Calibri" w:cs="Calibri"/>
                <w:color w:val="000000" w:themeColor="text1"/>
              </w:rPr>
              <w:t>Gigabit Ethernet</w:t>
            </w:r>
          </w:p>
        </w:tc>
        <w:tc>
          <w:tcPr>
            <w:tcW w:w="1170" w:type="dxa"/>
            <w:tcMar>
              <w:top w:w="15" w:type="dxa"/>
              <w:left w:w="15" w:type="dxa"/>
              <w:right w:w="15" w:type="dxa"/>
            </w:tcMar>
            <w:vAlign w:val="center"/>
          </w:tcPr>
          <w:p w14:paraId="564FA618" w14:textId="274A0FE0" w:rsidR="47D17CDD" w:rsidRDefault="47D17CDD" w:rsidP="47D17CDD">
            <w:r w:rsidRPr="47D17CDD">
              <w:rPr>
                <w:rFonts w:ascii="Calibri" w:eastAsia="Calibri" w:hAnsi="Calibri" w:cs="Calibri"/>
                <w:color w:val="000000" w:themeColor="text1"/>
              </w:rPr>
              <w:t xml:space="preserve">TN B </w:t>
            </w:r>
          </w:p>
        </w:tc>
        <w:tc>
          <w:tcPr>
            <w:tcW w:w="825" w:type="dxa"/>
            <w:tcMar>
              <w:top w:w="15" w:type="dxa"/>
              <w:left w:w="15" w:type="dxa"/>
              <w:right w:w="15" w:type="dxa"/>
            </w:tcMar>
            <w:vAlign w:val="center"/>
          </w:tcPr>
          <w:p w14:paraId="02A945C8" w14:textId="3B158632" w:rsidR="47D17CDD" w:rsidRDefault="47D17CDD" w:rsidP="47D17CDD">
            <w:r w:rsidRPr="47D17CDD">
              <w:rPr>
                <w:rFonts w:ascii="Calibri" w:eastAsia="Calibri" w:hAnsi="Calibri" w:cs="Calibri"/>
                <w:color w:val="000000" w:themeColor="text1"/>
              </w:rPr>
              <w:t xml:space="preserve">1 </w:t>
            </w:r>
          </w:p>
        </w:tc>
        <w:tc>
          <w:tcPr>
            <w:tcW w:w="930" w:type="dxa"/>
            <w:tcMar>
              <w:top w:w="15" w:type="dxa"/>
              <w:left w:w="15" w:type="dxa"/>
              <w:right w:w="15" w:type="dxa"/>
            </w:tcMar>
            <w:vAlign w:val="center"/>
          </w:tcPr>
          <w:p w14:paraId="31603E0D" w14:textId="72988EAC" w:rsidR="47D17CDD" w:rsidRDefault="47D17CDD" w:rsidP="47D17CDD">
            <w:r w:rsidRPr="47D17CDD">
              <w:rPr>
                <w:rFonts w:ascii="Calibri" w:eastAsia="Calibri" w:hAnsi="Calibri" w:cs="Calibri"/>
                <w:color w:val="000000" w:themeColor="text1"/>
              </w:rPr>
              <w:t xml:space="preserve">1 </w:t>
            </w:r>
          </w:p>
        </w:tc>
        <w:tc>
          <w:tcPr>
            <w:tcW w:w="1230" w:type="dxa"/>
            <w:tcMar>
              <w:top w:w="15" w:type="dxa"/>
              <w:left w:w="15" w:type="dxa"/>
              <w:right w:w="15" w:type="dxa"/>
            </w:tcMar>
            <w:vAlign w:val="center"/>
          </w:tcPr>
          <w:p w14:paraId="1B1D3CCB" w14:textId="2DCB85A0" w:rsidR="47D17CDD" w:rsidRDefault="00313B0F" w:rsidP="47D17CDD">
            <w:r w:rsidRPr="0037099D">
              <w:rPr>
                <w:rFonts w:ascii="Calibri" w:eastAsia="Calibri" w:hAnsi="Calibri" w:cs="Calibri"/>
                <w:color w:val="000000" w:themeColor="text1"/>
              </w:rPr>
              <w:t>10</w:t>
            </w:r>
            <w:r>
              <w:rPr>
                <w:rFonts w:ascii="Calibri" w:eastAsia="Calibri" w:hAnsi="Calibri" w:cs="Calibri"/>
                <w:color w:val="000000" w:themeColor="text1"/>
              </w:rPr>
              <w:t xml:space="preserve"> </w:t>
            </w:r>
            <w:r w:rsidR="47D17CDD" w:rsidRPr="47D17CDD">
              <w:rPr>
                <w:rFonts w:ascii="Calibri" w:eastAsia="Calibri" w:hAnsi="Calibri" w:cs="Calibri"/>
                <w:color w:val="000000" w:themeColor="text1"/>
              </w:rPr>
              <w:t>Gigabit Ethernet</w:t>
            </w:r>
          </w:p>
        </w:tc>
        <w:tc>
          <w:tcPr>
            <w:tcW w:w="1245" w:type="dxa"/>
            <w:tcMar>
              <w:top w:w="15" w:type="dxa"/>
              <w:left w:w="15" w:type="dxa"/>
              <w:right w:w="15" w:type="dxa"/>
            </w:tcMar>
            <w:vAlign w:val="center"/>
          </w:tcPr>
          <w:p w14:paraId="34E6D5A3" w14:textId="565C36C0" w:rsidR="47D17CDD" w:rsidRDefault="47D17CDD" w:rsidP="47D17CDD">
            <w:r w:rsidRPr="47D17CDD">
              <w:rPr>
                <w:rFonts w:ascii="Calibri" w:eastAsia="Calibri" w:hAnsi="Calibri" w:cs="Calibri"/>
                <w:color w:val="000000" w:themeColor="text1"/>
              </w:rPr>
              <w:t xml:space="preserve">No  </w:t>
            </w:r>
          </w:p>
        </w:tc>
      </w:tr>
      <w:tr w:rsidR="47D17CDD" w14:paraId="51831900" w14:textId="77777777" w:rsidTr="00C47333">
        <w:trPr>
          <w:trHeight w:val="1755"/>
        </w:trPr>
        <w:tc>
          <w:tcPr>
            <w:tcW w:w="3255" w:type="dxa"/>
            <w:tcMar>
              <w:top w:w="15" w:type="dxa"/>
              <w:left w:w="15" w:type="dxa"/>
              <w:right w:w="15" w:type="dxa"/>
            </w:tcMar>
            <w:vAlign w:val="center"/>
          </w:tcPr>
          <w:p w14:paraId="1C2F61F2" w14:textId="22DE1C08" w:rsidR="47D17CDD" w:rsidRDefault="47D17CDD" w:rsidP="47D17CDD">
            <w:r w:rsidRPr="47D17CDD">
              <w:rPr>
                <w:rFonts w:ascii="Calibri" w:eastAsia="Calibri" w:hAnsi="Calibri" w:cs="Calibri"/>
                <w:color w:val="000000" w:themeColor="text1"/>
                <w:sz w:val="22"/>
                <w:szCs w:val="22"/>
              </w:rPr>
              <w:t xml:space="preserve">SFP:Ericsson-10GBASE-BX30 -Pluggable </w:t>
            </w:r>
          </w:p>
        </w:tc>
        <w:tc>
          <w:tcPr>
            <w:tcW w:w="1350" w:type="dxa"/>
            <w:tcMar>
              <w:top w:w="15" w:type="dxa"/>
              <w:left w:w="15" w:type="dxa"/>
              <w:right w:w="15" w:type="dxa"/>
            </w:tcMar>
            <w:vAlign w:val="center"/>
          </w:tcPr>
          <w:p w14:paraId="6EDEA2A6" w14:textId="21082A4C" w:rsidR="47D17CDD" w:rsidRDefault="00D376A3" w:rsidP="47D17CDD">
            <w:pPr>
              <w:rPr>
                <w:rFonts w:ascii="Calibri" w:eastAsia="Calibri" w:hAnsi="Calibri" w:cs="Calibri"/>
                <w:color w:val="000000" w:themeColor="text1"/>
              </w:rPr>
            </w:pPr>
            <w:r w:rsidRPr="0037099D">
              <w:rPr>
                <w:rFonts w:ascii="Calibri" w:eastAsia="Calibri" w:hAnsi="Calibri" w:cs="Calibri"/>
                <w:color w:val="000000" w:themeColor="text1"/>
              </w:rPr>
              <w:t>10</w:t>
            </w:r>
            <w:r>
              <w:rPr>
                <w:rFonts w:ascii="Calibri" w:eastAsia="Calibri" w:hAnsi="Calibri" w:cs="Calibri"/>
                <w:color w:val="000000" w:themeColor="text1"/>
              </w:rPr>
              <w:t xml:space="preserve"> </w:t>
            </w:r>
            <w:r w:rsidRPr="47D17CDD">
              <w:rPr>
                <w:rFonts w:ascii="Calibri" w:eastAsia="Calibri" w:hAnsi="Calibri" w:cs="Calibri"/>
                <w:color w:val="000000" w:themeColor="text1"/>
              </w:rPr>
              <w:t>Gigabit Ethernet</w:t>
            </w:r>
          </w:p>
        </w:tc>
        <w:tc>
          <w:tcPr>
            <w:tcW w:w="1170" w:type="dxa"/>
            <w:tcMar>
              <w:top w:w="15" w:type="dxa"/>
              <w:left w:w="15" w:type="dxa"/>
              <w:right w:w="15" w:type="dxa"/>
            </w:tcMar>
            <w:vAlign w:val="center"/>
          </w:tcPr>
          <w:p w14:paraId="1BD1B03C" w14:textId="65EB9D94" w:rsidR="47D17CDD" w:rsidRDefault="47D17CDD" w:rsidP="47D17CDD">
            <w:r w:rsidRPr="47D17CDD">
              <w:rPr>
                <w:rFonts w:ascii="Calibri" w:eastAsia="Calibri" w:hAnsi="Calibri" w:cs="Calibri"/>
                <w:color w:val="000000" w:themeColor="text1"/>
              </w:rPr>
              <w:t xml:space="preserve">TN B </w:t>
            </w:r>
          </w:p>
        </w:tc>
        <w:tc>
          <w:tcPr>
            <w:tcW w:w="825" w:type="dxa"/>
            <w:tcMar>
              <w:top w:w="15" w:type="dxa"/>
              <w:left w:w="15" w:type="dxa"/>
              <w:right w:w="15" w:type="dxa"/>
            </w:tcMar>
            <w:vAlign w:val="center"/>
          </w:tcPr>
          <w:p w14:paraId="765C01E3" w14:textId="4D9A154A" w:rsidR="47D17CDD" w:rsidRDefault="47D17CDD" w:rsidP="47D17CDD">
            <w:r w:rsidRPr="47D17CDD">
              <w:rPr>
                <w:rFonts w:ascii="Calibri" w:eastAsia="Calibri" w:hAnsi="Calibri" w:cs="Calibri"/>
                <w:color w:val="000000" w:themeColor="text1"/>
              </w:rPr>
              <w:t xml:space="preserve">1 </w:t>
            </w:r>
          </w:p>
        </w:tc>
        <w:tc>
          <w:tcPr>
            <w:tcW w:w="930" w:type="dxa"/>
            <w:tcMar>
              <w:top w:w="15" w:type="dxa"/>
              <w:left w:w="15" w:type="dxa"/>
              <w:right w:w="15" w:type="dxa"/>
            </w:tcMar>
            <w:vAlign w:val="center"/>
          </w:tcPr>
          <w:p w14:paraId="0BCEBD8E" w14:textId="0647CE6A" w:rsidR="47D17CDD" w:rsidRDefault="47D17CDD" w:rsidP="47D17CDD">
            <w:r w:rsidRPr="47D17CDD">
              <w:rPr>
                <w:rFonts w:ascii="Calibri" w:eastAsia="Calibri" w:hAnsi="Calibri" w:cs="Calibri"/>
                <w:color w:val="000000" w:themeColor="text1"/>
              </w:rPr>
              <w:t xml:space="preserve">1 </w:t>
            </w:r>
          </w:p>
        </w:tc>
        <w:tc>
          <w:tcPr>
            <w:tcW w:w="1230" w:type="dxa"/>
            <w:tcMar>
              <w:top w:w="15" w:type="dxa"/>
              <w:left w:w="15" w:type="dxa"/>
              <w:right w:w="15" w:type="dxa"/>
            </w:tcMar>
            <w:vAlign w:val="center"/>
          </w:tcPr>
          <w:p w14:paraId="7C50FA2D" w14:textId="56ECA164" w:rsidR="47D17CDD" w:rsidRDefault="00D376A3" w:rsidP="47D17CDD">
            <w:r w:rsidRPr="0037099D">
              <w:rPr>
                <w:rFonts w:ascii="Calibri" w:eastAsia="Calibri" w:hAnsi="Calibri" w:cs="Calibri"/>
                <w:color w:val="000000" w:themeColor="text1"/>
              </w:rPr>
              <w:t>10</w:t>
            </w:r>
            <w:r>
              <w:rPr>
                <w:rFonts w:ascii="Calibri" w:eastAsia="Calibri" w:hAnsi="Calibri" w:cs="Calibri"/>
                <w:color w:val="000000" w:themeColor="text1"/>
              </w:rPr>
              <w:t xml:space="preserve"> </w:t>
            </w:r>
            <w:r w:rsidRPr="47D17CDD">
              <w:rPr>
                <w:rFonts w:ascii="Calibri" w:eastAsia="Calibri" w:hAnsi="Calibri" w:cs="Calibri"/>
                <w:color w:val="000000" w:themeColor="text1"/>
              </w:rPr>
              <w:t>Gigabit Ethernet</w:t>
            </w:r>
          </w:p>
        </w:tc>
        <w:tc>
          <w:tcPr>
            <w:tcW w:w="1245" w:type="dxa"/>
            <w:tcMar>
              <w:top w:w="15" w:type="dxa"/>
              <w:left w:w="15" w:type="dxa"/>
              <w:right w:w="15" w:type="dxa"/>
            </w:tcMar>
            <w:vAlign w:val="center"/>
          </w:tcPr>
          <w:p w14:paraId="6C9B2156" w14:textId="5DD81DDE" w:rsidR="47D17CDD" w:rsidRDefault="47D17CDD" w:rsidP="47D17CDD">
            <w:r w:rsidRPr="47D17CDD">
              <w:rPr>
                <w:rFonts w:ascii="Calibri" w:eastAsia="Calibri" w:hAnsi="Calibri" w:cs="Calibri"/>
                <w:color w:val="000000" w:themeColor="text1"/>
              </w:rPr>
              <w:t xml:space="preserve">No  </w:t>
            </w:r>
          </w:p>
        </w:tc>
      </w:tr>
      <w:tr w:rsidR="47D17CDD" w14:paraId="569EE36E" w14:textId="77777777" w:rsidTr="00C47333">
        <w:trPr>
          <w:trHeight w:val="1755"/>
        </w:trPr>
        <w:tc>
          <w:tcPr>
            <w:tcW w:w="3255" w:type="dxa"/>
            <w:tcMar>
              <w:top w:w="15" w:type="dxa"/>
              <w:left w:w="15" w:type="dxa"/>
              <w:right w:w="15" w:type="dxa"/>
            </w:tcMar>
            <w:vAlign w:val="center"/>
          </w:tcPr>
          <w:p w14:paraId="35D83545" w14:textId="7B7ECB49" w:rsidR="47D17CDD" w:rsidRDefault="47D17CDD" w:rsidP="47D17CDD">
            <w:pPr>
              <w:jc w:val="center"/>
            </w:pPr>
            <w:r w:rsidRPr="47D17CDD">
              <w:rPr>
                <w:rFonts w:ascii="Calibri" w:eastAsia="Calibri" w:hAnsi="Calibri" w:cs="Calibri"/>
                <w:color w:val="000000" w:themeColor="text1"/>
                <w:sz w:val="22"/>
                <w:szCs w:val="22"/>
              </w:rPr>
              <w:t xml:space="preserve">SFP:Ericsson-1000BASE-BX10 -Pluggable </w:t>
            </w:r>
          </w:p>
        </w:tc>
        <w:tc>
          <w:tcPr>
            <w:tcW w:w="1350" w:type="dxa"/>
            <w:tcMar>
              <w:top w:w="15" w:type="dxa"/>
              <w:left w:w="15" w:type="dxa"/>
              <w:right w:w="15" w:type="dxa"/>
            </w:tcMar>
            <w:vAlign w:val="center"/>
          </w:tcPr>
          <w:p w14:paraId="10965CF4" w14:textId="506B1F0D" w:rsidR="47D17CDD" w:rsidRDefault="47D17CDD" w:rsidP="47D17CDD">
            <w:r w:rsidRPr="47D17CDD">
              <w:rPr>
                <w:rFonts w:ascii="Calibri" w:eastAsia="Calibri" w:hAnsi="Calibri" w:cs="Calibri"/>
                <w:color w:val="000000" w:themeColor="text1"/>
              </w:rPr>
              <w:t xml:space="preserve">Gigabit Ethernet </w:t>
            </w:r>
          </w:p>
        </w:tc>
        <w:tc>
          <w:tcPr>
            <w:tcW w:w="1170" w:type="dxa"/>
            <w:tcMar>
              <w:top w:w="15" w:type="dxa"/>
              <w:left w:w="15" w:type="dxa"/>
              <w:right w:w="15" w:type="dxa"/>
            </w:tcMar>
            <w:vAlign w:val="center"/>
          </w:tcPr>
          <w:p w14:paraId="678BF28A" w14:textId="0353B5B9" w:rsidR="47D17CDD" w:rsidRDefault="47D17CDD" w:rsidP="47D17CDD">
            <w:r w:rsidRPr="47D17CDD">
              <w:rPr>
                <w:rFonts w:ascii="Calibri" w:eastAsia="Calibri" w:hAnsi="Calibri" w:cs="Calibri"/>
                <w:color w:val="000000" w:themeColor="text1"/>
              </w:rPr>
              <w:t xml:space="preserve">TN B </w:t>
            </w:r>
          </w:p>
        </w:tc>
        <w:tc>
          <w:tcPr>
            <w:tcW w:w="825" w:type="dxa"/>
            <w:tcMar>
              <w:top w:w="15" w:type="dxa"/>
              <w:left w:w="15" w:type="dxa"/>
              <w:right w:w="15" w:type="dxa"/>
            </w:tcMar>
            <w:vAlign w:val="center"/>
          </w:tcPr>
          <w:p w14:paraId="0C131215" w14:textId="2AB5F1D5" w:rsidR="47D17CDD" w:rsidRDefault="47D17CDD" w:rsidP="47D17CDD">
            <w:r w:rsidRPr="47D17CDD">
              <w:rPr>
                <w:rFonts w:ascii="Calibri" w:eastAsia="Calibri" w:hAnsi="Calibri" w:cs="Calibri"/>
                <w:color w:val="000000" w:themeColor="text1"/>
              </w:rPr>
              <w:t xml:space="preserve">1 </w:t>
            </w:r>
          </w:p>
        </w:tc>
        <w:tc>
          <w:tcPr>
            <w:tcW w:w="930" w:type="dxa"/>
            <w:tcMar>
              <w:top w:w="15" w:type="dxa"/>
              <w:left w:w="15" w:type="dxa"/>
              <w:right w:w="15" w:type="dxa"/>
            </w:tcMar>
            <w:vAlign w:val="center"/>
          </w:tcPr>
          <w:p w14:paraId="2637A758" w14:textId="6F2F6A8D" w:rsidR="47D17CDD" w:rsidRDefault="47D17CDD" w:rsidP="47D17CDD">
            <w:r w:rsidRPr="47D17CDD">
              <w:rPr>
                <w:rFonts w:ascii="Calibri" w:eastAsia="Calibri" w:hAnsi="Calibri" w:cs="Calibri"/>
                <w:color w:val="000000" w:themeColor="text1"/>
              </w:rPr>
              <w:t xml:space="preserve">1 </w:t>
            </w:r>
          </w:p>
        </w:tc>
        <w:tc>
          <w:tcPr>
            <w:tcW w:w="1230" w:type="dxa"/>
            <w:tcMar>
              <w:top w:w="15" w:type="dxa"/>
              <w:left w:w="15" w:type="dxa"/>
              <w:right w:w="15" w:type="dxa"/>
            </w:tcMar>
            <w:vAlign w:val="center"/>
          </w:tcPr>
          <w:p w14:paraId="706BC4B8" w14:textId="32DBDB26" w:rsidR="47D17CDD" w:rsidRDefault="47D17CDD" w:rsidP="47D17CDD">
            <w:r w:rsidRPr="47D17CDD">
              <w:rPr>
                <w:rFonts w:ascii="Calibri" w:eastAsia="Calibri" w:hAnsi="Calibri" w:cs="Calibri"/>
                <w:color w:val="000000" w:themeColor="text1"/>
              </w:rPr>
              <w:t xml:space="preserve">Gigabit Ethernet </w:t>
            </w:r>
          </w:p>
        </w:tc>
        <w:tc>
          <w:tcPr>
            <w:tcW w:w="1245" w:type="dxa"/>
            <w:tcMar>
              <w:top w:w="15" w:type="dxa"/>
              <w:left w:w="15" w:type="dxa"/>
              <w:right w:w="15" w:type="dxa"/>
            </w:tcMar>
            <w:vAlign w:val="center"/>
          </w:tcPr>
          <w:p w14:paraId="700B1BA8" w14:textId="65D6D42A" w:rsidR="47D17CDD" w:rsidRDefault="47D17CDD" w:rsidP="47D17CDD">
            <w:r w:rsidRPr="47D17CDD">
              <w:rPr>
                <w:rFonts w:ascii="Calibri" w:eastAsia="Calibri" w:hAnsi="Calibri" w:cs="Calibri"/>
                <w:color w:val="000000" w:themeColor="text1"/>
              </w:rPr>
              <w:t xml:space="preserve">No  </w:t>
            </w:r>
          </w:p>
        </w:tc>
      </w:tr>
      <w:tr w:rsidR="47D17CDD" w14:paraId="18DC7440" w14:textId="77777777" w:rsidTr="00C47333">
        <w:trPr>
          <w:trHeight w:val="1755"/>
        </w:trPr>
        <w:tc>
          <w:tcPr>
            <w:tcW w:w="3255" w:type="dxa"/>
            <w:tcMar>
              <w:top w:w="15" w:type="dxa"/>
              <w:left w:w="15" w:type="dxa"/>
              <w:right w:w="15" w:type="dxa"/>
            </w:tcMar>
            <w:vAlign w:val="center"/>
          </w:tcPr>
          <w:p w14:paraId="263707E9" w14:textId="79C84167" w:rsidR="47D17CDD" w:rsidRDefault="47D17CDD" w:rsidP="47D17CDD">
            <w:pPr>
              <w:jc w:val="center"/>
            </w:pPr>
            <w:r w:rsidRPr="47D17CDD">
              <w:rPr>
                <w:rFonts w:ascii="Calibri" w:eastAsia="Calibri" w:hAnsi="Calibri" w:cs="Calibri"/>
                <w:color w:val="000000" w:themeColor="text1"/>
                <w:sz w:val="22"/>
                <w:szCs w:val="22"/>
              </w:rPr>
              <w:t xml:space="preserve">SFP:Ericsson-1000BASE-BX20 -Pluggable </w:t>
            </w:r>
          </w:p>
        </w:tc>
        <w:tc>
          <w:tcPr>
            <w:tcW w:w="1350" w:type="dxa"/>
            <w:tcMar>
              <w:top w:w="15" w:type="dxa"/>
              <w:left w:w="15" w:type="dxa"/>
              <w:right w:w="15" w:type="dxa"/>
            </w:tcMar>
            <w:vAlign w:val="center"/>
          </w:tcPr>
          <w:p w14:paraId="3EB30601" w14:textId="48633BC4" w:rsidR="47D17CDD" w:rsidRDefault="47D17CDD" w:rsidP="47D17CDD">
            <w:r w:rsidRPr="47D17CDD">
              <w:rPr>
                <w:rFonts w:ascii="Calibri" w:eastAsia="Calibri" w:hAnsi="Calibri" w:cs="Calibri"/>
                <w:color w:val="000000" w:themeColor="text1"/>
              </w:rPr>
              <w:t xml:space="preserve">Gigabit Ethernet </w:t>
            </w:r>
          </w:p>
        </w:tc>
        <w:tc>
          <w:tcPr>
            <w:tcW w:w="1170" w:type="dxa"/>
            <w:tcMar>
              <w:top w:w="15" w:type="dxa"/>
              <w:left w:w="15" w:type="dxa"/>
              <w:right w:w="15" w:type="dxa"/>
            </w:tcMar>
            <w:vAlign w:val="center"/>
          </w:tcPr>
          <w:p w14:paraId="49904D64" w14:textId="14D3DB86" w:rsidR="47D17CDD" w:rsidRDefault="47D17CDD" w:rsidP="47D17CDD">
            <w:r w:rsidRPr="47D17CDD">
              <w:rPr>
                <w:rFonts w:ascii="Times New Roman" w:hAnsi="Times New Roman"/>
                <w:color w:val="000000" w:themeColor="text1"/>
                <w:sz w:val="24"/>
                <w:szCs w:val="24"/>
              </w:rPr>
              <w:t xml:space="preserve">TN B </w:t>
            </w:r>
          </w:p>
        </w:tc>
        <w:tc>
          <w:tcPr>
            <w:tcW w:w="825" w:type="dxa"/>
            <w:tcMar>
              <w:top w:w="15" w:type="dxa"/>
              <w:left w:w="15" w:type="dxa"/>
              <w:right w:w="15" w:type="dxa"/>
            </w:tcMar>
            <w:vAlign w:val="center"/>
          </w:tcPr>
          <w:p w14:paraId="4AA2FF3D" w14:textId="1CFE2C13" w:rsidR="47D17CDD" w:rsidRDefault="47D17CDD" w:rsidP="47D17CDD">
            <w:r w:rsidRPr="47D17CDD">
              <w:rPr>
                <w:rFonts w:ascii="Times New Roman" w:hAnsi="Times New Roman"/>
                <w:color w:val="000000" w:themeColor="text1"/>
                <w:sz w:val="24"/>
                <w:szCs w:val="24"/>
              </w:rPr>
              <w:t xml:space="preserve">1 </w:t>
            </w:r>
          </w:p>
        </w:tc>
        <w:tc>
          <w:tcPr>
            <w:tcW w:w="930" w:type="dxa"/>
            <w:tcMar>
              <w:top w:w="15" w:type="dxa"/>
              <w:left w:w="15" w:type="dxa"/>
              <w:right w:w="15" w:type="dxa"/>
            </w:tcMar>
            <w:vAlign w:val="center"/>
          </w:tcPr>
          <w:p w14:paraId="2069EE30" w14:textId="7EB4EFF0" w:rsidR="47D17CDD" w:rsidRDefault="47D17CDD" w:rsidP="47D17CDD">
            <w:r w:rsidRPr="47D17CDD">
              <w:rPr>
                <w:rFonts w:ascii="Times New Roman" w:hAnsi="Times New Roman"/>
                <w:color w:val="000000" w:themeColor="text1"/>
                <w:sz w:val="24"/>
                <w:szCs w:val="24"/>
              </w:rPr>
              <w:t xml:space="preserve">1 </w:t>
            </w:r>
          </w:p>
        </w:tc>
        <w:tc>
          <w:tcPr>
            <w:tcW w:w="1230" w:type="dxa"/>
            <w:tcMar>
              <w:top w:w="15" w:type="dxa"/>
              <w:left w:w="15" w:type="dxa"/>
              <w:right w:w="15" w:type="dxa"/>
            </w:tcMar>
            <w:vAlign w:val="center"/>
          </w:tcPr>
          <w:p w14:paraId="0A5AA274" w14:textId="667DC6A3" w:rsidR="47D17CDD" w:rsidRDefault="47D17CDD" w:rsidP="47D17CDD">
            <w:r w:rsidRPr="47D17CDD">
              <w:rPr>
                <w:rFonts w:ascii="Calibri" w:eastAsia="Calibri" w:hAnsi="Calibri" w:cs="Calibri"/>
                <w:color w:val="000000" w:themeColor="text1"/>
              </w:rPr>
              <w:t xml:space="preserve">Gigabit Ethernet </w:t>
            </w:r>
          </w:p>
        </w:tc>
        <w:tc>
          <w:tcPr>
            <w:tcW w:w="1245" w:type="dxa"/>
            <w:tcMar>
              <w:top w:w="15" w:type="dxa"/>
              <w:left w:w="15" w:type="dxa"/>
              <w:right w:w="15" w:type="dxa"/>
            </w:tcMar>
            <w:vAlign w:val="center"/>
          </w:tcPr>
          <w:p w14:paraId="02CAD37B" w14:textId="6DA0EF80" w:rsidR="47D17CDD" w:rsidRDefault="47D17CDD" w:rsidP="47D17CDD">
            <w:r w:rsidRPr="47D17CDD">
              <w:rPr>
                <w:rFonts w:ascii="Calibri" w:eastAsia="Calibri" w:hAnsi="Calibri" w:cs="Calibri"/>
                <w:color w:val="000000" w:themeColor="text1"/>
              </w:rPr>
              <w:t xml:space="preserve">No  </w:t>
            </w:r>
          </w:p>
        </w:tc>
      </w:tr>
      <w:tr w:rsidR="47D17CDD" w14:paraId="088AF78E" w14:textId="77777777" w:rsidTr="00C47333">
        <w:trPr>
          <w:trHeight w:val="1755"/>
        </w:trPr>
        <w:tc>
          <w:tcPr>
            <w:tcW w:w="3255" w:type="dxa"/>
            <w:tcMar>
              <w:top w:w="15" w:type="dxa"/>
              <w:left w:w="15" w:type="dxa"/>
              <w:right w:w="15" w:type="dxa"/>
            </w:tcMar>
            <w:vAlign w:val="center"/>
          </w:tcPr>
          <w:p w14:paraId="2A892423" w14:textId="5DD774BA" w:rsidR="47D17CDD" w:rsidRDefault="47D17CDD" w:rsidP="47D17CDD">
            <w:pPr>
              <w:jc w:val="center"/>
            </w:pPr>
            <w:r w:rsidRPr="47D17CDD">
              <w:rPr>
                <w:rFonts w:ascii="Calibri" w:eastAsia="Calibri" w:hAnsi="Calibri" w:cs="Calibri"/>
                <w:color w:val="000000" w:themeColor="text1"/>
                <w:sz w:val="22"/>
                <w:szCs w:val="22"/>
              </w:rPr>
              <w:t xml:space="preserve">SFP:Ericsson-1000BASE-BX40 -Pluggable </w:t>
            </w:r>
          </w:p>
        </w:tc>
        <w:tc>
          <w:tcPr>
            <w:tcW w:w="1350" w:type="dxa"/>
            <w:tcMar>
              <w:top w:w="15" w:type="dxa"/>
              <w:left w:w="15" w:type="dxa"/>
              <w:right w:w="15" w:type="dxa"/>
            </w:tcMar>
            <w:vAlign w:val="center"/>
          </w:tcPr>
          <w:p w14:paraId="6448C157" w14:textId="18BBFB39" w:rsidR="47D17CDD" w:rsidRDefault="47D17CDD" w:rsidP="47D17CDD">
            <w:r w:rsidRPr="47D17CDD">
              <w:rPr>
                <w:rFonts w:ascii="Calibri" w:eastAsia="Calibri" w:hAnsi="Calibri" w:cs="Calibri"/>
                <w:color w:val="000000" w:themeColor="text1"/>
              </w:rPr>
              <w:t xml:space="preserve">Gigabit Ethernet </w:t>
            </w:r>
          </w:p>
        </w:tc>
        <w:tc>
          <w:tcPr>
            <w:tcW w:w="1170" w:type="dxa"/>
            <w:tcMar>
              <w:top w:w="15" w:type="dxa"/>
              <w:left w:w="15" w:type="dxa"/>
              <w:right w:w="15" w:type="dxa"/>
            </w:tcMar>
            <w:vAlign w:val="center"/>
          </w:tcPr>
          <w:p w14:paraId="2D4DCB91" w14:textId="44B9783D" w:rsidR="47D17CDD" w:rsidRDefault="47D17CDD" w:rsidP="47D17CDD">
            <w:r w:rsidRPr="47D17CDD">
              <w:rPr>
                <w:rFonts w:ascii="Times New Roman" w:hAnsi="Times New Roman"/>
                <w:color w:val="000000" w:themeColor="text1"/>
                <w:sz w:val="24"/>
                <w:szCs w:val="24"/>
              </w:rPr>
              <w:t xml:space="preserve">TN B </w:t>
            </w:r>
          </w:p>
        </w:tc>
        <w:tc>
          <w:tcPr>
            <w:tcW w:w="825" w:type="dxa"/>
            <w:tcMar>
              <w:top w:w="15" w:type="dxa"/>
              <w:left w:w="15" w:type="dxa"/>
              <w:right w:w="15" w:type="dxa"/>
            </w:tcMar>
            <w:vAlign w:val="center"/>
          </w:tcPr>
          <w:p w14:paraId="432AB418" w14:textId="25953C48" w:rsidR="47D17CDD" w:rsidRDefault="47D17CDD" w:rsidP="47D17CDD">
            <w:r w:rsidRPr="47D17CDD">
              <w:rPr>
                <w:rFonts w:ascii="Times New Roman" w:hAnsi="Times New Roman"/>
                <w:color w:val="000000" w:themeColor="text1"/>
                <w:sz w:val="24"/>
                <w:szCs w:val="24"/>
              </w:rPr>
              <w:t xml:space="preserve">1 </w:t>
            </w:r>
          </w:p>
        </w:tc>
        <w:tc>
          <w:tcPr>
            <w:tcW w:w="930" w:type="dxa"/>
            <w:tcMar>
              <w:top w:w="15" w:type="dxa"/>
              <w:left w:w="15" w:type="dxa"/>
              <w:right w:w="15" w:type="dxa"/>
            </w:tcMar>
            <w:vAlign w:val="center"/>
          </w:tcPr>
          <w:p w14:paraId="2B312A20" w14:textId="5DBF4C0A" w:rsidR="47D17CDD" w:rsidRDefault="47D17CDD" w:rsidP="47D17CDD">
            <w:r w:rsidRPr="47D17CDD">
              <w:rPr>
                <w:rFonts w:ascii="Times New Roman" w:hAnsi="Times New Roman"/>
                <w:color w:val="000000" w:themeColor="text1"/>
                <w:sz w:val="24"/>
                <w:szCs w:val="24"/>
              </w:rPr>
              <w:t xml:space="preserve">1 </w:t>
            </w:r>
          </w:p>
        </w:tc>
        <w:tc>
          <w:tcPr>
            <w:tcW w:w="1230" w:type="dxa"/>
            <w:tcMar>
              <w:top w:w="15" w:type="dxa"/>
              <w:left w:w="15" w:type="dxa"/>
              <w:right w:w="15" w:type="dxa"/>
            </w:tcMar>
            <w:vAlign w:val="center"/>
          </w:tcPr>
          <w:p w14:paraId="32C36BBA" w14:textId="6FA34D91" w:rsidR="47D17CDD" w:rsidRDefault="47D17CDD" w:rsidP="47D17CDD">
            <w:r w:rsidRPr="47D17CDD">
              <w:rPr>
                <w:rFonts w:ascii="Calibri" w:eastAsia="Calibri" w:hAnsi="Calibri" w:cs="Calibri"/>
                <w:color w:val="000000" w:themeColor="text1"/>
              </w:rPr>
              <w:t xml:space="preserve">Gigabit Ethernet </w:t>
            </w:r>
          </w:p>
        </w:tc>
        <w:tc>
          <w:tcPr>
            <w:tcW w:w="1245" w:type="dxa"/>
            <w:tcMar>
              <w:top w:w="15" w:type="dxa"/>
              <w:left w:w="15" w:type="dxa"/>
              <w:right w:w="15" w:type="dxa"/>
            </w:tcMar>
            <w:vAlign w:val="center"/>
          </w:tcPr>
          <w:p w14:paraId="1D243DCA" w14:textId="218206C8" w:rsidR="47D17CDD" w:rsidRDefault="47D17CDD" w:rsidP="47D17CDD">
            <w:r w:rsidRPr="47D17CDD">
              <w:rPr>
                <w:rFonts w:ascii="Calibri" w:eastAsia="Calibri" w:hAnsi="Calibri" w:cs="Calibri"/>
                <w:color w:val="000000" w:themeColor="text1"/>
              </w:rPr>
              <w:t xml:space="preserve">No  </w:t>
            </w:r>
          </w:p>
        </w:tc>
      </w:tr>
      <w:tr w:rsidR="47D17CDD" w14:paraId="2C85587A" w14:textId="77777777" w:rsidTr="00C47333">
        <w:trPr>
          <w:trHeight w:val="1755"/>
        </w:trPr>
        <w:tc>
          <w:tcPr>
            <w:tcW w:w="3255" w:type="dxa"/>
            <w:tcMar>
              <w:top w:w="15" w:type="dxa"/>
              <w:left w:w="15" w:type="dxa"/>
              <w:right w:w="15" w:type="dxa"/>
            </w:tcMar>
            <w:vAlign w:val="center"/>
          </w:tcPr>
          <w:p w14:paraId="537A3B32" w14:textId="572F1BE5" w:rsidR="47D17CDD" w:rsidRDefault="47D17CDD" w:rsidP="47D17CDD">
            <w:r w:rsidRPr="47D17CDD">
              <w:rPr>
                <w:rFonts w:ascii="Calibri" w:eastAsia="Calibri" w:hAnsi="Calibri" w:cs="Calibri"/>
                <w:color w:val="000000" w:themeColor="text1"/>
                <w:sz w:val="22"/>
                <w:szCs w:val="22"/>
              </w:rPr>
              <w:t xml:space="preserve">SFP:Ericsson-1000BASE-LX10 -Pluggable </w:t>
            </w:r>
          </w:p>
        </w:tc>
        <w:tc>
          <w:tcPr>
            <w:tcW w:w="1350" w:type="dxa"/>
            <w:tcMar>
              <w:top w:w="15" w:type="dxa"/>
              <w:left w:w="15" w:type="dxa"/>
              <w:right w:w="15" w:type="dxa"/>
            </w:tcMar>
            <w:vAlign w:val="center"/>
          </w:tcPr>
          <w:p w14:paraId="0FE2D439" w14:textId="4AA41381" w:rsidR="47D17CDD" w:rsidRDefault="47D17CDD" w:rsidP="47D17CDD">
            <w:r w:rsidRPr="47D17CDD">
              <w:rPr>
                <w:rFonts w:ascii="Calibri" w:eastAsia="Calibri" w:hAnsi="Calibri" w:cs="Calibri"/>
                <w:color w:val="000000" w:themeColor="text1"/>
              </w:rPr>
              <w:t xml:space="preserve">Gigabit Ethernet </w:t>
            </w:r>
          </w:p>
        </w:tc>
        <w:tc>
          <w:tcPr>
            <w:tcW w:w="1170" w:type="dxa"/>
            <w:tcMar>
              <w:top w:w="15" w:type="dxa"/>
              <w:left w:w="15" w:type="dxa"/>
              <w:right w:w="15" w:type="dxa"/>
            </w:tcMar>
            <w:vAlign w:val="center"/>
          </w:tcPr>
          <w:p w14:paraId="51F9EB93" w14:textId="128D07A3" w:rsidR="47D17CDD" w:rsidRDefault="47D17CDD" w:rsidP="47D17CDD">
            <w:r w:rsidRPr="47D17CDD">
              <w:rPr>
                <w:rFonts w:ascii="Times New Roman" w:hAnsi="Times New Roman"/>
                <w:color w:val="000000" w:themeColor="text1"/>
                <w:sz w:val="24"/>
                <w:szCs w:val="24"/>
              </w:rPr>
              <w:t xml:space="preserve">TN B </w:t>
            </w:r>
          </w:p>
        </w:tc>
        <w:tc>
          <w:tcPr>
            <w:tcW w:w="825" w:type="dxa"/>
            <w:tcMar>
              <w:top w:w="15" w:type="dxa"/>
              <w:left w:w="15" w:type="dxa"/>
              <w:right w:w="15" w:type="dxa"/>
            </w:tcMar>
            <w:vAlign w:val="center"/>
          </w:tcPr>
          <w:p w14:paraId="3BD3CFA3" w14:textId="3BD2B794" w:rsidR="47D17CDD" w:rsidRDefault="47D17CDD" w:rsidP="47D17CDD">
            <w:r w:rsidRPr="47D17CDD">
              <w:rPr>
                <w:rFonts w:ascii="Times New Roman" w:hAnsi="Times New Roman"/>
                <w:color w:val="000000" w:themeColor="text1"/>
                <w:sz w:val="24"/>
                <w:szCs w:val="24"/>
              </w:rPr>
              <w:t xml:space="preserve">1 </w:t>
            </w:r>
          </w:p>
        </w:tc>
        <w:tc>
          <w:tcPr>
            <w:tcW w:w="930" w:type="dxa"/>
            <w:tcMar>
              <w:top w:w="15" w:type="dxa"/>
              <w:left w:w="15" w:type="dxa"/>
              <w:right w:w="15" w:type="dxa"/>
            </w:tcMar>
            <w:vAlign w:val="center"/>
          </w:tcPr>
          <w:p w14:paraId="435EB523" w14:textId="30091061" w:rsidR="47D17CDD" w:rsidRDefault="47D17CDD" w:rsidP="47D17CDD">
            <w:r w:rsidRPr="47D17CDD">
              <w:rPr>
                <w:rFonts w:ascii="Times New Roman" w:hAnsi="Times New Roman"/>
                <w:color w:val="000000" w:themeColor="text1"/>
                <w:sz w:val="24"/>
                <w:szCs w:val="24"/>
              </w:rPr>
              <w:t xml:space="preserve">1 </w:t>
            </w:r>
          </w:p>
        </w:tc>
        <w:tc>
          <w:tcPr>
            <w:tcW w:w="1230" w:type="dxa"/>
            <w:tcMar>
              <w:top w:w="15" w:type="dxa"/>
              <w:left w:w="15" w:type="dxa"/>
              <w:right w:w="15" w:type="dxa"/>
            </w:tcMar>
            <w:vAlign w:val="center"/>
          </w:tcPr>
          <w:p w14:paraId="427A27F2" w14:textId="41AED62F" w:rsidR="47D17CDD" w:rsidRDefault="47D17CDD" w:rsidP="47D17CDD">
            <w:r w:rsidRPr="47D17CDD">
              <w:rPr>
                <w:rFonts w:ascii="Calibri" w:eastAsia="Calibri" w:hAnsi="Calibri" w:cs="Calibri"/>
                <w:color w:val="000000" w:themeColor="text1"/>
              </w:rPr>
              <w:t xml:space="preserve">Gigabit Ethernet </w:t>
            </w:r>
          </w:p>
        </w:tc>
        <w:tc>
          <w:tcPr>
            <w:tcW w:w="1245" w:type="dxa"/>
            <w:tcMar>
              <w:top w:w="15" w:type="dxa"/>
              <w:left w:w="15" w:type="dxa"/>
              <w:right w:w="15" w:type="dxa"/>
            </w:tcMar>
            <w:vAlign w:val="center"/>
          </w:tcPr>
          <w:p w14:paraId="155D14C3" w14:textId="16BA3FFB" w:rsidR="47D17CDD" w:rsidRDefault="47D17CDD" w:rsidP="47D17CDD">
            <w:r w:rsidRPr="47D17CDD">
              <w:rPr>
                <w:rFonts w:ascii="Calibri" w:eastAsia="Calibri" w:hAnsi="Calibri" w:cs="Calibri"/>
                <w:color w:val="000000" w:themeColor="text1"/>
              </w:rPr>
              <w:t xml:space="preserve">No  </w:t>
            </w:r>
          </w:p>
        </w:tc>
      </w:tr>
      <w:tr w:rsidR="47D17CDD" w14:paraId="4A1B1CDC" w14:textId="77777777" w:rsidTr="00C47333">
        <w:trPr>
          <w:trHeight w:val="1755"/>
        </w:trPr>
        <w:tc>
          <w:tcPr>
            <w:tcW w:w="3255" w:type="dxa"/>
            <w:tcMar>
              <w:top w:w="15" w:type="dxa"/>
              <w:left w:w="15" w:type="dxa"/>
              <w:right w:w="15" w:type="dxa"/>
            </w:tcMar>
            <w:vAlign w:val="center"/>
          </w:tcPr>
          <w:p w14:paraId="6EC2112B" w14:textId="70C22CB2" w:rsidR="47D17CDD" w:rsidRDefault="47D17CDD" w:rsidP="47D17CDD">
            <w:r w:rsidRPr="47D17CDD">
              <w:rPr>
                <w:rFonts w:ascii="Calibri" w:eastAsia="Calibri" w:hAnsi="Calibri" w:cs="Calibri"/>
                <w:color w:val="000000" w:themeColor="text1"/>
                <w:sz w:val="22"/>
                <w:szCs w:val="22"/>
              </w:rPr>
              <w:t xml:space="preserve">SFP:Ericsson-1000BASE-LX40 -Pluggable </w:t>
            </w:r>
          </w:p>
        </w:tc>
        <w:tc>
          <w:tcPr>
            <w:tcW w:w="1350" w:type="dxa"/>
            <w:tcMar>
              <w:top w:w="15" w:type="dxa"/>
              <w:left w:w="15" w:type="dxa"/>
              <w:right w:w="15" w:type="dxa"/>
            </w:tcMar>
            <w:vAlign w:val="center"/>
          </w:tcPr>
          <w:p w14:paraId="12FD99F8" w14:textId="7FDB459E" w:rsidR="47D17CDD" w:rsidRDefault="47D17CDD" w:rsidP="47D17CDD">
            <w:r w:rsidRPr="47D17CDD">
              <w:rPr>
                <w:rFonts w:ascii="Calibri" w:eastAsia="Calibri" w:hAnsi="Calibri" w:cs="Calibri"/>
                <w:color w:val="000000" w:themeColor="text1"/>
              </w:rPr>
              <w:t xml:space="preserve">Gigabit Ethernet </w:t>
            </w:r>
          </w:p>
        </w:tc>
        <w:tc>
          <w:tcPr>
            <w:tcW w:w="1170" w:type="dxa"/>
            <w:tcMar>
              <w:top w:w="15" w:type="dxa"/>
              <w:left w:w="15" w:type="dxa"/>
              <w:right w:w="15" w:type="dxa"/>
            </w:tcMar>
            <w:vAlign w:val="center"/>
          </w:tcPr>
          <w:p w14:paraId="1BEB30B1" w14:textId="7031F58F" w:rsidR="47D17CDD" w:rsidRDefault="47D17CDD" w:rsidP="47D17CDD">
            <w:r w:rsidRPr="47D17CDD">
              <w:rPr>
                <w:rFonts w:ascii="Times New Roman" w:hAnsi="Times New Roman"/>
                <w:color w:val="000000" w:themeColor="text1"/>
                <w:sz w:val="24"/>
                <w:szCs w:val="24"/>
              </w:rPr>
              <w:t xml:space="preserve">TN B </w:t>
            </w:r>
          </w:p>
        </w:tc>
        <w:tc>
          <w:tcPr>
            <w:tcW w:w="825" w:type="dxa"/>
            <w:tcMar>
              <w:top w:w="15" w:type="dxa"/>
              <w:left w:w="15" w:type="dxa"/>
              <w:right w:w="15" w:type="dxa"/>
            </w:tcMar>
            <w:vAlign w:val="center"/>
          </w:tcPr>
          <w:p w14:paraId="1DFE3E89" w14:textId="36AEBC37" w:rsidR="47D17CDD" w:rsidRDefault="47D17CDD" w:rsidP="47D17CDD">
            <w:r w:rsidRPr="47D17CDD">
              <w:rPr>
                <w:rFonts w:ascii="Times New Roman" w:hAnsi="Times New Roman"/>
                <w:color w:val="000000" w:themeColor="text1"/>
                <w:sz w:val="24"/>
                <w:szCs w:val="24"/>
              </w:rPr>
              <w:t xml:space="preserve">1 </w:t>
            </w:r>
          </w:p>
        </w:tc>
        <w:tc>
          <w:tcPr>
            <w:tcW w:w="930" w:type="dxa"/>
            <w:tcMar>
              <w:top w:w="15" w:type="dxa"/>
              <w:left w:w="15" w:type="dxa"/>
              <w:right w:w="15" w:type="dxa"/>
            </w:tcMar>
            <w:vAlign w:val="center"/>
          </w:tcPr>
          <w:p w14:paraId="33B82011" w14:textId="05D9FF06" w:rsidR="47D17CDD" w:rsidRDefault="47D17CDD" w:rsidP="47D17CDD">
            <w:r w:rsidRPr="47D17CDD">
              <w:rPr>
                <w:rFonts w:ascii="Times New Roman" w:hAnsi="Times New Roman"/>
                <w:color w:val="000000" w:themeColor="text1"/>
                <w:sz w:val="24"/>
                <w:szCs w:val="24"/>
              </w:rPr>
              <w:t xml:space="preserve">1 </w:t>
            </w:r>
          </w:p>
        </w:tc>
        <w:tc>
          <w:tcPr>
            <w:tcW w:w="1230" w:type="dxa"/>
            <w:tcMar>
              <w:top w:w="15" w:type="dxa"/>
              <w:left w:w="15" w:type="dxa"/>
              <w:right w:w="15" w:type="dxa"/>
            </w:tcMar>
            <w:vAlign w:val="center"/>
          </w:tcPr>
          <w:p w14:paraId="7788ACA4" w14:textId="529A2C03" w:rsidR="47D17CDD" w:rsidRDefault="47D17CDD" w:rsidP="47D17CDD">
            <w:r w:rsidRPr="47D17CDD">
              <w:rPr>
                <w:rFonts w:ascii="Calibri" w:eastAsia="Calibri" w:hAnsi="Calibri" w:cs="Calibri"/>
                <w:color w:val="000000" w:themeColor="text1"/>
              </w:rPr>
              <w:t xml:space="preserve">Gigabit Ethernet </w:t>
            </w:r>
          </w:p>
        </w:tc>
        <w:tc>
          <w:tcPr>
            <w:tcW w:w="1245" w:type="dxa"/>
            <w:tcMar>
              <w:top w:w="15" w:type="dxa"/>
              <w:left w:w="15" w:type="dxa"/>
              <w:right w:w="15" w:type="dxa"/>
            </w:tcMar>
            <w:vAlign w:val="center"/>
          </w:tcPr>
          <w:p w14:paraId="7654469E" w14:textId="297E2131" w:rsidR="47D17CDD" w:rsidRDefault="47D17CDD" w:rsidP="47D17CDD">
            <w:r w:rsidRPr="47D17CDD">
              <w:rPr>
                <w:rFonts w:ascii="Calibri" w:eastAsia="Calibri" w:hAnsi="Calibri" w:cs="Calibri"/>
                <w:color w:val="000000" w:themeColor="text1"/>
              </w:rPr>
              <w:t xml:space="preserve">No  </w:t>
            </w:r>
          </w:p>
        </w:tc>
      </w:tr>
    </w:tbl>
    <w:p w14:paraId="30BDAE2D" w14:textId="6366073E" w:rsidR="47D17CDD" w:rsidRDefault="47D17CDD" w:rsidP="47D17CDD">
      <w:pPr>
        <w:pStyle w:val="BodyText"/>
        <w:rPr>
          <w:lang w:val="en-CA"/>
        </w:rPr>
      </w:pPr>
    </w:p>
    <w:p w14:paraId="6DB49EF4" w14:textId="353BAC10" w:rsidR="008E499D" w:rsidRDefault="008E499D" w:rsidP="008E499D">
      <w:pPr>
        <w:pStyle w:val="Heading2"/>
        <w:rPr>
          <w:lang w:val="en-CA"/>
        </w:rPr>
      </w:pPr>
      <w:bookmarkStart w:id="100" w:name="_Toc226676346"/>
      <w:r>
        <w:rPr>
          <w:lang w:val="en-CA"/>
        </w:rPr>
        <w:t>Device Model Ericsson 6</w:t>
      </w:r>
      <w:r w:rsidR="008E76BB">
        <w:rPr>
          <w:lang w:val="en-CA"/>
        </w:rPr>
        <w:t>705</w:t>
      </w:r>
      <w:bookmarkEnd w:id="100"/>
    </w:p>
    <w:p w14:paraId="5C65E69A" w14:textId="02BA0E37" w:rsidR="008E499D" w:rsidRPr="00A2288C" w:rsidRDefault="008E499D" w:rsidP="00A2288C">
      <w:pPr>
        <w:pStyle w:val="Heading3"/>
        <w:numPr>
          <w:ilvl w:val="2"/>
          <w:numId w:val="28"/>
        </w:numPr>
        <w:rPr>
          <w:lang w:val="en-CA"/>
        </w:rPr>
      </w:pPr>
      <w:bookmarkStart w:id="101" w:name="_Toc1720029005"/>
      <w:r w:rsidRPr="00A2288C">
        <w:rPr>
          <w:lang w:val="en-CA"/>
        </w:rPr>
        <w:t>Device Types</w:t>
      </w:r>
      <w:bookmarkEnd w:id="101"/>
    </w:p>
    <w:p w14:paraId="4C4C89A5" w14:textId="77777777" w:rsidR="008E499D" w:rsidRPr="005378DA" w:rsidRDefault="008E499D" w:rsidP="008E499D">
      <w:pPr>
        <w:pStyle w:val="BodyText"/>
        <w:rPr>
          <w:lang w:val="en-CA"/>
        </w:rPr>
      </w:pPr>
      <w:r>
        <w:rPr>
          <w:lang w:val="en-CA"/>
        </w:rPr>
        <w:t xml:space="preserve"> Following device types will be configured in the BPI using Metadata Modeler. Rogers project is not using the Rack so category should be defined as ‘Generic’</w:t>
      </w:r>
    </w:p>
    <w:p w14:paraId="2F4967C4" w14:textId="77777777" w:rsidR="008E499D" w:rsidRDefault="008E499D" w:rsidP="008E499D">
      <w:pPr>
        <w:rPr>
          <w:lang w:val="en-CA"/>
        </w:rPr>
      </w:pPr>
    </w:p>
    <w:tbl>
      <w:tblPr>
        <w:tblStyle w:val="TableGrid"/>
        <w:tblW w:w="10543" w:type="dxa"/>
        <w:tblInd w:w="-113" w:type="dxa"/>
        <w:tblLook w:val="04A0" w:firstRow="1" w:lastRow="0" w:firstColumn="1" w:lastColumn="0" w:noHBand="0" w:noVBand="1"/>
      </w:tblPr>
      <w:tblGrid>
        <w:gridCol w:w="1370"/>
        <w:gridCol w:w="826"/>
        <w:gridCol w:w="1267"/>
        <w:gridCol w:w="1226"/>
        <w:gridCol w:w="1248"/>
        <w:gridCol w:w="1731"/>
        <w:gridCol w:w="972"/>
        <w:gridCol w:w="927"/>
        <w:gridCol w:w="976"/>
      </w:tblGrid>
      <w:tr w:rsidR="002C1342" w:rsidRPr="005232B2" w14:paraId="61D777DC" w14:textId="77777777" w:rsidTr="7FC2180A">
        <w:tc>
          <w:tcPr>
            <w:tcW w:w="1095" w:type="dxa"/>
            <w:shd w:val="clear" w:color="auto" w:fill="548DD4" w:themeFill="text2" w:themeFillTint="99"/>
          </w:tcPr>
          <w:p w14:paraId="2E1EA877" w14:textId="77777777" w:rsidR="008E499D" w:rsidRPr="005232B2" w:rsidRDefault="008E499D" w:rsidP="00203BC3">
            <w:pPr>
              <w:pStyle w:val="Table"/>
              <w:rPr>
                <w:b/>
                <w:bCs/>
              </w:rPr>
            </w:pPr>
            <w:r w:rsidRPr="005232B2">
              <w:rPr>
                <w:b/>
                <w:bCs/>
              </w:rPr>
              <w:t>Manufacturer</w:t>
            </w:r>
          </w:p>
        </w:tc>
        <w:tc>
          <w:tcPr>
            <w:tcW w:w="855" w:type="dxa"/>
            <w:shd w:val="clear" w:color="auto" w:fill="548DD4" w:themeFill="text2" w:themeFillTint="99"/>
          </w:tcPr>
          <w:p w14:paraId="6931A409" w14:textId="77777777" w:rsidR="008E499D" w:rsidRDefault="008E499D" w:rsidP="00203BC3">
            <w:pPr>
              <w:pStyle w:val="Table"/>
              <w:rPr>
                <w:b/>
                <w:bCs/>
              </w:rPr>
            </w:pPr>
            <w:r w:rsidRPr="005232B2">
              <w:rPr>
                <w:b/>
                <w:bCs/>
              </w:rPr>
              <w:t xml:space="preserve">Device Type </w:t>
            </w:r>
          </w:p>
          <w:p w14:paraId="306EE010" w14:textId="77777777" w:rsidR="008E499D" w:rsidRPr="005232B2" w:rsidRDefault="008E499D" w:rsidP="00203BC3">
            <w:pPr>
              <w:pStyle w:val="Table"/>
              <w:rPr>
                <w:b/>
                <w:bCs/>
              </w:rPr>
            </w:pPr>
            <w:r w:rsidRPr="005232B2">
              <w:rPr>
                <w:b/>
                <w:bCs/>
              </w:rPr>
              <w:t>Family</w:t>
            </w:r>
          </w:p>
        </w:tc>
        <w:tc>
          <w:tcPr>
            <w:tcW w:w="1289" w:type="dxa"/>
            <w:shd w:val="clear" w:color="auto" w:fill="548DD4" w:themeFill="text2" w:themeFillTint="99"/>
          </w:tcPr>
          <w:p w14:paraId="289683C8" w14:textId="77777777" w:rsidR="008E499D" w:rsidRPr="005232B2" w:rsidRDefault="008E499D" w:rsidP="00203BC3">
            <w:pPr>
              <w:pStyle w:val="Table"/>
              <w:rPr>
                <w:b/>
                <w:bCs/>
              </w:rPr>
            </w:pPr>
            <w:r>
              <w:rPr>
                <w:b/>
                <w:bCs/>
              </w:rPr>
              <w:t>Archetype Name</w:t>
            </w:r>
          </w:p>
        </w:tc>
        <w:tc>
          <w:tcPr>
            <w:tcW w:w="1093" w:type="dxa"/>
            <w:shd w:val="clear" w:color="auto" w:fill="548DD4" w:themeFill="text2" w:themeFillTint="99"/>
          </w:tcPr>
          <w:p w14:paraId="314A4B73" w14:textId="77777777" w:rsidR="008E499D" w:rsidRDefault="008E499D" w:rsidP="00203BC3">
            <w:pPr>
              <w:pStyle w:val="Table"/>
              <w:rPr>
                <w:b/>
                <w:bCs/>
              </w:rPr>
            </w:pPr>
            <w:r>
              <w:rPr>
                <w:b/>
                <w:bCs/>
              </w:rPr>
              <w:t>Archetype Instance Name</w:t>
            </w:r>
          </w:p>
        </w:tc>
        <w:tc>
          <w:tcPr>
            <w:tcW w:w="1260" w:type="dxa"/>
            <w:shd w:val="clear" w:color="auto" w:fill="548DD4" w:themeFill="text2" w:themeFillTint="99"/>
          </w:tcPr>
          <w:p w14:paraId="0A3D52AC" w14:textId="77777777" w:rsidR="008E499D" w:rsidRPr="005232B2" w:rsidRDefault="008E499D" w:rsidP="00203BC3">
            <w:pPr>
              <w:pStyle w:val="Table"/>
              <w:rPr>
                <w:b/>
                <w:bCs/>
              </w:rPr>
            </w:pPr>
            <w:r>
              <w:rPr>
                <w:b/>
                <w:bCs/>
              </w:rPr>
              <w:t>Description</w:t>
            </w:r>
          </w:p>
        </w:tc>
        <w:tc>
          <w:tcPr>
            <w:tcW w:w="2004" w:type="dxa"/>
            <w:shd w:val="clear" w:color="auto" w:fill="548DD4" w:themeFill="text2" w:themeFillTint="99"/>
          </w:tcPr>
          <w:p w14:paraId="6D99466E" w14:textId="77777777" w:rsidR="008E499D" w:rsidRPr="005232B2" w:rsidRDefault="008E499D" w:rsidP="00203BC3">
            <w:pPr>
              <w:pStyle w:val="Table"/>
              <w:rPr>
                <w:b/>
                <w:bCs/>
              </w:rPr>
            </w:pPr>
            <w:r w:rsidRPr="005232B2">
              <w:rPr>
                <w:b/>
                <w:bCs/>
              </w:rPr>
              <w:t>Part Number</w:t>
            </w:r>
          </w:p>
        </w:tc>
        <w:tc>
          <w:tcPr>
            <w:tcW w:w="972" w:type="dxa"/>
            <w:shd w:val="clear" w:color="auto" w:fill="548DD4" w:themeFill="text2" w:themeFillTint="99"/>
          </w:tcPr>
          <w:p w14:paraId="2C2FE1C6" w14:textId="77777777" w:rsidR="008E499D" w:rsidRDefault="008E499D" w:rsidP="00203BC3">
            <w:pPr>
              <w:pStyle w:val="Table"/>
              <w:rPr>
                <w:b/>
                <w:bCs/>
              </w:rPr>
            </w:pPr>
            <w:r>
              <w:rPr>
                <w:b/>
                <w:bCs/>
              </w:rPr>
              <w:t>Positions Used</w:t>
            </w:r>
          </w:p>
        </w:tc>
        <w:tc>
          <w:tcPr>
            <w:tcW w:w="990" w:type="dxa"/>
            <w:shd w:val="clear" w:color="auto" w:fill="548DD4" w:themeFill="text2" w:themeFillTint="99"/>
          </w:tcPr>
          <w:p w14:paraId="43F52D7D" w14:textId="77777777" w:rsidR="008E499D" w:rsidRDefault="008E499D" w:rsidP="00203BC3">
            <w:pPr>
              <w:pStyle w:val="Table"/>
              <w:rPr>
                <w:b/>
                <w:bCs/>
              </w:rPr>
            </w:pPr>
            <w:r>
              <w:rPr>
                <w:b/>
                <w:bCs/>
              </w:rPr>
              <w:t>Width</w:t>
            </w:r>
          </w:p>
          <w:p w14:paraId="2FDEF5F8" w14:textId="77777777" w:rsidR="008E499D" w:rsidRPr="005232B2" w:rsidRDefault="008E499D" w:rsidP="00203BC3">
            <w:pPr>
              <w:pStyle w:val="Table"/>
              <w:rPr>
                <w:b/>
                <w:bCs/>
              </w:rPr>
            </w:pPr>
            <w:r>
              <w:rPr>
                <w:b/>
                <w:bCs/>
              </w:rPr>
              <w:t>(In Inches)</w:t>
            </w:r>
          </w:p>
        </w:tc>
        <w:tc>
          <w:tcPr>
            <w:tcW w:w="985" w:type="dxa"/>
            <w:shd w:val="clear" w:color="auto" w:fill="548DD4" w:themeFill="text2" w:themeFillTint="99"/>
          </w:tcPr>
          <w:p w14:paraId="178EF19B" w14:textId="77777777" w:rsidR="008E499D" w:rsidRDefault="008E499D" w:rsidP="00203BC3">
            <w:pPr>
              <w:pStyle w:val="Table"/>
              <w:rPr>
                <w:b/>
                <w:bCs/>
              </w:rPr>
            </w:pPr>
            <w:r>
              <w:rPr>
                <w:b/>
                <w:bCs/>
              </w:rPr>
              <w:t>Category</w:t>
            </w:r>
          </w:p>
        </w:tc>
      </w:tr>
      <w:tr w:rsidR="008E499D" w:rsidRPr="005232B2" w14:paraId="16C1E34A" w14:textId="77777777" w:rsidTr="7FC2180A">
        <w:tc>
          <w:tcPr>
            <w:tcW w:w="1095" w:type="dxa"/>
          </w:tcPr>
          <w:p w14:paraId="221E27BD" w14:textId="7FCB2349" w:rsidR="008E499D" w:rsidRPr="005232B2" w:rsidRDefault="29C301C1" w:rsidP="00203BC3">
            <w:pPr>
              <w:pStyle w:val="Table"/>
            </w:pPr>
            <w:r>
              <w:t>Ericsson</w:t>
            </w:r>
          </w:p>
        </w:tc>
        <w:tc>
          <w:tcPr>
            <w:tcW w:w="855" w:type="dxa"/>
          </w:tcPr>
          <w:p w14:paraId="79E737F3" w14:textId="25FB5C81" w:rsidR="008E499D" w:rsidRPr="005232B2" w:rsidRDefault="29C301C1" w:rsidP="00203BC3">
            <w:pPr>
              <w:pStyle w:val="Table"/>
            </w:pPr>
            <w:r>
              <w:t>IPRAN</w:t>
            </w:r>
            <w:r w:rsidR="008E499D">
              <w:t xml:space="preserve"> Family</w:t>
            </w:r>
          </w:p>
        </w:tc>
        <w:tc>
          <w:tcPr>
            <w:tcW w:w="1289" w:type="dxa"/>
          </w:tcPr>
          <w:p w14:paraId="365A719E" w14:textId="7484B3A0" w:rsidR="008E499D" w:rsidRPr="005232B2" w:rsidRDefault="2E1F5F40" w:rsidP="00203BC3">
            <w:pPr>
              <w:pStyle w:val="Table"/>
            </w:pPr>
            <w:r>
              <w:t xml:space="preserve">Ericsson </w:t>
            </w:r>
            <w:r w:rsidR="6EBD102F">
              <w:t>Streetmacro</w:t>
            </w:r>
            <w:r>
              <w:t xml:space="preserve"> 6705</w:t>
            </w:r>
          </w:p>
        </w:tc>
        <w:tc>
          <w:tcPr>
            <w:tcW w:w="1093" w:type="dxa"/>
          </w:tcPr>
          <w:p w14:paraId="46C59C7B" w14:textId="0A7D2F9D" w:rsidR="008E499D" w:rsidRPr="007F16C8" w:rsidRDefault="7AE759AF" w:rsidP="00203BC3">
            <w:pPr>
              <w:pStyle w:val="Table"/>
            </w:pPr>
            <w:r>
              <w:t>Ericsson Streetmacro 6705</w:t>
            </w:r>
          </w:p>
        </w:tc>
        <w:tc>
          <w:tcPr>
            <w:tcW w:w="1260" w:type="dxa"/>
          </w:tcPr>
          <w:p w14:paraId="2610EB9C" w14:textId="4E1030F8" w:rsidR="008E499D" w:rsidRPr="005232B2" w:rsidRDefault="6022C80B" w:rsidP="00203BC3">
            <w:pPr>
              <w:pStyle w:val="Table"/>
            </w:pPr>
            <w:r>
              <w:t xml:space="preserve"> </w:t>
            </w:r>
            <w:r w:rsidR="129DA7CC">
              <w:t>Ericsson Streetmacro 6705</w:t>
            </w:r>
          </w:p>
        </w:tc>
        <w:tc>
          <w:tcPr>
            <w:tcW w:w="2004" w:type="dxa"/>
          </w:tcPr>
          <w:p w14:paraId="3F8D8033" w14:textId="556F6D0F" w:rsidR="714D86B2" w:rsidRDefault="2C5EEB65" w:rsidP="1612F9A0">
            <w:pPr>
              <w:pStyle w:val="Table"/>
            </w:pPr>
            <w:r>
              <w:t>Ericsson Streetmacro 6705</w:t>
            </w:r>
          </w:p>
          <w:p w14:paraId="57BFE419" w14:textId="5744C7EC" w:rsidR="1612F9A0" w:rsidRDefault="1612F9A0" w:rsidP="1612F9A0">
            <w:pPr>
              <w:pStyle w:val="Table"/>
            </w:pPr>
          </w:p>
          <w:p w14:paraId="08EA3F19" w14:textId="77777777" w:rsidR="008E499D" w:rsidRPr="005232B2" w:rsidRDefault="008E499D" w:rsidP="00203BC3">
            <w:pPr>
              <w:pStyle w:val="Table"/>
            </w:pPr>
          </w:p>
        </w:tc>
        <w:tc>
          <w:tcPr>
            <w:tcW w:w="972" w:type="dxa"/>
          </w:tcPr>
          <w:p w14:paraId="1D836A3E" w14:textId="47CE0F5A" w:rsidR="008E499D" w:rsidRDefault="714D86B2" w:rsidP="00203BC3">
            <w:pPr>
              <w:pStyle w:val="Table"/>
            </w:pPr>
            <w:r>
              <w:t>1</w:t>
            </w:r>
          </w:p>
        </w:tc>
        <w:tc>
          <w:tcPr>
            <w:tcW w:w="990" w:type="dxa"/>
          </w:tcPr>
          <w:p w14:paraId="558F7CED" w14:textId="16C3B2D2" w:rsidR="008E499D" w:rsidRDefault="714D86B2" w:rsidP="00203BC3">
            <w:pPr>
              <w:pStyle w:val="Table"/>
            </w:pPr>
            <w:r>
              <w:t>19</w:t>
            </w:r>
          </w:p>
          <w:p w14:paraId="7CB876F9" w14:textId="77777777" w:rsidR="008E499D" w:rsidRPr="007F16C8" w:rsidRDefault="008E499D" w:rsidP="00203BC3">
            <w:pPr>
              <w:pStyle w:val="Table"/>
            </w:pPr>
          </w:p>
        </w:tc>
        <w:tc>
          <w:tcPr>
            <w:tcW w:w="985" w:type="dxa"/>
          </w:tcPr>
          <w:p w14:paraId="4BB9175B" w14:textId="6C99A3CF" w:rsidR="008E499D" w:rsidRDefault="008D5FC2" w:rsidP="00203BC3">
            <w:pPr>
              <w:pStyle w:val="Table"/>
            </w:pPr>
            <w:r>
              <w:t>Generic</w:t>
            </w:r>
          </w:p>
        </w:tc>
      </w:tr>
    </w:tbl>
    <w:p w14:paraId="5CD4BDD7" w14:textId="77777777" w:rsidR="008E499D" w:rsidRDefault="008E499D" w:rsidP="008E499D">
      <w:pPr>
        <w:pStyle w:val="Heading3"/>
        <w:rPr>
          <w:lang w:val="en-CA"/>
        </w:rPr>
      </w:pPr>
      <w:bookmarkStart w:id="102" w:name="_Toc121604994"/>
      <w:r w:rsidRPr="332B3AB8">
        <w:rPr>
          <w:lang w:val="en-CA"/>
        </w:rPr>
        <w:t>Shelf Position Types</w:t>
      </w:r>
      <w:bookmarkEnd w:id="102"/>
    </w:p>
    <w:tbl>
      <w:tblPr>
        <w:tblStyle w:val="TableGrid"/>
        <w:tblW w:w="0" w:type="auto"/>
        <w:tblInd w:w="-113" w:type="dxa"/>
        <w:tblLayout w:type="fixed"/>
        <w:tblLook w:val="04A0" w:firstRow="1" w:lastRow="0" w:firstColumn="1" w:lastColumn="0" w:noHBand="0" w:noVBand="1"/>
      </w:tblPr>
      <w:tblGrid>
        <w:gridCol w:w="1370"/>
        <w:gridCol w:w="1168"/>
        <w:gridCol w:w="1440"/>
        <w:gridCol w:w="1800"/>
        <w:gridCol w:w="1800"/>
      </w:tblGrid>
      <w:tr w:rsidR="00641017" w14:paraId="16D8B83F" w14:textId="77777777" w:rsidTr="1612F9A0">
        <w:tc>
          <w:tcPr>
            <w:tcW w:w="1370" w:type="dxa"/>
            <w:shd w:val="clear" w:color="auto" w:fill="548DD4" w:themeFill="text2" w:themeFillTint="99"/>
          </w:tcPr>
          <w:p w14:paraId="6883C1E9" w14:textId="77777777" w:rsidR="008E499D" w:rsidRPr="005232B2" w:rsidRDefault="008E499D" w:rsidP="00203BC3">
            <w:pPr>
              <w:pStyle w:val="Table"/>
              <w:rPr>
                <w:b/>
                <w:bCs/>
              </w:rPr>
            </w:pPr>
            <w:r>
              <w:rPr>
                <w:b/>
                <w:bCs/>
              </w:rPr>
              <w:t>Device Archetype</w:t>
            </w:r>
          </w:p>
        </w:tc>
        <w:tc>
          <w:tcPr>
            <w:tcW w:w="1168" w:type="dxa"/>
            <w:shd w:val="clear" w:color="auto" w:fill="548DD4" w:themeFill="text2" w:themeFillTint="99"/>
          </w:tcPr>
          <w:p w14:paraId="21B2FB90" w14:textId="77777777" w:rsidR="008E499D" w:rsidRDefault="008E499D" w:rsidP="00203BC3">
            <w:pPr>
              <w:pStyle w:val="Table"/>
              <w:rPr>
                <w:b/>
                <w:bCs/>
              </w:rPr>
            </w:pPr>
            <w:r w:rsidRPr="005232B2">
              <w:rPr>
                <w:b/>
                <w:bCs/>
              </w:rPr>
              <w:t xml:space="preserve">Device Type </w:t>
            </w:r>
          </w:p>
          <w:p w14:paraId="6A6976B6" w14:textId="77777777" w:rsidR="008E499D" w:rsidRPr="005232B2" w:rsidRDefault="008E499D" w:rsidP="00203BC3">
            <w:pPr>
              <w:pStyle w:val="Table"/>
              <w:rPr>
                <w:b/>
                <w:bCs/>
              </w:rPr>
            </w:pPr>
            <w:r w:rsidRPr="005232B2">
              <w:rPr>
                <w:b/>
                <w:bCs/>
              </w:rPr>
              <w:t>Family</w:t>
            </w:r>
          </w:p>
        </w:tc>
        <w:tc>
          <w:tcPr>
            <w:tcW w:w="1440" w:type="dxa"/>
            <w:shd w:val="clear" w:color="auto" w:fill="548DD4" w:themeFill="text2" w:themeFillTint="99"/>
          </w:tcPr>
          <w:p w14:paraId="6AFC152F" w14:textId="77777777" w:rsidR="008E499D" w:rsidRPr="005232B2" w:rsidRDefault="008E499D" w:rsidP="00203BC3">
            <w:pPr>
              <w:pStyle w:val="Table"/>
              <w:rPr>
                <w:b/>
                <w:bCs/>
              </w:rPr>
            </w:pPr>
            <w:r>
              <w:rPr>
                <w:b/>
                <w:bCs/>
              </w:rPr>
              <w:t>ShelfPosition Archetype Name</w:t>
            </w:r>
          </w:p>
        </w:tc>
        <w:tc>
          <w:tcPr>
            <w:tcW w:w="1800" w:type="dxa"/>
            <w:shd w:val="clear" w:color="auto" w:fill="548DD4" w:themeFill="text2" w:themeFillTint="99"/>
          </w:tcPr>
          <w:p w14:paraId="63C58995" w14:textId="77777777" w:rsidR="008E499D" w:rsidRDefault="008E499D" w:rsidP="00203BC3">
            <w:pPr>
              <w:pStyle w:val="Table"/>
              <w:rPr>
                <w:b/>
                <w:bCs/>
              </w:rPr>
            </w:pPr>
            <w:r>
              <w:rPr>
                <w:b/>
                <w:bCs/>
              </w:rPr>
              <w:t>ShelfPosition Archetype Instance Name</w:t>
            </w:r>
          </w:p>
        </w:tc>
        <w:tc>
          <w:tcPr>
            <w:tcW w:w="1800" w:type="dxa"/>
            <w:shd w:val="clear" w:color="auto" w:fill="548DD4" w:themeFill="text2" w:themeFillTint="99"/>
          </w:tcPr>
          <w:p w14:paraId="2C3C0D58" w14:textId="77777777" w:rsidR="008E499D" w:rsidRDefault="008E499D" w:rsidP="00203BC3">
            <w:pPr>
              <w:pStyle w:val="Table"/>
              <w:rPr>
                <w:b/>
                <w:bCs/>
              </w:rPr>
            </w:pPr>
            <w:r>
              <w:rPr>
                <w:b/>
                <w:bCs/>
              </w:rPr>
              <w:t>Position Sequence</w:t>
            </w:r>
          </w:p>
        </w:tc>
      </w:tr>
      <w:tr w:rsidR="008E499D" w14:paraId="52A9D293" w14:textId="77777777" w:rsidTr="1612F9A0">
        <w:tc>
          <w:tcPr>
            <w:tcW w:w="1370" w:type="dxa"/>
          </w:tcPr>
          <w:p w14:paraId="1321031C" w14:textId="303FF2BA" w:rsidR="008E499D" w:rsidRPr="005232B2" w:rsidRDefault="4C212839" w:rsidP="00203BC3">
            <w:pPr>
              <w:pStyle w:val="Table"/>
            </w:pPr>
            <w:r>
              <w:t>Ericsson Streetmacro 6705</w:t>
            </w:r>
          </w:p>
        </w:tc>
        <w:tc>
          <w:tcPr>
            <w:tcW w:w="1168" w:type="dxa"/>
          </w:tcPr>
          <w:p w14:paraId="748101D1" w14:textId="7D7D8B25" w:rsidR="008E499D" w:rsidRPr="005232B2" w:rsidRDefault="4153C327" w:rsidP="00203BC3">
            <w:pPr>
              <w:pStyle w:val="Table"/>
            </w:pPr>
            <w:r>
              <w:t>Ericsson</w:t>
            </w:r>
            <w:r w:rsidR="008E499D">
              <w:t xml:space="preserve"> Family</w:t>
            </w:r>
          </w:p>
        </w:tc>
        <w:tc>
          <w:tcPr>
            <w:tcW w:w="1440" w:type="dxa"/>
          </w:tcPr>
          <w:p w14:paraId="142F950E" w14:textId="5A88772D" w:rsidR="008E499D" w:rsidRPr="005232B2" w:rsidRDefault="7F0245B6" w:rsidP="00203BC3">
            <w:pPr>
              <w:pStyle w:val="Table"/>
            </w:pPr>
            <w:r>
              <w:t xml:space="preserve">Ericsson </w:t>
            </w:r>
            <w:r w:rsidR="17F62BD5">
              <w:t>Streetmacro</w:t>
            </w:r>
            <w:r>
              <w:t xml:space="preserve"> 6705 </w:t>
            </w:r>
            <w:r w:rsidR="6022C80B">
              <w:t>Shelf Position</w:t>
            </w:r>
          </w:p>
        </w:tc>
        <w:tc>
          <w:tcPr>
            <w:tcW w:w="1800" w:type="dxa"/>
          </w:tcPr>
          <w:p w14:paraId="007603BF" w14:textId="77777777" w:rsidR="008E499D" w:rsidRPr="007F16C8" w:rsidRDefault="008E499D" w:rsidP="00203BC3">
            <w:pPr>
              <w:pStyle w:val="Table"/>
            </w:pPr>
            <w:r>
              <w:t>Shelf Pos 1</w:t>
            </w:r>
          </w:p>
        </w:tc>
        <w:tc>
          <w:tcPr>
            <w:tcW w:w="1800" w:type="dxa"/>
          </w:tcPr>
          <w:p w14:paraId="4A7A58B4" w14:textId="77777777" w:rsidR="008E499D" w:rsidRDefault="008E499D" w:rsidP="00203BC3">
            <w:pPr>
              <w:pStyle w:val="Table"/>
            </w:pPr>
            <w:r>
              <w:t>0</w:t>
            </w:r>
          </w:p>
        </w:tc>
      </w:tr>
    </w:tbl>
    <w:p w14:paraId="580026E5" w14:textId="77777777" w:rsidR="008E499D" w:rsidRPr="00DF3ED3" w:rsidRDefault="008E499D" w:rsidP="008E499D">
      <w:pPr>
        <w:pStyle w:val="BodyText"/>
        <w:rPr>
          <w:lang w:val="en-CA"/>
        </w:rPr>
      </w:pPr>
    </w:p>
    <w:p w14:paraId="18E102B3" w14:textId="77777777" w:rsidR="008E499D" w:rsidRDefault="008E499D" w:rsidP="008E499D">
      <w:pPr>
        <w:pStyle w:val="Heading3"/>
        <w:rPr>
          <w:lang w:val="en-CA"/>
        </w:rPr>
      </w:pPr>
      <w:bookmarkStart w:id="103" w:name="_Toc1419142185"/>
      <w:r w:rsidRPr="332B3AB8">
        <w:rPr>
          <w:lang w:val="en-CA"/>
        </w:rPr>
        <w:t>Shelf Types</w:t>
      </w:r>
      <w:bookmarkEnd w:id="103"/>
    </w:p>
    <w:p w14:paraId="0B3148E6" w14:textId="2DB034BC" w:rsidR="008E499D" w:rsidRPr="00690583" w:rsidRDefault="008E499D" w:rsidP="008E499D">
      <w:pPr>
        <w:pStyle w:val="BodyText"/>
        <w:rPr>
          <w:lang w:val="en-CA"/>
        </w:rPr>
      </w:pPr>
      <w:r>
        <w:rPr>
          <w:lang w:val="en-CA"/>
        </w:rPr>
        <w:t xml:space="preserve">Configure the following shelf types under the parent ShelfPosition type as per the below </w:t>
      </w:r>
      <w:r w:rsidR="008D5FC2">
        <w:rPr>
          <w:lang w:val="en-CA"/>
        </w:rPr>
        <w:t>details.</w:t>
      </w:r>
    </w:p>
    <w:tbl>
      <w:tblPr>
        <w:tblStyle w:val="TableGrid"/>
        <w:tblW w:w="0" w:type="auto"/>
        <w:tblInd w:w="-113" w:type="dxa"/>
        <w:tblLook w:val="04A0" w:firstRow="1" w:lastRow="0" w:firstColumn="1" w:lastColumn="0" w:noHBand="0" w:noVBand="1"/>
      </w:tblPr>
      <w:tblGrid>
        <w:gridCol w:w="1902"/>
        <w:gridCol w:w="1656"/>
        <w:gridCol w:w="1538"/>
        <w:gridCol w:w="1660"/>
        <w:gridCol w:w="1660"/>
        <w:gridCol w:w="1096"/>
        <w:gridCol w:w="1031"/>
      </w:tblGrid>
      <w:tr w:rsidR="006A449A" w:rsidRPr="005232B2" w14:paraId="0354F9E5" w14:textId="77777777" w:rsidTr="1612F9A0">
        <w:tc>
          <w:tcPr>
            <w:tcW w:w="0" w:type="auto"/>
            <w:shd w:val="clear" w:color="auto" w:fill="548DD4" w:themeFill="text2" w:themeFillTint="99"/>
          </w:tcPr>
          <w:p w14:paraId="7CC6580C" w14:textId="77777777" w:rsidR="008E499D" w:rsidRPr="005232B2" w:rsidRDefault="008E499D" w:rsidP="00203BC3">
            <w:pPr>
              <w:pStyle w:val="Table"/>
              <w:rPr>
                <w:b/>
                <w:bCs/>
              </w:rPr>
            </w:pPr>
            <w:r>
              <w:rPr>
                <w:b/>
                <w:bCs/>
              </w:rPr>
              <w:t>ShelfPosition Archetype</w:t>
            </w:r>
          </w:p>
        </w:tc>
        <w:tc>
          <w:tcPr>
            <w:tcW w:w="0" w:type="auto"/>
            <w:shd w:val="clear" w:color="auto" w:fill="548DD4" w:themeFill="text2" w:themeFillTint="99"/>
          </w:tcPr>
          <w:p w14:paraId="602CC2E9" w14:textId="77777777" w:rsidR="008E499D" w:rsidRPr="005232B2" w:rsidRDefault="008E499D" w:rsidP="00203BC3">
            <w:pPr>
              <w:pStyle w:val="Table"/>
              <w:rPr>
                <w:b/>
                <w:bCs/>
              </w:rPr>
            </w:pPr>
            <w:r>
              <w:rPr>
                <w:b/>
                <w:bCs/>
              </w:rPr>
              <w:t>Shelf Archetype Name</w:t>
            </w:r>
          </w:p>
        </w:tc>
        <w:tc>
          <w:tcPr>
            <w:tcW w:w="0" w:type="auto"/>
            <w:shd w:val="clear" w:color="auto" w:fill="548DD4" w:themeFill="text2" w:themeFillTint="99"/>
          </w:tcPr>
          <w:p w14:paraId="303E5CE8" w14:textId="77777777" w:rsidR="008E499D" w:rsidRDefault="008E499D" w:rsidP="00203BC3">
            <w:pPr>
              <w:pStyle w:val="Table"/>
              <w:rPr>
                <w:b/>
                <w:bCs/>
              </w:rPr>
            </w:pPr>
            <w:r>
              <w:rPr>
                <w:b/>
                <w:bCs/>
              </w:rPr>
              <w:t>Shelf Archetype Instance Name</w:t>
            </w:r>
          </w:p>
        </w:tc>
        <w:tc>
          <w:tcPr>
            <w:tcW w:w="0" w:type="auto"/>
            <w:shd w:val="clear" w:color="auto" w:fill="548DD4" w:themeFill="text2" w:themeFillTint="99"/>
          </w:tcPr>
          <w:p w14:paraId="637EF836" w14:textId="77777777" w:rsidR="008E499D" w:rsidRDefault="008E499D" w:rsidP="00203BC3">
            <w:pPr>
              <w:pStyle w:val="Table"/>
              <w:rPr>
                <w:b/>
                <w:bCs/>
              </w:rPr>
            </w:pPr>
            <w:r>
              <w:rPr>
                <w:b/>
                <w:bCs/>
              </w:rPr>
              <w:t>Part Number</w:t>
            </w:r>
          </w:p>
        </w:tc>
        <w:tc>
          <w:tcPr>
            <w:tcW w:w="0" w:type="auto"/>
            <w:shd w:val="clear" w:color="auto" w:fill="548DD4" w:themeFill="text2" w:themeFillTint="99"/>
          </w:tcPr>
          <w:p w14:paraId="190517D8" w14:textId="77777777" w:rsidR="008E499D" w:rsidRDefault="008E499D" w:rsidP="00203BC3">
            <w:pPr>
              <w:pStyle w:val="Table"/>
              <w:rPr>
                <w:b/>
                <w:bCs/>
              </w:rPr>
            </w:pPr>
            <w:r>
              <w:rPr>
                <w:b/>
                <w:bCs/>
              </w:rPr>
              <w:t>Description</w:t>
            </w:r>
          </w:p>
        </w:tc>
        <w:tc>
          <w:tcPr>
            <w:tcW w:w="0" w:type="auto"/>
            <w:shd w:val="clear" w:color="auto" w:fill="548DD4" w:themeFill="text2" w:themeFillTint="99"/>
          </w:tcPr>
          <w:p w14:paraId="73708658" w14:textId="77777777" w:rsidR="008E499D" w:rsidRDefault="008E499D" w:rsidP="00203BC3">
            <w:pPr>
              <w:pStyle w:val="Table"/>
              <w:rPr>
                <w:b/>
                <w:bCs/>
              </w:rPr>
            </w:pPr>
            <w:r>
              <w:rPr>
                <w:b/>
                <w:bCs/>
              </w:rPr>
              <w:t>Positions Used</w:t>
            </w:r>
          </w:p>
        </w:tc>
        <w:tc>
          <w:tcPr>
            <w:tcW w:w="0" w:type="auto"/>
            <w:shd w:val="clear" w:color="auto" w:fill="548DD4" w:themeFill="text2" w:themeFillTint="99"/>
          </w:tcPr>
          <w:p w14:paraId="3EDEC5BF" w14:textId="77777777" w:rsidR="008E499D" w:rsidRDefault="008E499D" w:rsidP="00203BC3">
            <w:pPr>
              <w:pStyle w:val="Table"/>
              <w:rPr>
                <w:b/>
                <w:bCs/>
              </w:rPr>
            </w:pPr>
            <w:r>
              <w:rPr>
                <w:b/>
                <w:bCs/>
              </w:rPr>
              <w:t>Width (in Inches)</w:t>
            </w:r>
          </w:p>
        </w:tc>
      </w:tr>
      <w:tr w:rsidR="008E499D" w:rsidRPr="005232B2" w14:paraId="6ED7AF40" w14:textId="77777777" w:rsidTr="1612F9A0">
        <w:tc>
          <w:tcPr>
            <w:tcW w:w="0" w:type="auto"/>
          </w:tcPr>
          <w:p w14:paraId="6E0380EF" w14:textId="5B085A87" w:rsidR="008E499D" w:rsidRPr="005232B2" w:rsidRDefault="10790980" w:rsidP="00203BC3">
            <w:pPr>
              <w:pStyle w:val="Table"/>
            </w:pPr>
            <w:r>
              <w:t xml:space="preserve">Ericsson </w:t>
            </w:r>
            <w:r w:rsidR="6C16F0C9">
              <w:t>Streetmacro</w:t>
            </w:r>
            <w:r>
              <w:t xml:space="preserve"> 6705</w:t>
            </w:r>
            <w:r w:rsidR="6022C80B">
              <w:t xml:space="preserve"> Shelf Position</w:t>
            </w:r>
          </w:p>
        </w:tc>
        <w:tc>
          <w:tcPr>
            <w:tcW w:w="0" w:type="auto"/>
          </w:tcPr>
          <w:p w14:paraId="17763A41" w14:textId="7437CD31" w:rsidR="008E499D" w:rsidRPr="005232B2" w:rsidRDefault="00193EDC" w:rsidP="00203BC3">
            <w:pPr>
              <w:pStyle w:val="Table"/>
            </w:pPr>
            <w:r>
              <w:t>Ericsson Streetmacro 6705 Shelf</w:t>
            </w:r>
          </w:p>
        </w:tc>
        <w:tc>
          <w:tcPr>
            <w:tcW w:w="0" w:type="auto"/>
          </w:tcPr>
          <w:p w14:paraId="2DA58989" w14:textId="4B067A04" w:rsidR="008E499D" w:rsidRPr="007F16C8" w:rsidRDefault="00193EDC" w:rsidP="00203BC3">
            <w:pPr>
              <w:pStyle w:val="Table"/>
            </w:pPr>
            <w:r>
              <w:t>Shelf</w:t>
            </w:r>
            <w:r w:rsidR="002740B9">
              <w:t>-1</w:t>
            </w:r>
          </w:p>
        </w:tc>
        <w:tc>
          <w:tcPr>
            <w:tcW w:w="0" w:type="auto"/>
          </w:tcPr>
          <w:p w14:paraId="429A0FE8" w14:textId="49EB110A" w:rsidR="008E499D" w:rsidRDefault="04595363" w:rsidP="00203BC3">
            <w:pPr>
              <w:pStyle w:val="Table"/>
            </w:pPr>
            <w:r>
              <w:t xml:space="preserve">Ericsson </w:t>
            </w:r>
            <w:r w:rsidR="39E8CE12">
              <w:t>Streetmacro</w:t>
            </w:r>
            <w:r>
              <w:t xml:space="preserve"> 6705-Shelf</w:t>
            </w:r>
          </w:p>
        </w:tc>
        <w:tc>
          <w:tcPr>
            <w:tcW w:w="0" w:type="auto"/>
          </w:tcPr>
          <w:p w14:paraId="2B610788" w14:textId="1E260387" w:rsidR="008E499D" w:rsidRDefault="04595363" w:rsidP="00203BC3">
            <w:pPr>
              <w:pStyle w:val="Table"/>
            </w:pPr>
            <w:r>
              <w:t xml:space="preserve">Ericsson </w:t>
            </w:r>
            <w:r w:rsidR="5ACA34B6">
              <w:t>Streetmacro</w:t>
            </w:r>
            <w:r>
              <w:t xml:space="preserve"> 6705-Shelf</w:t>
            </w:r>
          </w:p>
        </w:tc>
        <w:tc>
          <w:tcPr>
            <w:tcW w:w="0" w:type="auto"/>
          </w:tcPr>
          <w:p w14:paraId="446AB47D" w14:textId="77777777" w:rsidR="008E499D" w:rsidRDefault="008E499D" w:rsidP="00203BC3">
            <w:pPr>
              <w:pStyle w:val="Table"/>
            </w:pPr>
            <w:r>
              <w:t>1</w:t>
            </w:r>
          </w:p>
        </w:tc>
        <w:tc>
          <w:tcPr>
            <w:tcW w:w="0" w:type="auto"/>
          </w:tcPr>
          <w:p w14:paraId="4C9AEF35" w14:textId="1F1002C9" w:rsidR="008E499D" w:rsidRDefault="76373724" w:rsidP="00203BC3">
            <w:pPr>
              <w:pStyle w:val="Table"/>
            </w:pPr>
            <w:r>
              <w:t>19</w:t>
            </w:r>
          </w:p>
        </w:tc>
      </w:tr>
    </w:tbl>
    <w:p w14:paraId="636B12C6" w14:textId="77777777" w:rsidR="008E499D" w:rsidRDefault="008E499D" w:rsidP="008E499D">
      <w:pPr>
        <w:pStyle w:val="Heading3"/>
        <w:rPr>
          <w:lang w:val="en-CA"/>
        </w:rPr>
      </w:pPr>
      <w:bookmarkStart w:id="104" w:name="_Toc1357112925"/>
      <w:r w:rsidRPr="332B3AB8">
        <w:rPr>
          <w:lang w:val="en-CA"/>
        </w:rPr>
        <w:t>Shelf Slots</w:t>
      </w:r>
      <w:bookmarkEnd w:id="104"/>
      <w:r w:rsidRPr="332B3AB8">
        <w:rPr>
          <w:lang w:val="en-CA"/>
        </w:rPr>
        <w:t xml:space="preserve"> </w:t>
      </w:r>
    </w:p>
    <w:p w14:paraId="7199E690" w14:textId="32572555" w:rsidR="46652E0E" w:rsidRDefault="46652E0E" w:rsidP="1612F9A0">
      <w:pPr>
        <w:pStyle w:val="BodyText"/>
        <w:rPr>
          <w:lang w:val="en-CA"/>
        </w:rPr>
      </w:pPr>
      <w:r w:rsidRPr="1612F9A0">
        <w:rPr>
          <w:lang w:val="en-CA"/>
        </w:rPr>
        <w:t>NA</w:t>
      </w:r>
    </w:p>
    <w:p w14:paraId="1DBC1EC2" w14:textId="77777777" w:rsidR="008E499D" w:rsidRDefault="008E499D" w:rsidP="008E499D">
      <w:pPr>
        <w:pStyle w:val="Heading3"/>
        <w:rPr>
          <w:lang w:val="en-CA"/>
        </w:rPr>
      </w:pPr>
      <w:bookmarkStart w:id="105" w:name="_Toc128669059"/>
      <w:r w:rsidRPr="332B3AB8">
        <w:rPr>
          <w:lang w:val="en-CA"/>
        </w:rPr>
        <w:t>Card Types</w:t>
      </w:r>
      <w:bookmarkEnd w:id="105"/>
    </w:p>
    <w:p w14:paraId="29472D2F" w14:textId="51244F83" w:rsidR="5D056DD7" w:rsidRDefault="5D056DD7" w:rsidP="1612F9A0">
      <w:pPr>
        <w:pStyle w:val="BodyText"/>
        <w:rPr>
          <w:lang w:val="en-CA"/>
        </w:rPr>
      </w:pPr>
      <w:r w:rsidRPr="1612F9A0">
        <w:rPr>
          <w:lang w:val="en-CA"/>
        </w:rPr>
        <w:t>NA</w:t>
      </w:r>
    </w:p>
    <w:p w14:paraId="54F4B05F" w14:textId="77777777" w:rsidR="008E499D" w:rsidRDefault="008E499D" w:rsidP="008E499D">
      <w:pPr>
        <w:pStyle w:val="Heading3"/>
        <w:rPr>
          <w:lang w:val="en-CA"/>
        </w:rPr>
      </w:pPr>
      <w:bookmarkStart w:id="106" w:name="_Toc1962118582"/>
      <w:r w:rsidRPr="332B3AB8">
        <w:rPr>
          <w:lang w:val="en-CA"/>
        </w:rPr>
        <w:t>Card Compatibility for slots</w:t>
      </w:r>
      <w:bookmarkEnd w:id="106"/>
    </w:p>
    <w:p w14:paraId="57BE4387" w14:textId="66FB04D5" w:rsidR="20D2402B" w:rsidRDefault="20D2402B" w:rsidP="1612F9A0">
      <w:pPr>
        <w:pStyle w:val="BodyText"/>
        <w:rPr>
          <w:lang w:val="en-CA"/>
        </w:rPr>
      </w:pPr>
      <w:r w:rsidRPr="1612F9A0">
        <w:rPr>
          <w:lang w:val="en-CA"/>
        </w:rPr>
        <w:t>NA</w:t>
      </w:r>
    </w:p>
    <w:p w14:paraId="4A1F19AF" w14:textId="4047E427" w:rsidR="008E499D" w:rsidRDefault="008E499D" w:rsidP="008E499D">
      <w:pPr>
        <w:pStyle w:val="Heading3"/>
        <w:rPr>
          <w:lang w:val="en-CA"/>
        </w:rPr>
      </w:pPr>
      <w:bookmarkStart w:id="107" w:name="_Toc288452097"/>
      <w:r w:rsidRPr="67013428">
        <w:rPr>
          <w:lang w:val="en-CA"/>
        </w:rPr>
        <w:t xml:space="preserve">Physical Termination Position for </w:t>
      </w:r>
      <w:r w:rsidR="0011CAAD" w:rsidRPr="67013428">
        <w:rPr>
          <w:lang w:val="en-CA"/>
        </w:rPr>
        <w:t>Shelf</w:t>
      </w:r>
      <w:bookmarkEnd w:id="107"/>
    </w:p>
    <w:p w14:paraId="014E4125" w14:textId="4047E427" w:rsidR="601748F5" w:rsidRDefault="0011CAAD" w:rsidP="67013428">
      <w:pPr>
        <w:pStyle w:val="BodyText"/>
        <w:rPr>
          <w:lang w:val="en-CA"/>
        </w:rPr>
      </w:pPr>
      <w:r w:rsidRPr="67013428">
        <w:rPr>
          <w:lang w:val="en-CA"/>
        </w:rPr>
        <w:t xml:space="preserve">  </w:t>
      </w:r>
    </w:p>
    <w:tbl>
      <w:tblPr>
        <w:tblW w:w="4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945"/>
        <w:gridCol w:w="975"/>
        <w:gridCol w:w="960"/>
        <w:gridCol w:w="960"/>
        <w:gridCol w:w="960"/>
      </w:tblGrid>
      <w:tr w:rsidR="67013428" w14:paraId="08612574" w14:textId="77777777" w:rsidTr="008D1ADF">
        <w:trPr>
          <w:trHeight w:val="1245"/>
        </w:trPr>
        <w:tc>
          <w:tcPr>
            <w:tcW w:w="945" w:type="dxa"/>
            <w:shd w:val="clear" w:color="auto" w:fill="1E8BCD"/>
            <w:tcMar>
              <w:top w:w="15" w:type="dxa"/>
              <w:left w:w="15" w:type="dxa"/>
              <w:right w:w="15" w:type="dxa"/>
            </w:tcMar>
            <w:vAlign w:val="center"/>
          </w:tcPr>
          <w:p w14:paraId="3A1619B4" w14:textId="3261EA0D" w:rsidR="67013428" w:rsidRDefault="67013428" w:rsidP="67013428">
            <w:pPr>
              <w:pStyle w:val="BodyText"/>
            </w:pPr>
            <w:r>
              <w:t xml:space="preserve">Shelf archetype name  </w:t>
            </w:r>
          </w:p>
        </w:tc>
        <w:tc>
          <w:tcPr>
            <w:tcW w:w="975" w:type="dxa"/>
            <w:shd w:val="clear" w:color="auto" w:fill="1E8BCD"/>
            <w:tcMar>
              <w:top w:w="15" w:type="dxa"/>
              <w:left w:w="15" w:type="dxa"/>
              <w:right w:w="15" w:type="dxa"/>
            </w:tcMar>
            <w:vAlign w:val="center"/>
          </w:tcPr>
          <w:p w14:paraId="31505BBC" w14:textId="4C3B60F5" w:rsidR="67013428" w:rsidRDefault="67013428" w:rsidP="67013428">
            <w:pPr>
              <w:pStyle w:val="BodyText"/>
            </w:pPr>
            <w:r>
              <w:t xml:space="preserve">PTP’s Family  </w:t>
            </w:r>
          </w:p>
        </w:tc>
        <w:tc>
          <w:tcPr>
            <w:tcW w:w="960" w:type="dxa"/>
            <w:shd w:val="clear" w:color="auto" w:fill="1E8BCD"/>
            <w:tcMar>
              <w:top w:w="15" w:type="dxa"/>
              <w:left w:w="15" w:type="dxa"/>
              <w:right w:w="15" w:type="dxa"/>
            </w:tcMar>
            <w:vAlign w:val="center"/>
          </w:tcPr>
          <w:p w14:paraId="4E8A4E4D" w14:textId="6E839891" w:rsidR="67013428" w:rsidRDefault="67013428" w:rsidP="67013428">
            <w:pPr>
              <w:pStyle w:val="BodyText"/>
            </w:pPr>
            <w:r>
              <w:t xml:space="preserve">PTP Archetype name  </w:t>
            </w:r>
          </w:p>
        </w:tc>
        <w:tc>
          <w:tcPr>
            <w:tcW w:w="960" w:type="dxa"/>
            <w:shd w:val="clear" w:color="auto" w:fill="1E8BCD"/>
            <w:tcMar>
              <w:top w:w="15" w:type="dxa"/>
              <w:left w:w="15" w:type="dxa"/>
              <w:right w:w="15" w:type="dxa"/>
            </w:tcMar>
            <w:vAlign w:val="center"/>
          </w:tcPr>
          <w:p w14:paraId="45BC8CC5" w14:textId="69553DE2" w:rsidR="67013428" w:rsidRDefault="67013428" w:rsidP="67013428">
            <w:pPr>
              <w:pStyle w:val="BodyText"/>
            </w:pPr>
            <w:r>
              <w:t xml:space="preserve">PTP Archetype Instance Name  </w:t>
            </w:r>
          </w:p>
        </w:tc>
        <w:tc>
          <w:tcPr>
            <w:tcW w:w="960" w:type="dxa"/>
            <w:shd w:val="clear" w:color="auto" w:fill="1E8BCD"/>
            <w:tcMar>
              <w:top w:w="15" w:type="dxa"/>
              <w:left w:w="15" w:type="dxa"/>
              <w:right w:w="15" w:type="dxa"/>
            </w:tcMar>
            <w:vAlign w:val="center"/>
          </w:tcPr>
          <w:p w14:paraId="3B4097B3" w14:textId="365E9664" w:rsidR="67013428" w:rsidRDefault="67013428" w:rsidP="67013428">
            <w:pPr>
              <w:pStyle w:val="BodyText"/>
            </w:pPr>
            <w:r>
              <w:t xml:space="preserve">Position Sequence  </w:t>
            </w:r>
          </w:p>
        </w:tc>
      </w:tr>
      <w:tr w:rsidR="67013428" w14:paraId="7EFA0A8B" w14:textId="77777777" w:rsidTr="008D1ADF">
        <w:trPr>
          <w:trHeight w:val="795"/>
        </w:trPr>
        <w:tc>
          <w:tcPr>
            <w:tcW w:w="945" w:type="dxa"/>
            <w:vMerge w:val="restart"/>
            <w:tcMar>
              <w:top w:w="15" w:type="dxa"/>
              <w:left w:w="15" w:type="dxa"/>
              <w:right w:w="15" w:type="dxa"/>
            </w:tcMar>
            <w:vAlign w:val="center"/>
          </w:tcPr>
          <w:p w14:paraId="51A05913" w14:textId="64D931DE" w:rsidR="67013428" w:rsidRDefault="00397E8B" w:rsidP="67013428">
            <w:pPr>
              <w:pStyle w:val="BodyText"/>
            </w:pPr>
            <w:r>
              <w:t>Ericsson Strretmacro 6705 Shelf</w:t>
            </w:r>
          </w:p>
        </w:tc>
        <w:tc>
          <w:tcPr>
            <w:tcW w:w="975" w:type="dxa"/>
            <w:tcMar>
              <w:top w:w="15" w:type="dxa"/>
              <w:left w:w="15" w:type="dxa"/>
              <w:right w:w="15" w:type="dxa"/>
            </w:tcMar>
            <w:vAlign w:val="center"/>
          </w:tcPr>
          <w:p w14:paraId="5434F403" w14:textId="3E19C0C0" w:rsidR="67013428" w:rsidRDefault="67013428" w:rsidP="67013428">
            <w:pPr>
              <w:pStyle w:val="BodyText"/>
            </w:pPr>
            <w:r>
              <w:t xml:space="preserve">IPRAN  </w:t>
            </w:r>
          </w:p>
        </w:tc>
        <w:tc>
          <w:tcPr>
            <w:tcW w:w="960" w:type="dxa"/>
            <w:tcMar>
              <w:top w:w="15" w:type="dxa"/>
              <w:left w:w="15" w:type="dxa"/>
              <w:right w:w="15" w:type="dxa"/>
            </w:tcMar>
            <w:vAlign w:val="center"/>
          </w:tcPr>
          <w:p w14:paraId="6B4D8B8E" w14:textId="35F80697" w:rsidR="67013428" w:rsidRDefault="6DC34898" w:rsidP="67013428">
            <w:pPr>
              <w:pStyle w:val="BodyText"/>
            </w:pPr>
            <w:commentRangeStart w:id="108"/>
            <w:commentRangeStart w:id="109"/>
            <w:r>
              <w:t>SFP+</w:t>
            </w:r>
            <w:commentRangeEnd w:id="108"/>
            <w:r>
              <w:rPr>
                <w:rStyle w:val="CommentReference"/>
              </w:rPr>
              <w:commentReference w:id="108"/>
            </w:r>
            <w:commentRangeEnd w:id="109"/>
            <w:r w:rsidR="002B662D">
              <w:rPr>
                <w:rStyle w:val="CommentReference"/>
              </w:rPr>
              <w:commentReference w:id="109"/>
            </w:r>
          </w:p>
        </w:tc>
        <w:tc>
          <w:tcPr>
            <w:tcW w:w="960" w:type="dxa"/>
            <w:tcMar>
              <w:top w:w="15" w:type="dxa"/>
              <w:left w:w="15" w:type="dxa"/>
              <w:right w:w="15" w:type="dxa"/>
            </w:tcMar>
            <w:vAlign w:val="center"/>
          </w:tcPr>
          <w:p w14:paraId="47A64B3F" w14:textId="3D8165A4" w:rsidR="67013428" w:rsidRDefault="67013428" w:rsidP="67013428">
            <w:pPr>
              <w:pStyle w:val="BodyText"/>
            </w:pPr>
            <w:r>
              <w:t xml:space="preserve">TN A </w:t>
            </w:r>
          </w:p>
        </w:tc>
        <w:tc>
          <w:tcPr>
            <w:tcW w:w="960" w:type="dxa"/>
            <w:tcMar>
              <w:top w:w="15" w:type="dxa"/>
              <w:left w:w="15" w:type="dxa"/>
              <w:right w:w="15" w:type="dxa"/>
            </w:tcMar>
            <w:vAlign w:val="center"/>
          </w:tcPr>
          <w:p w14:paraId="42A11928" w14:textId="44713F3A" w:rsidR="67013428" w:rsidRDefault="67013428" w:rsidP="67013428">
            <w:pPr>
              <w:pStyle w:val="BodyText"/>
            </w:pPr>
            <w:r>
              <w:t xml:space="preserve">0  </w:t>
            </w:r>
          </w:p>
        </w:tc>
      </w:tr>
      <w:tr w:rsidR="67013428" w14:paraId="3845919E" w14:textId="77777777" w:rsidTr="008D1ADF">
        <w:trPr>
          <w:trHeight w:val="870"/>
        </w:trPr>
        <w:tc>
          <w:tcPr>
            <w:tcW w:w="945" w:type="dxa"/>
            <w:vMerge/>
            <w:vAlign w:val="center"/>
          </w:tcPr>
          <w:p w14:paraId="5F049D65" w14:textId="77777777" w:rsidR="00672A5B" w:rsidRDefault="00672A5B"/>
        </w:tc>
        <w:tc>
          <w:tcPr>
            <w:tcW w:w="975" w:type="dxa"/>
            <w:tcMar>
              <w:top w:w="15" w:type="dxa"/>
              <w:left w:w="15" w:type="dxa"/>
              <w:right w:w="15" w:type="dxa"/>
            </w:tcMar>
            <w:vAlign w:val="center"/>
          </w:tcPr>
          <w:p w14:paraId="40765B3C" w14:textId="7B6877A4" w:rsidR="67013428" w:rsidRDefault="67013428" w:rsidP="67013428">
            <w:pPr>
              <w:pStyle w:val="BodyText"/>
            </w:pPr>
            <w:r>
              <w:t xml:space="preserve">IPRAN  </w:t>
            </w:r>
          </w:p>
        </w:tc>
        <w:tc>
          <w:tcPr>
            <w:tcW w:w="960" w:type="dxa"/>
            <w:tcMar>
              <w:top w:w="15" w:type="dxa"/>
              <w:left w:w="15" w:type="dxa"/>
              <w:right w:w="15" w:type="dxa"/>
            </w:tcMar>
            <w:vAlign w:val="center"/>
          </w:tcPr>
          <w:p w14:paraId="594EA8EC" w14:textId="61DF8E26" w:rsidR="67013428" w:rsidRDefault="1C995020" w:rsidP="67013428">
            <w:pPr>
              <w:pStyle w:val="BodyText"/>
            </w:pPr>
            <w:r>
              <w:t>S</w:t>
            </w:r>
            <w:r w:rsidR="1143A647">
              <w:t>FP</w:t>
            </w:r>
            <w:r w:rsidR="5E19F0BD">
              <w:t>28</w:t>
            </w:r>
          </w:p>
        </w:tc>
        <w:tc>
          <w:tcPr>
            <w:tcW w:w="960" w:type="dxa"/>
            <w:tcMar>
              <w:top w:w="15" w:type="dxa"/>
              <w:left w:w="15" w:type="dxa"/>
              <w:right w:w="15" w:type="dxa"/>
            </w:tcMar>
            <w:vAlign w:val="center"/>
          </w:tcPr>
          <w:p w14:paraId="26C7DAFC" w14:textId="42ED2B45" w:rsidR="67013428" w:rsidRDefault="67013428" w:rsidP="67013428">
            <w:pPr>
              <w:pStyle w:val="BodyText"/>
            </w:pPr>
            <w:r>
              <w:t xml:space="preserve">TN B </w:t>
            </w:r>
          </w:p>
        </w:tc>
        <w:tc>
          <w:tcPr>
            <w:tcW w:w="960" w:type="dxa"/>
            <w:tcMar>
              <w:top w:w="15" w:type="dxa"/>
              <w:left w:w="15" w:type="dxa"/>
              <w:right w:w="15" w:type="dxa"/>
            </w:tcMar>
            <w:vAlign w:val="center"/>
          </w:tcPr>
          <w:p w14:paraId="17893986" w14:textId="35FF1EE8" w:rsidR="67013428" w:rsidRDefault="67013428" w:rsidP="67013428">
            <w:pPr>
              <w:pStyle w:val="BodyText"/>
            </w:pPr>
            <w:r>
              <w:t xml:space="preserve">1 </w:t>
            </w:r>
          </w:p>
        </w:tc>
      </w:tr>
    </w:tbl>
    <w:p w14:paraId="7FA4B118" w14:textId="4047E427" w:rsidR="601748F5" w:rsidRDefault="601748F5" w:rsidP="67013428">
      <w:pPr>
        <w:pStyle w:val="BodyText"/>
        <w:rPr>
          <w:lang w:val="en-CA"/>
        </w:rPr>
      </w:pPr>
    </w:p>
    <w:p w14:paraId="26291B01" w14:textId="77777777" w:rsidR="008E499D" w:rsidRDefault="008E499D" w:rsidP="008E499D">
      <w:pPr>
        <w:pStyle w:val="Heading3"/>
        <w:rPr>
          <w:lang w:val="en-CA"/>
        </w:rPr>
      </w:pPr>
      <w:bookmarkStart w:id="110" w:name="_Toc1448801858"/>
      <w:r w:rsidRPr="67013428">
        <w:rPr>
          <w:lang w:val="en-CA"/>
        </w:rPr>
        <w:t>Pluggable Types</w:t>
      </w:r>
      <w:bookmarkEnd w:id="110"/>
    </w:p>
    <w:tbl>
      <w:tblPr>
        <w:tblW w:w="0" w:type="auto"/>
        <w:tblLayout w:type="fixed"/>
        <w:tblLook w:val="06A0" w:firstRow="1" w:lastRow="0" w:firstColumn="1" w:lastColumn="0" w:noHBand="1" w:noVBand="1"/>
      </w:tblPr>
      <w:tblGrid>
        <w:gridCol w:w="3590"/>
        <w:gridCol w:w="2113"/>
        <w:gridCol w:w="1019"/>
        <w:gridCol w:w="1019"/>
        <w:gridCol w:w="1019"/>
        <w:gridCol w:w="1019"/>
        <w:gridCol w:w="1019"/>
      </w:tblGrid>
      <w:tr w:rsidR="1612F9A0" w14:paraId="02CA9216" w14:textId="77777777" w:rsidTr="1612F9A0">
        <w:trPr>
          <w:trHeight w:val="525"/>
        </w:trPr>
        <w:tc>
          <w:tcPr>
            <w:tcW w:w="3590"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1A1313EF" w14:textId="2B815937" w:rsidR="1612F9A0" w:rsidRDefault="1612F9A0" w:rsidP="1612F9A0">
            <w:r w:rsidRPr="1612F9A0">
              <w:rPr>
                <w:rFonts w:ascii="Calibri" w:eastAsia="Calibri" w:hAnsi="Calibri" w:cs="Calibri"/>
                <w:b/>
                <w:bCs/>
                <w:color w:val="000000" w:themeColor="text1"/>
              </w:rPr>
              <w:t>Archetype</w:t>
            </w:r>
          </w:p>
        </w:tc>
        <w:tc>
          <w:tcPr>
            <w:tcW w:w="2113"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2AFF3D47" w14:textId="447A2E8A" w:rsidR="1612F9A0" w:rsidRDefault="1612F9A0" w:rsidP="1612F9A0">
            <w:r w:rsidRPr="1612F9A0">
              <w:rPr>
                <w:rFonts w:ascii="Calibri" w:eastAsia="Calibri" w:hAnsi="Calibri" w:cs="Calibri"/>
                <w:b/>
                <w:bCs/>
                <w:color w:val="000000" w:themeColor="text1"/>
              </w:rPr>
              <w:t>Archetype Instance Name</w:t>
            </w:r>
          </w:p>
        </w:tc>
        <w:tc>
          <w:tcPr>
            <w:tcW w:w="1019"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3557AE95" w14:textId="56C00E4B" w:rsidR="1612F9A0" w:rsidRDefault="1612F9A0" w:rsidP="1612F9A0">
            <w:r w:rsidRPr="1612F9A0">
              <w:rPr>
                <w:rFonts w:ascii="Calibri" w:eastAsia="Calibri" w:hAnsi="Calibri" w:cs="Calibri"/>
                <w:b/>
                <w:bCs/>
                <w:color w:val="000000" w:themeColor="text1"/>
              </w:rPr>
              <w:t>Description</w:t>
            </w:r>
          </w:p>
        </w:tc>
        <w:tc>
          <w:tcPr>
            <w:tcW w:w="1019"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1A8E9A42" w14:textId="2DE28F61" w:rsidR="1612F9A0" w:rsidRDefault="1612F9A0" w:rsidP="1612F9A0">
            <w:r w:rsidRPr="1612F9A0">
              <w:rPr>
                <w:rFonts w:ascii="Calibri" w:eastAsia="Calibri" w:hAnsi="Calibri" w:cs="Calibri"/>
                <w:b/>
                <w:bCs/>
                <w:color w:val="000000" w:themeColor="text1"/>
              </w:rPr>
              <w:t>Part Number</w:t>
            </w:r>
          </w:p>
        </w:tc>
        <w:tc>
          <w:tcPr>
            <w:tcW w:w="1019"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2A31FF06" w14:textId="61A6AEE9" w:rsidR="1612F9A0" w:rsidRDefault="1612F9A0" w:rsidP="1612F9A0">
            <w:r w:rsidRPr="1612F9A0">
              <w:rPr>
                <w:rFonts w:ascii="Calibri" w:eastAsia="Calibri" w:hAnsi="Calibri" w:cs="Calibri"/>
                <w:b/>
                <w:bCs/>
                <w:color w:val="000000" w:themeColor="text1"/>
              </w:rPr>
              <w:t>Positions Used</w:t>
            </w:r>
          </w:p>
        </w:tc>
        <w:tc>
          <w:tcPr>
            <w:tcW w:w="1019"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2872F4CB" w14:textId="419206E8" w:rsidR="1612F9A0" w:rsidRDefault="1612F9A0" w:rsidP="1612F9A0">
            <w:r w:rsidRPr="1612F9A0">
              <w:rPr>
                <w:rFonts w:ascii="Calibri" w:eastAsia="Calibri" w:hAnsi="Calibri" w:cs="Calibri"/>
                <w:b/>
                <w:bCs/>
                <w:color w:val="000000" w:themeColor="text1"/>
              </w:rPr>
              <w:t>Vendor</w:t>
            </w:r>
          </w:p>
        </w:tc>
        <w:tc>
          <w:tcPr>
            <w:tcW w:w="1019"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54E972B8" w14:textId="508396D3" w:rsidR="1612F9A0" w:rsidRDefault="1612F9A0" w:rsidP="1612F9A0">
            <w:r w:rsidRPr="1612F9A0">
              <w:rPr>
                <w:rFonts w:ascii="Calibri" w:eastAsia="Calibri" w:hAnsi="Calibri" w:cs="Calibri"/>
                <w:b/>
                <w:bCs/>
                <w:color w:val="000000" w:themeColor="text1"/>
              </w:rPr>
              <w:t>Physical Ports</w:t>
            </w:r>
          </w:p>
        </w:tc>
      </w:tr>
      <w:tr w:rsidR="1612F9A0" w14:paraId="2D454073" w14:textId="77777777" w:rsidTr="1612F9A0">
        <w:trPr>
          <w:trHeight w:val="885"/>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84ACBCB" w14:textId="6599F776" w:rsidR="1612F9A0" w:rsidRDefault="1612F9A0" w:rsidP="1612F9A0">
            <w:r w:rsidRPr="1612F9A0">
              <w:rPr>
                <w:rFonts w:ascii="Calibri" w:eastAsia="Calibri" w:hAnsi="Calibri" w:cs="Calibri"/>
                <w:color w:val="000000" w:themeColor="text1"/>
                <w:sz w:val="22"/>
                <w:szCs w:val="22"/>
              </w:rPr>
              <w:t>SFP:Ericsson-10GBASE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545C0D1" w14:textId="3006386A" w:rsidR="1612F9A0" w:rsidRDefault="1612F9A0" w:rsidP="1612F9A0">
            <w:r w:rsidRPr="1612F9A0">
              <w:rPr>
                <w:rFonts w:ascii="Calibri" w:eastAsia="Calibri" w:hAnsi="Calibri" w:cs="Calibri"/>
                <w:color w:val="000000" w:themeColor="text1"/>
                <w:sz w:val="22"/>
                <w:szCs w:val="22"/>
              </w:rPr>
              <w:t>SFP:Ericsson-10GBASE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BA02122" w14:textId="77BDD9C8" w:rsidR="1612F9A0" w:rsidRDefault="1612F9A0" w:rsidP="1612F9A0">
            <w:r w:rsidRPr="1612F9A0">
              <w:rPr>
                <w:rFonts w:ascii="Calibri" w:eastAsia="Calibri" w:hAnsi="Calibri" w:cs="Calibri"/>
                <w:color w:val="000000" w:themeColor="text1"/>
                <w:sz w:val="22"/>
                <w:szCs w:val="22"/>
              </w:rPr>
              <w:t xml:space="preserve">SFP:Ericsson-10GBASE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71DA16B" w14:textId="43FDABE0" w:rsidR="1612F9A0" w:rsidRDefault="1612F9A0" w:rsidP="1612F9A0">
            <w:r w:rsidRPr="1612F9A0">
              <w:rPr>
                <w:rFonts w:ascii="Calibri" w:eastAsia="Calibri" w:hAnsi="Calibri" w:cs="Calibri"/>
                <w:color w:val="000000" w:themeColor="text1"/>
                <w:sz w:val="22"/>
                <w:szCs w:val="22"/>
              </w:rPr>
              <w:t xml:space="preserve">SFP:Ericsson-10GBASE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8017CBF" w14:textId="5C4328EE"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CD4588A" w14:textId="66EAFEB1"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B429F28" w14:textId="18D4FD95" w:rsidR="1612F9A0" w:rsidRDefault="1612F9A0" w:rsidP="1612F9A0">
            <w:r w:rsidRPr="1612F9A0">
              <w:rPr>
                <w:rFonts w:ascii="Times New Roman" w:hAnsi="Times New Roman"/>
                <w:color w:val="000000" w:themeColor="text1"/>
                <w:sz w:val="24"/>
                <w:szCs w:val="24"/>
              </w:rPr>
              <w:t>1</w:t>
            </w:r>
          </w:p>
        </w:tc>
      </w:tr>
      <w:tr w:rsidR="1612F9A0" w14:paraId="16AF5773" w14:textId="77777777" w:rsidTr="1612F9A0">
        <w:trPr>
          <w:trHeight w:val="1455"/>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327AD45" w14:textId="11416C3B" w:rsidR="1612F9A0" w:rsidRDefault="1612F9A0" w:rsidP="1612F9A0">
            <w:r w:rsidRPr="1612F9A0">
              <w:rPr>
                <w:rFonts w:ascii="Calibri" w:eastAsia="Calibri" w:hAnsi="Calibri" w:cs="Calibri"/>
                <w:color w:val="000000" w:themeColor="text1"/>
                <w:sz w:val="22"/>
                <w:szCs w:val="22"/>
              </w:rPr>
              <w:t>SFP:Ericsson-1000BASE-ZX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C36C293" w14:textId="1828F149" w:rsidR="1612F9A0" w:rsidRDefault="1612F9A0" w:rsidP="1612F9A0">
            <w:r w:rsidRPr="1612F9A0">
              <w:rPr>
                <w:rFonts w:ascii="Calibri" w:eastAsia="Calibri" w:hAnsi="Calibri" w:cs="Calibri"/>
                <w:color w:val="000000" w:themeColor="text1"/>
                <w:sz w:val="22"/>
                <w:szCs w:val="22"/>
              </w:rPr>
              <w:t>SFP:Ericsson-1000BASE-ZX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CDE0665" w14:textId="464EE6B8" w:rsidR="1612F9A0" w:rsidRDefault="1612F9A0" w:rsidP="1612F9A0">
            <w:r w:rsidRPr="1612F9A0">
              <w:rPr>
                <w:rFonts w:ascii="Calibri" w:eastAsia="Calibri" w:hAnsi="Calibri" w:cs="Calibri"/>
                <w:color w:val="000000" w:themeColor="text1"/>
                <w:sz w:val="22"/>
                <w:szCs w:val="22"/>
              </w:rPr>
              <w:t>SFP:Ericsson-1000BASE-ZX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312750E" w14:textId="587DDE84" w:rsidR="1612F9A0" w:rsidRDefault="1612F9A0" w:rsidP="1612F9A0">
            <w:r w:rsidRPr="1612F9A0">
              <w:rPr>
                <w:rFonts w:ascii="Calibri" w:eastAsia="Calibri" w:hAnsi="Calibri" w:cs="Calibri"/>
                <w:color w:val="000000" w:themeColor="text1"/>
                <w:sz w:val="22"/>
                <w:szCs w:val="22"/>
              </w:rPr>
              <w:t>SFP:Ericsson-1000BASE-ZX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4C1CCE7" w14:textId="3A3F3BCB"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041477A" w14:textId="0677C9AB"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7D792CB" w14:textId="28F22182" w:rsidR="1612F9A0" w:rsidRDefault="1612F9A0" w:rsidP="1612F9A0">
            <w:r w:rsidRPr="1612F9A0">
              <w:rPr>
                <w:rFonts w:ascii="Times New Roman" w:hAnsi="Times New Roman"/>
                <w:color w:val="000000" w:themeColor="text1"/>
                <w:sz w:val="24"/>
                <w:szCs w:val="24"/>
              </w:rPr>
              <w:t>1</w:t>
            </w:r>
          </w:p>
        </w:tc>
      </w:tr>
      <w:tr w:rsidR="1612F9A0" w14:paraId="59BA23C4" w14:textId="77777777" w:rsidTr="1612F9A0">
        <w:trPr>
          <w:trHeight w:val="885"/>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07FC949" w14:textId="7433C860" w:rsidR="1612F9A0" w:rsidRDefault="1612F9A0" w:rsidP="1612F9A0">
            <w:r w:rsidRPr="1612F9A0">
              <w:rPr>
                <w:rFonts w:ascii="Calibri" w:eastAsia="Calibri" w:hAnsi="Calibri" w:cs="Calibri"/>
                <w:color w:val="000000" w:themeColor="text1"/>
                <w:sz w:val="22"/>
                <w:szCs w:val="22"/>
              </w:rPr>
              <w:t>SFP:Ericsson-1000BASE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5310F50" w14:textId="3A5FDCF0" w:rsidR="1612F9A0" w:rsidRDefault="1612F9A0" w:rsidP="1612F9A0">
            <w:r w:rsidRPr="1612F9A0">
              <w:rPr>
                <w:rFonts w:ascii="Calibri" w:eastAsia="Calibri" w:hAnsi="Calibri" w:cs="Calibri"/>
                <w:color w:val="000000" w:themeColor="text1"/>
                <w:sz w:val="22"/>
                <w:szCs w:val="22"/>
              </w:rPr>
              <w:t>SFP:Ericsson-1000BASE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A81B9B8" w14:textId="777A720D" w:rsidR="1612F9A0" w:rsidRDefault="1612F9A0" w:rsidP="1612F9A0">
            <w:r w:rsidRPr="1612F9A0">
              <w:rPr>
                <w:rFonts w:ascii="Calibri" w:eastAsia="Calibri" w:hAnsi="Calibri" w:cs="Calibri"/>
                <w:color w:val="000000" w:themeColor="text1"/>
                <w:sz w:val="22"/>
                <w:szCs w:val="22"/>
              </w:rPr>
              <w:t xml:space="preserve">SFP:Ericsson-1000BASE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14FB866" w14:textId="4C722225" w:rsidR="1612F9A0" w:rsidRDefault="1612F9A0" w:rsidP="1612F9A0">
            <w:r w:rsidRPr="1612F9A0">
              <w:rPr>
                <w:rFonts w:ascii="Calibri" w:eastAsia="Calibri" w:hAnsi="Calibri" w:cs="Calibri"/>
                <w:color w:val="000000" w:themeColor="text1"/>
                <w:sz w:val="22"/>
                <w:szCs w:val="22"/>
              </w:rPr>
              <w:t xml:space="preserve">SFP:Ericsson-1000BASE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DED9B90" w14:textId="4DBC281B"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1B24C01" w14:textId="1EF9F235"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5D3A036" w14:textId="0D50F664" w:rsidR="1612F9A0" w:rsidRDefault="1612F9A0" w:rsidP="1612F9A0">
            <w:r w:rsidRPr="1612F9A0">
              <w:rPr>
                <w:rFonts w:ascii="Times New Roman" w:hAnsi="Times New Roman"/>
                <w:color w:val="000000" w:themeColor="text1"/>
                <w:sz w:val="24"/>
                <w:szCs w:val="24"/>
              </w:rPr>
              <w:t>1</w:t>
            </w:r>
          </w:p>
        </w:tc>
      </w:tr>
      <w:tr w:rsidR="1612F9A0" w14:paraId="5472C637" w14:textId="77777777" w:rsidTr="1612F9A0">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D864159" w14:textId="20027D73" w:rsidR="1612F9A0" w:rsidRDefault="1612F9A0" w:rsidP="1612F9A0">
            <w:r w:rsidRPr="1612F9A0">
              <w:rPr>
                <w:rFonts w:ascii="Calibri" w:eastAsia="Calibri" w:hAnsi="Calibri" w:cs="Calibri"/>
                <w:color w:val="000000" w:themeColor="text1"/>
                <w:sz w:val="22"/>
                <w:szCs w:val="22"/>
              </w:rPr>
              <w:t>SFP:Ericsson-1000BASE-SX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56F1A24" w14:textId="504D6328" w:rsidR="1612F9A0" w:rsidRDefault="1612F9A0" w:rsidP="1612F9A0">
            <w:r w:rsidRPr="1612F9A0">
              <w:rPr>
                <w:rFonts w:ascii="Calibri" w:eastAsia="Calibri" w:hAnsi="Calibri" w:cs="Calibri"/>
                <w:color w:val="000000" w:themeColor="text1"/>
                <w:sz w:val="22"/>
                <w:szCs w:val="22"/>
              </w:rPr>
              <w:t>SFP:Ericsson-1000BASE-SX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E107F6E" w14:textId="62D57911" w:rsidR="1612F9A0" w:rsidRDefault="1612F9A0" w:rsidP="1612F9A0">
            <w:r w:rsidRPr="1612F9A0">
              <w:rPr>
                <w:rFonts w:ascii="Calibri" w:eastAsia="Calibri" w:hAnsi="Calibri" w:cs="Calibri"/>
                <w:color w:val="000000" w:themeColor="text1"/>
                <w:sz w:val="22"/>
                <w:szCs w:val="22"/>
              </w:rPr>
              <w:t xml:space="preserve">SFP:Ericsson-1000BASE-SX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F4A49C1" w14:textId="587091D7" w:rsidR="1612F9A0" w:rsidRDefault="1612F9A0" w:rsidP="1612F9A0">
            <w:r w:rsidRPr="1612F9A0">
              <w:rPr>
                <w:rFonts w:ascii="Calibri" w:eastAsia="Calibri" w:hAnsi="Calibri" w:cs="Calibri"/>
                <w:color w:val="000000" w:themeColor="text1"/>
                <w:sz w:val="22"/>
                <w:szCs w:val="22"/>
              </w:rPr>
              <w:t xml:space="preserve">SFP:Ericsson-1000BASE-SX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5926CE9A" w14:textId="11BC8EB0"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4C22746" w14:textId="05FE639A"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5FB82840" w14:textId="0D55BED5" w:rsidR="1612F9A0" w:rsidRDefault="1612F9A0" w:rsidP="1612F9A0">
            <w:r w:rsidRPr="1612F9A0">
              <w:rPr>
                <w:rFonts w:ascii="Times New Roman" w:hAnsi="Times New Roman"/>
                <w:color w:val="000000" w:themeColor="text1"/>
                <w:sz w:val="24"/>
                <w:szCs w:val="24"/>
              </w:rPr>
              <w:t>1</w:t>
            </w:r>
          </w:p>
        </w:tc>
      </w:tr>
      <w:tr w:rsidR="1612F9A0" w14:paraId="1B9C072D" w14:textId="77777777" w:rsidTr="1612F9A0">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86D1D8B" w14:textId="507BBEEA" w:rsidR="1612F9A0" w:rsidRDefault="1612F9A0" w:rsidP="1612F9A0">
            <w:r w:rsidRPr="1612F9A0">
              <w:rPr>
                <w:rFonts w:ascii="Calibri" w:eastAsia="Calibri" w:hAnsi="Calibri" w:cs="Calibri"/>
                <w:color w:val="000000" w:themeColor="text1"/>
                <w:sz w:val="22"/>
                <w:szCs w:val="22"/>
              </w:rPr>
              <w:t>SFP:Ericsson-1000BASE-LX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E5C28A3" w14:textId="4808A6D6" w:rsidR="1612F9A0" w:rsidRDefault="1612F9A0" w:rsidP="1612F9A0">
            <w:r w:rsidRPr="1612F9A0">
              <w:rPr>
                <w:rFonts w:ascii="Calibri" w:eastAsia="Calibri" w:hAnsi="Calibri" w:cs="Calibri"/>
                <w:color w:val="000000" w:themeColor="text1"/>
                <w:sz w:val="22"/>
                <w:szCs w:val="22"/>
              </w:rPr>
              <w:t>SFP:Ericsson-1000BASE-LX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5DFB5E4" w14:textId="029FCE7F" w:rsidR="1612F9A0" w:rsidRDefault="1612F9A0" w:rsidP="1612F9A0">
            <w:r w:rsidRPr="1612F9A0">
              <w:rPr>
                <w:rFonts w:ascii="Calibri" w:eastAsia="Calibri" w:hAnsi="Calibri" w:cs="Calibri"/>
                <w:color w:val="000000" w:themeColor="text1"/>
                <w:sz w:val="22"/>
                <w:szCs w:val="22"/>
              </w:rPr>
              <w:t xml:space="preserve">SFP:Ericsson-1000BASE-LX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A1115FE" w14:textId="4B7BEEC6" w:rsidR="1612F9A0" w:rsidRDefault="1612F9A0" w:rsidP="1612F9A0">
            <w:r w:rsidRPr="1612F9A0">
              <w:rPr>
                <w:rFonts w:ascii="Calibri" w:eastAsia="Calibri" w:hAnsi="Calibri" w:cs="Calibri"/>
                <w:color w:val="000000" w:themeColor="text1"/>
                <w:sz w:val="22"/>
                <w:szCs w:val="22"/>
              </w:rPr>
              <w:t xml:space="preserve">SFP:Ericsson-1000BASE-LX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5025445" w14:textId="67AF6189"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nil"/>
              <w:right w:val="nil"/>
            </w:tcBorders>
            <w:tcMar>
              <w:top w:w="15" w:type="dxa"/>
              <w:left w:w="15" w:type="dxa"/>
              <w:right w:w="15" w:type="dxa"/>
            </w:tcMar>
            <w:vAlign w:val="center"/>
          </w:tcPr>
          <w:p w14:paraId="4D14816A" w14:textId="189902CD"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6DFAFF6" w14:textId="6B96FBD9" w:rsidR="1612F9A0" w:rsidRDefault="1612F9A0" w:rsidP="1612F9A0">
            <w:r w:rsidRPr="1612F9A0">
              <w:rPr>
                <w:rFonts w:ascii="Times New Roman" w:hAnsi="Times New Roman"/>
                <w:color w:val="000000" w:themeColor="text1"/>
                <w:sz w:val="24"/>
                <w:szCs w:val="24"/>
              </w:rPr>
              <w:t>1</w:t>
            </w:r>
          </w:p>
        </w:tc>
      </w:tr>
      <w:tr w:rsidR="1612F9A0" w14:paraId="2F2E8DC2" w14:textId="77777777" w:rsidTr="1612F9A0">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BBB6923" w14:textId="4C03A5ED" w:rsidR="1612F9A0" w:rsidRDefault="1612F9A0" w:rsidP="1612F9A0">
            <w:r w:rsidRPr="1612F9A0">
              <w:rPr>
                <w:rFonts w:ascii="Calibri" w:eastAsia="Calibri" w:hAnsi="Calibri" w:cs="Calibri"/>
                <w:color w:val="000000" w:themeColor="text1"/>
                <w:sz w:val="22"/>
                <w:szCs w:val="22"/>
              </w:rPr>
              <w:t>SFP:Ericsson-1000BASE-LX20 -Pluggable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7B38F45" w14:textId="4708575A" w:rsidR="1612F9A0" w:rsidRDefault="1612F9A0" w:rsidP="1612F9A0">
            <w:r w:rsidRPr="1612F9A0">
              <w:rPr>
                <w:rFonts w:ascii="Calibri" w:eastAsia="Calibri" w:hAnsi="Calibri" w:cs="Calibri"/>
                <w:color w:val="000000" w:themeColor="text1"/>
                <w:sz w:val="22"/>
                <w:szCs w:val="22"/>
              </w:rPr>
              <w:t>SFP:Ericsson-1000BASE-LX20 -Pluggable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850D708" w14:textId="41BDC520" w:rsidR="1612F9A0" w:rsidRDefault="1612F9A0" w:rsidP="1612F9A0">
            <w:r w:rsidRPr="1612F9A0">
              <w:rPr>
                <w:rFonts w:ascii="Calibri" w:eastAsia="Calibri" w:hAnsi="Calibri" w:cs="Calibri"/>
                <w:color w:val="000000" w:themeColor="text1"/>
                <w:sz w:val="22"/>
                <w:szCs w:val="22"/>
              </w:rPr>
              <w:t xml:space="preserve">SFP:Ericsson-1000BASE-LX20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320267F" w14:textId="2F56712E" w:rsidR="1612F9A0" w:rsidRDefault="1612F9A0" w:rsidP="1612F9A0">
            <w:r w:rsidRPr="1612F9A0">
              <w:rPr>
                <w:rFonts w:ascii="Calibri" w:eastAsia="Calibri" w:hAnsi="Calibri" w:cs="Calibri"/>
                <w:color w:val="000000" w:themeColor="text1"/>
                <w:sz w:val="22"/>
                <w:szCs w:val="22"/>
              </w:rPr>
              <w:t xml:space="preserve">SFP:Ericsson-1000BASE-LX20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8F3A5C3" w14:textId="7626AEE1"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F2102D5" w14:textId="2C930F7C"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994229E" w14:textId="27F23514" w:rsidR="1612F9A0" w:rsidRDefault="1612F9A0" w:rsidP="1612F9A0">
            <w:r w:rsidRPr="1612F9A0">
              <w:rPr>
                <w:rFonts w:ascii="Times New Roman" w:hAnsi="Times New Roman"/>
                <w:color w:val="000000" w:themeColor="text1"/>
                <w:sz w:val="24"/>
                <w:szCs w:val="24"/>
              </w:rPr>
              <w:t>1</w:t>
            </w:r>
          </w:p>
        </w:tc>
      </w:tr>
      <w:tr w:rsidR="1612F9A0" w14:paraId="40CF41E9" w14:textId="77777777" w:rsidTr="1612F9A0">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A3609A8" w14:textId="6ACD5F33" w:rsidR="1612F9A0" w:rsidRDefault="1612F9A0" w:rsidP="1612F9A0">
            <w:r w:rsidRPr="1612F9A0">
              <w:rPr>
                <w:rFonts w:ascii="Calibri" w:eastAsia="Calibri" w:hAnsi="Calibri" w:cs="Calibri"/>
                <w:color w:val="000000" w:themeColor="text1"/>
                <w:sz w:val="22"/>
                <w:szCs w:val="22"/>
              </w:rPr>
              <w:t>SFP:Ericsson-10GBASE-SR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1C7C4F9" w14:textId="310D3B73" w:rsidR="1612F9A0" w:rsidRDefault="1612F9A0" w:rsidP="1612F9A0">
            <w:r w:rsidRPr="1612F9A0">
              <w:rPr>
                <w:rFonts w:ascii="Calibri" w:eastAsia="Calibri" w:hAnsi="Calibri" w:cs="Calibri"/>
                <w:color w:val="000000" w:themeColor="text1"/>
                <w:sz w:val="22"/>
                <w:szCs w:val="22"/>
              </w:rPr>
              <w:t>SFP:Ericsson-10GBASE-SR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FC4ED5B" w14:textId="04BBE1F6" w:rsidR="1612F9A0" w:rsidRDefault="1612F9A0" w:rsidP="1612F9A0">
            <w:r w:rsidRPr="1612F9A0">
              <w:rPr>
                <w:rFonts w:ascii="Calibri" w:eastAsia="Calibri" w:hAnsi="Calibri" w:cs="Calibri"/>
                <w:color w:val="000000" w:themeColor="text1"/>
                <w:sz w:val="22"/>
                <w:szCs w:val="22"/>
              </w:rPr>
              <w:t xml:space="preserve">SFP:Ericsson-10GBASE-SR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57090CD" w14:textId="64579A38" w:rsidR="1612F9A0" w:rsidRDefault="1612F9A0" w:rsidP="1612F9A0">
            <w:r w:rsidRPr="1612F9A0">
              <w:rPr>
                <w:rFonts w:ascii="Calibri" w:eastAsia="Calibri" w:hAnsi="Calibri" w:cs="Calibri"/>
                <w:color w:val="000000" w:themeColor="text1"/>
                <w:sz w:val="22"/>
                <w:szCs w:val="22"/>
              </w:rPr>
              <w:t xml:space="preserve">SFP:Ericsson-10GBASE-SR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F3FF017" w14:textId="5AB792F9"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91414A9" w14:textId="4C063AA9"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1A194A7" w14:textId="31547DB9" w:rsidR="1612F9A0" w:rsidRDefault="1612F9A0" w:rsidP="1612F9A0">
            <w:r w:rsidRPr="1612F9A0">
              <w:rPr>
                <w:rFonts w:ascii="Times New Roman" w:hAnsi="Times New Roman"/>
                <w:color w:val="000000" w:themeColor="text1"/>
                <w:sz w:val="24"/>
                <w:szCs w:val="24"/>
              </w:rPr>
              <w:t>1</w:t>
            </w:r>
          </w:p>
        </w:tc>
      </w:tr>
      <w:tr w:rsidR="1612F9A0" w14:paraId="1D8D7BE5" w14:textId="77777777" w:rsidTr="1612F9A0">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7BBF683" w14:textId="53F7BFA2" w:rsidR="1612F9A0" w:rsidRDefault="1612F9A0" w:rsidP="1612F9A0">
            <w:r w:rsidRPr="1612F9A0">
              <w:rPr>
                <w:rFonts w:ascii="Calibri" w:eastAsia="Calibri" w:hAnsi="Calibri" w:cs="Calibri"/>
                <w:color w:val="000000" w:themeColor="text1"/>
                <w:sz w:val="22"/>
                <w:szCs w:val="22"/>
              </w:rPr>
              <w:t>SFP:Ericsson-10GBASE-LR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B72CEA2" w14:textId="2A822053" w:rsidR="1612F9A0" w:rsidRDefault="1612F9A0" w:rsidP="1612F9A0">
            <w:r w:rsidRPr="1612F9A0">
              <w:rPr>
                <w:rFonts w:ascii="Calibri" w:eastAsia="Calibri" w:hAnsi="Calibri" w:cs="Calibri"/>
                <w:color w:val="000000" w:themeColor="text1"/>
                <w:sz w:val="22"/>
                <w:szCs w:val="22"/>
              </w:rPr>
              <w:t>SFP:Ericsson-10GBASE-LR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AC67994" w14:textId="5988966C" w:rsidR="1612F9A0" w:rsidRDefault="1612F9A0" w:rsidP="1612F9A0">
            <w:r w:rsidRPr="1612F9A0">
              <w:rPr>
                <w:rFonts w:ascii="Calibri" w:eastAsia="Calibri" w:hAnsi="Calibri" w:cs="Calibri"/>
                <w:color w:val="000000" w:themeColor="text1"/>
                <w:sz w:val="22"/>
                <w:szCs w:val="22"/>
              </w:rPr>
              <w:t xml:space="preserve">SFP:Ericsson-10GBASE-LR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97C2665" w14:textId="5B8397EA" w:rsidR="1612F9A0" w:rsidRDefault="1612F9A0" w:rsidP="1612F9A0">
            <w:r w:rsidRPr="1612F9A0">
              <w:rPr>
                <w:rFonts w:ascii="Calibri" w:eastAsia="Calibri" w:hAnsi="Calibri" w:cs="Calibri"/>
                <w:color w:val="000000" w:themeColor="text1"/>
                <w:sz w:val="22"/>
                <w:szCs w:val="22"/>
              </w:rPr>
              <w:t xml:space="preserve">SFP:Ericsson-10GBASE-LR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50E841DD" w14:textId="004B9CE7"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F2C4BA2" w14:textId="43ACFA10"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8E84BE1" w14:textId="3826BAEC" w:rsidR="1612F9A0" w:rsidRDefault="1612F9A0" w:rsidP="1612F9A0">
            <w:r w:rsidRPr="1612F9A0">
              <w:rPr>
                <w:rFonts w:ascii="Times New Roman" w:hAnsi="Times New Roman"/>
                <w:color w:val="000000" w:themeColor="text1"/>
                <w:sz w:val="24"/>
                <w:szCs w:val="24"/>
              </w:rPr>
              <w:t>1</w:t>
            </w:r>
          </w:p>
        </w:tc>
      </w:tr>
      <w:tr w:rsidR="1612F9A0" w14:paraId="4241E03E" w14:textId="77777777" w:rsidTr="1612F9A0">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9E6DE1B" w14:textId="4D7D9E98" w:rsidR="1612F9A0" w:rsidRDefault="1612F9A0" w:rsidP="1612F9A0">
            <w:r w:rsidRPr="1612F9A0">
              <w:rPr>
                <w:rFonts w:ascii="Calibri" w:eastAsia="Calibri" w:hAnsi="Calibri" w:cs="Calibri"/>
                <w:color w:val="000000" w:themeColor="text1"/>
                <w:sz w:val="22"/>
                <w:szCs w:val="22"/>
              </w:rPr>
              <w:t>SFP:Ericsson-10GBASE-BX20 -Pluggable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435CD1B" w14:textId="44188326" w:rsidR="1612F9A0" w:rsidRDefault="1612F9A0" w:rsidP="1612F9A0">
            <w:r w:rsidRPr="1612F9A0">
              <w:rPr>
                <w:rFonts w:ascii="Calibri" w:eastAsia="Calibri" w:hAnsi="Calibri" w:cs="Calibri"/>
                <w:color w:val="000000" w:themeColor="text1"/>
                <w:sz w:val="22"/>
                <w:szCs w:val="22"/>
              </w:rPr>
              <w:t>SFP:Ericsson-10GBASE-BX20 -Pluggable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E9E4A02" w14:textId="06CAFED0" w:rsidR="1612F9A0" w:rsidRDefault="1612F9A0" w:rsidP="1612F9A0">
            <w:r w:rsidRPr="1612F9A0">
              <w:rPr>
                <w:rFonts w:ascii="Calibri" w:eastAsia="Calibri" w:hAnsi="Calibri" w:cs="Calibri"/>
                <w:color w:val="000000" w:themeColor="text1"/>
                <w:sz w:val="22"/>
                <w:szCs w:val="22"/>
              </w:rPr>
              <w:t xml:space="preserve">SFP:Ericsson-10GBASE-BX20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BBC9B1B" w14:textId="41158B9B" w:rsidR="1612F9A0" w:rsidRDefault="1612F9A0" w:rsidP="1612F9A0">
            <w:r w:rsidRPr="1612F9A0">
              <w:rPr>
                <w:rFonts w:ascii="Calibri" w:eastAsia="Calibri" w:hAnsi="Calibri" w:cs="Calibri"/>
                <w:color w:val="000000" w:themeColor="text1"/>
                <w:sz w:val="22"/>
                <w:szCs w:val="22"/>
              </w:rPr>
              <w:t xml:space="preserve">SFP:Ericsson-10GBASE-BX20 </w:t>
            </w:r>
          </w:p>
        </w:tc>
        <w:tc>
          <w:tcPr>
            <w:tcW w:w="1019" w:type="dxa"/>
            <w:tcBorders>
              <w:top w:val="single" w:sz="8" w:space="0" w:color="auto"/>
              <w:left w:val="single" w:sz="8" w:space="0" w:color="auto"/>
              <w:bottom w:val="nil"/>
              <w:right w:val="nil"/>
            </w:tcBorders>
            <w:tcMar>
              <w:top w:w="15" w:type="dxa"/>
              <w:left w:w="15" w:type="dxa"/>
              <w:right w:w="15" w:type="dxa"/>
            </w:tcMar>
            <w:vAlign w:val="bottom"/>
          </w:tcPr>
          <w:p w14:paraId="6803ABA1" w14:textId="5AA7ED83"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4A62DB2" w14:textId="49761629"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B0C4AFC" w14:textId="361C7E6D" w:rsidR="1612F9A0" w:rsidRDefault="1612F9A0" w:rsidP="1612F9A0">
            <w:r w:rsidRPr="1612F9A0">
              <w:rPr>
                <w:rFonts w:ascii="Times New Roman" w:hAnsi="Times New Roman"/>
                <w:color w:val="000000" w:themeColor="text1"/>
                <w:sz w:val="24"/>
                <w:szCs w:val="24"/>
              </w:rPr>
              <w:t>1</w:t>
            </w:r>
          </w:p>
        </w:tc>
      </w:tr>
      <w:tr w:rsidR="1612F9A0" w14:paraId="14267798" w14:textId="77777777" w:rsidTr="1612F9A0">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E98CD5A" w14:textId="72F60929" w:rsidR="1612F9A0" w:rsidRDefault="1612F9A0" w:rsidP="1612F9A0">
            <w:r w:rsidRPr="1612F9A0">
              <w:rPr>
                <w:rFonts w:ascii="Calibri" w:eastAsia="Calibri" w:hAnsi="Calibri" w:cs="Calibri"/>
                <w:color w:val="000000" w:themeColor="text1"/>
                <w:sz w:val="22"/>
                <w:szCs w:val="22"/>
              </w:rPr>
              <w:t>SFP:Ericsson-10GBASE-BX30 -Pluggable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F4325BE" w14:textId="57CB5B5E" w:rsidR="1612F9A0" w:rsidRDefault="1612F9A0" w:rsidP="1612F9A0">
            <w:r w:rsidRPr="1612F9A0">
              <w:rPr>
                <w:rFonts w:ascii="Calibri" w:eastAsia="Calibri" w:hAnsi="Calibri" w:cs="Calibri"/>
                <w:color w:val="000000" w:themeColor="text1"/>
                <w:sz w:val="22"/>
                <w:szCs w:val="22"/>
              </w:rPr>
              <w:t>SFP:Ericsson-10GBASE-BX30 -Pluggable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F56ABD9" w14:textId="12ADA8D1" w:rsidR="1612F9A0" w:rsidRDefault="1612F9A0" w:rsidP="1612F9A0">
            <w:r w:rsidRPr="1612F9A0">
              <w:rPr>
                <w:rFonts w:ascii="Calibri" w:eastAsia="Calibri" w:hAnsi="Calibri" w:cs="Calibri"/>
                <w:color w:val="000000" w:themeColor="text1"/>
                <w:sz w:val="22"/>
                <w:szCs w:val="22"/>
              </w:rPr>
              <w:t xml:space="preserve">SFP:Ericsson-10GBASE-BX30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45E80EA" w14:textId="145C575F" w:rsidR="1612F9A0" w:rsidRDefault="1612F9A0" w:rsidP="1612F9A0">
            <w:r w:rsidRPr="1612F9A0">
              <w:rPr>
                <w:rFonts w:ascii="Calibri" w:eastAsia="Calibri" w:hAnsi="Calibri" w:cs="Calibri"/>
                <w:color w:val="000000" w:themeColor="text1"/>
                <w:sz w:val="22"/>
                <w:szCs w:val="22"/>
              </w:rPr>
              <w:t xml:space="preserve">SFP:Ericsson-10GBASE-BX30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9582EA1" w14:textId="77296773"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nil"/>
              <w:right w:val="nil"/>
            </w:tcBorders>
            <w:tcMar>
              <w:top w:w="15" w:type="dxa"/>
              <w:left w:w="15" w:type="dxa"/>
              <w:right w:w="15" w:type="dxa"/>
            </w:tcMar>
            <w:vAlign w:val="center"/>
          </w:tcPr>
          <w:p w14:paraId="4AFD5709" w14:textId="4A3F03E6"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F43A64E" w14:textId="79C88357" w:rsidR="1612F9A0" w:rsidRDefault="1612F9A0" w:rsidP="1612F9A0">
            <w:r w:rsidRPr="1612F9A0">
              <w:rPr>
                <w:rFonts w:ascii="Times New Roman" w:hAnsi="Times New Roman"/>
                <w:color w:val="000000" w:themeColor="text1"/>
                <w:sz w:val="24"/>
                <w:szCs w:val="24"/>
              </w:rPr>
              <w:t>1</w:t>
            </w:r>
          </w:p>
        </w:tc>
      </w:tr>
      <w:tr w:rsidR="1612F9A0" w14:paraId="17E90283" w14:textId="77777777" w:rsidTr="1612F9A0">
        <w:trPr>
          <w:trHeight w:val="885"/>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BEDAAA6" w14:textId="0E409F04" w:rsidR="1612F9A0" w:rsidRDefault="1612F9A0" w:rsidP="1612F9A0">
            <w:r w:rsidRPr="1612F9A0">
              <w:rPr>
                <w:rFonts w:ascii="Calibri" w:eastAsia="Calibri" w:hAnsi="Calibri" w:cs="Calibri"/>
                <w:color w:val="000000" w:themeColor="text1"/>
                <w:sz w:val="22"/>
                <w:szCs w:val="22"/>
              </w:rPr>
              <w:t>SFP:Ericsson-25GBASE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900DCB6" w14:textId="42A5DD62" w:rsidR="1612F9A0" w:rsidRDefault="1612F9A0" w:rsidP="1612F9A0">
            <w:r w:rsidRPr="1612F9A0">
              <w:rPr>
                <w:rFonts w:ascii="Calibri" w:eastAsia="Calibri" w:hAnsi="Calibri" w:cs="Calibri"/>
                <w:color w:val="000000" w:themeColor="text1"/>
                <w:sz w:val="22"/>
                <w:szCs w:val="22"/>
              </w:rPr>
              <w:t>SFP:Ericsson-25GBASE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8A98B84" w14:textId="485797DF" w:rsidR="1612F9A0" w:rsidRDefault="1612F9A0" w:rsidP="1612F9A0">
            <w:r w:rsidRPr="1612F9A0">
              <w:rPr>
                <w:rFonts w:ascii="Calibri" w:eastAsia="Calibri" w:hAnsi="Calibri" w:cs="Calibri"/>
                <w:color w:val="000000" w:themeColor="text1"/>
                <w:sz w:val="22"/>
                <w:szCs w:val="22"/>
              </w:rPr>
              <w:t xml:space="preserve">SFP:Ericsson-25GBASE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2ED98A8" w14:textId="29B4E323" w:rsidR="1612F9A0" w:rsidRDefault="1612F9A0" w:rsidP="1612F9A0">
            <w:r w:rsidRPr="1612F9A0">
              <w:rPr>
                <w:rFonts w:ascii="Calibri" w:eastAsia="Calibri" w:hAnsi="Calibri" w:cs="Calibri"/>
                <w:color w:val="000000" w:themeColor="text1"/>
                <w:sz w:val="22"/>
                <w:szCs w:val="22"/>
              </w:rPr>
              <w:t xml:space="preserve">SFP:Ericsson-25GBASE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28F09BE" w14:textId="2C2DEC91"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BD40DD3" w14:textId="6B8DFDCF"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5826E342" w14:textId="6019008D" w:rsidR="1612F9A0" w:rsidRDefault="1612F9A0" w:rsidP="1612F9A0">
            <w:r w:rsidRPr="1612F9A0">
              <w:rPr>
                <w:rFonts w:ascii="Times New Roman" w:hAnsi="Times New Roman"/>
                <w:color w:val="000000" w:themeColor="text1"/>
                <w:sz w:val="24"/>
                <w:szCs w:val="24"/>
              </w:rPr>
              <w:t>1</w:t>
            </w:r>
          </w:p>
        </w:tc>
      </w:tr>
      <w:tr w:rsidR="1612F9A0" w14:paraId="524E34A3" w14:textId="77777777" w:rsidTr="1612F9A0">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A4CCD82" w14:textId="27141F39" w:rsidR="1612F9A0" w:rsidRDefault="1612F9A0" w:rsidP="1612F9A0">
            <w:r w:rsidRPr="1612F9A0">
              <w:rPr>
                <w:rFonts w:ascii="Calibri" w:eastAsia="Calibri" w:hAnsi="Calibri" w:cs="Calibri"/>
                <w:color w:val="000000" w:themeColor="text1"/>
                <w:sz w:val="22"/>
                <w:szCs w:val="22"/>
              </w:rPr>
              <w:t>SFP:Ericsson-25GBASE-LR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AFD0BF2" w14:textId="4354791A" w:rsidR="1612F9A0" w:rsidRDefault="1612F9A0" w:rsidP="1612F9A0">
            <w:r w:rsidRPr="1612F9A0">
              <w:rPr>
                <w:rFonts w:ascii="Calibri" w:eastAsia="Calibri" w:hAnsi="Calibri" w:cs="Calibri"/>
                <w:color w:val="000000" w:themeColor="text1"/>
                <w:sz w:val="22"/>
                <w:szCs w:val="22"/>
              </w:rPr>
              <w:t>SFP:Ericsson-25GBASE-LR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C663885" w14:textId="44735A64" w:rsidR="1612F9A0" w:rsidRDefault="1612F9A0" w:rsidP="1612F9A0">
            <w:r w:rsidRPr="1612F9A0">
              <w:rPr>
                <w:rFonts w:ascii="Calibri" w:eastAsia="Calibri" w:hAnsi="Calibri" w:cs="Calibri"/>
                <w:color w:val="000000" w:themeColor="text1"/>
                <w:sz w:val="22"/>
                <w:szCs w:val="22"/>
              </w:rPr>
              <w:t xml:space="preserve">SFP:Ericsson-25GBASE-LR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B5DB301" w14:textId="73022D4E" w:rsidR="1612F9A0" w:rsidRDefault="1612F9A0" w:rsidP="1612F9A0">
            <w:r w:rsidRPr="1612F9A0">
              <w:rPr>
                <w:rFonts w:ascii="Calibri" w:eastAsia="Calibri" w:hAnsi="Calibri" w:cs="Calibri"/>
                <w:color w:val="000000" w:themeColor="text1"/>
                <w:sz w:val="22"/>
                <w:szCs w:val="22"/>
              </w:rPr>
              <w:t xml:space="preserve">SFP:Ericsson-25GBASE-LR </w:t>
            </w:r>
          </w:p>
        </w:tc>
        <w:tc>
          <w:tcPr>
            <w:tcW w:w="1019" w:type="dxa"/>
            <w:tcBorders>
              <w:top w:val="single" w:sz="8" w:space="0" w:color="auto"/>
              <w:left w:val="single" w:sz="8" w:space="0" w:color="auto"/>
              <w:bottom w:val="nil"/>
              <w:right w:val="nil"/>
            </w:tcBorders>
            <w:tcMar>
              <w:top w:w="15" w:type="dxa"/>
              <w:left w:w="15" w:type="dxa"/>
              <w:right w:w="15" w:type="dxa"/>
            </w:tcMar>
            <w:vAlign w:val="bottom"/>
          </w:tcPr>
          <w:p w14:paraId="3741CB6C" w14:textId="28AF33C2"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885D46C" w14:textId="09ED3241"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1E5BEE8" w14:textId="680488DA" w:rsidR="1612F9A0" w:rsidRDefault="1612F9A0" w:rsidP="1612F9A0">
            <w:r w:rsidRPr="1612F9A0">
              <w:rPr>
                <w:rFonts w:ascii="Times New Roman" w:hAnsi="Times New Roman"/>
                <w:color w:val="000000" w:themeColor="text1"/>
                <w:sz w:val="24"/>
                <w:szCs w:val="24"/>
              </w:rPr>
              <w:t>1</w:t>
            </w:r>
          </w:p>
        </w:tc>
      </w:tr>
      <w:tr w:rsidR="1612F9A0" w14:paraId="381D35FC" w14:textId="77777777" w:rsidTr="1612F9A0">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1831EC1" w14:textId="748FBA85" w:rsidR="1612F9A0" w:rsidRPr="008B7E9B" w:rsidRDefault="1612F9A0" w:rsidP="1612F9A0">
            <w:pPr>
              <w:rPr>
                <w:lang w:val="fr-FR"/>
              </w:rPr>
            </w:pPr>
            <w:r w:rsidRPr="008B7E9B">
              <w:rPr>
                <w:rFonts w:ascii="Calibri" w:eastAsia="Calibri" w:hAnsi="Calibri" w:cs="Calibri"/>
                <w:color w:val="000000" w:themeColor="text1"/>
                <w:sz w:val="22"/>
                <w:szCs w:val="22"/>
                <w:lang w:val="fr-FR"/>
              </w:rPr>
              <w:t>SFP:Ericsson-1000BASE-T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DF177F7" w14:textId="1FE4C28E" w:rsidR="1612F9A0" w:rsidRPr="008B7E9B" w:rsidRDefault="1612F9A0" w:rsidP="1612F9A0">
            <w:pPr>
              <w:rPr>
                <w:lang w:val="fr-FR"/>
              </w:rPr>
            </w:pPr>
            <w:r w:rsidRPr="008B7E9B">
              <w:rPr>
                <w:rFonts w:ascii="Calibri" w:eastAsia="Calibri" w:hAnsi="Calibri" w:cs="Calibri"/>
                <w:color w:val="000000" w:themeColor="text1"/>
                <w:sz w:val="22"/>
                <w:szCs w:val="22"/>
                <w:lang w:val="fr-FR"/>
              </w:rPr>
              <w:t>SFP:Ericsson-1000BASE-T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0D36181" w14:textId="7A68B424" w:rsidR="1612F9A0" w:rsidRDefault="1612F9A0" w:rsidP="1612F9A0">
            <w:r w:rsidRPr="1612F9A0">
              <w:rPr>
                <w:rFonts w:ascii="Calibri" w:eastAsia="Calibri" w:hAnsi="Calibri" w:cs="Calibri"/>
                <w:color w:val="000000" w:themeColor="text1"/>
                <w:sz w:val="22"/>
                <w:szCs w:val="22"/>
              </w:rPr>
              <w:t xml:space="preserve">SFP:Ericsson-1000BASE-T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CAEF0F2" w14:textId="34F0889E" w:rsidR="1612F9A0" w:rsidRDefault="1612F9A0" w:rsidP="1612F9A0">
            <w:r w:rsidRPr="1612F9A0">
              <w:rPr>
                <w:rFonts w:ascii="Calibri" w:eastAsia="Calibri" w:hAnsi="Calibri" w:cs="Calibri"/>
                <w:color w:val="000000" w:themeColor="text1"/>
                <w:sz w:val="22"/>
                <w:szCs w:val="22"/>
              </w:rPr>
              <w:t xml:space="preserve">SFP:Ericsson-1000BASE-T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74EAB9D" w14:textId="3D3C42C3"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5FC5FE8" w14:textId="687B6428"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C65875A" w14:textId="211E5E64" w:rsidR="1612F9A0" w:rsidRDefault="1612F9A0" w:rsidP="1612F9A0">
            <w:r w:rsidRPr="1612F9A0">
              <w:rPr>
                <w:rFonts w:ascii="Times New Roman" w:hAnsi="Times New Roman"/>
                <w:color w:val="000000" w:themeColor="text1"/>
                <w:sz w:val="24"/>
                <w:szCs w:val="24"/>
              </w:rPr>
              <w:t>1</w:t>
            </w:r>
          </w:p>
        </w:tc>
      </w:tr>
      <w:tr w:rsidR="1612F9A0" w14:paraId="539BAC73" w14:textId="77777777" w:rsidTr="1612F9A0">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409D6CA" w14:textId="4D1FF07E" w:rsidR="1612F9A0" w:rsidRDefault="1612F9A0" w:rsidP="1612F9A0">
            <w:r w:rsidRPr="1612F9A0">
              <w:rPr>
                <w:rFonts w:ascii="Calibri" w:eastAsia="Calibri" w:hAnsi="Calibri" w:cs="Calibri"/>
                <w:color w:val="000000" w:themeColor="text1"/>
                <w:sz w:val="22"/>
                <w:szCs w:val="22"/>
              </w:rPr>
              <w:t>SFP:Ericsson-1000BASE-BX10 -Pluggable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CA97011" w14:textId="728BADAC" w:rsidR="1612F9A0" w:rsidRDefault="1612F9A0" w:rsidP="1612F9A0">
            <w:r w:rsidRPr="1612F9A0">
              <w:rPr>
                <w:rFonts w:ascii="Calibri" w:eastAsia="Calibri" w:hAnsi="Calibri" w:cs="Calibri"/>
                <w:color w:val="000000" w:themeColor="text1"/>
                <w:sz w:val="22"/>
                <w:szCs w:val="22"/>
              </w:rPr>
              <w:t>SFP:Ericsson-1000BASE-BX10 -Pluggable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4A66B5A" w14:textId="6B1C2AB6" w:rsidR="1612F9A0" w:rsidRDefault="1612F9A0" w:rsidP="1612F9A0">
            <w:r w:rsidRPr="1612F9A0">
              <w:rPr>
                <w:rFonts w:ascii="Calibri" w:eastAsia="Calibri" w:hAnsi="Calibri" w:cs="Calibri"/>
                <w:color w:val="000000" w:themeColor="text1"/>
                <w:sz w:val="22"/>
                <w:szCs w:val="22"/>
              </w:rPr>
              <w:t xml:space="preserve">SFP:Ericsson-1000BASE-BX10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A0F1B87" w14:textId="1D4AC8E4" w:rsidR="1612F9A0" w:rsidRDefault="1612F9A0" w:rsidP="1612F9A0">
            <w:r w:rsidRPr="1612F9A0">
              <w:rPr>
                <w:rFonts w:ascii="Calibri" w:eastAsia="Calibri" w:hAnsi="Calibri" w:cs="Calibri"/>
                <w:color w:val="000000" w:themeColor="text1"/>
                <w:sz w:val="22"/>
                <w:szCs w:val="22"/>
              </w:rPr>
              <w:t xml:space="preserve">SFP:Ericsson-1000BASE-BX10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B3259C5" w14:textId="0C6113AF"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nil"/>
              <w:right w:val="nil"/>
            </w:tcBorders>
            <w:tcMar>
              <w:top w:w="15" w:type="dxa"/>
              <w:left w:w="15" w:type="dxa"/>
              <w:right w:w="15" w:type="dxa"/>
            </w:tcMar>
            <w:vAlign w:val="center"/>
          </w:tcPr>
          <w:p w14:paraId="6A6D1CE3" w14:textId="1FD1A56D"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D976F81" w14:textId="73281B5D" w:rsidR="1612F9A0" w:rsidRDefault="1612F9A0" w:rsidP="1612F9A0">
            <w:r w:rsidRPr="1612F9A0">
              <w:rPr>
                <w:rFonts w:ascii="Times New Roman" w:hAnsi="Times New Roman"/>
                <w:color w:val="000000" w:themeColor="text1"/>
                <w:sz w:val="24"/>
                <w:szCs w:val="24"/>
              </w:rPr>
              <w:t>1</w:t>
            </w:r>
          </w:p>
        </w:tc>
      </w:tr>
      <w:tr w:rsidR="1612F9A0" w14:paraId="61A7D714" w14:textId="77777777" w:rsidTr="1612F9A0">
        <w:trPr>
          <w:trHeight w:val="885"/>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4A6F725" w14:textId="4C32F710" w:rsidR="1612F9A0" w:rsidRDefault="1612F9A0" w:rsidP="1612F9A0">
            <w:r w:rsidRPr="1612F9A0">
              <w:rPr>
                <w:rFonts w:ascii="Calibri" w:eastAsia="Calibri" w:hAnsi="Calibri" w:cs="Calibri"/>
                <w:color w:val="000000" w:themeColor="text1"/>
                <w:sz w:val="22"/>
                <w:szCs w:val="22"/>
              </w:rPr>
              <w:t>SFP:Ericsson-100GBASE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91AC252" w14:textId="1132E83A" w:rsidR="1612F9A0" w:rsidRDefault="1612F9A0" w:rsidP="1612F9A0">
            <w:r w:rsidRPr="1612F9A0">
              <w:rPr>
                <w:rFonts w:ascii="Calibri" w:eastAsia="Calibri" w:hAnsi="Calibri" w:cs="Calibri"/>
                <w:color w:val="000000" w:themeColor="text1"/>
                <w:sz w:val="22"/>
                <w:szCs w:val="22"/>
              </w:rPr>
              <w:t>SFP:Ericsson-100GBASE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566A2C3" w14:textId="2FE518B7" w:rsidR="1612F9A0" w:rsidRDefault="1612F9A0" w:rsidP="1612F9A0">
            <w:r w:rsidRPr="1612F9A0">
              <w:rPr>
                <w:rFonts w:ascii="Calibri" w:eastAsia="Calibri" w:hAnsi="Calibri" w:cs="Calibri"/>
                <w:color w:val="000000" w:themeColor="text1"/>
                <w:sz w:val="22"/>
                <w:szCs w:val="22"/>
              </w:rPr>
              <w:t xml:space="preserve">SFP:Ericsson-100GBASE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DF843F4" w14:textId="44529ABD" w:rsidR="1612F9A0" w:rsidRDefault="1612F9A0" w:rsidP="1612F9A0">
            <w:r w:rsidRPr="1612F9A0">
              <w:rPr>
                <w:rFonts w:ascii="Calibri" w:eastAsia="Calibri" w:hAnsi="Calibri" w:cs="Calibri"/>
                <w:color w:val="000000" w:themeColor="text1"/>
                <w:sz w:val="22"/>
                <w:szCs w:val="22"/>
              </w:rPr>
              <w:t xml:space="preserve">SFP:Ericsson-100GBASE </w:t>
            </w:r>
          </w:p>
        </w:tc>
        <w:tc>
          <w:tcPr>
            <w:tcW w:w="1019" w:type="dxa"/>
            <w:tcBorders>
              <w:top w:val="single" w:sz="8" w:space="0" w:color="auto"/>
              <w:left w:val="single" w:sz="8" w:space="0" w:color="auto"/>
              <w:bottom w:val="nil"/>
              <w:right w:val="nil"/>
            </w:tcBorders>
            <w:tcMar>
              <w:top w:w="15" w:type="dxa"/>
              <w:left w:w="15" w:type="dxa"/>
              <w:right w:w="15" w:type="dxa"/>
            </w:tcMar>
            <w:vAlign w:val="bottom"/>
          </w:tcPr>
          <w:p w14:paraId="3E23C4B0" w14:textId="6B6326BD"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37BCE01" w14:textId="21332599"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2326913" w14:textId="13269E58" w:rsidR="1612F9A0" w:rsidRDefault="1612F9A0" w:rsidP="1612F9A0">
            <w:r w:rsidRPr="1612F9A0">
              <w:rPr>
                <w:rFonts w:ascii="Times New Roman" w:hAnsi="Times New Roman"/>
                <w:color w:val="000000" w:themeColor="text1"/>
                <w:sz w:val="24"/>
                <w:szCs w:val="24"/>
              </w:rPr>
              <w:t>1</w:t>
            </w:r>
          </w:p>
        </w:tc>
      </w:tr>
      <w:tr w:rsidR="1612F9A0" w14:paraId="616B43A6" w14:textId="77777777" w:rsidTr="1612F9A0">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27A92FD" w14:textId="3BDEBB8B" w:rsidR="1612F9A0" w:rsidRDefault="1612F9A0" w:rsidP="1612F9A0">
            <w:r w:rsidRPr="1612F9A0">
              <w:rPr>
                <w:rFonts w:ascii="Calibri" w:eastAsia="Calibri" w:hAnsi="Calibri" w:cs="Calibri"/>
                <w:color w:val="000000" w:themeColor="text1"/>
                <w:sz w:val="22"/>
                <w:szCs w:val="22"/>
              </w:rPr>
              <w:t>SFP:Ericsson-25GBASE-BX15 -Pluggable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BE5CB24" w14:textId="006B828A" w:rsidR="1612F9A0" w:rsidRDefault="1612F9A0" w:rsidP="1612F9A0">
            <w:r w:rsidRPr="1612F9A0">
              <w:rPr>
                <w:rFonts w:ascii="Calibri" w:eastAsia="Calibri" w:hAnsi="Calibri" w:cs="Calibri"/>
                <w:color w:val="000000" w:themeColor="text1"/>
                <w:sz w:val="22"/>
                <w:szCs w:val="22"/>
              </w:rPr>
              <w:t>SFP:Ericsson-25GBASE-BX15 -Pluggable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B4CAA7B" w14:textId="45EAEF55" w:rsidR="1612F9A0" w:rsidRDefault="1612F9A0" w:rsidP="1612F9A0">
            <w:r w:rsidRPr="1612F9A0">
              <w:rPr>
                <w:rFonts w:ascii="Calibri" w:eastAsia="Calibri" w:hAnsi="Calibri" w:cs="Calibri"/>
                <w:color w:val="000000" w:themeColor="text1"/>
                <w:sz w:val="22"/>
                <w:szCs w:val="22"/>
              </w:rPr>
              <w:t xml:space="preserve">SFP:Ericsson-25GBASE-BX15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D553D34" w14:textId="523C1296" w:rsidR="1612F9A0" w:rsidRDefault="1612F9A0" w:rsidP="1612F9A0">
            <w:r w:rsidRPr="1612F9A0">
              <w:rPr>
                <w:rFonts w:ascii="Calibri" w:eastAsia="Calibri" w:hAnsi="Calibri" w:cs="Calibri"/>
                <w:color w:val="000000" w:themeColor="text1"/>
                <w:sz w:val="22"/>
                <w:szCs w:val="22"/>
              </w:rPr>
              <w:t xml:space="preserve">SFP:Ericsson-25GBASE-BX15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AD8A59A" w14:textId="6AD84504"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3642931" w14:textId="573E393D"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D6B9E28" w14:textId="7EB785B7" w:rsidR="1612F9A0" w:rsidRDefault="1612F9A0" w:rsidP="1612F9A0">
            <w:r w:rsidRPr="1612F9A0">
              <w:rPr>
                <w:rFonts w:ascii="Times New Roman" w:hAnsi="Times New Roman"/>
                <w:color w:val="000000" w:themeColor="text1"/>
                <w:sz w:val="24"/>
                <w:szCs w:val="24"/>
              </w:rPr>
              <w:t>1</w:t>
            </w:r>
          </w:p>
        </w:tc>
      </w:tr>
      <w:tr w:rsidR="1612F9A0" w14:paraId="0541150C" w14:textId="77777777" w:rsidTr="1612F9A0">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02826A3" w14:textId="0B874B53" w:rsidR="1612F9A0" w:rsidRDefault="1612F9A0" w:rsidP="1612F9A0">
            <w:r w:rsidRPr="1612F9A0">
              <w:rPr>
                <w:rFonts w:ascii="Calibri" w:eastAsia="Calibri" w:hAnsi="Calibri" w:cs="Calibri"/>
                <w:color w:val="000000" w:themeColor="text1"/>
                <w:sz w:val="22"/>
                <w:szCs w:val="22"/>
              </w:rPr>
              <w:t>SFP:Ericsson-1000BASE-BX20 -Pluggable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9341E94" w14:textId="3CCE84EE" w:rsidR="1612F9A0" w:rsidRDefault="1612F9A0" w:rsidP="1612F9A0">
            <w:r w:rsidRPr="1612F9A0">
              <w:rPr>
                <w:rFonts w:ascii="Calibri" w:eastAsia="Calibri" w:hAnsi="Calibri" w:cs="Calibri"/>
                <w:color w:val="000000" w:themeColor="text1"/>
                <w:sz w:val="22"/>
                <w:szCs w:val="22"/>
              </w:rPr>
              <w:t>SFP:Ericsson-1000BASE-BX20 -Pluggable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619C82B" w14:textId="6118F6B2" w:rsidR="1612F9A0" w:rsidRDefault="1612F9A0" w:rsidP="1612F9A0">
            <w:r w:rsidRPr="1612F9A0">
              <w:rPr>
                <w:rFonts w:ascii="Calibri" w:eastAsia="Calibri" w:hAnsi="Calibri" w:cs="Calibri"/>
                <w:color w:val="000000" w:themeColor="text1"/>
                <w:sz w:val="22"/>
                <w:szCs w:val="22"/>
              </w:rPr>
              <w:t xml:space="preserve">8SFP:Ericsson-1000BASE-BX20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8D0AEBA" w14:textId="09F86EB1" w:rsidR="1612F9A0" w:rsidRDefault="1612F9A0" w:rsidP="1612F9A0">
            <w:r w:rsidRPr="1612F9A0">
              <w:rPr>
                <w:rFonts w:ascii="Calibri" w:eastAsia="Calibri" w:hAnsi="Calibri" w:cs="Calibri"/>
                <w:color w:val="000000" w:themeColor="text1"/>
                <w:sz w:val="22"/>
                <w:szCs w:val="22"/>
              </w:rPr>
              <w:t xml:space="preserve">8SFP:Ericsson-1000BASE-BX20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6332086" w14:textId="35D2CD41"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0AEE138" w14:textId="5434D41C"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2724DA8" w14:textId="0BE4D3FA" w:rsidR="1612F9A0" w:rsidRDefault="1612F9A0" w:rsidP="1612F9A0">
            <w:r w:rsidRPr="1612F9A0">
              <w:rPr>
                <w:rFonts w:ascii="Times New Roman" w:hAnsi="Times New Roman"/>
                <w:color w:val="000000" w:themeColor="text1"/>
                <w:sz w:val="24"/>
                <w:szCs w:val="24"/>
              </w:rPr>
              <w:t>1</w:t>
            </w:r>
          </w:p>
        </w:tc>
      </w:tr>
      <w:tr w:rsidR="1612F9A0" w14:paraId="52FA686D" w14:textId="77777777" w:rsidTr="1612F9A0">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D930EA3" w14:textId="3445B021" w:rsidR="1612F9A0" w:rsidRDefault="1612F9A0" w:rsidP="1612F9A0">
            <w:r w:rsidRPr="1612F9A0">
              <w:rPr>
                <w:rFonts w:ascii="Calibri" w:eastAsia="Calibri" w:hAnsi="Calibri" w:cs="Calibri"/>
                <w:color w:val="000000" w:themeColor="text1"/>
                <w:sz w:val="22"/>
                <w:szCs w:val="22"/>
              </w:rPr>
              <w:t>SFP:Ericsson-1000BASE-BX40 -Pluggable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62BF093" w14:textId="3F306E94" w:rsidR="1612F9A0" w:rsidRDefault="1612F9A0" w:rsidP="1612F9A0">
            <w:r w:rsidRPr="1612F9A0">
              <w:rPr>
                <w:rFonts w:ascii="Calibri" w:eastAsia="Calibri" w:hAnsi="Calibri" w:cs="Calibri"/>
                <w:color w:val="000000" w:themeColor="text1"/>
                <w:sz w:val="22"/>
                <w:szCs w:val="22"/>
              </w:rPr>
              <w:t>SFP:Ericsson-1000BASE-BX40 -Pluggable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FFA94D7" w14:textId="3BB7FF87" w:rsidR="1612F9A0" w:rsidRDefault="1612F9A0" w:rsidP="1612F9A0">
            <w:r w:rsidRPr="1612F9A0">
              <w:rPr>
                <w:rFonts w:ascii="Calibri" w:eastAsia="Calibri" w:hAnsi="Calibri" w:cs="Calibri"/>
                <w:color w:val="000000" w:themeColor="text1"/>
                <w:sz w:val="22"/>
                <w:szCs w:val="22"/>
              </w:rPr>
              <w:t xml:space="preserve">SFP:Ericsson-1000BASE-BX40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77B74DB" w14:textId="2A64CEC9" w:rsidR="1612F9A0" w:rsidRDefault="1612F9A0" w:rsidP="1612F9A0">
            <w:r w:rsidRPr="1612F9A0">
              <w:rPr>
                <w:rFonts w:ascii="Calibri" w:eastAsia="Calibri" w:hAnsi="Calibri" w:cs="Calibri"/>
                <w:color w:val="000000" w:themeColor="text1"/>
                <w:sz w:val="22"/>
                <w:szCs w:val="22"/>
              </w:rPr>
              <w:t xml:space="preserve">SFP:Ericsson-1000BASE-BX40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03E8664" w14:textId="7B07A939"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B2E4223" w14:textId="5C171BFA"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591A51A" w14:textId="66AECD2A" w:rsidR="1612F9A0" w:rsidRDefault="1612F9A0" w:rsidP="1612F9A0">
            <w:r w:rsidRPr="1612F9A0">
              <w:rPr>
                <w:rFonts w:ascii="Times New Roman" w:hAnsi="Times New Roman"/>
                <w:color w:val="000000" w:themeColor="text1"/>
                <w:sz w:val="24"/>
                <w:szCs w:val="24"/>
              </w:rPr>
              <w:t>1</w:t>
            </w:r>
          </w:p>
        </w:tc>
      </w:tr>
      <w:tr w:rsidR="1612F9A0" w14:paraId="7AA4FD5A" w14:textId="77777777" w:rsidTr="1612F9A0">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20E0365" w14:textId="6DECBBEA" w:rsidR="1612F9A0" w:rsidRDefault="1612F9A0" w:rsidP="1612F9A0">
            <w:r w:rsidRPr="1612F9A0">
              <w:rPr>
                <w:rFonts w:ascii="Calibri" w:eastAsia="Calibri" w:hAnsi="Calibri" w:cs="Calibri"/>
                <w:color w:val="000000" w:themeColor="text1"/>
                <w:sz w:val="22"/>
                <w:szCs w:val="22"/>
              </w:rPr>
              <w:t>SFP:Ericsson-1000BASE-LX10 -Pluggable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5D82464" w14:textId="31C01985" w:rsidR="1612F9A0" w:rsidRDefault="1612F9A0" w:rsidP="1612F9A0">
            <w:r w:rsidRPr="1612F9A0">
              <w:rPr>
                <w:rFonts w:ascii="Calibri" w:eastAsia="Calibri" w:hAnsi="Calibri" w:cs="Calibri"/>
                <w:color w:val="000000" w:themeColor="text1"/>
                <w:sz w:val="22"/>
                <w:szCs w:val="22"/>
              </w:rPr>
              <w:t>SFP:Ericsson-1000BASE-LX10 -Pluggable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24E1299" w14:textId="7692806C" w:rsidR="1612F9A0" w:rsidRDefault="1612F9A0" w:rsidP="1612F9A0">
            <w:r w:rsidRPr="1612F9A0">
              <w:rPr>
                <w:rFonts w:ascii="Calibri" w:eastAsia="Calibri" w:hAnsi="Calibri" w:cs="Calibri"/>
                <w:color w:val="000000" w:themeColor="text1"/>
                <w:sz w:val="22"/>
                <w:szCs w:val="22"/>
              </w:rPr>
              <w:t xml:space="preserve">SFP:Ericsson-1000BASE-BX40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A038B5E" w14:textId="0859D211" w:rsidR="1612F9A0" w:rsidRDefault="1612F9A0" w:rsidP="1612F9A0">
            <w:r w:rsidRPr="1612F9A0">
              <w:rPr>
                <w:rFonts w:ascii="Calibri" w:eastAsia="Calibri" w:hAnsi="Calibri" w:cs="Calibri"/>
                <w:color w:val="000000" w:themeColor="text1"/>
                <w:sz w:val="22"/>
                <w:szCs w:val="22"/>
              </w:rPr>
              <w:t xml:space="preserve">SFP:Ericsson-1000BASE-LX10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71D0A21" w14:textId="6F67F487"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nil"/>
              <w:right w:val="nil"/>
            </w:tcBorders>
            <w:tcMar>
              <w:top w:w="15" w:type="dxa"/>
              <w:left w:w="15" w:type="dxa"/>
              <w:right w:w="15" w:type="dxa"/>
            </w:tcMar>
            <w:vAlign w:val="center"/>
          </w:tcPr>
          <w:p w14:paraId="2B181067" w14:textId="16D4F920"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EA92D4E" w14:textId="143DA232" w:rsidR="1612F9A0" w:rsidRDefault="1612F9A0" w:rsidP="1612F9A0">
            <w:r w:rsidRPr="1612F9A0">
              <w:rPr>
                <w:rFonts w:ascii="Times New Roman" w:hAnsi="Times New Roman"/>
                <w:color w:val="000000" w:themeColor="text1"/>
                <w:sz w:val="24"/>
                <w:szCs w:val="24"/>
              </w:rPr>
              <w:t>1</w:t>
            </w:r>
          </w:p>
        </w:tc>
      </w:tr>
      <w:tr w:rsidR="1612F9A0" w14:paraId="20EB3812" w14:textId="77777777" w:rsidTr="1612F9A0">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F2953B2" w14:textId="5BC090C4" w:rsidR="1612F9A0" w:rsidRDefault="1612F9A0" w:rsidP="1612F9A0">
            <w:r w:rsidRPr="1612F9A0">
              <w:rPr>
                <w:rFonts w:ascii="Calibri" w:eastAsia="Calibri" w:hAnsi="Calibri" w:cs="Calibri"/>
                <w:color w:val="000000" w:themeColor="text1"/>
                <w:sz w:val="22"/>
                <w:szCs w:val="22"/>
              </w:rPr>
              <w:t>SFP:Ericsson-1000BASE-LX40 -Pluggable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C36DCBC" w14:textId="55E6533D" w:rsidR="1612F9A0" w:rsidRDefault="1612F9A0" w:rsidP="1612F9A0">
            <w:r w:rsidRPr="1612F9A0">
              <w:rPr>
                <w:rFonts w:ascii="Calibri" w:eastAsia="Calibri" w:hAnsi="Calibri" w:cs="Calibri"/>
                <w:color w:val="000000" w:themeColor="text1"/>
                <w:sz w:val="22"/>
                <w:szCs w:val="22"/>
              </w:rPr>
              <w:t>SFP:Ericsson-1000BASE-LX40 -Pluggable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AF4485D" w14:textId="0B3F1A1A" w:rsidR="1612F9A0" w:rsidRDefault="1612F9A0" w:rsidP="1612F9A0">
            <w:r w:rsidRPr="1612F9A0">
              <w:rPr>
                <w:rFonts w:ascii="Calibri" w:eastAsia="Calibri" w:hAnsi="Calibri" w:cs="Calibri"/>
                <w:color w:val="000000" w:themeColor="text1"/>
                <w:sz w:val="22"/>
                <w:szCs w:val="22"/>
              </w:rPr>
              <w:t xml:space="preserve">SFP:Ericsson-1000BASE-BX40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CE9E285" w14:textId="1FB2B463" w:rsidR="1612F9A0" w:rsidRDefault="1612F9A0" w:rsidP="1612F9A0">
            <w:r w:rsidRPr="1612F9A0">
              <w:rPr>
                <w:rFonts w:ascii="Calibri" w:eastAsia="Calibri" w:hAnsi="Calibri" w:cs="Calibri"/>
                <w:color w:val="000000" w:themeColor="text1"/>
                <w:sz w:val="22"/>
                <w:szCs w:val="22"/>
              </w:rPr>
              <w:t xml:space="preserve">SFP:Ericsson-1000BASE-LX40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1BAACDA" w14:textId="398B6C92" w:rsidR="1612F9A0" w:rsidRDefault="1612F9A0" w:rsidP="1612F9A0">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BCE8CA5" w14:textId="2A381967" w:rsidR="1612F9A0" w:rsidRDefault="1612F9A0" w:rsidP="1612F9A0">
            <w:r w:rsidRPr="1612F9A0">
              <w:rPr>
                <w:rFonts w:ascii="Calibri" w:eastAsia="Calibri" w:hAnsi="Calibri" w:cs="Calibri"/>
                <w:color w:val="000000" w:themeColor="text1"/>
                <w:sz w:val="22"/>
                <w:szCs w:val="22"/>
              </w:rPr>
              <w:t>Ericsson</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8F1E0FD" w14:textId="237009C6" w:rsidR="1612F9A0" w:rsidRDefault="1612F9A0" w:rsidP="1612F9A0">
            <w:r w:rsidRPr="1612F9A0">
              <w:rPr>
                <w:rFonts w:ascii="Times New Roman" w:hAnsi="Times New Roman"/>
                <w:color w:val="000000" w:themeColor="text1"/>
                <w:sz w:val="24"/>
                <w:szCs w:val="24"/>
              </w:rPr>
              <w:t>1</w:t>
            </w:r>
          </w:p>
        </w:tc>
      </w:tr>
    </w:tbl>
    <w:p w14:paraId="0304E0A2" w14:textId="36465BA6" w:rsidR="1612F9A0" w:rsidRDefault="1612F9A0" w:rsidP="1612F9A0">
      <w:pPr>
        <w:pStyle w:val="BodyText"/>
        <w:rPr>
          <w:lang w:val="en-CA"/>
        </w:rPr>
      </w:pPr>
    </w:p>
    <w:p w14:paraId="5A5A9A0A" w14:textId="0B29831F" w:rsidR="1612F9A0" w:rsidRDefault="1612F9A0" w:rsidP="1612F9A0">
      <w:pPr>
        <w:pStyle w:val="BodyText"/>
        <w:rPr>
          <w:lang w:val="en-CA"/>
        </w:rPr>
      </w:pPr>
    </w:p>
    <w:p w14:paraId="11FDB355" w14:textId="77777777" w:rsidR="008E499D" w:rsidRDefault="008E499D" w:rsidP="008E499D">
      <w:pPr>
        <w:pStyle w:val="Heading3"/>
        <w:rPr>
          <w:lang w:val="en-CA"/>
        </w:rPr>
      </w:pPr>
      <w:bookmarkStart w:id="111" w:name="_Toc640156670"/>
      <w:commentRangeStart w:id="112"/>
      <w:commentRangeStart w:id="113"/>
      <w:r w:rsidRPr="67013428">
        <w:rPr>
          <w:lang w:val="en-CA"/>
        </w:rPr>
        <w:t>Pluggable Compatible for PTP</w:t>
      </w:r>
      <w:commentRangeEnd w:id="112"/>
      <w:r>
        <w:rPr>
          <w:rStyle w:val="CommentReference"/>
        </w:rPr>
        <w:commentReference w:id="112"/>
      </w:r>
      <w:commentRangeEnd w:id="113"/>
      <w:r w:rsidR="00F825F5">
        <w:rPr>
          <w:rStyle w:val="CommentReference"/>
        </w:rPr>
        <w:commentReference w:id="113"/>
      </w:r>
      <w:bookmarkEnd w:id="1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2685"/>
        <w:gridCol w:w="5820"/>
        <w:gridCol w:w="1320"/>
      </w:tblGrid>
      <w:tr w:rsidR="1612F9A0" w14:paraId="7C72B7A3" w14:textId="77777777" w:rsidTr="00945A20">
        <w:trPr>
          <w:trHeight w:val="795"/>
        </w:trPr>
        <w:tc>
          <w:tcPr>
            <w:tcW w:w="2685" w:type="dxa"/>
            <w:shd w:val="clear" w:color="auto" w:fill="548DD4" w:themeFill="text2" w:themeFillTint="99"/>
            <w:tcMar>
              <w:top w:w="15" w:type="dxa"/>
              <w:left w:w="15" w:type="dxa"/>
              <w:right w:w="15" w:type="dxa"/>
            </w:tcMar>
            <w:vAlign w:val="center"/>
          </w:tcPr>
          <w:p w14:paraId="037F9FA7" w14:textId="2D02094E" w:rsidR="1612F9A0" w:rsidRDefault="1612F9A0" w:rsidP="1612F9A0">
            <w:r w:rsidRPr="1612F9A0">
              <w:rPr>
                <w:rFonts w:ascii="Calibri" w:eastAsia="Calibri" w:hAnsi="Calibri" w:cs="Calibri"/>
                <w:b/>
                <w:bCs/>
                <w:color w:val="000000" w:themeColor="text1"/>
              </w:rPr>
              <w:t>PhysicalTermination Position Archetype</w:t>
            </w:r>
          </w:p>
        </w:tc>
        <w:tc>
          <w:tcPr>
            <w:tcW w:w="5820" w:type="dxa"/>
            <w:shd w:val="clear" w:color="auto" w:fill="548DD4" w:themeFill="text2" w:themeFillTint="99"/>
            <w:tcMar>
              <w:top w:w="15" w:type="dxa"/>
              <w:left w:w="15" w:type="dxa"/>
              <w:right w:w="15" w:type="dxa"/>
            </w:tcMar>
            <w:vAlign w:val="center"/>
          </w:tcPr>
          <w:p w14:paraId="21926C5B" w14:textId="16A5F5F3" w:rsidR="1612F9A0" w:rsidRDefault="1612F9A0" w:rsidP="1612F9A0">
            <w:r w:rsidRPr="1612F9A0">
              <w:rPr>
                <w:rFonts w:ascii="Calibri" w:eastAsia="Calibri" w:hAnsi="Calibri" w:cs="Calibri"/>
                <w:b/>
                <w:bCs/>
                <w:color w:val="000000" w:themeColor="text1"/>
              </w:rPr>
              <w:t>Pluggable Archetype</w:t>
            </w:r>
          </w:p>
        </w:tc>
        <w:tc>
          <w:tcPr>
            <w:tcW w:w="1320" w:type="dxa"/>
            <w:shd w:val="clear" w:color="auto" w:fill="548DD4" w:themeFill="text2" w:themeFillTint="99"/>
            <w:tcMar>
              <w:top w:w="15" w:type="dxa"/>
              <w:left w:w="15" w:type="dxa"/>
              <w:right w:w="15" w:type="dxa"/>
            </w:tcMar>
            <w:vAlign w:val="center"/>
          </w:tcPr>
          <w:p w14:paraId="41E43009" w14:textId="1C1D629B" w:rsidR="1612F9A0" w:rsidRDefault="1612F9A0" w:rsidP="1612F9A0">
            <w:r w:rsidRPr="1612F9A0">
              <w:rPr>
                <w:rFonts w:ascii="Calibri" w:eastAsia="Calibri" w:hAnsi="Calibri" w:cs="Calibri"/>
                <w:b/>
                <w:bCs/>
                <w:color w:val="000000" w:themeColor="text1"/>
              </w:rPr>
              <w:t>Notes</w:t>
            </w:r>
          </w:p>
        </w:tc>
      </w:tr>
      <w:tr w:rsidR="1612F9A0" w14:paraId="599DA051" w14:textId="77777777" w:rsidTr="00945A20">
        <w:trPr>
          <w:trHeight w:val="480"/>
        </w:trPr>
        <w:tc>
          <w:tcPr>
            <w:tcW w:w="2685" w:type="dxa"/>
            <w:vMerge w:val="restart"/>
            <w:tcMar>
              <w:top w:w="15" w:type="dxa"/>
              <w:left w:w="15" w:type="dxa"/>
              <w:right w:w="15" w:type="dxa"/>
            </w:tcMar>
            <w:vAlign w:val="center"/>
          </w:tcPr>
          <w:p w14:paraId="3CDD27FC" w14:textId="045419EE" w:rsidR="1612F9A0" w:rsidRDefault="1612F9A0" w:rsidP="1612F9A0">
            <w:pPr>
              <w:jc w:val="center"/>
              <w:rPr>
                <w:rFonts w:ascii="Calibri" w:eastAsia="Calibri" w:hAnsi="Calibri" w:cs="Calibri"/>
                <w:color w:val="000000" w:themeColor="text1"/>
              </w:rPr>
            </w:pPr>
            <w:r w:rsidRPr="1612F9A0">
              <w:rPr>
                <w:rFonts w:ascii="Calibri" w:eastAsia="Calibri" w:hAnsi="Calibri" w:cs="Calibri"/>
                <w:color w:val="000000" w:themeColor="text1"/>
              </w:rPr>
              <w:t xml:space="preserve">1. SFP+(TN A) </w:t>
            </w:r>
            <w:r>
              <w:br/>
            </w:r>
            <w:r w:rsidRPr="1612F9A0">
              <w:rPr>
                <w:rFonts w:ascii="Calibri" w:eastAsia="Calibri" w:hAnsi="Calibri" w:cs="Calibri"/>
                <w:color w:val="000000" w:themeColor="text1"/>
              </w:rPr>
              <w:t xml:space="preserve">2. </w:t>
            </w:r>
            <w:r w:rsidR="33C2CF51" w:rsidRPr="372E1717">
              <w:rPr>
                <w:rFonts w:ascii="Calibri" w:eastAsia="Calibri" w:hAnsi="Calibri" w:cs="Calibri"/>
                <w:color w:val="000000" w:themeColor="text1"/>
              </w:rPr>
              <w:t>SFP</w:t>
            </w:r>
            <w:r w:rsidR="6F4CB1A1" w:rsidRPr="372E1717">
              <w:rPr>
                <w:rFonts w:ascii="Calibri" w:eastAsia="Calibri" w:hAnsi="Calibri" w:cs="Calibri"/>
                <w:color w:val="000000" w:themeColor="text1"/>
              </w:rPr>
              <w:t>28</w:t>
            </w:r>
            <w:r w:rsidR="33C2CF51" w:rsidRPr="372E1717">
              <w:rPr>
                <w:rFonts w:ascii="Calibri" w:eastAsia="Calibri" w:hAnsi="Calibri" w:cs="Calibri"/>
                <w:color w:val="000000" w:themeColor="text1"/>
              </w:rPr>
              <w:t>(</w:t>
            </w:r>
            <w:r w:rsidRPr="1612F9A0">
              <w:rPr>
                <w:rFonts w:ascii="Calibri" w:eastAsia="Calibri" w:hAnsi="Calibri" w:cs="Calibri"/>
                <w:color w:val="000000" w:themeColor="text1"/>
              </w:rPr>
              <w:t xml:space="preserve">TN B) </w:t>
            </w:r>
            <w:r>
              <w:br/>
            </w:r>
          </w:p>
        </w:tc>
        <w:tc>
          <w:tcPr>
            <w:tcW w:w="5820" w:type="dxa"/>
            <w:tcMar>
              <w:top w:w="15" w:type="dxa"/>
              <w:left w:w="15" w:type="dxa"/>
              <w:right w:w="15" w:type="dxa"/>
            </w:tcMar>
            <w:vAlign w:val="center"/>
          </w:tcPr>
          <w:p w14:paraId="6ECF5793" w14:textId="26B73E50" w:rsidR="1612F9A0" w:rsidRDefault="1612F9A0" w:rsidP="1612F9A0">
            <w:r w:rsidRPr="1612F9A0">
              <w:rPr>
                <w:rFonts w:ascii="Calibri" w:eastAsia="Calibri" w:hAnsi="Calibri" w:cs="Calibri"/>
                <w:color w:val="000000" w:themeColor="text1"/>
                <w:sz w:val="22"/>
                <w:szCs w:val="22"/>
              </w:rPr>
              <w:t>SFP:Ericsson-10GBASE -Pluggable</w:t>
            </w:r>
          </w:p>
        </w:tc>
        <w:tc>
          <w:tcPr>
            <w:tcW w:w="1320" w:type="dxa"/>
            <w:tcMar>
              <w:top w:w="15" w:type="dxa"/>
              <w:left w:w="15" w:type="dxa"/>
              <w:right w:w="15" w:type="dxa"/>
            </w:tcMar>
            <w:vAlign w:val="center"/>
          </w:tcPr>
          <w:p w14:paraId="6045DFE5" w14:textId="73FB8357" w:rsidR="1612F9A0" w:rsidRDefault="1612F9A0" w:rsidP="1612F9A0">
            <w:r w:rsidRPr="1612F9A0">
              <w:rPr>
                <w:rFonts w:ascii="Calibri" w:eastAsia="Calibri" w:hAnsi="Calibri" w:cs="Calibri"/>
                <w:b/>
                <w:bCs/>
                <w:color w:val="000000" w:themeColor="text1"/>
              </w:rPr>
              <w:t xml:space="preserve"> </w:t>
            </w:r>
          </w:p>
        </w:tc>
      </w:tr>
      <w:tr w:rsidR="1612F9A0" w14:paraId="2E6BD417" w14:textId="77777777" w:rsidTr="00945A20">
        <w:trPr>
          <w:trHeight w:val="315"/>
        </w:trPr>
        <w:tc>
          <w:tcPr>
            <w:tcW w:w="2685" w:type="dxa"/>
            <w:vMerge/>
            <w:vAlign w:val="center"/>
          </w:tcPr>
          <w:p w14:paraId="13E82588" w14:textId="77777777" w:rsidR="00D84E50" w:rsidRDefault="00D84E50"/>
        </w:tc>
        <w:tc>
          <w:tcPr>
            <w:tcW w:w="5820" w:type="dxa"/>
            <w:tcMar>
              <w:top w:w="15" w:type="dxa"/>
              <w:left w:w="15" w:type="dxa"/>
              <w:right w:w="15" w:type="dxa"/>
            </w:tcMar>
            <w:vAlign w:val="center"/>
          </w:tcPr>
          <w:p w14:paraId="55D0BD15" w14:textId="4592BBE9" w:rsidR="1612F9A0" w:rsidRDefault="1612F9A0" w:rsidP="1612F9A0">
            <w:r w:rsidRPr="1612F9A0">
              <w:rPr>
                <w:rFonts w:ascii="Calibri" w:eastAsia="Calibri" w:hAnsi="Calibri" w:cs="Calibri"/>
                <w:color w:val="000000" w:themeColor="text1"/>
                <w:sz w:val="22"/>
                <w:szCs w:val="22"/>
              </w:rPr>
              <w:t>SFP:Ericsson-1000BASE-ZX -Pluggable</w:t>
            </w:r>
          </w:p>
        </w:tc>
        <w:tc>
          <w:tcPr>
            <w:tcW w:w="1320" w:type="dxa"/>
            <w:tcMar>
              <w:top w:w="15" w:type="dxa"/>
              <w:left w:w="15" w:type="dxa"/>
              <w:right w:w="15" w:type="dxa"/>
            </w:tcMar>
            <w:vAlign w:val="center"/>
          </w:tcPr>
          <w:p w14:paraId="20418D4F" w14:textId="552BF68F" w:rsidR="1612F9A0" w:rsidRDefault="1612F9A0" w:rsidP="1612F9A0">
            <w:r w:rsidRPr="1612F9A0">
              <w:rPr>
                <w:rFonts w:ascii="Calibri" w:eastAsia="Calibri" w:hAnsi="Calibri" w:cs="Calibri"/>
                <w:b/>
                <w:bCs/>
                <w:color w:val="000000" w:themeColor="text1"/>
              </w:rPr>
              <w:t xml:space="preserve"> </w:t>
            </w:r>
          </w:p>
        </w:tc>
      </w:tr>
      <w:tr w:rsidR="1612F9A0" w14:paraId="6710B621" w14:textId="77777777" w:rsidTr="00945A20">
        <w:trPr>
          <w:trHeight w:val="315"/>
        </w:trPr>
        <w:tc>
          <w:tcPr>
            <w:tcW w:w="2685" w:type="dxa"/>
            <w:vMerge/>
            <w:vAlign w:val="center"/>
          </w:tcPr>
          <w:p w14:paraId="245AD9F2" w14:textId="77777777" w:rsidR="00D84E50" w:rsidRDefault="00D84E50"/>
        </w:tc>
        <w:tc>
          <w:tcPr>
            <w:tcW w:w="5820" w:type="dxa"/>
            <w:tcMar>
              <w:top w:w="15" w:type="dxa"/>
              <w:left w:w="15" w:type="dxa"/>
              <w:right w:w="15" w:type="dxa"/>
            </w:tcMar>
            <w:vAlign w:val="center"/>
          </w:tcPr>
          <w:p w14:paraId="5B358576" w14:textId="4E492259" w:rsidR="1612F9A0" w:rsidRDefault="1612F9A0" w:rsidP="1612F9A0">
            <w:r w:rsidRPr="1612F9A0">
              <w:rPr>
                <w:rFonts w:ascii="Calibri" w:eastAsia="Calibri" w:hAnsi="Calibri" w:cs="Calibri"/>
                <w:color w:val="000000" w:themeColor="text1"/>
                <w:sz w:val="22"/>
                <w:szCs w:val="22"/>
              </w:rPr>
              <w:t>SFP:Ericsson-1000BASE -Pluggable</w:t>
            </w:r>
          </w:p>
        </w:tc>
        <w:tc>
          <w:tcPr>
            <w:tcW w:w="1320" w:type="dxa"/>
            <w:tcMar>
              <w:top w:w="15" w:type="dxa"/>
              <w:left w:w="15" w:type="dxa"/>
              <w:right w:w="15" w:type="dxa"/>
            </w:tcMar>
            <w:vAlign w:val="center"/>
          </w:tcPr>
          <w:p w14:paraId="6597E75C" w14:textId="093C5B61" w:rsidR="1612F9A0" w:rsidRDefault="1612F9A0" w:rsidP="1612F9A0">
            <w:r w:rsidRPr="1612F9A0">
              <w:rPr>
                <w:rFonts w:ascii="Calibri" w:eastAsia="Calibri" w:hAnsi="Calibri" w:cs="Calibri"/>
                <w:b/>
                <w:bCs/>
                <w:color w:val="000000" w:themeColor="text1"/>
              </w:rPr>
              <w:t xml:space="preserve"> </w:t>
            </w:r>
          </w:p>
        </w:tc>
      </w:tr>
      <w:tr w:rsidR="1612F9A0" w14:paraId="7F927C6D" w14:textId="77777777" w:rsidTr="00945A20">
        <w:trPr>
          <w:trHeight w:val="315"/>
        </w:trPr>
        <w:tc>
          <w:tcPr>
            <w:tcW w:w="2685" w:type="dxa"/>
            <w:vMerge/>
            <w:vAlign w:val="center"/>
          </w:tcPr>
          <w:p w14:paraId="7FEC1615" w14:textId="77777777" w:rsidR="00D84E50" w:rsidRDefault="00D84E50"/>
        </w:tc>
        <w:tc>
          <w:tcPr>
            <w:tcW w:w="5820" w:type="dxa"/>
            <w:tcMar>
              <w:top w:w="15" w:type="dxa"/>
              <w:left w:w="15" w:type="dxa"/>
              <w:right w:w="15" w:type="dxa"/>
            </w:tcMar>
            <w:vAlign w:val="center"/>
          </w:tcPr>
          <w:p w14:paraId="74DE010B" w14:textId="774A6E2E" w:rsidR="1612F9A0" w:rsidRDefault="1612F9A0" w:rsidP="1612F9A0">
            <w:r w:rsidRPr="1612F9A0">
              <w:rPr>
                <w:rFonts w:ascii="Calibri" w:eastAsia="Calibri" w:hAnsi="Calibri" w:cs="Calibri"/>
                <w:color w:val="000000" w:themeColor="text1"/>
                <w:sz w:val="22"/>
                <w:szCs w:val="22"/>
              </w:rPr>
              <w:t>SFP:Ericsson-1000BASE-SX -Pluggable</w:t>
            </w:r>
          </w:p>
        </w:tc>
        <w:tc>
          <w:tcPr>
            <w:tcW w:w="1320" w:type="dxa"/>
            <w:tcMar>
              <w:top w:w="15" w:type="dxa"/>
              <w:left w:w="15" w:type="dxa"/>
              <w:right w:w="15" w:type="dxa"/>
            </w:tcMar>
            <w:vAlign w:val="bottom"/>
          </w:tcPr>
          <w:p w14:paraId="2EECD489" w14:textId="008D3344" w:rsidR="1612F9A0" w:rsidRDefault="1612F9A0" w:rsidP="1612F9A0">
            <w:r w:rsidRPr="1612F9A0">
              <w:rPr>
                <w:rFonts w:ascii="Times New Roman" w:hAnsi="Times New Roman"/>
                <w:color w:val="000000" w:themeColor="text1"/>
                <w:sz w:val="24"/>
                <w:szCs w:val="24"/>
              </w:rPr>
              <w:t xml:space="preserve"> </w:t>
            </w:r>
          </w:p>
        </w:tc>
      </w:tr>
      <w:tr w:rsidR="1612F9A0" w14:paraId="30FF2E51" w14:textId="77777777" w:rsidTr="00945A20">
        <w:trPr>
          <w:trHeight w:val="315"/>
        </w:trPr>
        <w:tc>
          <w:tcPr>
            <w:tcW w:w="2685" w:type="dxa"/>
            <w:vMerge/>
            <w:vAlign w:val="center"/>
          </w:tcPr>
          <w:p w14:paraId="1BF214C0" w14:textId="77777777" w:rsidR="00D84E50" w:rsidRDefault="00D84E50"/>
        </w:tc>
        <w:tc>
          <w:tcPr>
            <w:tcW w:w="5820" w:type="dxa"/>
            <w:tcMar>
              <w:top w:w="15" w:type="dxa"/>
              <w:left w:w="15" w:type="dxa"/>
              <w:right w:w="15" w:type="dxa"/>
            </w:tcMar>
            <w:vAlign w:val="center"/>
          </w:tcPr>
          <w:p w14:paraId="19EEF2B7" w14:textId="5E52CE13" w:rsidR="1612F9A0" w:rsidRDefault="1612F9A0" w:rsidP="1612F9A0">
            <w:r w:rsidRPr="1612F9A0">
              <w:rPr>
                <w:rFonts w:ascii="Calibri" w:eastAsia="Calibri" w:hAnsi="Calibri" w:cs="Calibri"/>
                <w:color w:val="000000" w:themeColor="text1"/>
                <w:sz w:val="22"/>
                <w:szCs w:val="22"/>
              </w:rPr>
              <w:t>SFP:Ericsson-1000BASE-LX -Pluggable</w:t>
            </w:r>
          </w:p>
        </w:tc>
        <w:tc>
          <w:tcPr>
            <w:tcW w:w="1320" w:type="dxa"/>
            <w:tcMar>
              <w:top w:w="15" w:type="dxa"/>
              <w:left w:w="15" w:type="dxa"/>
              <w:right w:w="15" w:type="dxa"/>
            </w:tcMar>
            <w:vAlign w:val="bottom"/>
          </w:tcPr>
          <w:p w14:paraId="5A831D05" w14:textId="0ED7AC4D" w:rsidR="1612F9A0" w:rsidRDefault="1612F9A0" w:rsidP="1612F9A0">
            <w:r w:rsidRPr="1612F9A0">
              <w:rPr>
                <w:rFonts w:ascii="Times New Roman" w:hAnsi="Times New Roman"/>
                <w:color w:val="000000" w:themeColor="text1"/>
                <w:sz w:val="24"/>
                <w:szCs w:val="24"/>
              </w:rPr>
              <w:t xml:space="preserve"> </w:t>
            </w:r>
          </w:p>
        </w:tc>
      </w:tr>
      <w:tr w:rsidR="1612F9A0" w14:paraId="42A8631C" w14:textId="77777777" w:rsidTr="00945A20">
        <w:trPr>
          <w:trHeight w:val="585"/>
        </w:trPr>
        <w:tc>
          <w:tcPr>
            <w:tcW w:w="2685" w:type="dxa"/>
            <w:vMerge/>
            <w:vAlign w:val="center"/>
          </w:tcPr>
          <w:p w14:paraId="599FA9BC" w14:textId="77777777" w:rsidR="00D84E50" w:rsidRDefault="00D84E50"/>
        </w:tc>
        <w:tc>
          <w:tcPr>
            <w:tcW w:w="5820" w:type="dxa"/>
            <w:tcMar>
              <w:top w:w="15" w:type="dxa"/>
              <w:left w:w="15" w:type="dxa"/>
              <w:right w:w="15" w:type="dxa"/>
            </w:tcMar>
            <w:vAlign w:val="center"/>
          </w:tcPr>
          <w:p w14:paraId="5A464642" w14:textId="3D29E0B0" w:rsidR="1612F9A0" w:rsidRDefault="1612F9A0" w:rsidP="1612F9A0">
            <w:r w:rsidRPr="1612F9A0">
              <w:rPr>
                <w:rFonts w:ascii="Calibri" w:eastAsia="Calibri" w:hAnsi="Calibri" w:cs="Calibri"/>
                <w:color w:val="000000" w:themeColor="text1"/>
                <w:sz w:val="22"/>
                <w:szCs w:val="22"/>
              </w:rPr>
              <w:t>SFP:Ericsson-1000BASE-LX20 -Pluggable</w:t>
            </w:r>
          </w:p>
        </w:tc>
        <w:tc>
          <w:tcPr>
            <w:tcW w:w="1320" w:type="dxa"/>
            <w:tcMar>
              <w:top w:w="15" w:type="dxa"/>
              <w:left w:w="15" w:type="dxa"/>
              <w:right w:w="15" w:type="dxa"/>
            </w:tcMar>
            <w:vAlign w:val="bottom"/>
          </w:tcPr>
          <w:p w14:paraId="79AAB54A" w14:textId="26834AAD" w:rsidR="1612F9A0" w:rsidRDefault="1612F9A0" w:rsidP="1612F9A0">
            <w:r w:rsidRPr="1612F9A0">
              <w:rPr>
                <w:rFonts w:ascii="Times New Roman" w:hAnsi="Times New Roman"/>
                <w:color w:val="000000" w:themeColor="text1"/>
                <w:sz w:val="24"/>
                <w:szCs w:val="24"/>
              </w:rPr>
              <w:t xml:space="preserve"> </w:t>
            </w:r>
          </w:p>
        </w:tc>
      </w:tr>
      <w:tr w:rsidR="1612F9A0" w14:paraId="18C63AD5" w14:textId="77777777" w:rsidTr="00945A20">
        <w:trPr>
          <w:trHeight w:val="315"/>
        </w:trPr>
        <w:tc>
          <w:tcPr>
            <w:tcW w:w="2685" w:type="dxa"/>
            <w:vMerge/>
            <w:vAlign w:val="center"/>
          </w:tcPr>
          <w:p w14:paraId="4F612E9C" w14:textId="77777777" w:rsidR="00D84E50" w:rsidRDefault="00D84E50"/>
        </w:tc>
        <w:tc>
          <w:tcPr>
            <w:tcW w:w="5820" w:type="dxa"/>
            <w:tcMar>
              <w:top w:w="15" w:type="dxa"/>
              <w:left w:w="15" w:type="dxa"/>
              <w:right w:w="15" w:type="dxa"/>
            </w:tcMar>
            <w:vAlign w:val="center"/>
          </w:tcPr>
          <w:p w14:paraId="0CA43A79" w14:textId="78799C63" w:rsidR="1612F9A0" w:rsidRDefault="1612F9A0" w:rsidP="1612F9A0">
            <w:r w:rsidRPr="1612F9A0">
              <w:rPr>
                <w:rFonts w:ascii="Calibri" w:eastAsia="Calibri" w:hAnsi="Calibri" w:cs="Calibri"/>
                <w:color w:val="000000" w:themeColor="text1"/>
                <w:sz w:val="22"/>
                <w:szCs w:val="22"/>
              </w:rPr>
              <w:t>SFP:Ericsson-10GBASE-SR -Pluggable</w:t>
            </w:r>
          </w:p>
        </w:tc>
        <w:tc>
          <w:tcPr>
            <w:tcW w:w="1320" w:type="dxa"/>
            <w:tcMar>
              <w:top w:w="15" w:type="dxa"/>
              <w:left w:w="15" w:type="dxa"/>
              <w:right w:w="15" w:type="dxa"/>
            </w:tcMar>
            <w:vAlign w:val="bottom"/>
          </w:tcPr>
          <w:p w14:paraId="73499D5F" w14:textId="1F87B726" w:rsidR="1612F9A0" w:rsidRDefault="1612F9A0" w:rsidP="1612F9A0">
            <w:r w:rsidRPr="1612F9A0">
              <w:rPr>
                <w:rFonts w:ascii="Times New Roman" w:hAnsi="Times New Roman"/>
                <w:color w:val="000000" w:themeColor="text1"/>
                <w:sz w:val="24"/>
                <w:szCs w:val="24"/>
              </w:rPr>
              <w:t xml:space="preserve"> </w:t>
            </w:r>
          </w:p>
        </w:tc>
      </w:tr>
      <w:tr w:rsidR="1612F9A0" w14:paraId="60373474" w14:textId="77777777" w:rsidTr="00945A20">
        <w:trPr>
          <w:trHeight w:val="315"/>
        </w:trPr>
        <w:tc>
          <w:tcPr>
            <w:tcW w:w="2685" w:type="dxa"/>
            <w:vMerge/>
            <w:vAlign w:val="center"/>
          </w:tcPr>
          <w:p w14:paraId="743B4A47" w14:textId="77777777" w:rsidR="00D84E50" w:rsidRDefault="00D84E50"/>
        </w:tc>
        <w:tc>
          <w:tcPr>
            <w:tcW w:w="5820" w:type="dxa"/>
            <w:tcMar>
              <w:top w:w="15" w:type="dxa"/>
              <w:left w:w="15" w:type="dxa"/>
              <w:right w:w="15" w:type="dxa"/>
            </w:tcMar>
            <w:vAlign w:val="center"/>
          </w:tcPr>
          <w:p w14:paraId="08F8A05C" w14:textId="482204D9" w:rsidR="1612F9A0" w:rsidRDefault="1612F9A0" w:rsidP="1612F9A0">
            <w:r w:rsidRPr="1612F9A0">
              <w:rPr>
                <w:rFonts w:ascii="Calibri" w:eastAsia="Calibri" w:hAnsi="Calibri" w:cs="Calibri"/>
                <w:color w:val="000000" w:themeColor="text1"/>
                <w:sz w:val="22"/>
                <w:szCs w:val="22"/>
              </w:rPr>
              <w:t>SFP:Ericsson-10GBASE-LR -Pluggable</w:t>
            </w:r>
          </w:p>
        </w:tc>
        <w:tc>
          <w:tcPr>
            <w:tcW w:w="1320" w:type="dxa"/>
            <w:tcMar>
              <w:top w:w="15" w:type="dxa"/>
              <w:left w:w="15" w:type="dxa"/>
              <w:right w:w="15" w:type="dxa"/>
            </w:tcMar>
            <w:vAlign w:val="bottom"/>
          </w:tcPr>
          <w:p w14:paraId="2048AE87" w14:textId="565B6605" w:rsidR="1612F9A0" w:rsidRDefault="1612F9A0" w:rsidP="1612F9A0">
            <w:r w:rsidRPr="1612F9A0">
              <w:rPr>
                <w:rFonts w:ascii="Times New Roman" w:hAnsi="Times New Roman"/>
                <w:color w:val="000000" w:themeColor="text1"/>
                <w:sz w:val="24"/>
                <w:szCs w:val="24"/>
              </w:rPr>
              <w:t xml:space="preserve"> </w:t>
            </w:r>
          </w:p>
        </w:tc>
      </w:tr>
      <w:tr w:rsidR="1612F9A0" w14:paraId="68872A21" w14:textId="77777777" w:rsidTr="00945A20">
        <w:trPr>
          <w:trHeight w:val="585"/>
        </w:trPr>
        <w:tc>
          <w:tcPr>
            <w:tcW w:w="2685" w:type="dxa"/>
            <w:vMerge/>
            <w:vAlign w:val="center"/>
          </w:tcPr>
          <w:p w14:paraId="626CC58E" w14:textId="77777777" w:rsidR="00D84E50" w:rsidRDefault="00D84E50"/>
        </w:tc>
        <w:tc>
          <w:tcPr>
            <w:tcW w:w="5820" w:type="dxa"/>
            <w:tcMar>
              <w:top w:w="15" w:type="dxa"/>
              <w:left w:w="15" w:type="dxa"/>
              <w:right w:w="15" w:type="dxa"/>
            </w:tcMar>
            <w:vAlign w:val="center"/>
          </w:tcPr>
          <w:p w14:paraId="44837722" w14:textId="7186D916" w:rsidR="1612F9A0" w:rsidRDefault="1612F9A0" w:rsidP="1612F9A0">
            <w:r w:rsidRPr="1612F9A0">
              <w:rPr>
                <w:rFonts w:ascii="Calibri" w:eastAsia="Calibri" w:hAnsi="Calibri" w:cs="Calibri"/>
                <w:color w:val="000000" w:themeColor="text1"/>
                <w:sz w:val="22"/>
                <w:szCs w:val="22"/>
              </w:rPr>
              <w:t>SFP:Ericsson-10GBASE-BX20 -Pluggable</w:t>
            </w:r>
          </w:p>
        </w:tc>
        <w:tc>
          <w:tcPr>
            <w:tcW w:w="1320" w:type="dxa"/>
            <w:tcMar>
              <w:top w:w="15" w:type="dxa"/>
              <w:left w:w="15" w:type="dxa"/>
              <w:right w:w="15" w:type="dxa"/>
            </w:tcMar>
            <w:vAlign w:val="bottom"/>
          </w:tcPr>
          <w:p w14:paraId="24F853AA" w14:textId="5D55D919" w:rsidR="1612F9A0" w:rsidRDefault="1612F9A0" w:rsidP="1612F9A0">
            <w:r w:rsidRPr="1612F9A0">
              <w:rPr>
                <w:rFonts w:ascii="Times New Roman" w:hAnsi="Times New Roman"/>
                <w:color w:val="000000" w:themeColor="text1"/>
                <w:sz w:val="24"/>
                <w:szCs w:val="24"/>
              </w:rPr>
              <w:t xml:space="preserve"> </w:t>
            </w:r>
          </w:p>
        </w:tc>
      </w:tr>
      <w:tr w:rsidR="1612F9A0" w14:paraId="5AB562A4" w14:textId="77777777" w:rsidTr="00945A20">
        <w:trPr>
          <w:trHeight w:val="585"/>
        </w:trPr>
        <w:tc>
          <w:tcPr>
            <w:tcW w:w="2685" w:type="dxa"/>
            <w:vMerge/>
            <w:vAlign w:val="center"/>
          </w:tcPr>
          <w:p w14:paraId="2FEDE763" w14:textId="77777777" w:rsidR="00D84E50" w:rsidRDefault="00D84E50"/>
        </w:tc>
        <w:tc>
          <w:tcPr>
            <w:tcW w:w="5820" w:type="dxa"/>
            <w:tcMar>
              <w:top w:w="15" w:type="dxa"/>
              <w:left w:w="15" w:type="dxa"/>
              <w:right w:w="15" w:type="dxa"/>
            </w:tcMar>
            <w:vAlign w:val="center"/>
          </w:tcPr>
          <w:p w14:paraId="4D797214" w14:textId="4B687C64" w:rsidR="1612F9A0" w:rsidRDefault="1612F9A0" w:rsidP="1612F9A0">
            <w:r w:rsidRPr="1612F9A0">
              <w:rPr>
                <w:rFonts w:ascii="Calibri" w:eastAsia="Calibri" w:hAnsi="Calibri" w:cs="Calibri"/>
                <w:color w:val="000000" w:themeColor="text1"/>
                <w:sz w:val="22"/>
                <w:szCs w:val="22"/>
              </w:rPr>
              <w:t>SFP:Ericsson-10GBASE-BX30 -Pluggable</w:t>
            </w:r>
          </w:p>
        </w:tc>
        <w:tc>
          <w:tcPr>
            <w:tcW w:w="1320" w:type="dxa"/>
            <w:tcMar>
              <w:top w:w="15" w:type="dxa"/>
              <w:left w:w="15" w:type="dxa"/>
              <w:right w:w="15" w:type="dxa"/>
            </w:tcMar>
            <w:vAlign w:val="bottom"/>
          </w:tcPr>
          <w:p w14:paraId="498810F1" w14:textId="5273FC67" w:rsidR="1612F9A0" w:rsidRDefault="1612F9A0" w:rsidP="1612F9A0">
            <w:r w:rsidRPr="1612F9A0">
              <w:rPr>
                <w:rFonts w:ascii="Times New Roman" w:hAnsi="Times New Roman"/>
                <w:color w:val="000000" w:themeColor="text1"/>
                <w:sz w:val="24"/>
                <w:szCs w:val="24"/>
              </w:rPr>
              <w:t xml:space="preserve"> </w:t>
            </w:r>
          </w:p>
        </w:tc>
      </w:tr>
      <w:tr w:rsidR="1612F9A0" w14:paraId="1860FF55" w14:textId="77777777" w:rsidTr="00945A20">
        <w:trPr>
          <w:trHeight w:val="315"/>
        </w:trPr>
        <w:tc>
          <w:tcPr>
            <w:tcW w:w="2685" w:type="dxa"/>
            <w:vMerge/>
            <w:vAlign w:val="center"/>
          </w:tcPr>
          <w:p w14:paraId="46BD9ED0" w14:textId="77777777" w:rsidR="00D84E50" w:rsidRDefault="00D84E50"/>
        </w:tc>
        <w:tc>
          <w:tcPr>
            <w:tcW w:w="5820" w:type="dxa"/>
            <w:tcMar>
              <w:top w:w="15" w:type="dxa"/>
              <w:left w:w="15" w:type="dxa"/>
              <w:right w:w="15" w:type="dxa"/>
            </w:tcMar>
            <w:vAlign w:val="center"/>
          </w:tcPr>
          <w:p w14:paraId="57D6DE1B" w14:textId="0C0D1F71" w:rsidR="1612F9A0" w:rsidRDefault="1612F9A0" w:rsidP="1612F9A0">
            <w:r w:rsidRPr="1612F9A0">
              <w:rPr>
                <w:rFonts w:ascii="Calibri" w:eastAsia="Calibri" w:hAnsi="Calibri" w:cs="Calibri"/>
                <w:color w:val="000000" w:themeColor="text1"/>
                <w:sz w:val="22"/>
                <w:szCs w:val="22"/>
              </w:rPr>
              <w:t>SFP:Ericsson-25GBASE -Pluggable</w:t>
            </w:r>
          </w:p>
        </w:tc>
        <w:tc>
          <w:tcPr>
            <w:tcW w:w="1320" w:type="dxa"/>
            <w:tcMar>
              <w:top w:w="15" w:type="dxa"/>
              <w:left w:w="15" w:type="dxa"/>
              <w:right w:w="15" w:type="dxa"/>
            </w:tcMar>
            <w:vAlign w:val="bottom"/>
          </w:tcPr>
          <w:p w14:paraId="011584D2" w14:textId="6B0929C5" w:rsidR="1612F9A0" w:rsidRDefault="1612F9A0" w:rsidP="1612F9A0">
            <w:r w:rsidRPr="1612F9A0">
              <w:rPr>
                <w:rFonts w:ascii="Times New Roman" w:hAnsi="Times New Roman"/>
                <w:color w:val="000000" w:themeColor="text1"/>
                <w:sz w:val="24"/>
                <w:szCs w:val="24"/>
              </w:rPr>
              <w:t xml:space="preserve"> </w:t>
            </w:r>
          </w:p>
        </w:tc>
      </w:tr>
      <w:tr w:rsidR="1612F9A0" w14:paraId="424FF201" w14:textId="77777777" w:rsidTr="00945A20">
        <w:trPr>
          <w:trHeight w:val="315"/>
        </w:trPr>
        <w:tc>
          <w:tcPr>
            <w:tcW w:w="2685" w:type="dxa"/>
            <w:vMerge/>
            <w:vAlign w:val="center"/>
          </w:tcPr>
          <w:p w14:paraId="5EC47CAA" w14:textId="77777777" w:rsidR="00D84E50" w:rsidRDefault="00D84E50"/>
        </w:tc>
        <w:tc>
          <w:tcPr>
            <w:tcW w:w="5820" w:type="dxa"/>
            <w:tcMar>
              <w:top w:w="15" w:type="dxa"/>
              <w:left w:w="15" w:type="dxa"/>
              <w:right w:w="15" w:type="dxa"/>
            </w:tcMar>
            <w:vAlign w:val="center"/>
          </w:tcPr>
          <w:p w14:paraId="604EF33A" w14:textId="78DF997E" w:rsidR="1612F9A0" w:rsidRDefault="1612F9A0" w:rsidP="1612F9A0">
            <w:r w:rsidRPr="1612F9A0">
              <w:rPr>
                <w:rFonts w:ascii="Calibri" w:eastAsia="Calibri" w:hAnsi="Calibri" w:cs="Calibri"/>
                <w:color w:val="000000" w:themeColor="text1"/>
                <w:sz w:val="22"/>
                <w:szCs w:val="22"/>
              </w:rPr>
              <w:t>SFP:Ericsson-25GBASE-LR -Pluggable</w:t>
            </w:r>
          </w:p>
        </w:tc>
        <w:tc>
          <w:tcPr>
            <w:tcW w:w="1320" w:type="dxa"/>
            <w:tcMar>
              <w:top w:w="15" w:type="dxa"/>
              <w:left w:w="15" w:type="dxa"/>
              <w:right w:w="15" w:type="dxa"/>
            </w:tcMar>
            <w:vAlign w:val="bottom"/>
          </w:tcPr>
          <w:p w14:paraId="2B06206F" w14:textId="431642CA" w:rsidR="1612F9A0" w:rsidRDefault="1612F9A0" w:rsidP="1612F9A0">
            <w:r w:rsidRPr="1612F9A0">
              <w:rPr>
                <w:rFonts w:ascii="Times New Roman" w:hAnsi="Times New Roman"/>
                <w:color w:val="000000" w:themeColor="text1"/>
                <w:sz w:val="24"/>
                <w:szCs w:val="24"/>
              </w:rPr>
              <w:t xml:space="preserve"> </w:t>
            </w:r>
          </w:p>
        </w:tc>
      </w:tr>
      <w:tr w:rsidR="1612F9A0" w:rsidRPr="008D1ED9" w14:paraId="207A6AF5" w14:textId="77777777" w:rsidTr="00945A20">
        <w:trPr>
          <w:trHeight w:val="315"/>
        </w:trPr>
        <w:tc>
          <w:tcPr>
            <w:tcW w:w="2685" w:type="dxa"/>
            <w:vMerge/>
            <w:vAlign w:val="center"/>
          </w:tcPr>
          <w:p w14:paraId="091DC151" w14:textId="77777777" w:rsidR="00D84E50" w:rsidRDefault="00D84E50"/>
        </w:tc>
        <w:tc>
          <w:tcPr>
            <w:tcW w:w="5820" w:type="dxa"/>
            <w:tcMar>
              <w:top w:w="15" w:type="dxa"/>
              <w:left w:w="15" w:type="dxa"/>
              <w:right w:w="15" w:type="dxa"/>
            </w:tcMar>
            <w:vAlign w:val="center"/>
          </w:tcPr>
          <w:p w14:paraId="16268B66" w14:textId="349C15EA" w:rsidR="1612F9A0" w:rsidRPr="008B7E9B" w:rsidRDefault="1612F9A0" w:rsidP="1612F9A0">
            <w:pPr>
              <w:rPr>
                <w:lang w:val="fr-FR"/>
              </w:rPr>
            </w:pPr>
            <w:r w:rsidRPr="008B7E9B">
              <w:rPr>
                <w:rFonts w:ascii="Calibri" w:eastAsia="Calibri" w:hAnsi="Calibri" w:cs="Calibri"/>
                <w:color w:val="000000" w:themeColor="text1"/>
                <w:sz w:val="22"/>
                <w:szCs w:val="22"/>
                <w:lang w:val="fr-FR"/>
              </w:rPr>
              <w:t>SFP:Ericsson-1000BASE-T -Pluggable</w:t>
            </w:r>
          </w:p>
        </w:tc>
        <w:tc>
          <w:tcPr>
            <w:tcW w:w="1320" w:type="dxa"/>
            <w:tcMar>
              <w:top w:w="15" w:type="dxa"/>
              <w:left w:w="15" w:type="dxa"/>
              <w:right w:w="15" w:type="dxa"/>
            </w:tcMar>
            <w:vAlign w:val="bottom"/>
          </w:tcPr>
          <w:p w14:paraId="50289413" w14:textId="4EE806C4" w:rsidR="1612F9A0" w:rsidRPr="008B7E9B" w:rsidRDefault="1612F9A0" w:rsidP="1612F9A0">
            <w:pPr>
              <w:rPr>
                <w:lang w:val="fr-FR"/>
              </w:rPr>
            </w:pPr>
            <w:r w:rsidRPr="008B7E9B">
              <w:rPr>
                <w:rFonts w:ascii="Times New Roman" w:hAnsi="Times New Roman"/>
                <w:color w:val="000000" w:themeColor="text1"/>
                <w:sz w:val="24"/>
                <w:szCs w:val="24"/>
                <w:lang w:val="fr-FR"/>
              </w:rPr>
              <w:t xml:space="preserve"> </w:t>
            </w:r>
          </w:p>
        </w:tc>
      </w:tr>
      <w:tr w:rsidR="1612F9A0" w14:paraId="49EBF958" w14:textId="77777777" w:rsidTr="00945A20">
        <w:trPr>
          <w:trHeight w:val="585"/>
        </w:trPr>
        <w:tc>
          <w:tcPr>
            <w:tcW w:w="2685" w:type="dxa"/>
            <w:vMerge/>
            <w:vAlign w:val="center"/>
          </w:tcPr>
          <w:p w14:paraId="5B23484A" w14:textId="77777777" w:rsidR="00D84E50" w:rsidRPr="008B7E9B" w:rsidRDefault="00D84E50">
            <w:pPr>
              <w:rPr>
                <w:lang w:val="fr-FR"/>
              </w:rPr>
            </w:pPr>
          </w:p>
        </w:tc>
        <w:tc>
          <w:tcPr>
            <w:tcW w:w="5820" w:type="dxa"/>
            <w:tcMar>
              <w:top w:w="15" w:type="dxa"/>
              <w:left w:w="15" w:type="dxa"/>
              <w:right w:w="15" w:type="dxa"/>
            </w:tcMar>
            <w:vAlign w:val="center"/>
          </w:tcPr>
          <w:p w14:paraId="7E2CB4FC" w14:textId="7621EFF8" w:rsidR="1612F9A0" w:rsidRDefault="1612F9A0" w:rsidP="1612F9A0">
            <w:r w:rsidRPr="1612F9A0">
              <w:rPr>
                <w:rFonts w:ascii="Calibri" w:eastAsia="Calibri" w:hAnsi="Calibri" w:cs="Calibri"/>
                <w:color w:val="000000" w:themeColor="text1"/>
                <w:sz w:val="22"/>
                <w:szCs w:val="22"/>
              </w:rPr>
              <w:t>SFP:Ericsson-1000BASE-BX10 -Pluggable</w:t>
            </w:r>
          </w:p>
        </w:tc>
        <w:tc>
          <w:tcPr>
            <w:tcW w:w="1320" w:type="dxa"/>
            <w:tcMar>
              <w:top w:w="15" w:type="dxa"/>
              <w:left w:w="15" w:type="dxa"/>
              <w:right w:w="15" w:type="dxa"/>
            </w:tcMar>
            <w:vAlign w:val="bottom"/>
          </w:tcPr>
          <w:p w14:paraId="289C56F7" w14:textId="50E4B0FB" w:rsidR="1612F9A0" w:rsidRDefault="1612F9A0" w:rsidP="1612F9A0">
            <w:r w:rsidRPr="1612F9A0">
              <w:rPr>
                <w:rFonts w:ascii="Times New Roman" w:hAnsi="Times New Roman"/>
                <w:color w:val="000000" w:themeColor="text1"/>
                <w:sz w:val="24"/>
                <w:szCs w:val="24"/>
              </w:rPr>
              <w:t xml:space="preserve"> </w:t>
            </w:r>
          </w:p>
        </w:tc>
      </w:tr>
      <w:tr w:rsidR="1612F9A0" w14:paraId="7CB33C2A" w14:textId="77777777" w:rsidTr="00945A20">
        <w:trPr>
          <w:trHeight w:val="315"/>
        </w:trPr>
        <w:tc>
          <w:tcPr>
            <w:tcW w:w="2685" w:type="dxa"/>
            <w:vMerge/>
            <w:vAlign w:val="center"/>
          </w:tcPr>
          <w:p w14:paraId="2D634EFF" w14:textId="77777777" w:rsidR="00D84E50" w:rsidRDefault="00D84E50"/>
        </w:tc>
        <w:tc>
          <w:tcPr>
            <w:tcW w:w="5820" w:type="dxa"/>
            <w:tcMar>
              <w:top w:w="15" w:type="dxa"/>
              <w:left w:w="15" w:type="dxa"/>
              <w:right w:w="15" w:type="dxa"/>
            </w:tcMar>
            <w:vAlign w:val="center"/>
          </w:tcPr>
          <w:p w14:paraId="75332391" w14:textId="4A63C23C" w:rsidR="1612F9A0" w:rsidRDefault="1612F9A0" w:rsidP="1612F9A0">
            <w:r w:rsidRPr="1612F9A0">
              <w:rPr>
                <w:rFonts w:ascii="Calibri" w:eastAsia="Calibri" w:hAnsi="Calibri" w:cs="Calibri"/>
                <w:color w:val="000000" w:themeColor="text1"/>
                <w:sz w:val="22"/>
                <w:szCs w:val="22"/>
              </w:rPr>
              <w:t>SFP:Ericsson-100GBASE -Pluggable</w:t>
            </w:r>
          </w:p>
        </w:tc>
        <w:tc>
          <w:tcPr>
            <w:tcW w:w="1320" w:type="dxa"/>
            <w:tcMar>
              <w:top w:w="15" w:type="dxa"/>
              <w:left w:w="15" w:type="dxa"/>
              <w:right w:w="15" w:type="dxa"/>
            </w:tcMar>
            <w:vAlign w:val="bottom"/>
          </w:tcPr>
          <w:p w14:paraId="2D64562F" w14:textId="6E147E3D" w:rsidR="1612F9A0" w:rsidRDefault="1612F9A0" w:rsidP="1612F9A0">
            <w:r w:rsidRPr="1612F9A0">
              <w:rPr>
                <w:rFonts w:ascii="Times New Roman" w:hAnsi="Times New Roman"/>
                <w:color w:val="000000" w:themeColor="text1"/>
                <w:sz w:val="24"/>
                <w:szCs w:val="24"/>
              </w:rPr>
              <w:t xml:space="preserve"> </w:t>
            </w:r>
          </w:p>
        </w:tc>
      </w:tr>
      <w:tr w:rsidR="1612F9A0" w14:paraId="367F6006" w14:textId="77777777" w:rsidTr="00945A20">
        <w:trPr>
          <w:trHeight w:val="585"/>
        </w:trPr>
        <w:tc>
          <w:tcPr>
            <w:tcW w:w="2685" w:type="dxa"/>
            <w:vMerge/>
            <w:vAlign w:val="center"/>
          </w:tcPr>
          <w:p w14:paraId="480186E3" w14:textId="77777777" w:rsidR="00D84E50" w:rsidRDefault="00D84E50"/>
        </w:tc>
        <w:tc>
          <w:tcPr>
            <w:tcW w:w="5820" w:type="dxa"/>
            <w:tcMar>
              <w:top w:w="15" w:type="dxa"/>
              <w:left w:w="15" w:type="dxa"/>
              <w:right w:w="15" w:type="dxa"/>
            </w:tcMar>
            <w:vAlign w:val="center"/>
          </w:tcPr>
          <w:p w14:paraId="3E870152" w14:textId="2A88FA9D" w:rsidR="1612F9A0" w:rsidRDefault="1612F9A0" w:rsidP="1612F9A0">
            <w:r w:rsidRPr="1612F9A0">
              <w:rPr>
                <w:rFonts w:ascii="Calibri" w:eastAsia="Calibri" w:hAnsi="Calibri" w:cs="Calibri"/>
                <w:color w:val="000000" w:themeColor="text1"/>
                <w:sz w:val="22"/>
                <w:szCs w:val="22"/>
              </w:rPr>
              <w:t>SFP:Ericsson-25GBASE-BX15 -Pluggable</w:t>
            </w:r>
          </w:p>
        </w:tc>
        <w:tc>
          <w:tcPr>
            <w:tcW w:w="1320" w:type="dxa"/>
            <w:tcMar>
              <w:top w:w="15" w:type="dxa"/>
              <w:left w:w="15" w:type="dxa"/>
              <w:right w:w="15" w:type="dxa"/>
            </w:tcMar>
            <w:vAlign w:val="bottom"/>
          </w:tcPr>
          <w:p w14:paraId="3DA54D06" w14:textId="6185B3E2" w:rsidR="1612F9A0" w:rsidRDefault="1612F9A0" w:rsidP="1612F9A0">
            <w:r w:rsidRPr="1612F9A0">
              <w:rPr>
                <w:rFonts w:ascii="Times New Roman" w:hAnsi="Times New Roman"/>
                <w:color w:val="000000" w:themeColor="text1"/>
                <w:sz w:val="24"/>
                <w:szCs w:val="24"/>
              </w:rPr>
              <w:t xml:space="preserve"> </w:t>
            </w:r>
          </w:p>
        </w:tc>
      </w:tr>
      <w:tr w:rsidR="1612F9A0" w14:paraId="51DD8036" w14:textId="77777777" w:rsidTr="00945A20">
        <w:trPr>
          <w:trHeight w:val="585"/>
        </w:trPr>
        <w:tc>
          <w:tcPr>
            <w:tcW w:w="2685" w:type="dxa"/>
            <w:vMerge/>
            <w:vAlign w:val="center"/>
          </w:tcPr>
          <w:p w14:paraId="33994F0F" w14:textId="77777777" w:rsidR="00D84E50" w:rsidRDefault="00D84E50"/>
        </w:tc>
        <w:tc>
          <w:tcPr>
            <w:tcW w:w="5820" w:type="dxa"/>
            <w:tcMar>
              <w:top w:w="15" w:type="dxa"/>
              <w:left w:w="15" w:type="dxa"/>
              <w:right w:w="15" w:type="dxa"/>
            </w:tcMar>
            <w:vAlign w:val="center"/>
          </w:tcPr>
          <w:p w14:paraId="14A253F8" w14:textId="1A9D02D4" w:rsidR="1612F9A0" w:rsidRDefault="1612F9A0" w:rsidP="1612F9A0">
            <w:r w:rsidRPr="1612F9A0">
              <w:rPr>
                <w:rFonts w:ascii="Calibri" w:eastAsia="Calibri" w:hAnsi="Calibri" w:cs="Calibri"/>
                <w:color w:val="000000" w:themeColor="text1"/>
                <w:sz w:val="22"/>
                <w:szCs w:val="22"/>
              </w:rPr>
              <w:t>SFP:Ericsson-1000BASE-BX20 -Pluggable</w:t>
            </w:r>
          </w:p>
        </w:tc>
        <w:tc>
          <w:tcPr>
            <w:tcW w:w="1320" w:type="dxa"/>
            <w:tcMar>
              <w:top w:w="15" w:type="dxa"/>
              <w:left w:w="15" w:type="dxa"/>
              <w:right w:w="15" w:type="dxa"/>
            </w:tcMar>
            <w:vAlign w:val="bottom"/>
          </w:tcPr>
          <w:p w14:paraId="2BBED76D" w14:textId="771D0168" w:rsidR="1612F9A0" w:rsidRDefault="1612F9A0" w:rsidP="1612F9A0">
            <w:r w:rsidRPr="1612F9A0">
              <w:rPr>
                <w:rFonts w:ascii="Times New Roman" w:hAnsi="Times New Roman"/>
                <w:color w:val="000000" w:themeColor="text1"/>
                <w:sz w:val="24"/>
                <w:szCs w:val="24"/>
              </w:rPr>
              <w:t xml:space="preserve"> </w:t>
            </w:r>
          </w:p>
        </w:tc>
      </w:tr>
      <w:tr w:rsidR="1612F9A0" w14:paraId="6C849816" w14:textId="77777777" w:rsidTr="00945A20">
        <w:trPr>
          <w:trHeight w:val="585"/>
        </w:trPr>
        <w:tc>
          <w:tcPr>
            <w:tcW w:w="2685" w:type="dxa"/>
            <w:vMerge/>
            <w:vAlign w:val="center"/>
          </w:tcPr>
          <w:p w14:paraId="7687A47B" w14:textId="77777777" w:rsidR="00D84E50" w:rsidRDefault="00D84E50"/>
        </w:tc>
        <w:tc>
          <w:tcPr>
            <w:tcW w:w="5820" w:type="dxa"/>
            <w:tcMar>
              <w:top w:w="15" w:type="dxa"/>
              <w:left w:w="15" w:type="dxa"/>
              <w:right w:w="15" w:type="dxa"/>
            </w:tcMar>
            <w:vAlign w:val="center"/>
          </w:tcPr>
          <w:p w14:paraId="12CED3F5" w14:textId="0706806E" w:rsidR="1612F9A0" w:rsidRDefault="1612F9A0" w:rsidP="1612F9A0">
            <w:r w:rsidRPr="1612F9A0">
              <w:rPr>
                <w:rFonts w:ascii="Calibri" w:eastAsia="Calibri" w:hAnsi="Calibri" w:cs="Calibri"/>
                <w:color w:val="000000" w:themeColor="text1"/>
                <w:sz w:val="22"/>
                <w:szCs w:val="22"/>
              </w:rPr>
              <w:t>SFP:Ericsson-1000BASE-BX40 -Pluggable</w:t>
            </w:r>
          </w:p>
        </w:tc>
        <w:tc>
          <w:tcPr>
            <w:tcW w:w="1320" w:type="dxa"/>
            <w:tcMar>
              <w:top w:w="15" w:type="dxa"/>
              <w:left w:w="15" w:type="dxa"/>
              <w:right w:w="15" w:type="dxa"/>
            </w:tcMar>
            <w:vAlign w:val="bottom"/>
          </w:tcPr>
          <w:p w14:paraId="7B84177A" w14:textId="0E89EB04" w:rsidR="1612F9A0" w:rsidRDefault="1612F9A0" w:rsidP="1612F9A0">
            <w:r w:rsidRPr="1612F9A0">
              <w:rPr>
                <w:rFonts w:ascii="Times New Roman" w:hAnsi="Times New Roman"/>
                <w:color w:val="000000" w:themeColor="text1"/>
                <w:sz w:val="24"/>
                <w:szCs w:val="24"/>
              </w:rPr>
              <w:t xml:space="preserve"> </w:t>
            </w:r>
          </w:p>
        </w:tc>
      </w:tr>
      <w:tr w:rsidR="1612F9A0" w14:paraId="472062F5" w14:textId="77777777" w:rsidTr="00945A20">
        <w:trPr>
          <w:trHeight w:val="585"/>
        </w:trPr>
        <w:tc>
          <w:tcPr>
            <w:tcW w:w="2685" w:type="dxa"/>
            <w:vMerge/>
            <w:vAlign w:val="center"/>
          </w:tcPr>
          <w:p w14:paraId="2B35F0D1" w14:textId="77777777" w:rsidR="00D84E50" w:rsidRDefault="00D84E50"/>
        </w:tc>
        <w:tc>
          <w:tcPr>
            <w:tcW w:w="5820" w:type="dxa"/>
            <w:tcMar>
              <w:top w:w="15" w:type="dxa"/>
              <w:left w:w="15" w:type="dxa"/>
              <w:right w:w="15" w:type="dxa"/>
            </w:tcMar>
            <w:vAlign w:val="center"/>
          </w:tcPr>
          <w:p w14:paraId="2BEDB0E7" w14:textId="387C46CE" w:rsidR="1612F9A0" w:rsidRDefault="1612F9A0" w:rsidP="1612F9A0">
            <w:r w:rsidRPr="1612F9A0">
              <w:rPr>
                <w:rFonts w:ascii="Calibri" w:eastAsia="Calibri" w:hAnsi="Calibri" w:cs="Calibri"/>
                <w:color w:val="000000" w:themeColor="text1"/>
                <w:sz w:val="22"/>
                <w:szCs w:val="22"/>
              </w:rPr>
              <w:t>SFP:Ericsson-1000BASE-LX10 -Pluggable</w:t>
            </w:r>
          </w:p>
        </w:tc>
        <w:tc>
          <w:tcPr>
            <w:tcW w:w="1320" w:type="dxa"/>
            <w:tcMar>
              <w:top w:w="15" w:type="dxa"/>
              <w:left w:w="15" w:type="dxa"/>
              <w:right w:w="15" w:type="dxa"/>
            </w:tcMar>
            <w:vAlign w:val="bottom"/>
          </w:tcPr>
          <w:p w14:paraId="46F48377" w14:textId="7AB2A9BE" w:rsidR="1612F9A0" w:rsidRDefault="1612F9A0" w:rsidP="1612F9A0">
            <w:r w:rsidRPr="1612F9A0">
              <w:rPr>
                <w:rFonts w:ascii="Times New Roman" w:hAnsi="Times New Roman"/>
                <w:color w:val="000000" w:themeColor="text1"/>
                <w:sz w:val="24"/>
                <w:szCs w:val="24"/>
              </w:rPr>
              <w:t xml:space="preserve"> </w:t>
            </w:r>
          </w:p>
        </w:tc>
      </w:tr>
      <w:tr w:rsidR="1612F9A0" w14:paraId="745164C0" w14:textId="77777777" w:rsidTr="00945A20">
        <w:trPr>
          <w:trHeight w:val="585"/>
        </w:trPr>
        <w:tc>
          <w:tcPr>
            <w:tcW w:w="2685" w:type="dxa"/>
            <w:vMerge/>
            <w:vAlign w:val="center"/>
          </w:tcPr>
          <w:p w14:paraId="78D8B5C7" w14:textId="77777777" w:rsidR="00D84E50" w:rsidRDefault="00D84E50"/>
        </w:tc>
        <w:tc>
          <w:tcPr>
            <w:tcW w:w="5820" w:type="dxa"/>
            <w:tcMar>
              <w:top w:w="15" w:type="dxa"/>
              <w:left w:w="15" w:type="dxa"/>
              <w:right w:w="15" w:type="dxa"/>
            </w:tcMar>
            <w:vAlign w:val="center"/>
          </w:tcPr>
          <w:p w14:paraId="0BDB3160" w14:textId="1410C0AD" w:rsidR="1612F9A0" w:rsidRDefault="1612F9A0" w:rsidP="1612F9A0">
            <w:r w:rsidRPr="1612F9A0">
              <w:rPr>
                <w:rFonts w:ascii="Calibri" w:eastAsia="Calibri" w:hAnsi="Calibri" w:cs="Calibri"/>
                <w:color w:val="000000" w:themeColor="text1"/>
                <w:sz w:val="22"/>
                <w:szCs w:val="22"/>
              </w:rPr>
              <w:t>SFP:Ericsson-1000BASE-LX40 -Pluggable</w:t>
            </w:r>
          </w:p>
        </w:tc>
        <w:tc>
          <w:tcPr>
            <w:tcW w:w="1320" w:type="dxa"/>
            <w:tcMar>
              <w:top w:w="15" w:type="dxa"/>
              <w:left w:w="15" w:type="dxa"/>
              <w:right w:w="15" w:type="dxa"/>
            </w:tcMar>
            <w:vAlign w:val="bottom"/>
          </w:tcPr>
          <w:p w14:paraId="634BD83B" w14:textId="0F94EB8F" w:rsidR="1612F9A0" w:rsidRDefault="1612F9A0" w:rsidP="1612F9A0">
            <w:pPr>
              <w:rPr>
                <w:rFonts w:ascii="Times New Roman" w:hAnsi="Times New Roman"/>
                <w:color w:val="000000" w:themeColor="text1"/>
                <w:sz w:val="24"/>
                <w:szCs w:val="24"/>
              </w:rPr>
            </w:pPr>
          </w:p>
        </w:tc>
      </w:tr>
    </w:tbl>
    <w:p w14:paraId="5850DE70" w14:textId="42DDDF46" w:rsidR="1612F9A0" w:rsidRDefault="1612F9A0" w:rsidP="1612F9A0">
      <w:pPr>
        <w:pStyle w:val="BodyText"/>
        <w:rPr>
          <w:lang w:val="en-CA"/>
        </w:rPr>
      </w:pPr>
    </w:p>
    <w:p w14:paraId="4CD57FAC" w14:textId="77777777" w:rsidR="008E499D" w:rsidRDefault="008E499D" w:rsidP="008E499D">
      <w:pPr>
        <w:pStyle w:val="Heading3"/>
        <w:rPr>
          <w:lang w:val="en-CA"/>
        </w:rPr>
      </w:pPr>
      <w:bookmarkStart w:id="114" w:name="_Toc447490937"/>
      <w:r w:rsidRPr="67013428">
        <w:rPr>
          <w:lang w:val="en-CA"/>
        </w:rPr>
        <w:t>Port Compatibility</w:t>
      </w:r>
      <w:bookmarkEnd w:id="114"/>
      <w:r w:rsidRPr="67013428">
        <w:rPr>
          <w:lang w:val="en-CA"/>
        </w:rPr>
        <w:t xml:space="preserve"> </w:t>
      </w:r>
    </w:p>
    <w:p w14:paraId="358FC160" w14:textId="77777777" w:rsidR="008E499D" w:rsidRDefault="008E499D" w:rsidP="008E499D">
      <w:pPr>
        <w:pStyle w:val="Heading4"/>
        <w:rPr>
          <w:lang w:val="en-CA"/>
        </w:rPr>
      </w:pPr>
      <w:r w:rsidRPr="67013428">
        <w:rPr>
          <w:lang w:val="en-CA"/>
        </w:rPr>
        <w:t>Card Ports</w:t>
      </w:r>
    </w:p>
    <w:p w14:paraId="2AE97BDF" w14:textId="099A0ABD" w:rsidR="06B7386B" w:rsidRDefault="06B7386B" w:rsidP="1612F9A0">
      <w:pPr>
        <w:pStyle w:val="BodyText"/>
        <w:rPr>
          <w:lang w:val="en-CA"/>
        </w:rPr>
      </w:pPr>
      <w:r w:rsidRPr="1612F9A0">
        <w:rPr>
          <w:lang w:val="en-CA"/>
        </w:rPr>
        <w:t>NA</w:t>
      </w:r>
    </w:p>
    <w:p w14:paraId="66FA5C2F" w14:textId="77777777" w:rsidR="008E499D" w:rsidRDefault="008E499D" w:rsidP="008E499D">
      <w:pPr>
        <w:pStyle w:val="Heading4"/>
        <w:rPr>
          <w:lang w:val="en-CA"/>
        </w:rPr>
      </w:pPr>
      <w:r w:rsidRPr="67013428">
        <w:rPr>
          <w:lang w:val="en-CA"/>
        </w:rPr>
        <w:t>Device Ports</w:t>
      </w:r>
    </w:p>
    <w:tbl>
      <w:tblPr>
        <w:tblW w:w="0" w:type="auto"/>
        <w:tblLayout w:type="fixed"/>
        <w:tblLook w:val="06A0" w:firstRow="1" w:lastRow="0" w:firstColumn="1" w:lastColumn="0" w:noHBand="1" w:noVBand="1"/>
      </w:tblPr>
      <w:tblGrid>
        <w:gridCol w:w="1035"/>
        <w:gridCol w:w="1035"/>
        <w:gridCol w:w="1035"/>
        <w:gridCol w:w="1035"/>
        <w:gridCol w:w="1035"/>
        <w:gridCol w:w="1035"/>
        <w:gridCol w:w="1035"/>
      </w:tblGrid>
      <w:tr w:rsidR="1612F9A0" w14:paraId="0EE54A3D" w14:textId="77777777" w:rsidTr="1612F9A0">
        <w:trPr>
          <w:trHeight w:val="630"/>
        </w:trPr>
        <w:tc>
          <w:tcPr>
            <w:tcW w:w="1035" w:type="dxa"/>
            <w:vMerge w:val="restart"/>
            <w:tcBorders>
              <w:top w:val="single" w:sz="8" w:space="0" w:color="auto"/>
              <w:left w:val="single" w:sz="8" w:space="0" w:color="auto"/>
              <w:bottom w:val="single" w:sz="8" w:space="0" w:color="000000" w:themeColor="text1"/>
              <w:right w:val="single" w:sz="8" w:space="0" w:color="auto"/>
            </w:tcBorders>
            <w:shd w:val="clear" w:color="auto" w:fill="548DD4" w:themeFill="text2" w:themeFillTint="99"/>
            <w:tcMar>
              <w:top w:w="15" w:type="dxa"/>
              <w:left w:w="15" w:type="dxa"/>
              <w:right w:w="15" w:type="dxa"/>
            </w:tcMar>
            <w:vAlign w:val="center"/>
          </w:tcPr>
          <w:p w14:paraId="707306F5" w14:textId="6C1E9912" w:rsidR="1612F9A0" w:rsidRDefault="1612F9A0" w:rsidP="1612F9A0">
            <w:r w:rsidRPr="1612F9A0">
              <w:rPr>
                <w:rFonts w:ascii="Calibri" w:eastAsia="Calibri" w:hAnsi="Calibri" w:cs="Calibri"/>
                <w:b/>
                <w:bCs/>
                <w:color w:val="000000" w:themeColor="text1"/>
              </w:rPr>
              <w:t>Device Archetype  Instance Name</w:t>
            </w:r>
          </w:p>
        </w:tc>
        <w:tc>
          <w:tcPr>
            <w:tcW w:w="1035" w:type="dxa"/>
            <w:vMerge w:val="restart"/>
            <w:tcBorders>
              <w:top w:val="single" w:sz="8" w:space="0" w:color="auto"/>
              <w:left w:val="single" w:sz="8" w:space="0" w:color="auto"/>
              <w:bottom w:val="single" w:sz="8" w:space="0" w:color="000000" w:themeColor="text1"/>
              <w:right w:val="single" w:sz="8" w:space="0" w:color="auto"/>
            </w:tcBorders>
            <w:shd w:val="clear" w:color="auto" w:fill="548DD4" w:themeFill="text2" w:themeFillTint="99"/>
            <w:tcMar>
              <w:top w:w="15" w:type="dxa"/>
              <w:left w:w="15" w:type="dxa"/>
              <w:right w:w="15" w:type="dxa"/>
            </w:tcMar>
            <w:vAlign w:val="center"/>
          </w:tcPr>
          <w:p w14:paraId="0DFDAD3F" w14:textId="3CDF13F5" w:rsidR="1612F9A0" w:rsidRDefault="1612F9A0" w:rsidP="1612F9A0">
            <w:r w:rsidRPr="1612F9A0">
              <w:rPr>
                <w:rFonts w:ascii="Calibri" w:eastAsia="Calibri" w:hAnsi="Calibri" w:cs="Calibri"/>
                <w:b/>
                <w:bCs/>
                <w:color w:val="000000" w:themeColor="text1"/>
              </w:rPr>
              <w:t>Port Archetype</w:t>
            </w:r>
          </w:p>
        </w:tc>
        <w:tc>
          <w:tcPr>
            <w:tcW w:w="1035" w:type="dxa"/>
            <w:vMerge w:val="restart"/>
            <w:tcBorders>
              <w:top w:val="single" w:sz="8" w:space="0" w:color="auto"/>
              <w:left w:val="single" w:sz="8" w:space="0" w:color="auto"/>
              <w:bottom w:val="single" w:sz="8" w:space="0" w:color="000000" w:themeColor="text1"/>
              <w:right w:val="single" w:sz="8" w:space="0" w:color="auto"/>
            </w:tcBorders>
            <w:shd w:val="clear" w:color="auto" w:fill="548DD4" w:themeFill="text2" w:themeFillTint="99"/>
            <w:tcMar>
              <w:top w:w="15" w:type="dxa"/>
              <w:left w:w="15" w:type="dxa"/>
              <w:right w:w="15" w:type="dxa"/>
            </w:tcMar>
            <w:vAlign w:val="center"/>
          </w:tcPr>
          <w:p w14:paraId="5D110A41" w14:textId="7A72C1C9" w:rsidR="1612F9A0" w:rsidRDefault="1612F9A0" w:rsidP="1612F9A0">
            <w:r w:rsidRPr="1612F9A0">
              <w:rPr>
                <w:rFonts w:ascii="Calibri" w:eastAsia="Calibri" w:hAnsi="Calibri" w:cs="Calibri"/>
                <w:b/>
                <w:bCs/>
                <w:color w:val="000000" w:themeColor="text1"/>
              </w:rPr>
              <w:t>Port Archetype Instance</w:t>
            </w:r>
          </w:p>
        </w:tc>
        <w:tc>
          <w:tcPr>
            <w:tcW w:w="1035" w:type="dxa"/>
            <w:vMerge w:val="restart"/>
            <w:tcBorders>
              <w:top w:val="single" w:sz="8" w:space="0" w:color="auto"/>
              <w:left w:val="single" w:sz="8" w:space="0" w:color="auto"/>
              <w:bottom w:val="single" w:sz="8" w:space="0" w:color="000000" w:themeColor="text1"/>
              <w:right w:val="single" w:sz="8" w:space="0" w:color="auto"/>
            </w:tcBorders>
            <w:shd w:val="clear" w:color="auto" w:fill="548DD4" w:themeFill="text2" w:themeFillTint="99"/>
            <w:tcMar>
              <w:top w:w="15" w:type="dxa"/>
              <w:left w:w="15" w:type="dxa"/>
              <w:right w:w="15" w:type="dxa"/>
            </w:tcMar>
            <w:vAlign w:val="center"/>
          </w:tcPr>
          <w:p w14:paraId="3AC76B13" w14:textId="1DD99961" w:rsidR="1612F9A0" w:rsidRDefault="1612F9A0" w:rsidP="1612F9A0">
            <w:r w:rsidRPr="1612F9A0">
              <w:rPr>
                <w:rFonts w:ascii="Calibri" w:eastAsia="Calibri" w:hAnsi="Calibri" w:cs="Calibri"/>
                <w:b/>
                <w:bCs/>
                <w:color w:val="000000" w:themeColor="text1"/>
              </w:rPr>
              <w:t>Port Number</w:t>
            </w:r>
          </w:p>
        </w:tc>
        <w:tc>
          <w:tcPr>
            <w:tcW w:w="1035" w:type="dxa"/>
            <w:vMerge w:val="restart"/>
            <w:tcBorders>
              <w:top w:val="single" w:sz="8" w:space="0" w:color="auto"/>
              <w:left w:val="single" w:sz="8" w:space="0" w:color="auto"/>
              <w:bottom w:val="single" w:sz="8" w:space="0" w:color="000000" w:themeColor="text1"/>
              <w:right w:val="single" w:sz="8" w:space="0" w:color="auto"/>
            </w:tcBorders>
            <w:shd w:val="clear" w:color="auto" w:fill="548DD4" w:themeFill="text2" w:themeFillTint="99"/>
            <w:tcMar>
              <w:top w:w="15" w:type="dxa"/>
              <w:left w:w="15" w:type="dxa"/>
              <w:right w:w="15" w:type="dxa"/>
            </w:tcMar>
            <w:vAlign w:val="center"/>
          </w:tcPr>
          <w:p w14:paraId="6B92DAEF" w14:textId="3C870CD9" w:rsidR="1612F9A0" w:rsidRDefault="1612F9A0" w:rsidP="1612F9A0">
            <w:r w:rsidRPr="1612F9A0">
              <w:rPr>
                <w:rFonts w:ascii="Calibri" w:eastAsia="Calibri" w:hAnsi="Calibri" w:cs="Calibri"/>
                <w:b/>
                <w:bCs/>
                <w:color w:val="000000" w:themeColor="text1"/>
              </w:rPr>
              <w:t>Port Sequence</w:t>
            </w:r>
          </w:p>
        </w:tc>
        <w:tc>
          <w:tcPr>
            <w:tcW w:w="1035" w:type="dxa"/>
            <w:vMerge w:val="restart"/>
            <w:tcBorders>
              <w:top w:val="single" w:sz="8" w:space="0" w:color="auto"/>
              <w:left w:val="single" w:sz="8" w:space="0" w:color="auto"/>
              <w:bottom w:val="single" w:sz="8" w:space="0" w:color="000000" w:themeColor="text1"/>
              <w:right w:val="single" w:sz="8" w:space="0" w:color="auto"/>
            </w:tcBorders>
            <w:shd w:val="clear" w:color="auto" w:fill="548DD4" w:themeFill="text2" w:themeFillTint="99"/>
            <w:tcMar>
              <w:top w:w="15" w:type="dxa"/>
              <w:left w:w="15" w:type="dxa"/>
              <w:right w:w="15" w:type="dxa"/>
            </w:tcMar>
            <w:vAlign w:val="center"/>
          </w:tcPr>
          <w:p w14:paraId="2DC58941" w14:textId="33AE6EFD" w:rsidR="1612F9A0" w:rsidRDefault="1612F9A0" w:rsidP="1612F9A0">
            <w:r w:rsidRPr="1612F9A0">
              <w:rPr>
                <w:rFonts w:ascii="Calibri" w:eastAsia="Calibri" w:hAnsi="Calibri" w:cs="Calibri"/>
                <w:b/>
                <w:bCs/>
                <w:color w:val="000000" w:themeColor="text1"/>
              </w:rPr>
              <w:t>Port Type Name</w:t>
            </w:r>
          </w:p>
        </w:tc>
        <w:tc>
          <w:tcPr>
            <w:tcW w:w="1035" w:type="dxa"/>
            <w:vMerge w:val="restart"/>
            <w:tcBorders>
              <w:top w:val="single" w:sz="8" w:space="0" w:color="auto"/>
              <w:left w:val="single" w:sz="8" w:space="0" w:color="auto"/>
              <w:bottom w:val="single" w:sz="8" w:space="0" w:color="000000" w:themeColor="text1"/>
              <w:right w:val="single" w:sz="8" w:space="0" w:color="auto"/>
            </w:tcBorders>
            <w:shd w:val="clear" w:color="auto" w:fill="548DD4" w:themeFill="text2" w:themeFillTint="99"/>
            <w:tcMar>
              <w:top w:w="15" w:type="dxa"/>
              <w:left w:w="15" w:type="dxa"/>
              <w:right w:w="15" w:type="dxa"/>
            </w:tcMar>
            <w:vAlign w:val="center"/>
          </w:tcPr>
          <w:p w14:paraId="6C15245E" w14:textId="1F618119" w:rsidR="1612F9A0" w:rsidRDefault="1612F9A0" w:rsidP="1612F9A0">
            <w:r w:rsidRPr="1612F9A0">
              <w:rPr>
                <w:rFonts w:ascii="Calibri" w:eastAsia="Calibri" w:hAnsi="Calibri" w:cs="Calibri"/>
                <w:b/>
                <w:bCs/>
                <w:color w:val="000000" w:themeColor="text1"/>
              </w:rPr>
              <w:t>Logical Interface Required</w:t>
            </w:r>
          </w:p>
        </w:tc>
      </w:tr>
      <w:tr w:rsidR="1612F9A0" w14:paraId="6B378238" w14:textId="77777777" w:rsidTr="1612F9A0">
        <w:trPr>
          <w:trHeight w:val="315"/>
        </w:trPr>
        <w:tc>
          <w:tcPr>
            <w:tcW w:w="1035" w:type="dxa"/>
            <w:vMerge/>
            <w:tcBorders>
              <w:left w:val="single" w:sz="0" w:space="0" w:color="auto"/>
              <w:bottom w:val="single" w:sz="0" w:space="0" w:color="000000" w:themeColor="text1"/>
              <w:right w:val="single" w:sz="0" w:space="0" w:color="auto"/>
            </w:tcBorders>
            <w:vAlign w:val="center"/>
          </w:tcPr>
          <w:p w14:paraId="46D7FB48" w14:textId="77777777" w:rsidR="00D84E50" w:rsidRDefault="00D84E50"/>
        </w:tc>
        <w:tc>
          <w:tcPr>
            <w:tcW w:w="1035" w:type="dxa"/>
            <w:vMerge/>
            <w:tcBorders>
              <w:left w:val="single" w:sz="0" w:space="0" w:color="auto"/>
              <w:bottom w:val="single" w:sz="0" w:space="0" w:color="000000" w:themeColor="text1"/>
              <w:right w:val="single" w:sz="0" w:space="0" w:color="auto"/>
            </w:tcBorders>
            <w:vAlign w:val="center"/>
          </w:tcPr>
          <w:p w14:paraId="3CCF9A80" w14:textId="77777777" w:rsidR="00D84E50" w:rsidRDefault="00D84E50"/>
        </w:tc>
        <w:tc>
          <w:tcPr>
            <w:tcW w:w="1035" w:type="dxa"/>
            <w:vMerge/>
            <w:tcBorders>
              <w:left w:val="single" w:sz="0" w:space="0" w:color="auto"/>
              <w:bottom w:val="single" w:sz="0" w:space="0" w:color="000000" w:themeColor="text1"/>
              <w:right w:val="single" w:sz="0" w:space="0" w:color="auto"/>
            </w:tcBorders>
            <w:vAlign w:val="center"/>
          </w:tcPr>
          <w:p w14:paraId="45A15780" w14:textId="77777777" w:rsidR="00D84E50" w:rsidRDefault="00D84E50"/>
        </w:tc>
        <w:tc>
          <w:tcPr>
            <w:tcW w:w="1035" w:type="dxa"/>
            <w:vMerge/>
            <w:tcBorders>
              <w:left w:val="single" w:sz="0" w:space="0" w:color="auto"/>
              <w:bottom w:val="single" w:sz="0" w:space="0" w:color="000000" w:themeColor="text1"/>
              <w:right w:val="single" w:sz="0" w:space="0" w:color="auto"/>
            </w:tcBorders>
            <w:vAlign w:val="center"/>
          </w:tcPr>
          <w:p w14:paraId="1A6B3EAB" w14:textId="77777777" w:rsidR="00D84E50" w:rsidRDefault="00D84E50"/>
        </w:tc>
        <w:tc>
          <w:tcPr>
            <w:tcW w:w="1035" w:type="dxa"/>
            <w:vMerge/>
            <w:tcBorders>
              <w:left w:val="single" w:sz="0" w:space="0" w:color="auto"/>
              <w:bottom w:val="single" w:sz="0" w:space="0" w:color="000000" w:themeColor="text1"/>
              <w:right w:val="single" w:sz="0" w:space="0" w:color="auto"/>
            </w:tcBorders>
            <w:vAlign w:val="center"/>
          </w:tcPr>
          <w:p w14:paraId="3BBB6629" w14:textId="77777777" w:rsidR="00D84E50" w:rsidRDefault="00D84E50"/>
        </w:tc>
        <w:tc>
          <w:tcPr>
            <w:tcW w:w="1035" w:type="dxa"/>
            <w:vMerge/>
            <w:tcBorders>
              <w:left w:val="single" w:sz="0" w:space="0" w:color="auto"/>
              <w:bottom w:val="single" w:sz="0" w:space="0" w:color="000000" w:themeColor="text1"/>
              <w:right w:val="single" w:sz="0" w:space="0" w:color="auto"/>
            </w:tcBorders>
            <w:vAlign w:val="center"/>
          </w:tcPr>
          <w:p w14:paraId="7C8AEBA9" w14:textId="77777777" w:rsidR="00D84E50" w:rsidRDefault="00D84E50"/>
        </w:tc>
        <w:tc>
          <w:tcPr>
            <w:tcW w:w="1035" w:type="dxa"/>
            <w:vMerge/>
            <w:tcBorders>
              <w:left w:val="single" w:sz="0" w:space="0" w:color="auto"/>
              <w:bottom w:val="single" w:sz="0" w:space="0" w:color="000000" w:themeColor="text1"/>
              <w:right w:val="single" w:sz="0" w:space="0" w:color="auto"/>
            </w:tcBorders>
            <w:vAlign w:val="center"/>
          </w:tcPr>
          <w:p w14:paraId="7C549853" w14:textId="77777777" w:rsidR="00D84E50" w:rsidRDefault="00D84E50"/>
        </w:tc>
      </w:tr>
      <w:tr w:rsidR="1612F9A0" w14:paraId="69866718" w14:textId="77777777" w:rsidTr="1612F9A0">
        <w:trPr>
          <w:trHeight w:val="300"/>
        </w:trPr>
        <w:tc>
          <w:tcPr>
            <w:tcW w:w="1035" w:type="dxa"/>
            <w:vMerge w:val="restart"/>
            <w:tcBorders>
              <w:top w:val="nil"/>
              <w:left w:val="single" w:sz="8" w:space="0" w:color="auto"/>
              <w:bottom w:val="single" w:sz="8" w:space="0" w:color="000000" w:themeColor="text1"/>
              <w:right w:val="single" w:sz="8" w:space="0" w:color="auto"/>
            </w:tcBorders>
            <w:tcMar>
              <w:top w:w="15" w:type="dxa"/>
              <w:left w:w="15" w:type="dxa"/>
              <w:right w:w="15" w:type="dxa"/>
            </w:tcMar>
            <w:vAlign w:val="center"/>
          </w:tcPr>
          <w:p w14:paraId="3A79E95A" w14:textId="0DD5E8A7" w:rsidR="1612F9A0" w:rsidRDefault="1612F9A0" w:rsidP="1612F9A0">
            <w:pPr>
              <w:jc w:val="center"/>
            </w:pPr>
            <w:r w:rsidRPr="1612F9A0">
              <w:rPr>
                <w:rFonts w:ascii="Calibri" w:eastAsia="Calibri" w:hAnsi="Calibri" w:cs="Calibri"/>
                <w:color w:val="000000" w:themeColor="text1"/>
              </w:rPr>
              <w:t>Ericsson Baseband 6705</w:t>
            </w:r>
          </w:p>
        </w:tc>
        <w:tc>
          <w:tcPr>
            <w:tcW w:w="1035" w:type="dxa"/>
            <w:tcBorders>
              <w:top w:val="nil"/>
              <w:left w:val="single" w:sz="8" w:space="0" w:color="auto"/>
              <w:bottom w:val="single" w:sz="8" w:space="0" w:color="auto"/>
              <w:right w:val="single" w:sz="8" w:space="0" w:color="auto"/>
            </w:tcBorders>
            <w:tcMar>
              <w:top w:w="15" w:type="dxa"/>
              <w:left w:w="15" w:type="dxa"/>
              <w:right w:w="15" w:type="dxa"/>
            </w:tcMar>
            <w:vAlign w:val="center"/>
          </w:tcPr>
          <w:p w14:paraId="6FBC6F29" w14:textId="5AAAE1F3" w:rsidR="1612F9A0" w:rsidRDefault="1612F9A0" w:rsidP="1612F9A0">
            <w:r w:rsidRPr="1612F9A0">
              <w:rPr>
                <w:rFonts w:ascii="Calibri" w:eastAsia="Calibri" w:hAnsi="Calibri" w:cs="Calibri"/>
                <w:color w:val="000000" w:themeColor="text1"/>
              </w:rPr>
              <w:t>USB-C</w:t>
            </w:r>
          </w:p>
        </w:tc>
        <w:tc>
          <w:tcPr>
            <w:tcW w:w="1035" w:type="dxa"/>
            <w:tcBorders>
              <w:top w:val="nil"/>
              <w:left w:val="single" w:sz="8" w:space="0" w:color="auto"/>
              <w:bottom w:val="single" w:sz="8" w:space="0" w:color="auto"/>
              <w:right w:val="single" w:sz="8" w:space="0" w:color="auto"/>
            </w:tcBorders>
            <w:tcMar>
              <w:top w:w="15" w:type="dxa"/>
              <w:left w:w="15" w:type="dxa"/>
              <w:right w:w="15" w:type="dxa"/>
            </w:tcMar>
            <w:vAlign w:val="center"/>
          </w:tcPr>
          <w:p w14:paraId="42FEF823" w14:textId="19B8916C" w:rsidR="1612F9A0" w:rsidRDefault="1612F9A0" w:rsidP="1612F9A0">
            <w:r w:rsidRPr="1612F9A0">
              <w:rPr>
                <w:rFonts w:ascii="Calibri" w:eastAsia="Calibri" w:hAnsi="Calibri" w:cs="Calibri"/>
                <w:color w:val="000000" w:themeColor="text1"/>
              </w:rPr>
              <w:t>USB</w:t>
            </w:r>
          </w:p>
        </w:tc>
        <w:tc>
          <w:tcPr>
            <w:tcW w:w="1035" w:type="dxa"/>
            <w:tcBorders>
              <w:top w:val="nil"/>
              <w:left w:val="single" w:sz="8" w:space="0" w:color="auto"/>
              <w:bottom w:val="single" w:sz="8" w:space="0" w:color="auto"/>
              <w:right w:val="single" w:sz="8" w:space="0" w:color="auto"/>
            </w:tcBorders>
            <w:tcMar>
              <w:top w:w="15" w:type="dxa"/>
              <w:left w:w="15" w:type="dxa"/>
              <w:right w:w="15" w:type="dxa"/>
            </w:tcMar>
            <w:vAlign w:val="center"/>
          </w:tcPr>
          <w:p w14:paraId="06087699" w14:textId="780F861C" w:rsidR="1612F9A0" w:rsidRDefault="1612F9A0" w:rsidP="1612F9A0">
            <w:r w:rsidRPr="1612F9A0">
              <w:rPr>
                <w:rFonts w:ascii="Calibri" w:eastAsia="Calibri" w:hAnsi="Calibri" w:cs="Calibri"/>
                <w:color w:val="000000" w:themeColor="text1"/>
              </w:rPr>
              <w:t>1</w:t>
            </w:r>
          </w:p>
        </w:tc>
        <w:tc>
          <w:tcPr>
            <w:tcW w:w="1035" w:type="dxa"/>
            <w:tcBorders>
              <w:top w:val="nil"/>
              <w:left w:val="single" w:sz="8" w:space="0" w:color="auto"/>
              <w:bottom w:val="single" w:sz="8" w:space="0" w:color="auto"/>
              <w:right w:val="single" w:sz="8" w:space="0" w:color="auto"/>
            </w:tcBorders>
            <w:tcMar>
              <w:top w:w="15" w:type="dxa"/>
              <w:left w:w="15" w:type="dxa"/>
              <w:right w:w="15" w:type="dxa"/>
            </w:tcMar>
            <w:vAlign w:val="center"/>
          </w:tcPr>
          <w:p w14:paraId="2A925C70" w14:textId="1599648E" w:rsidR="1612F9A0" w:rsidRDefault="1612F9A0" w:rsidP="1612F9A0">
            <w:r w:rsidRPr="1612F9A0">
              <w:rPr>
                <w:rFonts w:ascii="Calibri" w:eastAsia="Calibri" w:hAnsi="Calibri" w:cs="Calibri"/>
                <w:color w:val="000000" w:themeColor="text1"/>
              </w:rPr>
              <w:t>1</w:t>
            </w:r>
          </w:p>
        </w:tc>
        <w:tc>
          <w:tcPr>
            <w:tcW w:w="1035" w:type="dxa"/>
            <w:tcBorders>
              <w:top w:val="nil"/>
              <w:left w:val="single" w:sz="8" w:space="0" w:color="auto"/>
              <w:bottom w:val="single" w:sz="8" w:space="0" w:color="auto"/>
              <w:right w:val="single" w:sz="8" w:space="0" w:color="auto"/>
            </w:tcBorders>
            <w:tcMar>
              <w:top w:w="15" w:type="dxa"/>
              <w:left w:w="15" w:type="dxa"/>
              <w:right w:w="15" w:type="dxa"/>
            </w:tcMar>
            <w:vAlign w:val="center"/>
          </w:tcPr>
          <w:p w14:paraId="4BD3D62D" w14:textId="55672E90" w:rsidR="1612F9A0" w:rsidRDefault="1612F9A0" w:rsidP="1612F9A0">
            <w:r w:rsidRPr="1612F9A0">
              <w:rPr>
                <w:rFonts w:ascii="Calibri" w:eastAsia="Calibri" w:hAnsi="Calibri" w:cs="Calibri"/>
                <w:color w:val="000000" w:themeColor="text1"/>
              </w:rPr>
              <w:t>USB-C</w:t>
            </w:r>
          </w:p>
        </w:tc>
        <w:tc>
          <w:tcPr>
            <w:tcW w:w="1035" w:type="dxa"/>
            <w:tcBorders>
              <w:top w:val="nil"/>
              <w:left w:val="single" w:sz="8" w:space="0" w:color="auto"/>
              <w:bottom w:val="single" w:sz="8" w:space="0" w:color="auto"/>
              <w:right w:val="single" w:sz="8" w:space="0" w:color="auto"/>
            </w:tcBorders>
            <w:tcMar>
              <w:top w:w="15" w:type="dxa"/>
              <w:left w:w="15" w:type="dxa"/>
              <w:right w:w="15" w:type="dxa"/>
            </w:tcMar>
            <w:vAlign w:val="center"/>
          </w:tcPr>
          <w:p w14:paraId="1EF13120" w14:textId="7FF54AD3" w:rsidR="1612F9A0" w:rsidRDefault="1612F9A0" w:rsidP="1612F9A0">
            <w:r w:rsidRPr="1612F9A0">
              <w:rPr>
                <w:rFonts w:ascii="Calibri" w:eastAsia="Calibri" w:hAnsi="Calibri" w:cs="Calibri"/>
                <w:color w:val="000000" w:themeColor="text1"/>
              </w:rPr>
              <w:t>No</w:t>
            </w:r>
          </w:p>
        </w:tc>
      </w:tr>
      <w:tr w:rsidR="1612F9A0" w14:paraId="36185569" w14:textId="77777777" w:rsidTr="1612F9A0">
        <w:trPr>
          <w:trHeight w:val="315"/>
        </w:trPr>
        <w:tc>
          <w:tcPr>
            <w:tcW w:w="1035" w:type="dxa"/>
            <w:vMerge/>
            <w:tcBorders>
              <w:left w:val="single" w:sz="0" w:space="0" w:color="auto"/>
              <w:bottom w:val="single" w:sz="0" w:space="0" w:color="000000" w:themeColor="text1"/>
              <w:right w:val="single" w:sz="0" w:space="0" w:color="auto"/>
            </w:tcBorders>
            <w:vAlign w:val="center"/>
          </w:tcPr>
          <w:p w14:paraId="5A6CC556" w14:textId="77777777" w:rsidR="00D84E50" w:rsidRDefault="00D84E50"/>
        </w:tc>
        <w:tc>
          <w:tcPr>
            <w:tcW w:w="1035" w:type="dxa"/>
            <w:tcBorders>
              <w:top w:val="single" w:sz="8" w:space="0" w:color="auto"/>
              <w:left w:val="nil"/>
              <w:bottom w:val="single" w:sz="8" w:space="0" w:color="000000" w:themeColor="text1"/>
              <w:right w:val="single" w:sz="8" w:space="0" w:color="auto"/>
            </w:tcBorders>
            <w:tcMar>
              <w:top w:w="15" w:type="dxa"/>
              <w:left w:w="15" w:type="dxa"/>
              <w:right w:w="15" w:type="dxa"/>
            </w:tcMar>
            <w:vAlign w:val="center"/>
          </w:tcPr>
          <w:p w14:paraId="2AA32BFE" w14:textId="03A93E2F" w:rsidR="1612F9A0" w:rsidRDefault="1612F9A0" w:rsidP="1612F9A0">
            <w:r w:rsidRPr="1612F9A0">
              <w:rPr>
                <w:rFonts w:ascii="Calibri" w:eastAsia="Calibri" w:hAnsi="Calibri" w:cs="Calibri"/>
                <w:color w:val="000000" w:themeColor="text1"/>
              </w:rPr>
              <w:t>RJ-45</w:t>
            </w:r>
          </w:p>
        </w:tc>
        <w:tc>
          <w:tcPr>
            <w:tcW w:w="1035" w:type="dxa"/>
            <w:tcBorders>
              <w:top w:val="single" w:sz="8" w:space="0" w:color="auto"/>
              <w:left w:val="single" w:sz="8" w:space="0" w:color="auto"/>
              <w:bottom w:val="single" w:sz="8" w:space="0" w:color="000000" w:themeColor="text1"/>
              <w:right w:val="single" w:sz="8" w:space="0" w:color="auto"/>
            </w:tcBorders>
            <w:tcMar>
              <w:top w:w="15" w:type="dxa"/>
              <w:left w:w="15" w:type="dxa"/>
              <w:right w:w="15" w:type="dxa"/>
            </w:tcMar>
            <w:vAlign w:val="center"/>
          </w:tcPr>
          <w:p w14:paraId="607B9592" w14:textId="15350839" w:rsidR="1612F9A0" w:rsidRDefault="1612F9A0" w:rsidP="1612F9A0">
            <w:r w:rsidRPr="1612F9A0">
              <w:rPr>
                <w:rFonts w:ascii="Calibri" w:eastAsia="Calibri" w:hAnsi="Calibri" w:cs="Calibri"/>
                <w:color w:val="000000" w:themeColor="text1"/>
              </w:rPr>
              <w:t>LMT</w:t>
            </w:r>
          </w:p>
        </w:tc>
        <w:tc>
          <w:tcPr>
            <w:tcW w:w="1035" w:type="dxa"/>
            <w:tcBorders>
              <w:top w:val="single" w:sz="8" w:space="0" w:color="auto"/>
              <w:left w:val="single" w:sz="8" w:space="0" w:color="auto"/>
              <w:bottom w:val="single" w:sz="8" w:space="0" w:color="000000" w:themeColor="text1"/>
              <w:right w:val="single" w:sz="8" w:space="0" w:color="auto"/>
            </w:tcBorders>
            <w:tcMar>
              <w:top w:w="15" w:type="dxa"/>
              <w:left w:w="15" w:type="dxa"/>
              <w:right w:w="15" w:type="dxa"/>
            </w:tcMar>
            <w:vAlign w:val="center"/>
          </w:tcPr>
          <w:p w14:paraId="21B301B1" w14:textId="7EDD1F5B" w:rsidR="1612F9A0" w:rsidRDefault="1612F9A0" w:rsidP="1612F9A0">
            <w:r w:rsidRPr="1612F9A0">
              <w:rPr>
                <w:rFonts w:ascii="Calibri" w:eastAsia="Calibri" w:hAnsi="Calibri" w:cs="Calibri"/>
                <w:color w:val="000000" w:themeColor="text1"/>
              </w:rPr>
              <w:t>2</w:t>
            </w:r>
          </w:p>
        </w:tc>
        <w:tc>
          <w:tcPr>
            <w:tcW w:w="1035" w:type="dxa"/>
            <w:tcBorders>
              <w:top w:val="single" w:sz="8" w:space="0" w:color="auto"/>
              <w:left w:val="single" w:sz="8" w:space="0" w:color="auto"/>
              <w:bottom w:val="single" w:sz="8" w:space="0" w:color="000000" w:themeColor="text1"/>
              <w:right w:val="single" w:sz="8" w:space="0" w:color="auto"/>
            </w:tcBorders>
            <w:tcMar>
              <w:top w:w="15" w:type="dxa"/>
              <w:left w:w="15" w:type="dxa"/>
              <w:right w:w="15" w:type="dxa"/>
            </w:tcMar>
            <w:vAlign w:val="center"/>
          </w:tcPr>
          <w:p w14:paraId="7C584507" w14:textId="76E794C8" w:rsidR="1612F9A0" w:rsidRDefault="1612F9A0" w:rsidP="1612F9A0">
            <w:r w:rsidRPr="1612F9A0">
              <w:rPr>
                <w:rFonts w:ascii="Calibri" w:eastAsia="Calibri" w:hAnsi="Calibri" w:cs="Calibri"/>
                <w:color w:val="000000" w:themeColor="text1"/>
              </w:rPr>
              <w:t>2</w:t>
            </w:r>
          </w:p>
        </w:tc>
        <w:tc>
          <w:tcPr>
            <w:tcW w:w="1035" w:type="dxa"/>
            <w:tcBorders>
              <w:top w:val="single" w:sz="8" w:space="0" w:color="auto"/>
              <w:left w:val="single" w:sz="8" w:space="0" w:color="auto"/>
              <w:bottom w:val="single" w:sz="8" w:space="0" w:color="000000" w:themeColor="text1"/>
              <w:right w:val="single" w:sz="8" w:space="0" w:color="auto"/>
            </w:tcBorders>
            <w:tcMar>
              <w:top w:w="15" w:type="dxa"/>
              <w:left w:w="15" w:type="dxa"/>
              <w:right w:w="15" w:type="dxa"/>
            </w:tcMar>
            <w:vAlign w:val="center"/>
          </w:tcPr>
          <w:p w14:paraId="2204B6D2" w14:textId="20D1F975" w:rsidR="1612F9A0" w:rsidRDefault="1612F9A0" w:rsidP="1612F9A0">
            <w:r w:rsidRPr="1612F9A0">
              <w:rPr>
                <w:rFonts w:ascii="Calibri" w:eastAsia="Calibri" w:hAnsi="Calibri" w:cs="Calibri"/>
                <w:color w:val="000000" w:themeColor="text1"/>
              </w:rPr>
              <w:t>RJ-45</w:t>
            </w:r>
          </w:p>
        </w:tc>
        <w:tc>
          <w:tcPr>
            <w:tcW w:w="1035" w:type="dxa"/>
            <w:tcBorders>
              <w:top w:val="single" w:sz="8" w:space="0" w:color="auto"/>
              <w:left w:val="single" w:sz="8" w:space="0" w:color="auto"/>
              <w:bottom w:val="single" w:sz="8" w:space="0" w:color="000000" w:themeColor="text1"/>
              <w:right w:val="single" w:sz="8" w:space="0" w:color="auto"/>
            </w:tcBorders>
            <w:tcMar>
              <w:top w:w="15" w:type="dxa"/>
              <w:left w:w="15" w:type="dxa"/>
              <w:right w:w="15" w:type="dxa"/>
            </w:tcMar>
            <w:vAlign w:val="center"/>
          </w:tcPr>
          <w:p w14:paraId="781EC73C" w14:textId="38E38298" w:rsidR="1612F9A0" w:rsidRDefault="1612F9A0" w:rsidP="1612F9A0">
            <w:r w:rsidRPr="1612F9A0">
              <w:rPr>
                <w:rFonts w:ascii="Calibri" w:eastAsia="Calibri" w:hAnsi="Calibri" w:cs="Calibri"/>
                <w:color w:val="000000" w:themeColor="text1"/>
              </w:rPr>
              <w:t>No</w:t>
            </w:r>
          </w:p>
        </w:tc>
      </w:tr>
      <w:tr w:rsidR="1612F9A0" w14:paraId="4CD71726" w14:textId="77777777" w:rsidTr="1612F9A0">
        <w:trPr>
          <w:trHeight w:val="315"/>
        </w:trPr>
        <w:tc>
          <w:tcPr>
            <w:tcW w:w="1035" w:type="dxa"/>
            <w:vMerge/>
            <w:tcBorders>
              <w:left w:val="single" w:sz="0" w:space="0" w:color="auto"/>
              <w:right w:val="single" w:sz="0" w:space="0" w:color="auto"/>
            </w:tcBorders>
            <w:vAlign w:val="center"/>
          </w:tcPr>
          <w:p w14:paraId="07ED4E0F" w14:textId="77777777" w:rsidR="00D84E50" w:rsidRDefault="00D84E50"/>
        </w:tc>
        <w:tc>
          <w:tcPr>
            <w:tcW w:w="1035" w:type="dxa"/>
            <w:tcBorders>
              <w:top w:val="single" w:sz="8" w:space="0" w:color="auto"/>
              <w:left w:val="nil"/>
              <w:bottom w:val="single" w:sz="8" w:space="0" w:color="auto"/>
              <w:right w:val="single" w:sz="8" w:space="0" w:color="auto"/>
            </w:tcBorders>
            <w:tcMar>
              <w:top w:w="15" w:type="dxa"/>
              <w:left w:w="15" w:type="dxa"/>
              <w:right w:w="15" w:type="dxa"/>
            </w:tcMar>
            <w:vAlign w:val="center"/>
          </w:tcPr>
          <w:p w14:paraId="7D44A535" w14:textId="57A51F30" w:rsidR="1612F9A0" w:rsidRDefault="1612F9A0" w:rsidP="1612F9A0">
            <w:r w:rsidRPr="1612F9A0">
              <w:rPr>
                <w:rFonts w:ascii="Calibri" w:eastAsia="Calibri" w:hAnsi="Calibri" w:cs="Calibri"/>
                <w:color w:val="000000" w:themeColor="text1"/>
              </w:rPr>
              <w:t>RJ-45</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054FA8E" w14:textId="468151E6" w:rsidR="1612F9A0" w:rsidRDefault="1612F9A0" w:rsidP="1612F9A0">
            <w:r w:rsidRPr="1612F9A0">
              <w:rPr>
                <w:rFonts w:ascii="Calibri" w:eastAsia="Calibri" w:hAnsi="Calibri" w:cs="Calibri"/>
                <w:color w:val="000000" w:themeColor="text1"/>
              </w:rPr>
              <w:t>EC</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0EA0DB5" w14:textId="2237FE34" w:rsidR="1612F9A0" w:rsidRDefault="1612F9A0" w:rsidP="1612F9A0">
            <w:r w:rsidRPr="1612F9A0">
              <w:rPr>
                <w:rFonts w:ascii="Calibri" w:eastAsia="Calibri" w:hAnsi="Calibri" w:cs="Calibri"/>
                <w:color w:val="000000" w:themeColor="text1"/>
              </w:rPr>
              <w:t>3</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2600524" w14:textId="5745A3EC" w:rsidR="1612F9A0" w:rsidRDefault="1612F9A0" w:rsidP="1612F9A0">
            <w:r w:rsidRPr="1612F9A0">
              <w:rPr>
                <w:rFonts w:ascii="Calibri" w:eastAsia="Calibri" w:hAnsi="Calibri" w:cs="Calibri"/>
                <w:color w:val="000000" w:themeColor="text1"/>
              </w:rPr>
              <w:t>3</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9180C6D" w14:textId="3075A357" w:rsidR="1612F9A0" w:rsidRDefault="1612F9A0" w:rsidP="1612F9A0">
            <w:r w:rsidRPr="1612F9A0">
              <w:rPr>
                <w:rFonts w:ascii="Calibri" w:eastAsia="Calibri" w:hAnsi="Calibri" w:cs="Calibri"/>
                <w:color w:val="000000" w:themeColor="text1"/>
              </w:rPr>
              <w:t>RJ-45</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BAB4BE7" w14:textId="23C41D7D" w:rsidR="1612F9A0" w:rsidRDefault="1612F9A0" w:rsidP="1612F9A0">
            <w:r w:rsidRPr="1612F9A0">
              <w:rPr>
                <w:rFonts w:ascii="Calibri" w:eastAsia="Calibri" w:hAnsi="Calibri" w:cs="Calibri"/>
                <w:color w:val="000000" w:themeColor="text1"/>
              </w:rPr>
              <w:t>No</w:t>
            </w:r>
          </w:p>
        </w:tc>
      </w:tr>
      <w:tr w:rsidR="1612F9A0" w14:paraId="33278894" w14:textId="77777777" w:rsidTr="1612F9A0">
        <w:trPr>
          <w:trHeight w:val="795"/>
        </w:trPr>
        <w:tc>
          <w:tcPr>
            <w:tcW w:w="1035" w:type="dxa"/>
            <w:vMerge/>
            <w:tcBorders>
              <w:left w:val="single" w:sz="0" w:space="0" w:color="auto"/>
              <w:right w:val="single" w:sz="0" w:space="0" w:color="auto"/>
            </w:tcBorders>
            <w:vAlign w:val="center"/>
          </w:tcPr>
          <w:p w14:paraId="4673A755" w14:textId="77777777" w:rsidR="00D84E50" w:rsidRDefault="00D84E50"/>
        </w:tc>
        <w:tc>
          <w:tcPr>
            <w:tcW w:w="1035" w:type="dxa"/>
            <w:tcBorders>
              <w:top w:val="single" w:sz="8" w:space="0" w:color="auto"/>
              <w:left w:val="nil"/>
              <w:bottom w:val="single" w:sz="8" w:space="0" w:color="auto"/>
              <w:right w:val="single" w:sz="8" w:space="0" w:color="auto"/>
            </w:tcBorders>
            <w:tcMar>
              <w:top w:w="15" w:type="dxa"/>
              <w:left w:w="15" w:type="dxa"/>
              <w:right w:w="15" w:type="dxa"/>
            </w:tcMar>
            <w:vAlign w:val="center"/>
          </w:tcPr>
          <w:p w14:paraId="529F8D67" w14:textId="590C01E1" w:rsidR="1612F9A0" w:rsidRDefault="1612F9A0" w:rsidP="1612F9A0">
            <w:r w:rsidRPr="1612F9A0">
              <w:rPr>
                <w:rFonts w:ascii="Calibri" w:eastAsia="Calibri" w:hAnsi="Calibri" w:cs="Calibri"/>
                <w:color w:val="000000" w:themeColor="text1"/>
              </w:rPr>
              <w:t>AC</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79D3946" w14:textId="167DCDEA" w:rsidR="1612F9A0" w:rsidRDefault="1612F9A0" w:rsidP="1612F9A0">
            <w:r w:rsidRPr="1612F9A0">
              <w:rPr>
                <w:rFonts w:ascii="Calibri" w:eastAsia="Calibri" w:hAnsi="Calibri" w:cs="Calibri"/>
                <w:color w:val="000000" w:themeColor="text1"/>
              </w:rPr>
              <w:t>100-240V,50-60HZ</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28DB0C2" w14:textId="2F7BA296" w:rsidR="1612F9A0" w:rsidRDefault="1612F9A0" w:rsidP="1612F9A0">
            <w:r w:rsidRPr="1612F9A0">
              <w:rPr>
                <w:rFonts w:ascii="Calibri" w:eastAsia="Calibri" w:hAnsi="Calibri" w:cs="Calibri"/>
                <w:color w:val="000000" w:themeColor="text1"/>
              </w:rPr>
              <w:t>4</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39011A7" w14:textId="03C85618" w:rsidR="1612F9A0" w:rsidRDefault="1612F9A0" w:rsidP="1612F9A0">
            <w:r w:rsidRPr="1612F9A0">
              <w:rPr>
                <w:rFonts w:ascii="Calibri" w:eastAsia="Calibri" w:hAnsi="Calibri" w:cs="Calibri"/>
                <w:color w:val="000000" w:themeColor="text1"/>
              </w:rPr>
              <w:t>4</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E8540FC" w14:textId="3E523FE0" w:rsidR="1612F9A0" w:rsidRDefault="1612F9A0" w:rsidP="1612F9A0">
            <w:r w:rsidRPr="1612F9A0">
              <w:rPr>
                <w:rFonts w:ascii="Calibri" w:eastAsia="Calibri" w:hAnsi="Calibri" w:cs="Calibri"/>
                <w:color w:val="000000" w:themeColor="text1"/>
              </w:rPr>
              <w:t>AC</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37638A6" w14:textId="7A15B74E" w:rsidR="1612F9A0" w:rsidRDefault="1612F9A0" w:rsidP="1612F9A0">
            <w:r w:rsidRPr="1612F9A0">
              <w:rPr>
                <w:rFonts w:ascii="Calibri" w:eastAsia="Calibri" w:hAnsi="Calibri" w:cs="Calibri"/>
                <w:color w:val="000000" w:themeColor="text1"/>
              </w:rPr>
              <w:t>No</w:t>
            </w:r>
          </w:p>
        </w:tc>
      </w:tr>
      <w:tr w:rsidR="1612F9A0" w14:paraId="73DA9C18" w14:textId="77777777" w:rsidTr="1612F9A0">
        <w:trPr>
          <w:trHeight w:val="315"/>
        </w:trPr>
        <w:tc>
          <w:tcPr>
            <w:tcW w:w="1035" w:type="dxa"/>
            <w:vMerge/>
            <w:tcBorders>
              <w:left w:val="single" w:sz="0" w:space="0" w:color="auto"/>
              <w:bottom w:val="single" w:sz="0" w:space="0" w:color="000000" w:themeColor="text1"/>
              <w:right w:val="single" w:sz="0" w:space="0" w:color="auto"/>
            </w:tcBorders>
            <w:vAlign w:val="center"/>
          </w:tcPr>
          <w:p w14:paraId="054407C8" w14:textId="77777777" w:rsidR="00D84E50" w:rsidRDefault="00D84E50"/>
        </w:tc>
        <w:tc>
          <w:tcPr>
            <w:tcW w:w="1035" w:type="dxa"/>
            <w:tcBorders>
              <w:top w:val="single" w:sz="8" w:space="0" w:color="auto"/>
              <w:left w:val="nil"/>
              <w:bottom w:val="single" w:sz="8" w:space="0" w:color="auto"/>
              <w:right w:val="single" w:sz="8" w:space="0" w:color="auto"/>
            </w:tcBorders>
            <w:tcMar>
              <w:top w:w="15" w:type="dxa"/>
              <w:left w:w="15" w:type="dxa"/>
              <w:right w:w="15" w:type="dxa"/>
            </w:tcMar>
            <w:vAlign w:val="center"/>
          </w:tcPr>
          <w:p w14:paraId="3C689F67" w14:textId="55E77081" w:rsidR="1612F9A0" w:rsidRDefault="1612F9A0" w:rsidP="1612F9A0">
            <w:r w:rsidRPr="1612F9A0">
              <w:rPr>
                <w:rFonts w:ascii="Calibri" w:eastAsia="Calibri" w:hAnsi="Calibri" w:cs="Calibri"/>
                <w:color w:val="000000" w:themeColor="text1"/>
              </w:rPr>
              <w:t>DC</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60891A4" w14:textId="5096B308" w:rsidR="1612F9A0" w:rsidRDefault="1612F9A0" w:rsidP="1612F9A0">
            <w:pPr>
              <w:spacing w:line="259" w:lineRule="auto"/>
            </w:pPr>
            <w:r w:rsidRPr="1612F9A0">
              <w:rPr>
                <w:rFonts w:ascii="Calibri" w:eastAsia="Calibri" w:hAnsi="Calibri" w:cs="Calibri"/>
                <w:color w:val="000000" w:themeColor="text1"/>
              </w:rPr>
              <w:t xml:space="preserve"> </w:t>
            </w:r>
            <w:r w:rsidR="54112339" w:rsidRPr="1612F9A0">
              <w:rPr>
                <w:rFonts w:ascii="Calibri" w:eastAsia="Calibri" w:hAnsi="Calibri" w:cs="Calibri"/>
                <w:color w:val="000000" w:themeColor="text1"/>
              </w:rPr>
              <w:t>-48V</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C10B73B" w14:textId="37368626" w:rsidR="1612F9A0" w:rsidRDefault="1612F9A0" w:rsidP="1612F9A0">
            <w:r w:rsidRPr="1612F9A0">
              <w:rPr>
                <w:rFonts w:ascii="Calibri" w:eastAsia="Calibri" w:hAnsi="Calibri" w:cs="Calibri"/>
                <w:color w:val="000000" w:themeColor="text1"/>
              </w:rPr>
              <w:t>5</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CFA27A0" w14:textId="7AB67FA8" w:rsidR="1612F9A0" w:rsidRDefault="1612F9A0" w:rsidP="1612F9A0">
            <w:r w:rsidRPr="1612F9A0">
              <w:rPr>
                <w:rFonts w:ascii="Calibri" w:eastAsia="Calibri" w:hAnsi="Calibri" w:cs="Calibri"/>
                <w:color w:val="000000" w:themeColor="text1"/>
              </w:rPr>
              <w:t>5</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72F7E12" w14:textId="7011D696" w:rsidR="1612F9A0" w:rsidRDefault="1612F9A0" w:rsidP="1612F9A0">
            <w:r w:rsidRPr="1612F9A0">
              <w:rPr>
                <w:rFonts w:ascii="Calibri" w:eastAsia="Calibri" w:hAnsi="Calibri" w:cs="Calibri"/>
                <w:color w:val="000000" w:themeColor="text1"/>
              </w:rPr>
              <w:t>DC</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843A4C7" w14:textId="71814FC4" w:rsidR="1612F9A0" w:rsidRDefault="1612F9A0" w:rsidP="1612F9A0">
            <w:r w:rsidRPr="1612F9A0">
              <w:rPr>
                <w:rFonts w:ascii="Calibri" w:eastAsia="Calibri" w:hAnsi="Calibri" w:cs="Calibri"/>
                <w:color w:val="000000" w:themeColor="text1"/>
              </w:rPr>
              <w:t>No</w:t>
            </w:r>
          </w:p>
        </w:tc>
      </w:tr>
    </w:tbl>
    <w:p w14:paraId="49CF372A" w14:textId="1A3366D1" w:rsidR="1612F9A0" w:rsidRDefault="1612F9A0" w:rsidP="1612F9A0">
      <w:pPr>
        <w:pStyle w:val="BodyText"/>
        <w:rPr>
          <w:lang w:val="en-CA"/>
        </w:rPr>
      </w:pPr>
    </w:p>
    <w:p w14:paraId="2DAF6EE3" w14:textId="679C80C9" w:rsidR="008E499D" w:rsidRDefault="6022C80B" w:rsidP="008E499D">
      <w:pPr>
        <w:pStyle w:val="Heading4"/>
        <w:rPr>
          <w:lang w:val="en-CA"/>
        </w:rPr>
      </w:pPr>
      <w:r w:rsidRPr="47D17CDD">
        <w:rPr>
          <w:lang w:val="en-CA"/>
        </w:rPr>
        <w:t xml:space="preserve">Pluggable Ports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3270"/>
        <w:gridCol w:w="1380"/>
        <w:gridCol w:w="1155"/>
        <w:gridCol w:w="1200"/>
        <w:gridCol w:w="1215"/>
        <w:gridCol w:w="1080"/>
        <w:gridCol w:w="1020"/>
      </w:tblGrid>
      <w:tr w:rsidR="47D17CDD" w14:paraId="34753C12" w14:textId="77777777" w:rsidTr="00ED2999">
        <w:trPr>
          <w:trHeight w:val="795"/>
        </w:trPr>
        <w:tc>
          <w:tcPr>
            <w:tcW w:w="3270" w:type="dxa"/>
            <w:shd w:val="clear" w:color="auto" w:fill="548DD4" w:themeFill="text2" w:themeFillTint="99"/>
            <w:tcMar>
              <w:top w:w="15" w:type="dxa"/>
              <w:left w:w="15" w:type="dxa"/>
              <w:right w:w="15" w:type="dxa"/>
            </w:tcMar>
            <w:vAlign w:val="center"/>
          </w:tcPr>
          <w:p w14:paraId="4ABAA097" w14:textId="5C0966E1" w:rsidR="47D17CDD" w:rsidRDefault="47D17CDD" w:rsidP="47D17CDD">
            <w:r w:rsidRPr="47D17CDD">
              <w:rPr>
                <w:rFonts w:ascii="Calibri" w:eastAsia="Calibri" w:hAnsi="Calibri" w:cs="Calibri"/>
                <w:b/>
                <w:bCs/>
                <w:color w:val="000000" w:themeColor="text1"/>
              </w:rPr>
              <w:t>Pluggable Archetype Name</w:t>
            </w:r>
            <w:r w:rsidRPr="47D17CDD">
              <w:rPr>
                <w:rFonts w:ascii="Calibri" w:eastAsia="Calibri" w:hAnsi="Calibri" w:cs="Calibri"/>
                <w:color w:val="000000" w:themeColor="text1"/>
              </w:rPr>
              <w:t xml:space="preserve"> </w:t>
            </w:r>
          </w:p>
        </w:tc>
        <w:tc>
          <w:tcPr>
            <w:tcW w:w="1380" w:type="dxa"/>
            <w:shd w:val="clear" w:color="auto" w:fill="548DD4" w:themeFill="text2" w:themeFillTint="99"/>
            <w:tcMar>
              <w:top w:w="15" w:type="dxa"/>
              <w:left w:w="15" w:type="dxa"/>
              <w:right w:w="15" w:type="dxa"/>
            </w:tcMar>
            <w:vAlign w:val="center"/>
          </w:tcPr>
          <w:p w14:paraId="4EBECA6D" w14:textId="5EB1B7D7" w:rsidR="47D17CDD" w:rsidRDefault="47D17CDD" w:rsidP="47D17CDD">
            <w:r w:rsidRPr="47D17CDD">
              <w:rPr>
                <w:rFonts w:ascii="Calibri" w:eastAsia="Calibri" w:hAnsi="Calibri" w:cs="Calibri"/>
                <w:b/>
                <w:bCs/>
                <w:color w:val="000000" w:themeColor="text1"/>
              </w:rPr>
              <w:t>Port Archetype</w:t>
            </w:r>
            <w:r w:rsidRPr="47D17CDD">
              <w:rPr>
                <w:rFonts w:ascii="Calibri" w:eastAsia="Calibri" w:hAnsi="Calibri" w:cs="Calibri"/>
                <w:color w:val="000000" w:themeColor="text1"/>
              </w:rPr>
              <w:t xml:space="preserve"> </w:t>
            </w:r>
          </w:p>
        </w:tc>
        <w:tc>
          <w:tcPr>
            <w:tcW w:w="1155" w:type="dxa"/>
            <w:shd w:val="clear" w:color="auto" w:fill="548DD4" w:themeFill="text2" w:themeFillTint="99"/>
            <w:tcMar>
              <w:top w:w="15" w:type="dxa"/>
              <w:left w:w="15" w:type="dxa"/>
              <w:right w:w="15" w:type="dxa"/>
            </w:tcMar>
            <w:vAlign w:val="center"/>
          </w:tcPr>
          <w:p w14:paraId="499D5223" w14:textId="3D915C92" w:rsidR="47D17CDD" w:rsidRDefault="47D17CDD" w:rsidP="47D17CDD">
            <w:r w:rsidRPr="47D17CDD">
              <w:rPr>
                <w:rFonts w:ascii="Calibri" w:eastAsia="Calibri" w:hAnsi="Calibri" w:cs="Calibri"/>
                <w:b/>
                <w:bCs/>
                <w:color w:val="000000" w:themeColor="text1"/>
              </w:rPr>
              <w:t>Port Archetype Instance</w:t>
            </w:r>
            <w:r w:rsidRPr="47D17CDD">
              <w:rPr>
                <w:rFonts w:ascii="Calibri" w:eastAsia="Calibri" w:hAnsi="Calibri" w:cs="Calibri"/>
                <w:color w:val="000000" w:themeColor="text1"/>
              </w:rPr>
              <w:t xml:space="preserve"> </w:t>
            </w:r>
          </w:p>
        </w:tc>
        <w:tc>
          <w:tcPr>
            <w:tcW w:w="1200" w:type="dxa"/>
            <w:shd w:val="clear" w:color="auto" w:fill="548DD4" w:themeFill="text2" w:themeFillTint="99"/>
            <w:tcMar>
              <w:top w:w="15" w:type="dxa"/>
              <w:left w:w="15" w:type="dxa"/>
              <w:right w:w="15" w:type="dxa"/>
            </w:tcMar>
            <w:vAlign w:val="center"/>
          </w:tcPr>
          <w:p w14:paraId="3EBE07EC" w14:textId="4BF442F8" w:rsidR="47D17CDD" w:rsidRDefault="47D17CDD" w:rsidP="47D17CDD">
            <w:r w:rsidRPr="47D17CDD">
              <w:rPr>
                <w:rFonts w:ascii="Calibri" w:eastAsia="Calibri" w:hAnsi="Calibri" w:cs="Calibri"/>
                <w:b/>
                <w:bCs/>
                <w:color w:val="000000" w:themeColor="text1"/>
              </w:rPr>
              <w:t>Port Number</w:t>
            </w:r>
            <w:r w:rsidRPr="47D17CDD">
              <w:rPr>
                <w:rFonts w:ascii="Calibri" w:eastAsia="Calibri" w:hAnsi="Calibri" w:cs="Calibri"/>
                <w:color w:val="000000" w:themeColor="text1"/>
              </w:rPr>
              <w:t xml:space="preserve"> </w:t>
            </w:r>
          </w:p>
        </w:tc>
        <w:tc>
          <w:tcPr>
            <w:tcW w:w="1215" w:type="dxa"/>
            <w:shd w:val="clear" w:color="auto" w:fill="548DD4" w:themeFill="text2" w:themeFillTint="99"/>
            <w:tcMar>
              <w:top w:w="15" w:type="dxa"/>
              <w:left w:w="15" w:type="dxa"/>
              <w:right w:w="15" w:type="dxa"/>
            </w:tcMar>
            <w:vAlign w:val="center"/>
          </w:tcPr>
          <w:p w14:paraId="047FB6D3" w14:textId="5D479318" w:rsidR="47D17CDD" w:rsidRDefault="47D17CDD" w:rsidP="47D17CDD">
            <w:r w:rsidRPr="47D17CDD">
              <w:rPr>
                <w:rFonts w:ascii="Calibri" w:eastAsia="Calibri" w:hAnsi="Calibri" w:cs="Calibri"/>
                <w:b/>
                <w:bCs/>
                <w:color w:val="000000" w:themeColor="text1"/>
              </w:rPr>
              <w:t>Port Sequence</w:t>
            </w:r>
            <w:r w:rsidRPr="47D17CDD">
              <w:rPr>
                <w:rFonts w:ascii="Calibri" w:eastAsia="Calibri" w:hAnsi="Calibri" w:cs="Calibri"/>
                <w:color w:val="000000" w:themeColor="text1"/>
              </w:rPr>
              <w:t xml:space="preserve"> </w:t>
            </w:r>
          </w:p>
        </w:tc>
        <w:tc>
          <w:tcPr>
            <w:tcW w:w="1080" w:type="dxa"/>
            <w:shd w:val="clear" w:color="auto" w:fill="548DD4" w:themeFill="text2" w:themeFillTint="99"/>
            <w:tcMar>
              <w:top w:w="15" w:type="dxa"/>
              <w:left w:w="15" w:type="dxa"/>
              <w:right w:w="15" w:type="dxa"/>
            </w:tcMar>
            <w:vAlign w:val="center"/>
          </w:tcPr>
          <w:p w14:paraId="5EAF5828" w14:textId="3C1859A8" w:rsidR="47D17CDD" w:rsidRDefault="47D17CDD" w:rsidP="47D17CDD">
            <w:r w:rsidRPr="47D17CDD">
              <w:rPr>
                <w:rFonts w:ascii="Calibri" w:eastAsia="Calibri" w:hAnsi="Calibri" w:cs="Calibri"/>
                <w:b/>
                <w:bCs/>
                <w:color w:val="000000" w:themeColor="text1"/>
              </w:rPr>
              <w:t>Port Type Name</w:t>
            </w:r>
            <w:r w:rsidRPr="47D17CDD">
              <w:rPr>
                <w:rFonts w:ascii="Calibri" w:eastAsia="Calibri" w:hAnsi="Calibri" w:cs="Calibri"/>
                <w:color w:val="000000" w:themeColor="text1"/>
              </w:rPr>
              <w:t xml:space="preserve"> </w:t>
            </w:r>
          </w:p>
        </w:tc>
        <w:tc>
          <w:tcPr>
            <w:tcW w:w="1020" w:type="dxa"/>
            <w:shd w:val="clear" w:color="auto" w:fill="548DD4" w:themeFill="text2" w:themeFillTint="99"/>
            <w:tcMar>
              <w:top w:w="15" w:type="dxa"/>
              <w:left w:w="15" w:type="dxa"/>
              <w:right w:w="15" w:type="dxa"/>
            </w:tcMar>
            <w:vAlign w:val="center"/>
          </w:tcPr>
          <w:p w14:paraId="2D260DE1" w14:textId="3102B91C" w:rsidR="47D17CDD" w:rsidRDefault="47D17CDD" w:rsidP="47D17CDD">
            <w:r w:rsidRPr="47D17CDD">
              <w:rPr>
                <w:rFonts w:ascii="Calibri" w:eastAsia="Calibri" w:hAnsi="Calibri" w:cs="Calibri"/>
                <w:b/>
                <w:bCs/>
                <w:color w:val="000000" w:themeColor="text1"/>
              </w:rPr>
              <w:t>Logical Interface Required</w:t>
            </w:r>
            <w:r w:rsidRPr="47D17CDD">
              <w:rPr>
                <w:rFonts w:ascii="Calibri" w:eastAsia="Calibri" w:hAnsi="Calibri" w:cs="Calibri"/>
                <w:color w:val="000000" w:themeColor="text1"/>
              </w:rPr>
              <w:t xml:space="preserve"> </w:t>
            </w:r>
          </w:p>
        </w:tc>
      </w:tr>
      <w:tr w:rsidR="47D17CDD" w14:paraId="275260F1" w14:textId="77777777" w:rsidTr="00ED2999">
        <w:trPr>
          <w:trHeight w:val="1455"/>
        </w:trPr>
        <w:tc>
          <w:tcPr>
            <w:tcW w:w="3270" w:type="dxa"/>
            <w:tcMar>
              <w:top w:w="15" w:type="dxa"/>
              <w:left w:w="15" w:type="dxa"/>
              <w:right w:w="15" w:type="dxa"/>
            </w:tcMar>
            <w:vAlign w:val="center"/>
          </w:tcPr>
          <w:p w14:paraId="56D9034F" w14:textId="664ACBC5" w:rsidR="47D17CDD" w:rsidRDefault="47D17CDD" w:rsidP="47D17CDD">
            <w:r w:rsidRPr="47D17CDD">
              <w:rPr>
                <w:rFonts w:ascii="Calibri" w:eastAsia="Calibri" w:hAnsi="Calibri" w:cs="Calibri"/>
                <w:color w:val="000000" w:themeColor="text1"/>
                <w:sz w:val="22"/>
                <w:szCs w:val="22"/>
              </w:rPr>
              <w:t xml:space="preserve">SFP:Ericsson-10GBASE -Pluggable </w:t>
            </w:r>
          </w:p>
        </w:tc>
        <w:tc>
          <w:tcPr>
            <w:tcW w:w="1380" w:type="dxa"/>
            <w:shd w:val="clear" w:color="auto" w:fill="FFFFFF" w:themeFill="background1"/>
            <w:tcMar>
              <w:top w:w="15" w:type="dxa"/>
              <w:left w:w="15" w:type="dxa"/>
              <w:right w:w="15" w:type="dxa"/>
            </w:tcMar>
            <w:vAlign w:val="center"/>
          </w:tcPr>
          <w:p w14:paraId="687A293E" w14:textId="7364CD16" w:rsidR="47D17CDD" w:rsidRDefault="00615228" w:rsidP="47D17CDD">
            <w:r w:rsidRPr="0037099D">
              <w:rPr>
                <w:rFonts w:ascii="Calibri" w:eastAsia="Calibri" w:hAnsi="Calibri" w:cs="Calibri"/>
                <w:color w:val="000000" w:themeColor="text1"/>
              </w:rPr>
              <w:t>10</w:t>
            </w:r>
            <w:r>
              <w:rPr>
                <w:rFonts w:ascii="Calibri" w:eastAsia="Calibri" w:hAnsi="Calibri" w:cs="Calibri"/>
                <w:color w:val="000000" w:themeColor="text1"/>
              </w:rPr>
              <w:t xml:space="preserve"> </w:t>
            </w:r>
            <w:r w:rsidR="47D17CDD" w:rsidRPr="47D17CDD">
              <w:rPr>
                <w:rFonts w:ascii="Calibri" w:eastAsia="Calibri" w:hAnsi="Calibri" w:cs="Calibri"/>
                <w:color w:val="000000" w:themeColor="text1"/>
              </w:rPr>
              <w:t>Gigabit Ethernet</w:t>
            </w:r>
          </w:p>
        </w:tc>
        <w:tc>
          <w:tcPr>
            <w:tcW w:w="1155" w:type="dxa"/>
            <w:shd w:val="clear" w:color="auto" w:fill="FFFFFF" w:themeFill="background1"/>
            <w:tcMar>
              <w:top w:w="15" w:type="dxa"/>
              <w:left w:w="15" w:type="dxa"/>
              <w:right w:w="15" w:type="dxa"/>
            </w:tcMar>
            <w:vAlign w:val="center"/>
          </w:tcPr>
          <w:p w14:paraId="35B73D13" w14:textId="7A8E840C" w:rsidR="47D17CDD" w:rsidRDefault="47D17CDD" w:rsidP="47D17CDD">
            <w:r w:rsidRPr="47D17CDD">
              <w:rPr>
                <w:rFonts w:ascii="Calibri" w:eastAsia="Calibri" w:hAnsi="Calibri" w:cs="Calibri"/>
                <w:color w:val="000000" w:themeColor="text1"/>
              </w:rPr>
              <w:t xml:space="preserve">TN B </w:t>
            </w:r>
          </w:p>
        </w:tc>
        <w:tc>
          <w:tcPr>
            <w:tcW w:w="1200" w:type="dxa"/>
            <w:shd w:val="clear" w:color="auto" w:fill="FFFFFF" w:themeFill="background1"/>
            <w:tcMar>
              <w:top w:w="15" w:type="dxa"/>
              <w:left w:w="15" w:type="dxa"/>
              <w:right w:w="15" w:type="dxa"/>
            </w:tcMar>
            <w:vAlign w:val="center"/>
          </w:tcPr>
          <w:p w14:paraId="16187322" w14:textId="382A44AD" w:rsidR="47D17CDD" w:rsidRDefault="47D17CDD" w:rsidP="47D17CDD">
            <w:r w:rsidRPr="47D17CDD">
              <w:rPr>
                <w:rFonts w:ascii="Calibri" w:eastAsia="Calibri" w:hAnsi="Calibri" w:cs="Calibri"/>
                <w:color w:val="000000" w:themeColor="text1"/>
              </w:rPr>
              <w:t xml:space="preserve">1 </w:t>
            </w:r>
          </w:p>
        </w:tc>
        <w:tc>
          <w:tcPr>
            <w:tcW w:w="1215" w:type="dxa"/>
            <w:shd w:val="clear" w:color="auto" w:fill="FFFFFF" w:themeFill="background1"/>
            <w:tcMar>
              <w:top w:w="15" w:type="dxa"/>
              <w:left w:w="15" w:type="dxa"/>
              <w:right w:w="15" w:type="dxa"/>
            </w:tcMar>
            <w:vAlign w:val="center"/>
          </w:tcPr>
          <w:p w14:paraId="52A5F513" w14:textId="74E00BFA" w:rsidR="47D17CDD" w:rsidRDefault="47D17CDD" w:rsidP="47D17CDD">
            <w:r w:rsidRPr="47D17CDD">
              <w:rPr>
                <w:rFonts w:ascii="Calibri" w:eastAsia="Calibri" w:hAnsi="Calibri" w:cs="Calibri"/>
                <w:color w:val="000000" w:themeColor="text1"/>
              </w:rPr>
              <w:t xml:space="preserve">1 </w:t>
            </w:r>
          </w:p>
        </w:tc>
        <w:tc>
          <w:tcPr>
            <w:tcW w:w="1080" w:type="dxa"/>
            <w:shd w:val="clear" w:color="auto" w:fill="FFFFFF" w:themeFill="background1"/>
            <w:tcMar>
              <w:top w:w="15" w:type="dxa"/>
              <w:left w:w="15" w:type="dxa"/>
              <w:right w:w="15" w:type="dxa"/>
            </w:tcMar>
            <w:vAlign w:val="center"/>
          </w:tcPr>
          <w:p w14:paraId="105B791B" w14:textId="40CA692B" w:rsidR="47D17CDD" w:rsidRDefault="00615228" w:rsidP="47D17CDD">
            <w:r w:rsidRPr="0037099D">
              <w:rPr>
                <w:rFonts w:ascii="Calibri" w:eastAsia="Calibri" w:hAnsi="Calibri" w:cs="Calibri"/>
                <w:color w:val="000000" w:themeColor="text1"/>
              </w:rPr>
              <w:t>10</w:t>
            </w:r>
            <w:r>
              <w:rPr>
                <w:rFonts w:ascii="Calibri" w:eastAsia="Calibri" w:hAnsi="Calibri" w:cs="Calibri"/>
                <w:color w:val="000000" w:themeColor="text1"/>
              </w:rPr>
              <w:t xml:space="preserve"> </w:t>
            </w:r>
            <w:r w:rsidR="47D17CDD" w:rsidRPr="47D17CDD">
              <w:rPr>
                <w:rFonts w:ascii="Calibri" w:eastAsia="Calibri" w:hAnsi="Calibri" w:cs="Calibri"/>
                <w:color w:val="000000" w:themeColor="text1"/>
              </w:rPr>
              <w:t>Gigabit Ethernet</w:t>
            </w:r>
          </w:p>
        </w:tc>
        <w:tc>
          <w:tcPr>
            <w:tcW w:w="1020" w:type="dxa"/>
            <w:shd w:val="clear" w:color="auto" w:fill="FFFFFF" w:themeFill="background1"/>
            <w:tcMar>
              <w:top w:w="15" w:type="dxa"/>
              <w:left w:w="15" w:type="dxa"/>
              <w:right w:w="15" w:type="dxa"/>
            </w:tcMar>
            <w:vAlign w:val="center"/>
          </w:tcPr>
          <w:p w14:paraId="78168B48" w14:textId="7220603D" w:rsidR="47D17CDD" w:rsidRDefault="47D17CDD" w:rsidP="47D17CDD">
            <w:r w:rsidRPr="47D17CDD">
              <w:rPr>
                <w:rFonts w:ascii="Calibri" w:eastAsia="Calibri" w:hAnsi="Calibri" w:cs="Calibri"/>
                <w:color w:val="000000" w:themeColor="text1"/>
              </w:rPr>
              <w:t xml:space="preserve">No </w:t>
            </w:r>
          </w:p>
        </w:tc>
      </w:tr>
      <w:tr w:rsidR="47D17CDD" w14:paraId="6DC2BCCC" w14:textId="77777777" w:rsidTr="00ED2999">
        <w:trPr>
          <w:trHeight w:val="1755"/>
        </w:trPr>
        <w:tc>
          <w:tcPr>
            <w:tcW w:w="3270" w:type="dxa"/>
            <w:tcMar>
              <w:top w:w="15" w:type="dxa"/>
              <w:left w:w="15" w:type="dxa"/>
              <w:right w:w="15" w:type="dxa"/>
            </w:tcMar>
            <w:vAlign w:val="center"/>
          </w:tcPr>
          <w:p w14:paraId="724B9FF5" w14:textId="66C2574F" w:rsidR="47D17CDD" w:rsidRDefault="47D17CDD" w:rsidP="47D17CDD">
            <w:r w:rsidRPr="47D17CDD">
              <w:rPr>
                <w:rFonts w:ascii="Calibri" w:eastAsia="Calibri" w:hAnsi="Calibri" w:cs="Calibri"/>
                <w:color w:val="000000" w:themeColor="text1"/>
                <w:sz w:val="22"/>
                <w:szCs w:val="22"/>
              </w:rPr>
              <w:t xml:space="preserve">SFP:Ericsson-1000BASE-ZX -Pluggable </w:t>
            </w:r>
          </w:p>
        </w:tc>
        <w:tc>
          <w:tcPr>
            <w:tcW w:w="1380" w:type="dxa"/>
            <w:tcMar>
              <w:top w:w="15" w:type="dxa"/>
              <w:left w:w="15" w:type="dxa"/>
              <w:right w:w="15" w:type="dxa"/>
            </w:tcMar>
            <w:vAlign w:val="center"/>
          </w:tcPr>
          <w:p w14:paraId="7AF86FDF" w14:textId="0BAA610D" w:rsidR="47D17CDD" w:rsidRDefault="47D17CDD" w:rsidP="47D17CDD">
            <w:r w:rsidRPr="47D17CDD">
              <w:rPr>
                <w:rFonts w:ascii="Calibri" w:eastAsia="Calibri" w:hAnsi="Calibri" w:cs="Calibri"/>
                <w:color w:val="000000" w:themeColor="text1"/>
              </w:rPr>
              <w:t xml:space="preserve">Gigabit Ethernet </w:t>
            </w:r>
          </w:p>
        </w:tc>
        <w:tc>
          <w:tcPr>
            <w:tcW w:w="1155" w:type="dxa"/>
            <w:tcMar>
              <w:top w:w="15" w:type="dxa"/>
              <w:left w:w="15" w:type="dxa"/>
              <w:right w:w="15" w:type="dxa"/>
            </w:tcMar>
            <w:vAlign w:val="center"/>
          </w:tcPr>
          <w:p w14:paraId="49208F86" w14:textId="38FAB97A" w:rsidR="47D17CDD" w:rsidRDefault="47D17CDD" w:rsidP="47D17CDD">
            <w:r w:rsidRPr="47D17CDD">
              <w:rPr>
                <w:rFonts w:ascii="Calibri" w:eastAsia="Calibri" w:hAnsi="Calibri" w:cs="Calibri"/>
                <w:color w:val="000000" w:themeColor="text1"/>
              </w:rPr>
              <w:t xml:space="preserve">TN B </w:t>
            </w:r>
          </w:p>
        </w:tc>
        <w:tc>
          <w:tcPr>
            <w:tcW w:w="1200" w:type="dxa"/>
            <w:tcMar>
              <w:top w:w="15" w:type="dxa"/>
              <w:left w:w="15" w:type="dxa"/>
              <w:right w:w="15" w:type="dxa"/>
            </w:tcMar>
            <w:vAlign w:val="center"/>
          </w:tcPr>
          <w:p w14:paraId="343CB791" w14:textId="6BCDB943" w:rsidR="47D17CDD" w:rsidRDefault="47D17CDD" w:rsidP="47D17CDD">
            <w:r w:rsidRPr="47D17CDD">
              <w:rPr>
                <w:rFonts w:ascii="Calibri" w:eastAsia="Calibri" w:hAnsi="Calibri" w:cs="Calibri"/>
                <w:color w:val="000000" w:themeColor="text1"/>
              </w:rPr>
              <w:t xml:space="preserve">1 </w:t>
            </w:r>
          </w:p>
        </w:tc>
        <w:tc>
          <w:tcPr>
            <w:tcW w:w="1215" w:type="dxa"/>
            <w:tcMar>
              <w:top w:w="15" w:type="dxa"/>
              <w:left w:w="15" w:type="dxa"/>
              <w:right w:w="15" w:type="dxa"/>
            </w:tcMar>
            <w:vAlign w:val="center"/>
          </w:tcPr>
          <w:p w14:paraId="34FFAC2E" w14:textId="309E0C50" w:rsidR="47D17CDD" w:rsidRDefault="47D17CDD" w:rsidP="47D17CDD">
            <w:r w:rsidRPr="47D17CDD">
              <w:rPr>
                <w:rFonts w:ascii="Calibri" w:eastAsia="Calibri" w:hAnsi="Calibri" w:cs="Calibri"/>
                <w:color w:val="000000" w:themeColor="text1"/>
              </w:rPr>
              <w:t xml:space="preserve">1 </w:t>
            </w:r>
          </w:p>
        </w:tc>
        <w:tc>
          <w:tcPr>
            <w:tcW w:w="1080" w:type="dxa"/>
            <w:tcMar>
              <w:top w:w="15" w:type="dxa"/>
              <w:left w:w="15" w:type="dxa"/>
              <w:right w:w="15" w:type="dxa"/>
            </w:tcMar>
            <w:vAlign w:val="center"/>
          </w:tcPr>
          <w:p w14:paraId="14C3730D" w14:textId="752DEF0D" w:rsidR="47D17CDD" w:rsidRDefault="47D17CDD" w:rsidP="47D17CDD">
            <w:r w:rsidRPr="47D17CDD">
              <w:rPr>
                <w:rFonts w:ascii="Calibri" w:eastAsia="Calibri" w:hAnsi="Calibri" w:cs="Calibri"/>
                <w:color w:val="000000" w:themeColor="text1"/>
              </w:rPr>
              <w:t xml:space="preserve">Gigabit Ethernet </w:t>
            </w:r>
          </w:p>
        </w:tc>
        <w:tc>
          <w:tcPr>
            <w:tcW w:w="1020" w:type="dxa"/>
            <w:tcMar>
              <w:top w:w="15" w:type="dxa"/>
              <w:left w:w="15" w:type="dxa"/>
              <w:right w:w="15" w:type="dxa"/>
            </w:tcMar>
            <w:vAlign w:val="center"/>
          </w:tcPr>
          <w:p w14:paraId="5F16B5E0" w14:textId="2A5A1A63" w:rsidR="47D17CDD" w:rsidRDefault="47D17CDD" w:rsidP="47D17CDD">
            <w:r w:rsidRPr="47D17CDD">
              <w:rPr>
                <w:rFonts w:ascii="Calibri" w:eastAsia="Calibri" w:hAnsi="Calibri" w:cs="Calibri"/>
                <w:color w:val="000000" w:themeColor="text1"/>
              </w:rPr>
              <w:t xml:space="preserve">No </w:t>
            </w:r>
          </w:p>
        </w:tc>
      </w:tr>
      <w:tr w:rsidR="47D17CDD" w14:paraId="44066D1D" w14:textId="77777777" w:rsidTr="00ED2999">
        <w:trPr>
          <w:trHeight w:val="1740"/>
        </w:trPr>
        <w:tc>
          <w:tcPr>
            <w:tcW w:w="3270" w:type="dxa"/>
            <w:tcMar>
              <w:top w:w="15" w:type="dxa"/>
              <w:left w:w="15" w:type="dxa"/>
              <w:right w:w="15" w:type="dxa"/>
            </w:tcMar>
            <w:vAlign w:val="center"/>
          </w:tcPr>
          <w:p w14:paraId="6FBB63C6" w14:textId="43F85BBE" w:rsidR="47D17CDD" w:rsidRDefault="47D17CDD" w:rsidP="47D17CDD">
            <w:pPr>
              <w:jc w:val="center"/>
            </w:pPr>
            <w:r w:rsidRPr="47D17CDD">
              <w:rPr>
                <w:rFonts w:ascii="Calibri" w:eastAsia="Calibri" w:hAnsi="Calibri" w:cs="Calibri"/>
                <w:color w:val="000000" w:themeColor="text1"/>
                <w:sz w:val="22"/>
                <w:szCs w:val="22"/>
              </w:rPr>
              <w:t xml:space="preserve">SFP:Ericsson-1000BASE -Pluggable </w:t>
            </w:r>
          </w:p>
        </w:tc>
        <w:tc>
          <w:tcPr>
            <w:tcW w:w="1380" w:type="dxa"/>
            <w:tcMar>
              <w:top w:w="15" w:type="dxa"/>
              <w:left w:w="15" w:type="dxa"/>
              <w:right w:w="15" w:type="dxa"/>
            </w:tcMar>
            <w:vAlign w:val="center"/>
          </w:tcPr>
          <w:p w14:paraId="0E16753B" w14:textId="20B253A4" w:rsidR="47D17CDD" w:rsidRDefault="47D17CDD" w:rsidP="47D17CDD">
            <w:r w:rsidRPr="47D17CDD">
              <w:rPr>
                <w:rFonts w:ascii="Calibri" w:eastAsia="Calibri" w:hAnsi="Calibri" w:cs="Calibri"/>
                <w:color w:val="000000" w:themeColor="text1"/>
              </w:rPr>
              <w:t xml:space="preserve">Gigabit Ethernet </w:t>
            </w:r>
          </w:p>
        </w:tc>
        <w:tc>
          <w:tcPr>
            <w:tcW w:w="1155" w:type="dxa"/>
            <w:tcMar>
              <w:top w:w="15" w:type="dxa"/>
              <w:left w:w="15" w:type="dxa"/>
              <w:right w:w="15" w:type="dxa"/>
            </w:tcMar>
            <w:vAlign w:val="center"/>
          </w:tcPr>
          <w:p w14:paraId="0BBB4D3F" w14:textId="42AB9622" w:rsidR="47D17CDD" w:rsidRDefault="47D17CDD" w:rsidP="47D17CDD">
            <w:r w:rsidRPr="47D17CDD">
              <w:rPr>
                <w:rFonts w:ascii="Calibri" w:eastAsia="Calibri" w:hAnsi="Calibri" w:cs="Calibri"/>
                <w:color w:val="000000" w:themeColor="text1"/>
              </w:rPr>
              <w:t xml:space="preserve">TN B </w:t>
            </w:r>
          </w:p>
        </w:tc>
        <w:tc>
          <w:tcPr>
            <w:tcW w:w="1200" w:type="dxa"/>
            <w:tcMar>
              <w:top w:w="15" w:type="dxa"/>
              <w:left w:w="15" w:type="dxa"/>
              <w:right w:w="15" w:type="dxa"/>
            </w:tcMar>
            <w:vAlign w:val="center"/>
          </w:tcPr>
          <w:p w14:paraId="2D86F2A5" w14:textId="5BC2259E" w:rsidR="47D17CDD" w:rsidRDefault="47D17CDD" w:rsidP="47D17CDD">
            <w:r w:rsidRPr="47D17CDD">
              <w:rPr>
                <w:rFonts w:ascii="Calibri" w:eastAsia="Calibri" w:hAnsi="Calibri" w:cs="Calibri"/>
                <w:color w:val="000000" w:themeColor="text1"/>
              </w:rPr>
              <w:t xml:space="preserve">1 </w:t>
            </w:r>
          </w:p>
        </w:tc>
        <w:tc>
          <w:tcPr>
            <w:tcW w:w="1215" w:type="dxa"/>
            <w:tcMar>
              <w:top w:w="15" w:type="dxa"/>
              <w:left w:w="15" w:type="dxa"/>
              <w:right w:w="15" w:type="dxa"/>
            </w:tcMar>
            <w:vAlign w:val="center"/>
          </w:tcPr>
          <w:p w14:paraId="326299C0" w14:textId="5FDFF8C7" w:rsidR="47D17CDD" w:rsidRDefault="47D17CDD" w:rsidP="47D17CDD">
            <w:r w:rsidRPr="47D17CDD">
              <w:rPr>
                <w:rFonts w:ascii="Calibri" w:eastAsia="Calibri" w:hAnsi="Calibri" w:cs="Calibri"/>
                <w:color w:val="000000" w:themeColor="text1"/>
              </w:rPr>
              <w:t xml:space="preserve">1 </w:t>
            </w:r>
          </w:p>
        </w:tc>
        <w:tc>
          <w:tcPr>
            <w:tcW w:w="1080" w:type="dxa"/>
            <w:tcMar>
              <w:top w:w="15" w:type="dxa"/>
              <w:left w:w="15" w:type="dxa"/>
              <w:right w:w="15" w:type="dxa"/>
            </w:tcMar>
            <w:vAlign w:val="center"/>
          </w:tcPr>
          <w:p w14:paraId="54EDDDAF" w14:textId="0D3601EA" w:rsidR="47D17CDD" w:rsidRDefault="47D17CDD" w:rsidP="47D17CDD">
            <w:r w:rsidRPr="47D17CDD">
              <w:rPr>
                <w:rFonts w:ascii="Calibri" w:eastAsia="Calibri" w:hAnsi="Calibri" w:cs="Calibri"/>
                <w:color w:val="000000" w:themeColor="text1"/>
              </w:rPr>
              <w:t xml:space="preserve">Gigabit Ethernet </w:t>
            </w:r>
          </w:p>
        </w:tc>
        <w:tc>
          <w:tcPr>
            <w:tcW w:w="1020" w:type="dxa"/>
            <w:tcMar>
              <w:top w:w="15" w:type="dxa"/>
              <w:left w:w="15" w:type="dxa"/>
              <w:right w:w="15" w:type="dxa"/>
            </w:tcMar>
            <w:vAlign w:val="center"/>
          </w:tcPr>
          <w:p w14:paraId="7CB66079" w14:textId="1435E25D" w:rsidR="47D17CDD" w:rsidRDefault="47D17CDD" w:rsidP="47D17CDD">
            <w:r w:rsidRPr="47D17CDD">
              <w:rPr>
                <w:rFonts w:ascii="Calibri" w:eastAsia="Calibri" w:hAnsi="Calibri" w:cs="Calibri"/>
                <w:color w:val="000000" w:themeColor="text1"/>
              </w:rPr>
              <w:t xml:space="preserve">No </w:t>
            </w:r>
          </w:p>
        </w:tc>
      </w:tr>
      <w:tr w:rsidR="47D17CDD" w14:paraId="7016A5B2" w14:textId="77777777" w:rsidTr="00ED2999">
        <w:trPr>
          <w:trHeight w:val="1755"/>
        </w:trPr>
        <w:tc>
          <w:tcPr>
            <w:tcW w:w="3270" w:type="dxa"/>
            <w:tcMar>
              <w:top w:w="15" w:type="dxa"/>
              <w:left w:w="15" w:type="dxa"/>
              <w:right w:w="15" w:type="dxa"/>
            </w:tcMar>
            <w:vAlign w:val="center"/>
          </w:tcPr>
          <w:p w14:paraId="61C4912A" w14:textId="4E4FA09C" w:rsidR="47D17CDD" w:rsidRDefault="47D17CDD" w:rsidP="47D17CDD">
            <w:pPr>
              <w:jc w:val="center"/>
            </w:pPr>
            <w:r w:rsidRPr="47D17CDD">
              <w:rPr>
                <w:rFonts w:ascii="Calibri" w:eastAsia="Calibri" w:hAnsi="Calibri" w:cs="Calibri"/>
                <w:color w:val="000000" w:themeColor="text1"/>
                <w:sz w:val="22"/>
                <w:szCs w:val="22"/>
              </w:rPr>
              <w:t xml:space="preserve">SFP:Ericsson-1000BASE-SX -Pluggable </w:t>
            </w:r>
          </w:p>
        </w:tc>
        <w:tc>
          <w:tcPr>
            <w:tcW w:w="1380" w:type="dxa"/>
            <w:tcMar>
              <w:top w:w="15" w:type="dxa"/>
              <w:left w:w="15" w:type="dxa"/>
              <w:right w:w="15" w:type="dxa"/>
            </w:tcMar>
            <w:vAlign w:val="center"/>
          </w:tcPr>
          <w:p w14:paraId="01EC306D" w14:textId="75BEDFA6" w:rsidR="47D17CDD" w:rsidRDefault="47D17CDD" w:rsidP="47D17CDD">
            <w:r w:rsidRPr="47D17CDD">
              <w:rPr>
                <w:rFonts w:ascii="Calibri" w:eastAsia="Calibri" w:hAnsi="Calibri" w:cs="Calibri"/>
                <w:color w:val="000000" w:themeColor="text1"/>
              </w:rPr>
              <w:t xml:space="preserve">Gigabit Ethernet </w:t>
            </w:r>
          </w:p>
        </w:tc>
        <w:tc>
          <w:tcPr>
            <w:tcW w:w="1155" w:type="dxa"/>
            <w:tcMar>
              <w:top w:w="15" w:type="dxa"/>
              <w:left w:w="15" w:type="dxa"/>
              <w:right w:w="15" w:type="dxa"/>
            </w:tcMar>
            <w:vAlign w:val="center"/>
          </w:tcPr>
          <w:p w14:paraId="2467769E" w14:textId="029D2AC6" w:rsidR="47D17CDD" w:rsidRDefault="47D17CDD" w:rsidP="47D17CDD">
            <w:r w:rsidRPr="47D17CDD">
              <w:rPr>
                <w:rFonts w:ascii="Calibri" w:eastAsia="Calibri" w:hAnsi="Calibri" w:cs="Calibri"/>
                <w:color w:val="000000" w:themeColor="text1"/>
              </w:rPr>
              <w:t xml:space="preserve">TN B </w:t>
            </w:r>
          </w:p>
        </w:tc>
        <w:tc>
          <w:tcPr>
            <w:tcW w:w="1200" w:type="dxa"/>
            <w:tcMar>
              <w:top w:w="15" w:type="dxa"/>
              <w:left w:w="15" w:type="dxa"/>
              <w:right w:w="15" w:type="dxa"/>
            </w:tcMar>
            <w:vAlign w:val="center"/>
          </w:tcPr>
          <w:p w14:paraId="45D4DE11" w14:textId="02C60470" w:rsidR="47D17CDD" w:rsidRDefault="47D17CDD" w:rsidP="47D17CDD">
            <w:r w:rsidRPr="47D17CDD">
              <w:rPr>
                <w:rFonts w:ascii="Calibri" w:eastAsia="Calibri" w:hAnsi="Calibri" w:cs="Calibri"/>
                <w:color w:val="000000" w:themeColor="text1"/>
              </w:rPr>
              <w:t xml:space="preserve">1 </w:t>
            </w:r>
          </w:p>
        </w:tc>
        <w:tc>
          <w:tcPr>
            <w:tcW w:w="1215" w:type="dxa"/>
            <w:tcMar>
              <w:top w:w="15" w:type="dxa"/>
              <w:left w:w="15" w:type="dxa"/>
              <w:right w:w="15" w:type="dxa"/>
            </w:tcMar>
            <w:vAlign w:val="center"/>
          </w:tcPr>
          <w:p w14:paraId="724CEC9C" w14:textId="01F32541" w:rsidR="47D17CDD" w:rsidRDefault="47D17CDD" w:rsidP="47D17CDD">
            <w:r w:rsidRPr="47D17CDD">
              <w:rPr>
                <w:rFonts w:ascii="Calibri" w:eastAsia="Calibri" w:hAnsi="Calibri" w:cs="Calibri"/>
                <w:color w:val="000000" w:themeColor="text1"/>
              </w:rPr>
              <w:t xml:space="preserve">1 </w:t>
            </w:r>
          </w:p>
        </w:tc>
        <w:tc>
          <w:tcPr>
            <w:tcW w:w="1080" w:type="dxa"/>
            <w:tcMar>
              <w:top w:w="15" w:type="dxa"/>
              <w:left w:w="15" w:type="dxa"/>
              <w:right w:w="15" w:type="dxa"/>
            </w:tcMar>
            <w:vAlign w:val="center"/>
          </w:tcPr>
          <w:p w14:paraId="3B7550D8" w14:textId="41DC089F" w:rsidR="47D17CDD" w:rsidRDefault="47D17CDD" w:rsidP="47D17CDD">
            <w:r w:rsidRPr="47D17CDD">
              <w:rPr>
                <w:rFonts w:ascii="Calibri" w:eastAsia="Calibri" w:hAnsi="Calibri" w:cs="Calibri"/>
                <w:color w:val="000000" w:themeColor="text1"/>
              </w:rPr>
              <w:t xml:space="preserve">Gigabit Ethernet </w:t>
            </w:r>
          </w:p>
        </w:tc>
        <w:tc>
          <w:tcPr>
            <w:tcW w:w="1020" w:type="dxa"/>
            <w:tcMar>
              <w:top w:w="15" w:type="dxa"/>
              <w:left w:w="15" w:type="dxa"/>
              <w:right w:w="15" w:type="dxa"/>
            </w:tcMar>
            <w:vAlign w:val="center"/>
          </w:tcPr>
          <w:p w14:paraId="225CD29C" w14:textId="3FB181BF" w:rsidR="47D17CDD" w:rsidRDefault="47D17CDD" w:rsidP="47D17CDD">
            <w:r w:rsidRPr="47D17CDD">
              <w:rPr>
                <w:rFonts w:ascii="Calibri" w:eastAsia="Calibri" w:hAnsi="Calibri" w:cs="Calibri"/>
                <w:color w:val="000000" w:themeColor="text1"/>
              </w:rPr>
              <w:t xml:space="preserve">No </w:t>
            </w:r>
          </w:p>
        </w:tc>
      </w:tr>
      <w:tr w:rsidR="47D17CDD" w14:paraId="47AF21B6" w14:textId="77777777" w:rsidTr="00ED2999">
        <w:trPr>
          <w:trHeight w:val="1755"/>
        </w:trPr>
        <w:tc>
          <w:tcPr>
            <w:tcW w:w="3270" w:type="dxa"/>
            <w:tcMar>
              <w:top w:w="15" w:type="dxa"/>
              <w:left w:w="15" w:type="dxa"/>
              <w:right w:w="15" w:type="dxa"/>
            </w:tcMar>
            <w:vAlign w:val="center"/>
          </w:tcPr>
          <w:p w14:paraId="30FD55CC" w14:textId="60BEC168" w:rsidR="47D17CDD" w:rsidRDefault="47D17CDD" w:rsidP="47D17CDD">
            <w:r w:rsidRPr="47D17CDD">
              <w:rPr>
                <w:rFonts w:ascii="Calibri" w:eastAsia="Calibri" w:hAnsi="Calibri" w:cs="Calibri"/>
                <w:color w:val="000000" w:themeColor="text1"/>
                <w:sz w:val="22"/>
                <w:szCs w:val="22"/>
              </w:rPr>
              <w:t xml:space="preserve">SFP:Ericsson-1000BASE-LX -Pluggable </w:t>
            </w:r>
          </w:p>
        </w:tc>
        <w:tc>
          <w:tcPr>
            <w:tcW w:w="1380" w:type="dxa"/>
            <w:tcMar>
              <w:top w:w="15" w:type="dxa"/>
              <w:left w:w="15" w:type="dxa"/>
              <w:right w:w="15" w:type="dxa"/>
            </w:tcMar>
            <w:vAlign w:val="center"/>
          </w:tcPr>
          <w:p w14:paraId="2BE0E579" w14:textId="1418D179" w:rsidR="47D17CDD" w:rsidRDefault="47D17CDD" w:rsidP="47D17CDD">
            <w:r w:rsidRPr="47D17CDD">
              <w:rPr>
                <w:rFonts w:ascii="Calibri" w:eastAsia="Calibri" w:hAnsi="Calibri" w:cs="Calibri"/>
                <w:color w:val="000000" w:themeColor="text1"/>
              </w:rPr>
              <w:t xml:space="preserve">Gigabit Ethernet </w:t>
            </w:r>
          </w:p>
        </w:tc>
        <w:tc>
          <w:tcPr>
            <w:tcW w:w="1155" w:type="dxa"/>
            <w:tcMar>
              <w:top w:w="15" w:type="dxa"/>
              <w:left w:w="15" w:type="dxa"/>
              <w:right w:w="15" w:type="dxa"/>
            </w:tcMar>
            <w:vAlign w:val="center"/>
          </w:tcPr>
          <w:p w14:paraId="094D0A13" w14:textId="663F9B42" w:rsidR="47D17CDD" w:rsidRDefault="47D17CDD" w:rsidP="47D17CDD">
            <w:r w:rsidRPr="47D17CDD">
              <w:rPr>
                <w:rFonts w:ascii="Calibri" w:eastAsia="Calibri" w:hAnsi="Calibri" w:cs="Calibri"/>
                <w:color w:val="000000" w:themeColor="text1"/>
              </w:rPr>
              <w:t xml:space="preserve">TN B </w:t>
            </w:r>
          </w:p>
        </w:tc>
        <w:tc>
          <w:tcPr>
            <w:tcW w:w="1200" w:type="dxa"/>
            <w:tcMar>
              <w:top w:w="15" w:type="dxa"/>
              <w:left w:w="15" w:type="dxa"/>
              <w:right w:w="15" w:type="dxa"/>
            </w:tcMar>
            <w:vAlign w:val="center"/>
          </w:tcPr>
          <w:p w14:paraId="718A9B42" w14:textId="7C8A3696" w:rsidR="47D17CDD" w:rsidRDefault="47D17CDD" w:rsidP="47D17CDD">
            <w:r w:rsidRPr="47D17CDD">
              <w:rPr>
                <w:rFonts w:ascii="Calibri" w:eastAsia="Calibri" w:hAnsi="Calibri" w:cs="Calibri"/>
                <w:color w:val="000000" w:themeColor="text1"/>
              </w:rPr>
              <w:t xml:space="preserve">1 </w:t>
            </w:r>
          </w:p>
        </w:tc>
        <w:tc>
          <w:tcPr>
            <w:tcW w:w="1215" w:type="dxa"/>
            <w:tcMar>
              <w:top w:w="15" w:type="dxa"/>
              <w:left w:w="15" w:type="dxa"/>
              <w:right w:w="15" w:type="dxa"/>
            </w:tcMar>
            <w:vAlign w:val="center"/>
          </w:tcPr>
          <w:p w14:paraId="5018D8E6" w14:textId="60C9FE74" w:rsidR="47D17CDD" w:rsidRDefault="47D17CDD" w:rsidP="47D17CDD">
            <w:r w:rsidRPr="47D17CDD">
              <w:rPr>
                <w:rFonts w:ascii="Calibri" w:eastAsia="Calibri" w:hAnsi="Calibri" w:cs="Calibri"/>
                <w:color w:val="000000" w:themeColor="text1"/>
              </w:rPr>
              <w:t xml:space="preserve">1 </w:t>
            </w:r>
          </w:p>
        </w:tc>
        <w:tc>
          <w:tcPr>
            <w:tcW w:w="1080" w:type="dxa"/>
            <w:tcMar>
              <w:top w:w="15" w:type="dxa"/>
              <w:left w:w="15" w:type="dxa"/>
              <w:right w:w="15" w:type="dxa"/>
            </w:tcMar>
            <w:vAlign w:val="center"/>
          </w:tcPr>
          <w:p w14:paraId="10802639" w14:textId="180B7A65" w:rsidR="47D17CDD" w:rsidRDefault="47D17CDD" w:rsidP="47D17CDD">
            <w:r w:rsidRPr="47D17CDD">
              <w:rPr>
                <w:rFonts w:ascii="Calibri" w:eastAsia="Calibri" w:hAnsi="Calibri" w:cs="Calibri"/>
                <w:color w:val="000000" w:themeColor="text1"/>
              </w:rPr>
              <w:t xml:space="preserve">Gigabit Ethernet </w:t>
            </w:r>
          </w:p>
        </w:tc>
        <w:tc>
          <w:tcPr>
            <w:tcW w:w="1020" w:type="dxa"/>
            <w:tcMar>
              <w:top w:w="15" w:type="dxa"/>
              <w:left w:w="15" w:type="dxa"/>
              <w:right w:w="15" w:type="dxa"/>
            </w:tcMar>
            <w:vAlign w:val="center"/>
          </w:tcPr>
          <w:p w14:paraId="669352FE" w14:textId="10F48C44" w:rsidR="47D17CDD" w:rsidRDefault="47D17CDD" w:rsidP="47D17CDD">
            <w:r w:rsidRPr="47D17CDD">
              <w:rPr>
                <w:rFonts w:ascii="Calibri" w:eastAsia="Calibri" w:hAnsi="Calibri" w:cs="Calibri"/>
                <w:color w:val="000000" w:themeColor="text1"/>
              </w:rPr>
              <w:t xml:space="preserve">No </w:t>
            </w:r>
          </w:p>
        </w:tc>
      </w:tr>
      <w:tr w:rsidR="47D17CDD" w14:paraId="54E8BFC6" w14:textId="77777777" w:rsidTr="00ED2999">
        <w:trPr>
          <w:trHeight w:val="1755"/>
        </w:trPr>
        <w:tc>
          <w:tcPr>
            <w:tcW w:w="3270" w:type="dxa"/>
            <w:tcMar>
              <w:top w:w="15" w:type="dxa"/>
              <w:left w:w="15" w:type="dxa"/>
              <w:right w:w="15" w:type="dxa"/>
            </w:tcMar>
            <w:vAlign w:val="center"/>
          </w:tcPr>
          <w:p w14:paraId="778734AA" w14:textId="41179424" w:rsidR="47D17CDD" w:rsidRDefault="47D17CDD" w:rsidP="47D17CDD">
            <w:pPr>
              <w:jc w:val="center"/>
            </w:pPr>
            <w:r w:rsidRPr="47D17CDD">
              <w:rPr>
                <w:rFonts w:ascii="Calibri" w:eastAsia="Calibri" w:hAnsi="Calibri" w:cs="Calibri"/>
                <w:color w:val="000000" w:themeColor="text1"/>
                <w:sz w:val="22"/>
                <w:szCs w:val="22"/>
              </w:rPr>
              <w:t xml:space="preserve">SFP:Ericsson-1000BASE-LX20 -Pluggable </w:t>
            </w:r>
          </w:p>
        </w:tc>
        <w:tc>
          <w:tcPr>
            <w:tcW w:w="1380" w:type="dxa"/>
            <w:tcMar>
              <w:top w:w="15" w:type="dxa"/>
              <w:left w:w="15" w:type="dxa"/>
              <w:right w:w="15" w:type="dxa"/>
            </w:tcMar>
            <w:vAlign w:val="center"/>
          </w:tcPr>
          <w:p w14:paraId="1A05D6F0" w14:textId="3266996D" w:rsidR="47D17CDD" w:rsidRDefault="47D17CDD" w:rsidP="47D17CDD">
            <w:r w:rsidRPr="47D17CDD">
              <w:rPr>
                <w:rFonts w:ascii="Calibri" w:eastAsia="Calibri" w:hAnsi="Calibri" w:cs="Calibri"/>
                <w:color w:val="000000" w:themeColor="text1"/>
              </w:rPr>
              <w:t xml:space="preserve">Gigabit Ethernet </w:t>
            </w:r>
          </w:p>
        </w:tc>
        <w:tc>
          <w:tcPr>
            <w:tcW w:w="1155" w:type="dxa"/>
            <w:tcMar>
              <w:top w:w="15" w:type="dxa"/>
              <w:left w:w="15" w:type="dxa"/>
              <w:right w:w="15" w:type="dxa"/>
            </w:tcMar>
            <w:vAlign w:val="center"/>
          </w:tcPr>
          <w:p w14:paraId="2BC106B6" w14:textId="1A2C511C" w:rsidR="47D17CDD" w:rsidRDefault="47D17CDD" w:rsidP="47D17CDD">
            <w:r w:rsidRPr="47D17CDD">
              <w:rPr>
                <w:rFonts w:ascii="Calibri" w:eastAsia="Calibri" w:hAnsi="Calibri" w:cs="Calibri"/>
                <w:color w:val="000000" w:themeColor="text1"/>
              </w:rPr>
              <w:t xml:space="preserve">TN B </w:t>
            </w:r>
          </w:p>
        </w:tc>
        <w:tc>
          <w:tcPr>
            <w:tcW w:w="1200" w:type="dxa"/>
            <w:tcMar>
              <w:top w:w="15" w:type="dxa"/>
              <w:left w:w="15" w:type="dxa"/>
              <w:right w:w="15" w:type="dxa"/>
            </w:tcMar>
            <w:vAlign w:val="center"/>
          </w:tcPr>
          <w:p w14:paraId="352DADA0" w14:textId="46033BDF" w:rsidR="47D17CDD" w:rsidRDefault="47D17CDD" w:rsidP="47D17CDD">
            <w:r w:rsidRPr="47D17CDD">
              <w:rPr>
                <w:rFonts w:ascii="Calibri" w:eastAsia="Calibri" w:hAnsi="Calibri" w:cs="Calibri"/>
                <w:color w:val="000000" w:themeColor="text1"/>
              </w:rPr>
              <w:t xml:space="preserve">1 </w:t>
            </w:r>
          </w:p>
        </w:tc>
        <w:tc>
          <w:tcPr>
            <w:tcW w:w="1215" w:type="dxa"/>
            <w:tcMar>
              <w:top w:w="15" w:type="dxa"/>
              <w:left w:w="15" w:type="dxa"/>
              <w:right w:w="15" w:type="dxa"/>
            </w:tcMar>
            <w:vAlign w:val="center"/>
          </w:tcPr>
          <w:p w14:paraId="2F87CAD6" w14:textId="5BB86327" w:rsidR="47D17CDD" w:rsidRDefault="47D17CDD" w:rsidP="47D17CDD">
            <w:r w:rsidRPr="47D17CDD">
              <w:rPr>
                <w:rFonts w:ascii="Calibri" w:eastAsia="Calibri" w:hAnsi="Calibri" w:cs="Calibri"/>
                <w:color w:val="000000" w:themeColor="text1"/>
              </w:rPr>
              <w:t xml:space="preserve">1 </w:t>
            </w:r>
          </w:p>
        </w:tc>
        <w:tc>
          <w:tcPr>
            <w:tcW w:w="1080" w:type="dxa"/>
            <w:tcMar>
              <w:top w:w="15" w:type="dxa"/>
              <w:left w:w="15" w:type="dxa"/>
              <w:right w:w="15" w:type="dxa"/>
            </w:tcMar>
            <w:vAlign w:val="center"/>
          </w:tcPr>
          <w:p w14:paraId="4D43889A" w14:textId="69A2CCED" w:rsidR="47D17CDD" w:rsidRDefault="47D17CDD" w:rsidP="47D17CDD">
            <w:r w:rsidRPr="47D17CDD">
              <w:rPr>
                <w:rFonts w:ascii="Calibri" w:eastAsia="Calibri" w:hAnsi="Calibri" w:cs="Calibri"/>
                <w:color w:val="000000" w:themeColor="text1"/>
              </w:rPr>
              <w:t xml:space="preserve">Gigabit Ethernet </w:t>
            </w:r>
          </w:p>
        </w:tc>
        <w:tc>
          <w:tcPr>
            <w:tcW w:w="1020" w:type="dxa"/>
            <w:tcMar>
              <w:top w:w="15" w:type="dxa"/>
              <w:left w:w="15" w:type="dxa"/>
              <w:right w:w="15" w:type="dxa"/>
            </w:tcMar>
            <w:vAlign w:val="center"/>
          </w:tcPr>
          <w:p w14:paraId="232430FF" w14:textId="3F80639C" w:rsidR="47D17CDD" w:rsidRDefault="47D17CDD" w:rsidP="47D17CDD">
            <w:r w:rsidRPr="47D17CDD">
              <w:rPr>
                <w:rFonts w:ascii="Calibri" w:eastAsia="Calibri" w:hAnsi="Calibri" w:cs="Calibri"/>
                <w:color w:val="000000" w:themeColor="text1"/>
              </w:rPr>
              <w:t xml:space="preserve">No </w:t>
            </w:r>
          </w:p>
        </w:tc>
      </w:tr>
      <w:tr w:rsidR="47D17CDD" w14:paraId="23011D61" w14:textId="77777777" w:rsidTr="00ED2999">
        <w:trPr>
          <w:trHeight w:val="1755"/>
        </w:trPr>
        <w:tc>
          <w:tcPr>
            <w:tcW w:w="3270" w:type="dxa"/>
            <w:tcMar>
              <w:top w:w="15" w:type="dxa"/>
              <w:left w:w="15" w:type="dxa"/>
              <w:right w:w="15" w:type="dxa"/>
            </w:tcMar>
            <w:vAlign w:val="center"/>
          </w:tcPr>
          <w:p w14:paraId="655D08B8" w14:textId="1EE4B2F8" w:rsidR="47D17CDD" w:rsidRDefault="47D17CDD" w:rsidP="47D17CDD">
            <w:r w:rsidRPr="47D17CDD">
              <w:rPr>
                <w:rFonts w:ascii="Calibri" w:eastAsia="Calibri" w:hAnsi="Calibri" w:cs="Calibri"/>
                <w:color w:val="000000" w:themeColor="text1"/>
                <w:sz w:val="22"/>
                <w:szCs w:val="22"/>
              </w:rPr>
              <w:t xml:space="preserve">SFP:Ericsson-10GBASE-SR -Pluggable </w:t>
            </w:r>
          </w:p>
        </w:tc>
        <w:tc>
          <w:tcPr>
            <w:tcW w:w="1380" w:type="dxa"/>
            <w:tcMar>
              <w:top w:w="15" w:type="dxa"/>
              <w:left w:w="15" w:type="dxa"/>
              <w:right w:w="15" w:type="dxa"/>
            </w:tcMar>
            <w:vAlign w:val="center"/>
          </w:tcPr>
          <w:p w14:paraId="11E5197B" w14:textId="4E047A20" w:rsidR="47D17CDD" w:rsidRDefault="00615228" w:rsidP="47D17CDD">
            <w:r w:rsidRPr="0037099D">
              <w:rPr>
                <w:rFonts w:ascii="Calibri" w:eastAsia="Calibri" w:hAnsi="Calibri" w:cs="Calibri"/>
                <w:color w:val="000000" w:themeColor="text1"/>
              </w:rPr>
              <w:t>10</w:t>
            </w:r>
            <w:r>
              <w:rPr>
                <w:rFonts w:ascii="Calibri" w:eastAsia="Calibri" w:hAnsi="Calibri" w:cs="Calibri"/>
                <w:color w:val="000000" w:themeColor="text1"/>
              </w:rPr>
              <w:t xml:space="preserve"> </w:t>
            </w:r>
            <w:r w:rsidR="47D17CDD" w:rsidRPr="47D17CDD">
              <w:rPr>
                <w:rFonts w:ascii="Calibri" w:eastAsia="Calibri" w:hAnsi="Calibri" w:cs="Calibri"/>
                <w:color w:val="000000" w:themeColor="text1"/>
              </w:rPr>
              <w:t>Gigabit Ethernet</w:t>
            </w:r>
          </w:p>
        </w:tc>
        <w:tc>
          <w:tcPr>
            <w:tcW w:w="1155" w:type="dxa"/>
            <w:tcMar>
              <w:top w:w="15" w:type="dxa"/>
              <w:left w:w="15" w:type="dxa"/>
              <w:right w:w="15" w:type="dxa"/>
            </w:tcMar>
            <w:vAlign w:val="center"/>
          </w:tcPr>
          <w:p w14:paraId="3654465E" w14:textId="0EC4528C" w:rsidR="47D17CDD" w:rsidRDefault="47D17CDD" w:rsidP="47D17CDD">
            <w:r w:rsidRPr="47D17CDD">
              <w:rPr>
                <w:rFonts w:ascii="Calibri" w:eastAsia="Calibri" w:hAnsi="Calibri" w:cs="Calibri"/>
                <w:color w:val="000000" w:themeColor="text1"/>
              </w:rPr>
              <w:t xml:space="preserve">TN B </w:t>
            </w:r>
          </w:p>
        </w:tc>
        <w:tc>
          <w:tcPr>
            <w:tcW w:w="1200" w:type="dxa"/>
            <w:tcMar>
              <w:top w:w="15" w:type="dxa"/>
              <w:left w:w="15" w:type="dxa"/>
              <w:right w:w="15" w:type="dxa"/>
            </w:tcMar>
            <w:vAlign w:val="center"/>
          </w:tcPr>
          <w:p w14:paraId="1BCEEA76" w14:textId="3E76D676" w:rsidR="47D17CDD" w:rsidRDefault="47D17CDD" w:rsidP="47D17CDD">
            <w:r w:rsidRPr="47D17CDD">
              <w:rPr>
                <w:rFonts w:ascii="Calibri" w:eastAsia="Calibri" w:hAnsi="Calibri" w:cs="Calibri"/>
                <w:color w:val="000000" w:themeColor="text1"/>
              </w:rPr>
              <w:t xml:space="preserve">1 </w:t>
            </w:r>
          </w:p>
        </w:tc>
        <w:tc>
          <w:tcPr>
            <w:tcW w:w="1215" w:type="dxa"/>
            <w:tcMar>
              <w:top w:w="15" w:type="dxa"/>
              <w:left w:w="15" w:type="dxa"/>
              <w:right w:w="15" w:type="dxa"/>
            </w:tcMar>
            <w:vAlign w:val="center"/>
          </w:tcPr>
          <w:p w14:paraId="66BDFF24" w14:textId="14325490" w:rsidR="47D17CDD" w:rsidRDefault="47D17CDD" w:rsidP="47D17CDD">
            <w:r w:rsidRPr="47D17CDD">
              <w:rPr>
                <w:rFonts w:ascii="Calibri" w:eastAsia="Calibri" w:hAnsi="Calibri" w:cs="Calibri"/>
                <w:color w:val="000000" w:themeColor="text1"/>
              </w:rPr>
              <w:t xml:space="preserve">1 </w:t>
            </w:r>
          </w:p>
        </w:tc>
        <w:tc>
          <w:tcPr>
            <w:tcW w:w="1080" w:type="dxa"/>
            <w:tcMar>
              <w:top w:w="15" w:type="dxa"/>
              <w:left w:w="15" w:type="dxa"/>
              <w:right w:w="15" w:type="dxa"/>
            </w:tcMar>
            <w:vAlign w:val="center"/>
          </w:tcPr>
          <w:p w14:paraId="5B99528E" w14:textId="7945D91A" w:rsidR="47D17CDD" w:rsidRDefault="00615228" w:rsidP="47D17CDD">
            <w:r w:rsidRPr="0037099D">
              <w:rPr>
                <w:rFonts w:ascii="Calibri" w:eastAsia="Calibri" w:hAnsi="Calibri" w:cs="Calibri"/>
                <w:color w:val="000000" w:themeColor="text1"/>
              </w:rPr>
              <w:t>10</w:t>
            </w:r>
            <w:r>
              <w:rPr>
                <w:rFonts w:ascii="Calibri" w:eastAsia="Calibri" w:hAnsi="Calibri" w:cs="Calibri"/>
                <w:color w:val="000000" w:themeColor="text1"/>
              </w:rPr>
              <w:t xml:space="preserve"> </w:t>
            </w:r>
            <w:r w:rsidR="47D17CDD" w:rsidRPr="47D17CDD">
              <w:rPr>
                <w:rFonts w:ascii="Calibri" w:eastAsia="Calibri" w:hAnsi="Calibri" w:cs="Calibri"/>
                <w:color w:val="000000" w:themeColor="text1"/>
              </w:rPr>
              <w:t>Gigabit Ethernet</w:t>
            </w:r>
          </w:p>
        </w:tc>
        <w:tc>
          <w:tcPr>
            <w:tcW w:w="1020" w:type="dxa"/>
            <w:tcMar>
              <w:top w:w="15" w:type="dxa"/>
              <w:left w:w="15" w:type="dxa"/>
              <w:right w:w="15" w:type="dxa"/>
            </w:tcMar>
            <w:vAlign w:val="center"/>
          </w:tcPr>
          <w:p w14:paraId="7AF697DB" w14:textId="5BADEBBA" w:rsidR="47D17CDD" w:rsidRDefault="47D17CDD" w:rsidP="47D17CDD">
            <w:r w:rsidRPr="47D17CDD">
              <w:rPr>
                <w:rFonts w:ascii="Calibri" w:eastAsia="Calibri" w:hAnsi="Calibri" w:cs="Calibri"/>
                <w:color w:val="000000" w:themeColor="text1"/>
              </w:rPr>
              <w:t xml:space="preserve">No </w:t>
            </w:r>
          </w:p>
        </w:tc>
      </w:tr>
      <w:tr w:rsidR="47D17CDD" w14:paraId="1C6FE6D7" w14:textId="77777777" w:rsidTr="00ED2999">
        <w:trPr>
          <w:trHeight w:val="1755"/>
        </w:trPr>
        <w:tc>
          <w:tcPr>
            <w:tcW w:w="3270" w:type="dxa"/>
            <w:tcMar>
              <w:top w:w="15" w:type="dxa"/>
              <w:left w:w="15" w:type="dxa"/>
              <w:right w:w="15" w:type="dxa"/>
            </w:tcMar>
            <w:vAlign w:val="center"/>
          </w:tcPr>
          <w:p w14:paraId="7FE6AF14" w14:textId="1A1A7581" w:rsidR="47D17CDD" w:rsidRDefault="47D17CDD" w:rsidP="47D17CDD">
            <w:r w:rsidRPr="47D17CDD">
              <w:rPr>
                <w:rFonts w:ascii="Calibri" w:eastAsia="Calibri" w:hAnsi="Calibri" w:cs="Calibri"/>
                <w:color w:val="000000" w:themeColor="text1"/>
                <w:sz w:val="22"/>
                <w:szCs w:val="22"/>
              </w:rPr>
              <w:t xml:space="preserve">SFP:Ericsson-10GBASE-LR -Pluggable </w:t>
            </w:r>
          </w:p>
        </w:tc>
        <w:tc>
          <w:tcPr>
            <w:tcW w:w="1380" w:type="dxa"/>
            <w:tcMar>
              <w:top w:w="15" w:type="dxa"/>
              <w:left w:w="15" w:type="dxa"/>
              <w:right w:w="15" w:type="dxa"/>
            </w:tcMar>
            <w:vAlign w:val="center"/>
          </w:tcPr>
          <w:p w14:paraId="085263DF" w14:textId="5209D1A8" w:rsidR="47D17CDD" w:rsidRPr="002D76A1" w:rsidRDefault="00615228" w:rsidP="47D17CDD">
            <w:pPr>
              <w:rPr>
                <w:rFonts w:ascii="Calibri" w:eastAsia="Calibri" w:hAnsi="Calibri" w:cs="Calibri"/>
                <w:color w:val="000000" w:themeColor="text1"/>
              </w:rPr>
            </w:pPr>
            <w:r w:rsidRPr="0037099D">
              <w:rPr>
                <w:rFonts w:ascii="Calibri" w:eastAsia="Calibri" w:hAnsi="Calibri" w:cs="Calibri"/>
                <w:color w:val="000000" w:themeColor="text1"/>
              </w:rPr>
              <w:t>10</w:t>
            </w:r>
            <w:r>
              <w:rPr>
                <w:rFonts w:ascii="Calibri" w:eastAsia="Calibri" w:hAnsi="Calibri" w:cs="Calibri"/>
                <w:color w:val="000000" w:themeColor="text1"/>
              </w:rPr>
              <w:t xml:space="preserve"> </w:t>
            </w:r>
            <w:r w:rsidR="47D17CDD" w:rsidRPr="47D17CDD">
              <w:rPr>
                <w:rFonts w:ascii="Calibri" w:eastAsia="Calibri" w:hAnsi="Calibri" w:cs="Calibri"/>
                <w:color w:val="000000" w:themeColor="text1"/>
              </w:rPr>
              <w:t>Gigabit Ethernet</w:t>
            </w:r>
          </w:p>
        </w:tc>
        <w:tc>
          <w:tcPr>
            <w:tcW w:w="1155" w:type="dxa"/>
            <w:tcMar>
              <w:top w:w="15" w:type="dxa"/>
              <w:left w:w="15" w:type="dxa"/>
              <w:right w:w="15" w:type="dxa"/>
            </w:tcMar>
            <w:vAlign w:val="center"/>
          </w:tcPr>
          <w:p w14:paraId="7B0E7053" w14:textId="27249CDC" w:rsidR="47D17CDD" w:rsidRDefault="47D17CDD" w:rsidP="47D17CDD">
            <w:r w:rsidRPr="47D17CDD">
              <w:rPr>
                <w:rFonts w:ascii="Calibri" w:eastAsia="Calibri" w:hAnsi="Calibri" w:cs="Calibri"/>
                <w:color w:val="000000" w:themeColor="text1"/>
              </w:rPr>
              <w:t xml:space="preserve">TN B </w:t>
            </w:r>
          </w:p>
        </w:tc>
        <w:tc>
          <w:tcPr>
            <w:tcW w:w="1200" w:type="dxa"/>
            <w:tcMar>
              <w:top w:w="15" w:type="dxa"/>
              <w:left w:w="15" w:type="dxa"/>
              <w:right w:w="15" w:type="dxa"/>
            </w:tcMar>
            <w:vAlign w:val="center"/>
          </w:tcPr>
          <w:p w14:paraId="42356CD2" w14:textId="7D39711A" w:rsidR="47D17CDD" w:rsidRDefault="47D17CDD" w:rsidP="47D17CDD">
            <w:r w:rsidRPr="47D17CDD">
              <w:rPr>
                <w:rFonts w:ascii="Calibri" w:eastAsia="Calibri" w:hAnsi="Calibri" w:cs="Calibri"/>
                <w:color w:val="000000" w:themeColor="text1"/>
              </w:rPr>
              <w:t xml:space="preserve">1 </w:t>
            </w:r>
          </w:p>
        </w:tc>
        <w:tc>
          <w:tcPr>
            <w:tcW w:w="1215" w:type="dxa"/>
            <w:tcMar>
              <w:top w:w="15" w:type="dxa"/>
              <w:left w:w="15" w:type="dxa"/>
              <w:right w:w="15" w:type="dxa"/>
            </w:tcMar>
            <w:vAlign w:val="center"/>
          </w:tcPr>
          <w:p w14:paraId="413CE3F8" w14:textId="51DFA9D7" w:rsidR="47D17CDD" w:rsidRDefault="47D17CDD" w:rsidP="47D17CDD">
            <w:r w:rsidRPr="47D17CDD">
              <w:rPr>
                <w:rFonts w:ascii="Calibri" w:eastAsia="Calibri" w:hAnsi="Calibri" w:cs="Calibri"/>
                <w:color w:val="000000" w:themeColor="text1"/>
              </w:rPr>
              <w:t xml:space="preserve">1 </w:t>
            </w:r>
          </w:p>
        </w:tc>
        <w:tc>
          <w:tcPr>
            <w:tcW w:w="1080" w:type="dxa"/>
            <w:tcMar>
              <w:top w:w="15" w:type="dxa"/>
              <w:left w:w="15" w:type="dxa"/>
              <w:right w:w="15" w:type="dxa"/>
            </w:tcMar>
            <w:vAlign w:val="center"/>
          </w:tcPr>
          <w:p w14:paraId="1BAC2BE6" w14:textId="0DE70419" w:rsidR="47D17CDD" w:rsidRDefault="00615228" w:rsidP="47D17CDD">
            <w:r w:rsidRPr="0037099D">
              <w:rPr>
                <w:rFonts w:ascii="Calibri" w:eastAsia="Calibri" w:hAnsi="Calibri" w:cs="Calibri"/>
                <w:color w:val="000000" w:themeColor="text1"/>
              </w:rPr>
              <w:t>10</w:t>
            </w:r>
            <w:r>
              <w:rPr>
                <w:rFonts w:ascii="Calibri" w:eastAsia="Calibri" w:hAnsi="Calibri" w:cs="Calibri"/>
                <w:color w:val="000000" w:themeColor="text1"/>
              </w:rPr>
              <w:t xml:space="preserve"> </w:t>
            </w:r>
            <w:r w:rsidR="47D17CDD" w:rsidRPr="47D17CDD">
              <w:rPr>
                <w:rFonts w:ascii="Calibri" w:eastAsia="Calibri" w:hAnsi="Calibri" w:cs="Calibri"/>
                <w:color w:val="000000" w:themeColor="text1"/>
              </w:rPr>
              <w:t>Gigabit Ethernet</w:t>
            </w:r>
          </w:p>
        </w:tc>
        <w:tc>
          <w:tcPr>
            <w:tcW w:w="1020" w:type="dxa"/>
            <w:tcMar>
              <w:top w:w="15" w:type="dxa"/>
              <w:left w:w="15" w:type="dxa"/>
              <w:right w:w="15" w:type="dxa"/>
            </w:tcMar>
            <w:vAlign w:val="center"/>
          </w:tcPr>
          <w:p w14:paraId="751DF325" w14:textId="4C9664AA" w:rsidR="47D17CDD" w:rsidRDefault="47D17CDD" w:rsidP="47D17CDD">
            <w:r w:rsidRPr="47D17CDD">
              <w:rPr>
                <w:rFonts w:ascii="Calibri" w:eastAsia="Calibri" w:hAnsi="Calibri" w:cs="Calibri"/>
                <w:color w:val="000000" w:themeColor="text1"/>
              </w:rPr>
              <w:t xml:space="preserve">No </w:t>
            </w:r>
          </w:p>
        </w:tc>
      </w:tr>
      <w:tr w:rsidR="47D17CDD" w14:paraId="38FD6C0F" w14:textId="77777777" w:rsidTr="00ED2999">
        <w:trPr>
          <w:trHeight w:val="1755"/>
        </w:trPr>
        <w:tc>
          <w:tcPr>
            <w:tcW w:w="3270" w:type="dxa"/>
            <w:tcMar>
              <w:top w:w="15" w:type="dxa"/>
              <w:left w:w="15" w:type="dxa"/>
              <w:right w:w="15" w:type="dxa"/>
            </w:tcMar>
            <w:vAlign w:val="center"/>
          </w:tcPr>
          <w:p w14:paraId="41F9CA0B" w14:textId="5B65BC68" w:rsidR="47D17CDD" w:rsidRDefault="47D17CDD" w:rsidP="47D17CDD">
            <w:r w:rsidRPr="47D17CDD">
              <w:rPr>
                <w:rFonts w:ascii="Calibri" w:eastAsia="Calibri" w:hAnsi="Calibri" w:cs="Calibri"/>
                <w:color w:val="000000" w:themeColor="text1"/>
                <w:sz w:val="22"/>
                <w:szCs w:val="22"/>
              </w:rPr>
              <w:t xml:space="preserve">SFP:Ericsson-10GBASE-BX20 -Pluggable </w:t>
            </w:r>
          </w:p>
        </w:tc>
        <w:tc>
          <w:tcPr>
            <w:tcW w:w="1380" w:type="dxa"/>
            <w:tcMar>
              <w:top w:w="15" w:type="dxa"/>
              <w:left w:w="15" w:type="dxa"/>
              <w:right w:w="15" w:type="dxa"/>
            </w:tcMar>
            <w:vAlign w:val="center"/>
          </w:tcPr>
          <w:p w14:paraId="61540661" w14:textId="2FADAC7D" w:rsidR="47D17CDD" w:rsidRPr="002D76A1" w:rsidRDefault="00615228" w:rsidP="47D17CDD">
            <w:pPr>
              <w:rPr>
                <w:rFonts w:ascii="Calibri" w:eastAsia="Calibri" w:hAnsi="Calibri" w:cs="Calibri"/>
                <w:color w:val="000000" w:themeColor="text1"/>
              </w:rPr>
            </w:pPr>
            <w:r w:rsidRPr="0037099D">
              <w:rPr>
                <w:rFonts w:ascii="Calibri" w:eastAsia="Calibri" w:hAnsi="Calibri" w:cs="Calibri"/>
                <w:color w:val="000000" w:themeColor="text1"/>
              </w:rPr>
              <w:t>10</w:t>
            </w:r>
            <w:r>
              <w:rPr>
                <w:rFonts w:ascii="Calibri" w:eastAsia="Calibri" w:hAnsi="Calibri" w:cs="Calibri"/>
                <w:color w:val="000000" w:themeColor="text1"/>
              </w:rPr>
              <w:t xml:space="preserve"> </w:t>
            </w:r>
            <w:r w:rsidR="47D17CDD" w:rsidRPr="47D17CDD">
              <w:rPr>
                <w:rFonts w:ascii="Calibri" w:eastAsia="Calibri" w:hAnsi="Calibri" w:cs="Calibri"/>
                <w:color w:val="000000" w:themeColor="text1"/>
              </w:rPr>
              <w:t>Gigabit Ethernet</w:t>
            </w:r>
          </w:p>
        </w:tc>
        <w:tc>
          <w:tcPr>
            <w:tcW w:w="1155" w:type="dxa"/>
            <w:tcMar>
              <w:top w:w="15" w:type="dxa"/>
              <w:left w:w="15" w:type="dxa"/>
              <w:right w:w="15" w:type="dxa"/>
            </w:tcMar>
            <w:vAlign w:val="center"/>
          </w:tcPr>
          <w:p w14:paraId="21263CEF" w14:textId="532A2790" w:rsidR="47D17CDD" w:rsidRDefault="47D17CDD" w:rsidP="47D17CDD">
            <w:r w:rsidRPr="47D17CDD">
              <w:rPr>
                <w:rFonts w:ascii="Calibri" w:eastAsia="Calibri" w:hAnsi="Calibri" w:cs="Calibri"/>
                <w:color w:val="000000" w:themeColor="text1"/>
              </w:rPr>
              <w:t xml:space="preserve">TN B </w:t>
            </w:r>
          </w:p>
        </w:tc>
        <w:tc>
          <w:tcPr>
            <w:tcW w:w="1200" w:type="dxa"/>
            <w:tcMar>
              <w:top w:w="15" w:type="dxa"/>
              <w:left w:w="15" w:type="dxa"/>
              <w:right w:w="15" w:type="dxa"/>
            </w:tcMar>
            <w:vAlign w:val="center"/>
          </w:tcPr>
          <w:p w14:paraId="43E34A9F" w14:textId="3C3A61DA" w:rsidR="47D17CDD" w:rsidRDefault="47D17CDD" w:rsidP="47D17CDD">
            <w:r w:rsidRPr="47D17CDD">
              <w:rPr>
                <w:rFonts w:ascii="Calibri" w:eastAsia="Calibri" w:hAnsi="Calibri" w:cs="Calibri"/>
                <w:color w:val="000000" w:themeColor="text1"/>
              </w:rPr>
              <w:t xml:space="preserve">1 </w:t>
            </w:r>
          </w:p>
        </w:tc>
        <w:tc>
          <w:tcPr>
            <w:tcW w:w="1215" w:type="dxa"/>
            <w:tcMar>
              <w:top w:w="15" w:type="dxa"/>
              <w:left w:w="15" w:type="dxa"/>
              <w:right w:w="15" w:type="dxa"/>
            </w:tcMar>
            <w:vAlign w:val="center"/>
          </w:tcPr>
          <w:p w14:paraId="7430BBD4" w14:textId="58E6D0BD" w:rsidR="47D17CDD" w:rsidRDefault="47D17CDD" w:rsidP="47D17CDD">
            <w:r w:rsidRPr="47D17CDD">
              <w:rPr>
                <w:rFonts w:ascii="Calibri" w:eastAsia="Calibri" w:hAnsi="Calibri" w:cs="Calibri"/>
                <w:color w:val="000000" w:themeColor="text1"/>
              </w:rPr>
              <w:t xml:space="preserve">1 </w:t>
            </w:r>
          </w:p>
        </w:tc>
        <w:tc>
          <w:tcPr>
            <w:tcW w:w="1080" w:type="dxa"/>
            <w:tcMar>
              <w:top w:w="15" w:type="dxa"/>
              <w:left w:w="15" w:type="dxa"/>
              <w:right w:w="15" w:type="dxa"/>
            </w:tcMar>
            <w:vAlign w:val="center"/>
          </w:tcPr>
          <w:p w14:paraId="42C805C8" w14:textId="43347FD5" w:rsidR="47D17CDD" w:rsidRDefault="00615228" w:rsidP="47D17CDD">
            <w:r w:rsidRPr="0037099D">
              <w:rPr>
                <w:rFonts w:ascii="Calibri" w:eastAsia="Calibri" w:hAnsi="Calibri" w:cs="Calibri"/>
                <w:color w:val="000000" w:themeColor="text1"/>
              </w:rPr>
              <w:t>10</w:t>
            </w:r>
            <w:r>
              <w:rPr>
                <w:rFonts w:ascii="Calibri" w:eastAsia="Calibri" w:hAnsi="Calibri" w:cs="Calibri"/>
                <w:color w:val="000000" w:themeColor="text1"/>
              </w:rPr>
              <w:t xml:space="preserve"> </w:t>
            </w:r>
            <w:r w:rsidR="47D17CDD" w:rsidRPr="47D17CDD">
              <w:rPr>
                <w:rFonts w:ascii="Calibri" w:eastAsia="Calibri" w:hAnsi="Calibri" w:cs="Calibri"/>
                <w:color w:val="000000" w:themeColor="text1"/>
              </w:rPr>
              <w:t>Gigabit Ethernet</w:t>
            </w:r>
          </w:p>
        </w:tc>
        <w:tc>
          <w:tcPr>
            <w:tcW w:w="1020" w:type="dxa"/>
            <w:tcMar>
              <w:top w:w="15" w:type="dxa"/>
              <w:left w:w="15" w:type="dxa"/>
              <w:right w:w="15" w:type="dxa"/>
            </w:tcMar>
            <w:vAlign w:val="center"/>
          </w:tcPr>
          <w:p w14:paraId="03E53BFB" w14:textId="695F651E" w:rsidR="47D17CDD" w:rsidRDefault="47D17CDD" w:rsidP="47D17CDD">
            <w:r w:rsidRPr="47D17CDD">
              <w:rPr>
                <w:rFonts w:ascii="Calibri" w:eastAsia="Calibri" w:hAnsi="Calibri" w:cs="Calibri"/>
                <w:color w:val="000000" w:themeColor="text1"/>
              </w:rPr>
              <w:t xml:space="preserve">No </w:t>
            </w:r>
          </w:p>
        </w:tc>
      </w:tr>
      <w:tr w:rsidR="47D17CDD" w14:paraId="0223C54E" w14:textId="77777777" w:rsidTr="00ED2999">
        <w:trPr>
          <w:trHeight w:val="1755"/>
        </w:trPr>
        <w:tc>
          <w:tcPr>
            <w:tcW w:w="3270" w:type="dxa"/>
            <w:tcMar>
              <w:top w:w="15" w:type="dxa"/>
              <w:left w:w="15" w:type="dxa"/>
              <w:right w:w="15" w:type="dxa"/>
            </w:tcMar>
            <w:vAlign w:val="center"/>
          </w:tcPr>
          <w:p w14:paraId="27697E59" w14:textId="48C07887" w:rsidR="47D17CDD" w:rsidRDefault="47D17CDD" w:rsidP="47D17CDD">
            <w:r w:rsidRPr="47D17CDD">
              <w:rPr>
                <w:rFonts w:ascii="Calibri" w:eastAsia="Calibri" w:hAnsi="Calibri" w:cs="Calibri"/>
                <w:color w:val="000000" w:themeColor="text1"/>
                <w:sz w:val="22"/>
                <w:szCs w:val="22"/>
              </w:rPr>
              <w:t xml:space="preserve">SFP:Ericsson-10GBASE-BX30 -Pluggable </w:t>
            </w:r>
          </w:p>
        </w:tc>
        <w:tc>
          <w:tcPr>
            <w:tcW w:w="1380" w:type="dxa"/>
            <w:tcMar>
              <w:top w:w="15" w:type="dxa"/>
              <w:left w:w="15" w:type="dxa"/>
              <w:right w:w="15" w:type="dxa"/>
            </w:tcMar>
            <w:vAlign w:val="center"/>
          </w:tcPr>
          <w:p w14:paraId="435179FF" w14:textId="6EA57971" w:rsidR="47D17CDD" w:rsidRPr="002D76A1" w:rsidRDefault="00615228" w:rsidP="47D17CDD">
            <w:pPr>
              <w:rPr>
                <w:rFonts w:ascii="Calibri" w:eastAsia="Calibri" w:hAnsi="Calibri" w:cs="Calibri"/>
                <w:color w:val="000000" w:themeColor="text1"/>
              </w:rPr>
            </w:pPr>
            <w:r w:rsidRPr="0037099D">
              <w:rPr>
                <w:rFonts w:ascii="Calibri" w:eastAsia="Calibri" w:hAnsi="Calibri" w:cs="Calibri"/>
                <w:color w:val="000000" w:themeColor="text1"/>
              </w:rPr>
              <w:t>10</w:t>
            </w:r>
            <w:r>
              <w:rPr>
                <w:rFonts w:ascii="Calibri" w:eastAsia="Calibri" w:hAnsi="Calibri" w:cs="Calibri"/>
                <w:color w:val="000000" w:themeColor="text1"/>
              </w:rPr>
              <w:t xml:space="preserve"> </w:t>
            </w:r>
            <w:r w:rsidR="47D17CDD" w:rsidRPr="47D17CDD">
              <w:rPr>
                <w:rFonts w:ascii="Calibri" w:eastAsia="Calibri" w:hAnsi="Calibri" w:cs="Calibri"/>
                <w:color w:val="000000" w:themeColor="text1"/>
              </w:rPr>
              <w:t>Gigabit Ethernet</w:t>
            </w:r>
          </w:p>
        </w:tc>
        <w:tc>
          <w:tcPr>
            <w:tcW w:w="1155" w:type="dxa"/>
            <w:tcMar>
              <w:top w:w="15" w:type="dxa"/>
              <w:left w:w="15" w:type="dxa"/>
              <w:right w:w="15" w:type="dxa"/>
            </w:tcMar>
            <w:vAlign w:val="center"/>
          </w:tcPr>
          <w:p w14:paraId="10C5906A" w14:textId="3D8FF659" w:rsidR="47D17CDD" w:rsidRDefault="47D17CDD" w:rsidP="47D17CDD">
            <w:r w:rsidRPr="47D17CDD">
              <w:rPr>
                <w:rFonts w:ascii="Calibri" w:eastAsia="Calibri" w:hAnsi="Calibri" w:cs="Calibri"/>
                <w:color w:val="000000" w:themeColor="text1"/>
              </w:rPr>
              <w:t xml:space="preserve">TN B </w:t>
            </w:r>
          </w:p>
        </w:tc>
        <w:tc>
          <w:tcPr>
            <w:tcW w:w="1200" w:type="dxa"/>
            <w:tcMar>
              <w:top w:w="15" w:type="dxa"/>
              <w:left w:w="15" w:type="dxa"/>
              <w:right w:w="15" w:type="dxa"/>
            </w:tcMar>
            <w:vAlign w:val="center"/>
          </w:tcPr>
          <w:p w14:paraId="10D80979" w14:textId="34151312" w:rsidR="47D17CDD" w:rsidRDefault="47D17CDD" w:rsidP="47D17CDD">
            <w:r w:rsidRPr="47D17CDD">
              <w:rPr>
                <w:rFonts w:ascii="Calibri" w:eastAsia="Calibri" w:hAnsi="Calibri" w:cs="Calibri"/>
                <w:color w:val="000000" w:themeColor="text1"/>
              </w:rPr>
              <w:t xml:space="preserve">1 </w:t>
            </w:r>
          </w:p>
        </w:tc>
        <w:tc>
          <w:tcPr>
            <w:tcW w:w="1215" w:type="dxa"/>
            <w:tcMar>
              <w:top w:w="15" w:type="dxa"/>
              <w:left w:w="15" w:type="dxa"/>
              <w:right w:w="15" w:type="dxa"/>
            </w:tcMar>
            <w:vAlign w:val="center"/>
          </w:tcPr>
          <w:p w14:paraId="468A4838" w14:textId="3DD77E2D" w:rsidR="47D17CDD" w:rsidRDefault="47D17CDD" w:rsidP="47D17CDD">
            <w:r w:rsidRPr="47D17CDD">
              <w:rPr>
                <w:rFonts w:ascii="Calibri" w:eastAsia="Calibri" w:hAnsi="Calibri" w:cs="Calibri"/>
                <w:color w:val="000000" w:themeColor="text1"/>
              </w:rPr>
              <w:t xml:space="preserve">1 </w:t>
            </w:r>
          </w:p>
        </w:tc>
        <w:tc>
          <w:tcPr>
            <w:tcW w:w="1080" w:type="dxa"/>
            <w:tcMar>
              <w:top w:w="15" w:type="dxa"/>
              <w:left w:w="15" w:type="dxa"/>
              <w:right w:w="15" w:type="dxa"/>
            </w:tcMar>
            <w:vAlign w:val="center"/>
          </w:tcPr>
          <w:p w14:paraId="343E0CC5" w14:textId="31774CE5" w:rsidR="47D17CDD" w:rsidRDefault="00615228" w:rsidP="47D17CDD">
            <w:r w:rsidRPr="0037099D">
              <w:rPr>
                <w:rFonts w:ascii="Calibri" w:eastAsia="Calibri" w:hAnsi="Calibri" w:cs="Calibri"/>
                <w:color w:val="000000" w:themeColor="text1"/>
              </w:rPr>
              <w:t>10</w:t>
            </w:r>
            <w:r>
              <w:rPr>
                <w:rFonts w:ascii="Calibri" w:eastAsia="Calibri" w:hAnsi="Calibri" w:cs="Calibri"/>
                <w:color w:val="000000" w:themeColor="text1"/>
              </w:rPr>
              <w:t xml:space="preserve"> </w:t>
            </w:r>
            <w:r w:rsidR="47D17CDD" w:rsidRPr="47D17CDD">
              <w:rPr>
                <w:rFonts w:ascii="Calibri" w:eastAsia="Calibri" w:hAnsi="Calibri" w:cs="Calibri"/>
                <w:color w:val="000000" w:themeColor="text1"/>
              </w:rPr>
              <w:t>Gigabit Ethernet</w:t>
            </w:r>
          </w:p>
        </w:tc>
        <w:tc>
          <w:tcPr>
            <w:tcW w:w="1020" w:type="dxa"/>
            <w:tcMar>
              <w:top w:w="15" w:type="dxa"/>
              <w:left w:w="15" w:type="dxa"/>
              <w:right w:w="15" w:type="dxa"/>
            </w:tcMar>
            <w:vAlign w:val="center"/>
          </w:tcPr>
          <w:p w14:paraId="36878C80" w14:textId="1A8AD479" w:rsidR="47D17CDD" w:rsidRDefault="47D17CDD" w:rsidP="47D17CDD">
            <w:r w:rsidRPr="47D17CDD">
              <w:rPr>
                <w:rFonts w:ascii="Calibri" w:eastAsia="Calibri" w:hAnsi="Calibri" w:cs="Calibri"/>
                <w:color w:val="000000" w:themeColor="text1"/>
              </w:rPr>
              <w:t xml:space="preserve">No </w:t>
            </w:r>
          </w:p>
        </w:tc>
      </w:tr>
      <w:tr w:rsidR="47D17CDD" w14:paraId="2750123B" w14:textId="77777777" w:rsidTr="00ED2999">
        <w:trPr>
          <w:trHeight w:val="1455"/>
        </w:trPr>
        <w:tc>
          <w:tcPr>
            <w:tcW w:w="3270" w:type="dxa"/>
            <w:tcMar>
              <w:top w:w="15" w:type="dxa"/>
              <w:left w:w="15" w:type="dxa"/>
              <w:right w:w="15" w:type="dxa"/>
            </w:tcMar>
            <w:vAlign w:val="center"/>
          </w:tcPr>
          <w:p w14:paraId="05F1D1B7" w14:textId="3CFA2236" w:rsidR="47D17CDD" w:rsidRDefault="47D17CDD" w:rsidP="47D17CDD">
            <w:r w:rsidRPr="47D17CDD">
              <w:rPr>
                <w:rFonts w:ascii="Calibri" w:eastAsia="Calibri" w:hAnsi="Calibri" w:cs="Calibri"/>
                <w:color w:val="000000" w:themeColor="text1"/>
                <w:sz w:val="22"/>
                <w:szCs w:val="22"/>
              </w:rPr>
              <w:t xml:space="preserve">SFP:Ericsson-25GBASE -Pluggable </w:t>
            </w:r>
          </w:p>
        </w:tc>
        <w:tc>
          <w:tcPr>
            <w:tcW w:w="1380" w:type="dxa"/>
            <w:tcMar>
              <w:top w:w="15" w:type="dxa"/>
              <w:left w:w="15" w:type="dxa"/>
              <w:right w:w="15" w:type="dxa"/>
            </w:tcMar>
            <w:vAlign w:val="center"/>
          </w:tcPr>
          <w:p w14:paraId="0506DE18" w14:textId="3FE83AD8" w:rsidR="47D17CDD" w:rsidRPr="002D76A1" w:rsidRDefault="002D76A1" w:rsidP="47D17CDD">
            <w:pPr>
              <w:rPr>
                <w:rFonts w:ascii="Calibri" w:eastAsia="Calibri" w:hAnsi="Calibri" w:cs="Calibri"/>
                <w:color w:val="000000" w:themeColor="text1"/>
              </w:rPr>
            </w:pPr>
            <w:r>
              <w:rPr>
                <w:rFonts w:ascii="Calibri" w:eastAsia="Calibri" w:hAnsi="Calibri" w:cs="Calibri"/>
                <w:color w:val="000000" w:themeColor="text1"/>
              </w:rPr>
              <w:t>25GE</w:t>
            </w:r>
          </w:p>
        </w:tc>
        <w:tc>
          <w:tcPr>
            <w:tcW w:w="1155" w:type="dxa"/>
            <w:tcMar>
              <w:top w:w="15" w:type="dxa"/>
              <w:left w:w="15" w:type="dxa"/>
              <w:right w:w="15" w:type="dxa"/>
            </w:tcMar>
            <w:vAlign w:val="center"/>
          </w:tcPr>
          <w:p w14:paraId="16F16865" w14:textId="1C855C5C" w:rsidR="47D17CDD" w:rsidRDefault="47D17CDD" w:rsidP="47D17CDD">
            <w:r w:rsidRPr="47D17CDD">
              <w:rPr>
                <w:rFonts w:ascii="Calibri" w:eastAsia="Calibri" w:hAnsi="Calibri" w:cs="Calibri"/>
                <w:color w:val="000000" w:themeColor="text1"/>
              </w:rPr>
              <w:t xml:space="preserve">TN B </w:t>
            </w:r>
          </w:p>
        </w:tc>
        <w:tc>
          <w:tcPr>
            <w:tcW w:w="1200" w:type="dxa"/>
            <w:tcMar>
              <w:top w:w="15" w:type="dxa"/>
              <w:left w:w="15" w:type="dxa"/>
              <w:right w:w="15" w:type="dxa"/>
            </w:tcMar>
            <w:vAlign w:val="center"/>
          </w:tcPr>
          <w:p w14:paraId="6D56B98B" w14:textId="5B2880B9" w:rsidR="47D17CDD" w:rsidRDefault="47D17CDD" w:rsidP="47D17CDD">
            <w:r w:rsidRPr="47D17CDD">
              <w:rPr>
                <w:rFonts w:ascii="Calibri" w:eastAsia="Calibri" w:hAnsi="Calibri" w:cs="Calibri"/>
                <w:color w:val="000000" w:themeColor="text1"/>
              </w:rPr>
              <w:t xml:space="preserve">1 </w:t>
            </w:r>
          </w:p>
        </w:tc>
        <w:tc>
          <w:tcPr>
            <w:tcW w:w="1215" w:type="dxa"/>
            <w:tcMar>
              <w:top w:w="15" w:type="dxa"/>
              <w:left w:w="15" w:type="dxa"/>
              <w:right w:w="15" w:type="dxa"/>
            </w:tcMar>
            <w:vAlign w:val="center"/>
          </w:tcPr>
          <w:p w14:paraId="2B73849D" w14:textId="7FCA1ABF" w:rsidR="47D17CDD" w:rsidRDefault="47D17CDD" w:rsidP="47D17CDD">
            <w:r w:rsidRPr="47D17CDD">
              <w:rPr>
                <w:rFonts w:ascii="Calibri" w:eastAsia="Calibri" w:hAnsi="Calibri" w:cs="Calibri"/>
                <w:color w:val="000000" w:themeColor="text1"/>
              </w:rPr>
              <w:t xml:space="preserve">1 </w:t>
            </w:r>
          </w:p>
        </w:tc>
        <w:tc>
          <w:tcPr>
            <w:tcW w:w="1080" w:type="dxa"/>
            <w:tcMar>
              <w:top w:w="15" w:type="dxa"/>
              <w:left w:w="15" w:type="dxa"/>
              <w:right w:w="15" w:type="dxa"/>
            </w:tcMar>
            <w:vAlign w:val="center"/>
          </w:tcPr>
          <w:p w14:paraId="22362864" w14:textId="2D310BFA" w:rsidR="47D17CDD" w:rsidRDefault="002D76A1" w:rsidP="47D17CDD">
            <w:r>
              <w:rPr>
                <w:rFonts w:ascii="Calibri" w:eastAsia="Calibri" w:hAnsi="Calibri" w:cs="Calibri"/>
                <w:color w:val="000000" w:themeColor="text1"/>
              </w:rPr>
              <w:t>25GE</w:t>
            </w:r>
          </w:p>
        </w:tc>
        <w:tc>
          <w:tcPr>
            <w:tcW w:w="1020" w:type="dxa"/>
            <w:tcMar>
              <w:top w:w="15" w:type="dxa"/>
              <w:left w:w="15" w:type="dxa"/>
              <w:right w:w="15" w:type="dxa"/>
            </w:tcMar>
            <w:vAlign w:val="center"/>
          </w:tcPr>
          <w:p w14:paraId="653D96EA" w14:textId="76F3284C" w:rsidR="47D17CDD" w:rsidRDefault="47D17CDD" w:rsidP="47D17CDD">
            <w:r w:rsidRPr="47D17CDD">
              <w:rPr>
                <w:rFonts w:ascii="Calibri" w:eastAsia="Calibri" w:hAnsi="Calibri" w:cs="Calibri"/>
                <w:color w:val="000000" w:themeColor="text1"/>
              </w:rPr>
              <w:t xml:space="preserve">No </w:t>
            </w:r>
          </w:p>
        </w:tc>
      </w:tr>
      <w:tr w:rsidR="47D17CDD" w14:paraId="4E9CADD8" w14:textId="77777777" w:rsidTr="00ED2999">
        <w:trPr>
          <w:trHeight w:val="1755"/>
        </w:trPr>
        <w:tc>
          <w:tcPr>
            <w:tcW w:w="3270" w:type="dxa"/>
            <w:tcMar>
              <w:top w:w="15" w:type="dxa"/>
              <w:left w:w="15" w:type="dxa"/>
              <w:right w:w="15" w:type="dxa"/>
            </w:tcMar>
            <w:vAlign w:val="center"/>
          </w:tcPr>
          <w:p w14:paraId="0DAA5B2C" w14:textId="6CEBE304" w:rsidR="47D17CDD" w:rsidRDefault="47D17CDD" w:rsidP="47D17CDD">
            <w:r w:rsidRPr="47D17CDD">
              <w:rPr>
                <w:rFonts w:ascii="Calibri" w:eastAsia="Calibri" w:hAnsi="Calibri" w:cs="Calibri"/>
                <w:color w:val="000000" w:themeColor="text1"/>
                <w:sz w:val="22"/>
                <w:szCs w:val="22"/>
              </w:rPr>
              <w:t xml:space="preserve">SFP:Ericsson-25GBASE-LR -Pluggable </w:t>
            </w:r>
          </w:p>
        </w:tc>
        <w:tc>
          <w:tcPr>
            <w:tcW w:w="1380" w:type="dxa"/>
            <w:tcMar>
              <w:top w:w="15" w:type="dxa"/>
              <w:left w:w="15" w:type="dxa"/>
              <w:right w:w="15" w:type="dxa"/>
            </w:tcMar>
            <w:vAlign w:val="center"/>
          </w:tcPr>
          <w:p w14:paraId="1370ED6C" w14:textId="70590012" w:rsidR="47D17CDD" w:rsidRPr="002D76A1" w:rsidRDefault="002D76A1" w:rsidP="47D17CDD">
            <w:pPr>
              <w:rPr>
                <w:rFonts w:ascii="Calibri" w:eastAsia="Calibri" w:hAnsi="Calibri" w:cs="Calibri"/>
                <w:color w:val="000000" w:themeColor="text1"/>
              </w:rPr>
            </w:pPr>
            <w:r>
              <w:rPr>
                <w:rFonts w:ascii="Calibri" w:eastAsia="Calibri" w:hAnsi="Calibri" w:cs="Calibri"/>
                <w:color w:val="000000" w:themeColor="text1"/>
              </w:rPr>
              <w:t>25GE</w:t>
            </w:r>
          </w:p>
        </w:tc>
        <w:tc>
          <w:tcPr>
            <w:tcW w:w="1155" w:type="dxa"/>
            <w:tcMar>
              <w:top w:w="15" w:type="dxa"/>
              <w:left w:w="15" w:type="dxa"/>
              <w:right w:w="15" w:type="dxa"/>
            </w:tcMar>
            <w:vAlign w:val="center"/>
          </w:tcPr>
          <w:p w14:paraId="6D44BB41" w14:textId="09592241" w:rsidR="47D17CDD" w:rsidRDefault="47D17CDD" w:rsidP="47D17CDD">
            <w:r w:rsidRPr="47D17CDD">
              <w:rPr>
                <w:rFonts w:ascii="Times New Roman" w:hAnsi="Times New Roman"/>
                <w:color w:val="000000" w:themeColor="text1"/>
                <w:sz w:val="24"/>
                <w:szCs w:val="24"/>
              </w:rPr>
              <w:t xml:space="preserve">TN B </w:t>
            </w:r>
          </w:p>
        </w:tc>
        <w:tc>
          <w:tcPr>
            <w:tcW w:w="1200" w:type="dxa"/>
            <w:tcMar>
              <w:top w:w="15" w:type="dxa"/>
              <w:left w:w="15" w:type="dxa"/>
              <w:right w:w="15" w:type="dxa"/>
            </w:tcMar>
            <w:vAlign w:val="center"/>
          </w:tcPr>
          <w:p w14:paraId="1E4E3534" w14:textId="3A225BD3" w:rsidR="47D17CDD" w:rsidRDefault="47D17CDD" w:rsidP="47D17CDD">
            <w:r w:rsidRPr="47D17CDD">
              <w:rPr>
                <w:rFonts w:ascii="Times New Roman" w:hAnsi="Times New Roman"/>
                <w:color w:val="000000" w:themeColor="text1"/>
                <w:sz w:val="24"/>
                <w:szCs w:val="24"/>
              </w:rPr>
              <w:t xml:space="preserve">1 </w:t>
            </w:r>
          </w:p>
        </w:tc>
        <w:tc>
          <w:tcPr>
            <w:tcW w:w="1215" w:type="dxa"/>
            <w:tcMar>
              <w:top w:w="15" w:type="dxa"/>
              <w:left w:w="15" w:type="dxa"/>
              <w:right w:w="15" w:type="dxa"/>
            </w:tcMar>
            <w:vAlign w:val="center"/>
          </w:tcPr>
          <w:p w14:paraId="38B8F159" w14:textId="1AECE1D9" w:rsidR="47D17CDD" w:rsidRDefault="47D17CDD" w:rsidP="47D17CDD">
            <w:r w:rsidRPr="47D17CDD">
              <w:rPr>
                <w:rFonts w:ascii="Times New Roman" w:hAnsi="Times New Roman"/>
                <w:color w:val="000000" w:themeColor="text1"/>
                <w:sz w:val="24"/>
                <w:szCs w:val="24"/>
              </w:rPr>
              <w:t xml:space="preserve">1 </w:t>
            </w:r>
          </w:p>
        </w:tc>
        <w:tc>
          <w:tcPr>
            <w:tcW w:w="1080" w:type="dxa"/>
            <w:tcMar>
              <w:top w:w="15" w:type="dxa"/>
              <w:left w:w="15" w:type="dxa"/>
              <w:right w:w="15" w:type="dxa"/>
            </w:tcMar>
            <w:vAlign w:val="center"/>
          </w:tcPr>
          <w:p w14:paraId="02497F21" w14:textId="7089A046" w:rsidR="47D17CDD" w:rsidRDefault="002D76A1" w:rsidP="47D17CDD">
            <w:r>
              <w:rPr>
                <w:rFonts w:ascii="Calibri" w:eastAsia="Calibri" w:hAnsi="Calibri" w:cs="Calibri"/>
                <w:color w:val="000000" w:themeColor="text1"/>
              </w:rPr>
              <w:t>25GE</w:t>
            </w:r>
          </w:p>
        </w:tc>
        <w:tc>
          <w:tcPr>
            <w:tcW w:w="1020" w:type="dxa"/>
            <w:tcMar>
              <w:top w:w="15" w:type="dxa"/>
              <w:left w:w="15" w:type="dxa"/>
              <w:right w:w="15" w:type="dxa"/>
            </w:tcMar>
            <w:vAlign w:val="center"/>
          </w:tcPr>
          <w:p w14:paraId="2555787B" w14:textId="0A91A21A" w:rsidR="47D17CDD" w:rsidRDefault="47D17CDD" w:rsidP="47D17CDD">
            <w:r w:rsidRPr="47D17CDD">
              <w:rPr>
                <w:rFonts w:ascii="Calibri" w:eastAsia="Calibri" w:hAnsi="Calibri" w:cs="Calibri"/>
                <w:color w:val="000000" w:themeColor="text1"/>
              </w:rPr>
              <w:t xml:space="preserve">No </w:t>
            </w:r>
          </w:p>
        </w:tc>
      </w:tr>
      <w:tr w:rsidR="47D17CDD" w14:paraId="1F8876ED" w14:textId="77777777" w:rsidTr="00ED2999">
        <w:trPr>
          <w:trHeight w:val="1755"/>
        </w:trPr>
        <w:tc>
          <w:tcPr>
            <w:tcW w:w="3270" w:type="dxa"/>
            <w:tcMar>
              <w:top w:w="15" w:type="dxa"/>
              <w:left w:w="15" w:type="dxa"/>
              <w:right w:w="15" w:type="dxa"/>
            </w:tcMar>
            <w:vAlign w:val="center"/>
          </w:tcPr>
          <w:p w14:paraId="2FB87082" w14:textId="2F84FCDA" w:rsidR="47D17CDD" w:rsidRPr="00BF062A" w:rsidRDefault="47D17CDD" w:rsidP="47D17CDD">
            <w:pPr>
              <w:rPr>
                <w:lang w:val="fr-FR"/>
              </w:rPr>
            </w:pPr>
            <w:r w:rsidRPr="47D17CDD">
              <w:rPr>
                <w:rFonts w:ascii="Calibri" w:eastAsia="Calibri" w:hAnsi="Calibri" w:cs="Calibri"/>
                <w:color w:val="000000" w:themeColor="text1"/>
                <w:sz w:val="22"/>
                <w:szCs w:val="22"/>
                <w:lang w:val="fr-FR"/>
              </w:rPr>
              <w:t xml:space="preserve">SFP:Ericsson-1000BASE-T -Pluggable </w:t>
            </w:r>
          </w:p>
        </w:tc>
        <w:tc>
          <w:tcPr>
            <w:tcW w:w="1380" w:type="dxa"/>
            <w:tcMar>
              <w:top w:w="15" w:type="dxa"/>
              <w:left w:w="15" w:type="dxa"/>
              <w:right w:w="15" w:type="dxa"/>
            </w:tcMar>
            <w:vAlign w:val="center"/>
          </w:tcPr>
          <w:p w14:paraId="050552FD" w14:textId="1AADC1E8" w:rsidR="47D17CDD" w:rsidRDefault="47D17CDD" w:rsidP="47D17CDD">
            <w:r w:rsidRPr="47D17CDD">
              <w:rPr>
                <w:rFonts w:ascii="Calibri" w:eastAsia="Calibri" w:hAnsi="Calibri" w:cs="Calibri"/>
                <w:color w:val="000000" w:themeColor="text1"/>
              </w:rPr>
              <w:t xml:space="preserve">Gigabit Ethernet </w:t>
            </w:r>
          </w:p>
        </w:tc>
        <w:tc>
          <w:tcPr>
            <w:tcW w:w="1155" w:type="dxa"/>
            <w:tcMar>
              <w:top w:w="15" w:type="dxa"/>
              <w:left w:w="15" w:type="dxa"/>
              <w:right w:w="15" w:type="dxa"/>
            </w:tcMar>
            <w:vAlign w:val="center"/>
          </w:tcPr>
          <w:p w14:paraId="3DB43853" w14:textId="08869300" w:rsidR="47D17CDD" w:rsidRDefault="47D17CDD" w:rsidP="47D17CDD">
            <w:r w:rsidRPr="47D17CDD">
              <w:rPr>
                <w:rFonts w:ascii="Calibri" w:eastAsia="Calibri" w:hAnsi="Calibri" w:cs="Calibri"/>
                <w:color w:val="000000" w:themeColor="text1"/>
              </w:rPr>
              <w:t xml:space="preserve">TN B </w:t>
            </w:r>
          </w:p>
        </w:tc>
        <w:tc>
          <w:tcPr>
            <w:tcW w:w="1200" w:type="dxa"/>
            <w:tcMar>
              <w:top w:w="15" w:type="dxa"/>
              <w:left w:w="15" w:type="dxa"/>
              <w:right w:w="15" w:type="dxa"/>
            </w:tcMar>
            <w:vAlign w:val="center"/>
          </w:tcPr>
          <w:p w14:paraId="6C84CBF2" w14:textId="6B3C5DEB" w:rsidR="47D17CDD" w:rsidRDefault="47D17CDD" w:rsidP="47D17CDD">
            <w:r w:rsidRPr="47D17CDD">
              <w:rPr>
                <w:rFonts w:ascii="Calibri" w:eastAsia="Calibri" w:hAnsi="Calibri" w:cs="Calibri"/>
                <w:color w:val="000000" w:themeColor="text1"/>
              </w:rPr>
              <w:t xml:space="preserve">1 </w:t>
            </w:r>
          </w:p>
        </w:tc>
        <w:tc>
          <w:tcPr>
            <w:tcW w:w="1215" w:type="dxa"/>
            <w:tcMar>
              <w:top w:w="15" w:type="dxa"/>
              <w:left w:w="15" w:type="dxa"/>
              <w:right w:w="15" w:type="dxa"/>
            </w:tcMar>
            <w:vAlign w:val="center"/>
          </w:tcPr>
          <w:p w14:paraId="057826AA" w14:textId="0BF3FBB0" w:rsidR="47D17CDD" w:rsidRDefault="47D17CDD" w:rsidP="47D17CDD">
            <w:r w:rsidRPr="47D17CDD">
              <w:rPr>
                <w:rFonts w:ascii="Calibri" w:eastAsia="Calibri" w:hAnsi="Calibri" w:cs="Calibri"/>
                <w:color w:val="000000" w:themeColor="text1"/>
              </w:rPr>
              <w:t xml:space="preserve">1 </w:t>
            </w:r>
          </w:p>
        </w:tc>
        <w:tc>
          <w:tcPr>
            <w:tcW w:w="1080" w:type="dxa"/>
            <w:tcMar>
              <w:top w:w="15" w:type="dxa"/>
              <w:left w:w="15" w:type="dxa"/>
              <w:right w:w="15" w:type="dxa"/>
            </w:tcMar>
            <w:vAlign w:val="center"/>
          </w:tcPr>
          <w:p w14:paraId="5BC96DB1" w14:textId="5AC1930E" w:rsidR="47D17CDD" w:rsidRDefault="47D17CDD" w:rsidP="47D17CDD">
            <w:r w:rsidRPr="47D17CDD">
              <w:rPr>
                <w:rFonts w:ascii="Calibri" w:eastAsia="Calibri" w:hAnsi="Calibri" w:cs="Calibri"/>
                <w:color w:val="000000" w:themeColor="text1"/>
              </w:rPr>
              <w:t xml:space="preserve">Gigabit Ethernet </w:t>
            </w:r>
          </w:p>
        </w:tc>
        <w:tc>
          <w:tcPr>
            <w:tcW w:w="1020" w:type="dxa"/>
            <w:tcMar>
              <w:top w:w="15" w:type="dxa"/>
              <w:left w:w="15" w:type="dxa"/>
              <w:right w:w="15" w:type="dxa"/>
            </w:tcMar>
            <w:vAlign w:val="center"/>
          </w:tcPr>
          <w:p w14:paraId="49CF12AC" w14:textId="00A36A9D" w:rsidR="47D17CDD" w:rsidRDefault="47D17CDD" w:rsidP="47D17CDD">
            <w:r w:rsidRPr="47D17CDD">
              <w:rPr>
                <w:rFonts w:ascii="Calibri" w:eastAsia="Calibri" w:hAnsi="Calibri" w:cs="Calibri"/>
                <w:color w:val="000000" w:themeColor="text1"/>
              </w:rPr>
              <w:t xml:space="preserve">No </w:t>
            </w:r>
          </w:p>
        </w:tc>
      </w:tr>
      <w:tr w:rsidR="47D17CDD" w14:paraId="4F38253C" w14:textId="77777777" w:rsidTr="00ED2999">
        <w:trPr>
          <w:trHeight w:val="1755"/>
        </w:trPr>
        <w:tc>
          <w:tcPr>
            <w:tcW w:w="3270" w:type="dxa"/>
            <w:tcMar>
              <w:top w:w="15" w:type="dxa"/>
              <w:left w:w="15" w:type="dxa"/>
              <w:right w:w="15" w:type="dxa"/>
            </w:tcMar>
            <w:vAlign w:val="center"/>
          </w:tcPr>
          <w:p w14:paraId="675E8FE6" w14:textId="19DC913C" w:rsidR="47D17CDD" w:rsidRDefault="47D17CDD" w:rsidP="47D17CDD">
            <w:pPr>
              <w:jc w:val="center"/>
            </w:pPr>
            <w:r w:rsidRPr="47D17CDD">
              <w:rPr>
                <w:rFonts w:ascii="Calibri" w:eastAsia="Calibri" w:hAnsi="Calibri" w:cs="Calibri"/>
                <w:color w:val="000000" w:themeColor="text1"/>
                <w:sz w:val="22"/>
                <w:szCs w:val="22"/>
              </w:rPr>
              <w:t xml:space="preserve">SFP:Ericsson-1000BASE-BX10 -Pluggable </w:t>
            </w:r>
          </w:p>
        </w:tc>
        <w:tc>
          <w:tcPr>
            <w:tcW w:w="1380" w:type="dxa"/>
            <w:tcMar>
              <w:top w:w="15" w:type="dxa"/>
              <w:left w:w="15" w:type="dxa"/>
              <w:right w:w="15" w:type="dxa"/>
            </w:tcMar>
            <w:vAlign w:val="center"/>
          </w:tcPr>
          <w:p w14:paraId="717E9337" w14:textId="6B511BE5" w:rsidR="47D17CDD" w:rsidRDefault="47D17CDD" w:rsidP="47D17CDD">
            <w:r w:rsidRPr="47D17CDD">
              <w:rPr>
                <w:rFonts w:ascii="Calibri" w:eastAsia="Calibri" w:hAnsi="Calibri" w:cs="Calibri"/>
                <w:color w:val="000000" w:themeColor="text1"/>
              </w:rPr>
              <w:t xml:space="preserve">Gigabit Ethernet </w:t>
            </w:r>
          </w:p>
        </w:tc>
        <w:tc>
          <w:tcPr>
            <w:tcW w:w="1155" w:type="dxa"/>
            <w:tcMar>
              <w:top w:w="15" w:type="dxa"/>
              <w:left w:w="15" w:type="dxa"/>
              <w:right w:w="15" w:type="dxa"/>
            </w:tcMar>
            <w:vAlign w:val="center"/>
          </w:tcPr>
          <w:p w14:paraId="5D23B5A4" w14:textId="7EEEB94C" w:rsidR="47D17CDD" w:rsidRDefault="47D17CDD" w:rsidP="47D17CDD">
            <w:r w:rsidRPr="47D17CDD">
              <w:rPr>
                <w:rFonts w:ascii="Calibri" w:eastAsia="Calibri" w:hAnsi="Calibri" w:cs="Calibri"/>
                <w:color w:val="000000" w:themeColor="text1"/>
              </w:rPr>
              <w:t xml:space="preserve">TN B </w:t>
            </w:r>
          </w:p>
        </w:tc>
        <w:tc>
          <w:tcPr>
            <w:tcW w:w="1200" w:type="dxa"/>
            <w:tcMar>
              <w:top w:w="15" w:type="dxa"/>
              <w:left w:w="15" w:type="dxa"/>
              <w:right w:w="15" w:type="dxa"/>
            </w:tcMar>
            <w:vAlign w:val="center"/>
          </w:tcPr>
          <w:p w14:paraId="7C91AC32" w14:textId="5137860A" w:rsidR="47D17CDD" w:rsidRDefault="47D17CDD" w:rsidP="47D17CDD">
            <w:r w:rsidRPr="47D17CDD">
              <w:rPr>
                <w:rFonts w:ascii="Calibri" w:eastAsia="Calibri" w:hAnsi="Calibri" w:cs="Calibri"/>
                <w:color w:val="000000" w:themeColor="text1"/>
              </w:rPr>
              <w:t xml:space="preserve">1 </w:t>
            </w:r>
          </w:p>
        </w:tc>
        <w:tc>
          <w:tcPr>
            <w:tcW w:w="1215" w:type="dxa"/>
            <w:tcMar>
              <w:top w:w="15" w:type="dxa"/>
              <w:left w:w="15" w:type="dxa"/>
              <w:right w:w="15" w:type="dxa"/>
            </w:tcMar>
            <w:vAlign w:val="center"/>
          </w:tcPr>
          <w:p w14:paraId="16BFB81B" w14:textId="1CC0DDD6" w:rsidR="47D17CDD" w:rsidRDefault="47D17CDD" w:rsidP="47D17CDD">
            <w:r w:rsidRPr="47D17CDD">
              <w:rPr>
                <w:rFonts w:ascii="Calibri" w:eastAsia="Calibri" w:hAnsi="Calibri" w:cs="Calibri"/>
                <w:color w:val="000000" w:themeColor="text1"/>
              </w:rPr>
              <w:t xml:space="preserve">1 </w:t>
            </w:r>
          </w:p>
        </w:tc>
        <w:tc>
          <w:tcPr>
            <w:tcW w:w="1080" w:type="dxa"/>
            <w:tcMar>
              <w:top w:w="15" w:type="dxa"/>
              <w:left w:w="15" w:type="dxa"/>
              <w:right w:w="15" w:type="dxa"/>
            </w:tcMar>
            <w:vAlign w:val="center"/>
          </w:tcPr>
          <w:p w14:paraId="4DA31E5E" w14:textId="23CF981C" w:rsidR="47D17CDD" w:rsidRDefault="47D17CDD" w:rsidP="47D17CDD">
            <w:r w:rsidRPr="47D17CDD">
              <w:rPr>
                <w:rFonts w:ascii="Calibri" w:eastAsia="Calibri" w:hAnsi="Calibri" w:cs="Calibri"/>
                <w:color w:val="000000" w:themeColor="text1"/>
              </w:rPr>
              <w:t xml:space="preserve">Gigabit Ethernet </w:t>
            </w:r>
          </w:p>
        </w:tc>
        <w:tc>
          <w:tcPr>
            <w:tcW w:w="1020" w:type="dxa"/>
            <w:tcMar>
              <w:top w:w="15" w:type="dxa"/>
              <w:left w:w="15" w:type="dxa"/>
              <w:right w:w="15" w:type="dxa"/>
            </w:tcMar>
            <w:vAlign w:val="center"/>
          </w:tcPr>
          <w:p w14:paraId="1F2255AA" w14:textId="6AB50702" w:rsidR="47D17CDD" w:rsidRDefault="47D17CDD" w:rsidP="47D17CDD">
            <w:r w:rsidRPr="47D17CDD">
              <w:rPr>
                <w:rFonts w:ascii="Calibri" w:eastAsia="Calibri" w:hAnsi="Calibri" w:cs="Calibri"/>
                <w:color w:val="000000" w:themeColor="text1"/>
              </w:rPr>
              <w:t xml:space="preserve">No </w:t>
            </w:r>
          </w:p>
        </w:tc>
      </w:tr>
      <w:tr w:rsidR="47D17CDD" w14:paraId="1508B28C" w14:textId="77777777" w:rsidTr="00ED2999">
        <w:trPr>
          <w:trHeight w:val="1755"/>
        </w:trPr>
        <w:tc>
          <w:tcPr>
            <w:tcW w:w="3270" w:type="dxa"/>
            <w:tcMar>
              <w:top w:w="15" w:type="dxa"/>
              <w:left w:w="15" w:type="dxa"/>
              <w:right w:w="15" w:type="dxa"/>
            </w:tcMar>
            <w:vAlign w:val="center"/>
          </w:tcPr>
          <w:p w14:paraId="1F17E598" w14:textId="1C221266" w:rsidR="47D17CDD" w:rsidRDefault="47D17CDD" w:rsidP="47D17CDD">
            <w:r w:rsidRPr="47D17CDD">
              <w:rPr>
                <w:rFonts w:ascii="Calibri" w:eastAsia="Calibri" w:hAnsi="Calibri" w:cs="Calibri"/>
                <w:color w:val="000000" w:themeColor="text1"/>
                <w:sz w:val="22"/>
                <w:szCs w:val="22"/>
              </w:rPr>
              <w:t xml:space="preserve">SFP:Ericsson-100GBASE -Pluggable </w:t>
            </w:r>
          </w:p>
        </w:tc>
        <w:tc>
          <w:tcPr>
            <w:tcW w:w="1380" w:type="dxa"/>
            <w:tcMar>
              <w:top w:w="15" w:type="dxa"/>
              <w:left w:w="15" w:type="dxa"/>
              <w:right w:w="15" w:type="dxa"/>
            </w:tcMar>
            <w:vAlign w:val="center"/>
          </w:tcPr>
          <w:p w14:paraId="474E2FD6" w14:textId="50516863" w:rsidR="47D17CDD" w:rsidRDefault="002D76A1" w:rsidP="47D17CDD">
            <w:r>
              <w:rPr>
                <w:rFonts w:ascii="Calibri" w:eastAsia="Calibri" w:hAnsi="Calibri" w:cs="Calibri"/>
                <w:color w:val="000000" w:themeColor="text1"/>
              </w:rPr>
              <w:t>100</w:t>
            </w:r>
            <w:r w:rsidR="00BC29B2">
              <w:rPr>
                <w:rFonts w:ascii="Calibri" w:eastAsia="Calibri" w:hAnsi="Calibri" w:cs="Calibri"/>
                <w:color w:val="000000" w:themeColor="text1"/>
              </w:rPr>
              <w:t xml:space="preserve"> </w:t>
            </w:r>
            <w:r>
              <w:rPr>
                <w:rFonts w:ascii="Calibri" w:eastAsia="Calibri" w:hAnsi="Calibri" w:cs="Calibri"/>
                <w:color w:val="000000" w:themeColor="text1"/>
              </w:rPr>
              <w:t>GE</w:t>
            </w:r>
          </w:p>
        </w:tc>
        <w:tc>
          <w:tcPr>
            <w:tcW w:w="1155" w:type="dxa"/>
            <w:tcMar>
              <w:top w:w="15" w:type="dxa"/>
              <w:left w:w="15" w:type="dxa"/>
              <w:right w:w="15" w:type="dxa"/>
            </w:tcMar>
            <w:vAlign w:val="center"/>
          </w:tcPr>
          <w:p w14:paraId="6595E8A9" w14:textId="2A4A2D99" w:rsidR="47D17CDD" w:rsidRDefault="47D17CDD" w:rsidP="47D17CDD">
            <w:r w:rsidRPr="47D17CDD">
              <w:rPr>
                <w:rFonts w:ascii="Calibri" w:eastAsia="Calibri" w:hAnsi="Calibri" w:cs="Calibri"/>
                <w:color w:val="000000" w:themeColor="text1"/>
              </w:rPr>
              <w:t xml:space="preserve">TN B </w:t>
            </w:r>
          </w:p>
        </w:tc>
        <w:tc>
          <w:tcPr>
            <w:tcW w:w="1200" w:type="dxa"/>
            <w:tcMar>
              <w:top w:w="15" w:type="dxa"/>
              <w:left w:w="15" w:type="dxa"/>
              <w:right w:w="15" w:type="dxa"/>
            </w:tcMar>
            <w:vAlign w:val="center"/>
          </w:tcPr>
          <w:p w14:paraId="3E4E7FED" w14:textId="7A787F7E" w:rsidR="47D17CDD" w:rsidRDefault="47D17CDD" w:rsidP="47D17CDD">
            <w:r w:rsidRPr="47D17CDD">
              <w:rPr>
                <w:rFonts w:ascii="Calibri" w:eastAsia="Calibri" w:hAnsi="Calibri" w:cs="Calibri"/>
                <w:color w:val="000000" w:themeColor="text1"/>
              </w:rPr>
              <w:t xml:space="preserve">1 </w:t>
            </w:r>
          </w:p>
        </w:tc>
        <w:tc>
          <w:tcPr>
            <w:tcW w:w="1215" w:type="dxa"/>
            <w:tcMar>
              <w:top w:w="15" w:type="dxa"/>
              <w:left w:w="15" w:type="dxa"/>
              <w:right w:w="15" w:type="dxa"/>
            </w:tcMar>
            <w:vAlign w:val="center"/>
          </w:tcPr>
          <w:p w14:paraId="039B0A8A" w14:textId="208844E7" w:rsidR="47D17CDD" w:rsidRDefault="47D17CDD" w:rsidP="47D17CDD">
            <w:r w:rsidRPr="47D17CDD">
              <w:rPr>
                <w:rFonts w:ascii="Calibri" w:eastAsia="Calibri" w:hAnsi="Calibri" w:cs="Calibri"/>
                <w:color w:val="000000" w:themeColor="text1"/>
              </w:rPr>
              <w:t xml:space="preserve">1 </w:t>
            </w:r>
          </w:p>
        </w:tc>
        <w:tc>
          <w:tcPr>
            <w:tcW w:w="1080" w:type="dxa"/>
            <w:tcMar>
              <w:top w:w="15" w:type="dxa"/>
              <w:left w:w="15" w:type="dxa"/>
              <w:right w:w="15" w:type="dxa"/>
            </w:tcMar>
            <w:vAlign w:val="center"/>
          </w:tcPr>
          <w:p w14:paraId="03DBDAA5" w14:textId="5E1E7016" w:rsidR="47D17CDD" w:rsidRDefault="002D76A1" w:rsidP="47D17CDD">
            <w:r>
              <w:rPr>
                <w:rFonts w:ascii="Calibri" w:eastAsia="Calibri" w:hAnsi="Calibri" w:cs="Calibri"/>
                <w:color w:val="000000" w:themeColor="text1"/>
              </w:rPr>
              <w:t>100</w:t>
            </w:r>
            <w:r w:rsidR="00BC29B2">
              <w:rPr>
                <w:rFonts w:ascii="Calibri" w:eastAsia="Calibri" w:hAnsi="Calibri" w:cs="Calibri"/>
                <w:color w:val="000000" w:themeColor="text1"/>
              </w:rPr>
              <w:t xml:space="preserve"> </w:t>
            </w:r>
            <w:r>
              <w:rPr>
                <w:rFonts w:ascii="Calibri" w:eastAsia="Calibri" w:hAnsi="Calibri" w:cs="Calibri"/>
                <w:color w:val="000000" w:themeColor="text1"/>
              </w:rPr>
              <w:t>GE</w:t>
            </w:r>
          </w:p>
        </w:tc>
        <w:tc>
          <w:tcPr>
            <w:tcW w:w="1020" w:type="dxa"/>
            <w:tcMar>
              <w:top w:w="15" w:type="dxa"/>
              <w:left w:w="15" w:type="dxa"/>
              <w:right w:w="15" w:type="dxa"/>
            </w:tcMar>
            <w:vAlign w:val="center"/>
          </w:tcPr>
          <w:p w14:paraId="618A4CDB" w14:textId="5259175E" w:rsidR="47D17CDD" w:rsidRDefault="47D17CDD" w:rsidP="47D17CDD">
            <w:r w:rsidRPr="47D17CDD">
              <w:rPr>
                <w:rFonts w:ascii="Calibri" w:eastAsia="Calibri" w:hAnsi="Calibri" w:cs="Calibri"/>
                <w:color w:val="000000" w:themeColor="text1"/>
              </w:rPr>
              <w:t xml:space="preserve">No </w:t>
            </w:r>
          </w:p>
        </w:tc>
      </w:tr>
      <w:tr w:rsidR="47D17CDD" w14:paraId="2C1779EC" w14:textId="77777777" w:rsidTr="00ED2999">
        <w:trPr>
          <w:trHeight w:val="1755"/>
        </w:trPr>
        <w:tc>
          <w:tcPr>
            <w:tcW w:w="3270" w:type="dxa"/>
            <w:tcMar>
              <w:top w:w="15" w:type="dxa"/>
              <w:left w:w="15" w:type="dxa"/>
              <w:right w:w="15" w:type="dxa"/>
            </w:tcMar>
            <w:vAlign w:val="center"/>
          </w:tcPr>
          <w:p w14:paraId="0E3F2E91" w14:textId="20A64F40" w:rsidR="47D17CDD" w:rsidRDefault="47D17CDD" w:rsidP="47D17CDD">
            <w:r w:rsidRPr="47D17CDD">
              <w:rPr>
                <w:rFonts w:ascii="Calibri" w:eastAsia="Calibri" w:hAnsi="Calibri" w:cs="Calibri"/>
                <w:color w:val="000000" w:themeColor="text1"/>
                <w:sz w:val="22"/>
                <w:szCs w:val="22"/>
              </w:rPr>
              <w:t xml:space="preserve">SFP:Ericsson-25GBASE-BX15 -Pluggable </w:t>
            </w:r>
          </w:p>
        </w:tc>
        <w:tc>
          <w:tcPr>
            <w:tcW w:w="1380" w:type="dxa"/>
            <w:tcMar>
              <w:top w:w="15" w:type="dxa"/>
              <w:left w:w="15" w:type="dxa"/>
              <w:right w:w="15" w:type="dxa"/>
            </w:tcMar>
            <w:vAlign w:val="center"/>
          </w:tcPr>
          <w:p w14:paraId="58F8D635" w14:textId="55F2E109" w:rsidR="47D17CDD" w:rsidRPr="002D76A1" w:rsidRDefault="002D76A1" w:rsidP="47D17CDD">
            <w:pPr>
              <w:rPr>
                <w:rFonts w:ascii="Calibri" w:eastAsia="Calibri" w:hAnsi="Calibri" w:cs="Calibri"/>
                <w:color w:val="000000" w:themeColor="text1"/>
              </w:rPr>
            </w:pPr>
            <w:r>
              <w:rPr>
                <w:rFonts w:ascii="Calibri" w:eastAsia="Calibri" w:hAnsi="Calibri" w:cs="Calibri"/>
                <w:color w:val="000000" w:themeColor="text1"/>
              </w:rPr>
              <w:t>25GE</w:t>
            </w:r>
          </w:p>
        </w:tc>
        <w:tc>
          <w:tcPr>
            <w:tcW w:w="1155" w:type="dxa"/>
            <w:tcMar>
              <w:top w:w="15" w:type="dxa"/>
              <w:left w:w="15" w:type="dxa"/>
              <w:right w:w="15" w:type="dxa"/>
            </w:tcMar>
            <w:vAlign w:val="center"/>
          </w:tcPr>
          <w:p w14:paraId="22B65CB6" w14:textId="6E91E23E" w:rsidR="47D17CDD" w:rsidRDefault="47D17CDD" w:rsidP="47D17CDD">
            <w:r w:rsidRPr="47D17CDD">
              <w:rPr>
                <w:rFonts w:ascii="Times New Roman" w:hAnsi="Times New Roman"/>
                <w:color w:val="000000" w:themeColor="text1"/>
                <w:sz w:val="24"/>
                <w:szCs w:val="24"/>
              </w:rPr>
              <w:t xml:space="preserve">TN B </w:t>
            </w:r>
          </w:p>
        </w:tc>
        <w:tc>
          <w:tcPr>
            <w:tcW w:w="1200" w:type="dxa"/>
            <w:tcMar>
              <w:top w:w="15" w:type="dxa"/>
              <w:left w:w="15" w:type="dxa"/>
              <w:right w:w="15" w:type="dxa"/>
            </w:tcMar>
            <w:vAlign w:val="center"/>
          </w:tcPr>
          <w:p w14:paraId="791C0593" w14:textId="23AA5CF3" w:rsidR="47D17CDD" w:rsidRDefault="47D17CDD" w:rsidP="47D17CDD">
            <w:r w:rsidRPr="47D17CDD">
              <w:rPr>
                <w:rFonts w:ascii="Times New Roman" w:hAnsi="Times New Roman"/>
                <w:color w:val="000000" w:themeColor="text1"/>
                <w:sz w:val="24"/>
                <w:szCs w:val="24"/>
              </w:rPr>
              <w:t xml:space="preserve">1 </w:t>
            </w:r>
          </w:p>
        </w:tc>
        <w:tc>
          <w:tcPr>
            <w:tcW w:w="1215" w:type="dxa"/>
            <w:tcMar>
              <w:top w:w="15" w:type="dxa"/>
              <w:left w:w="15" w:type="dxa"/>
              <w:right w:w="15" w:type="dxa"/>
            </w:tcMar>
            <w:vAlign w:val="center"/>
          </w:tcPr>
          <w:p w14:paraId="5028AE66" w14:textId="048605C7" w:rsidR="47D17CDD" w:rsidRDefault="47D17CDD" w:rsidP="47D17CDD">
            <w:r w:rsidRPr="47D17CDD">
              <w:rPr>
                <w:rFonts w:ascii="Times New Roman" w:hAnsi="Times New Roman"/>
                <w:color w:val="000000" w:themeColor="text1"/>
                <w:sz w:val="24"/>
                <w:szCs w:val="24"/>
              </w:rPr>
              <w:t xml:space="preserve">1 </w:t>
            </w:r>
          </w:p>
        </w:tc>
        <w:tc>
          <w:tcPr>
            <w:tcW w:w="1080" w:type="dxa"/>
            <w:tcMar>
              <w:top w:w="15" w:type="dxa"/>
              <w:left w:w="15" w:type="dxa"/>
              <w:right w:w="15" w:type="dxa"/>
            </w:tcMar>
            <w:vAlign w:val="center"/>
          </w:tcPr>
          <w:p w14:paraId="4BEB3FC7" w14:textId="215B0B7D" w:rsidR="47D17CDD" w:rsidRDefault="002D76A1" w:rsidP="47D17CDD">
            <w:r>
              <w:rPr>
                <w:rFonts w:ascii="Calibri" w:eastAsia="Calibri" w:hAnsi="Calibri" w:cs="Calibri"/>
                <w:color w:val="000000" w:themeColor="text1"/>
              </w:rPr>
              <w:t>25GE</w:t>
            </w:r>
          </w:p>
        </w:tc>
        <w:tc>
          <w:tcPr>
            <w:tcW w:w="1020" w:type="dxa"/>
            <w:tcMar>
              <w:top w:w="15" w:type="dxa"/>
              <w:left w:w="15" w:type="dxa"/>
              <w:right w:w="15" w:type="dxa"/>
            </w:tcMar>
            <w:vAlign w:val="center"/>
          </w:tcPr>
          <w:p w14:paraId="2B41E23F" w14:textId="3EE00B47" w:rsidR="47D17CDD" w:rsidRDefault="47D17CDD" w:rsidP="47D17CDD">
            <w:r w:rsidRPr="47D17CDD">
              <w:rPr>
                <w:rFonts w:ascii="Calibri" w:eastAsia="Calibri" w:hAnsi="Calibri" w:cs="Calibri"/>
                <w:color w:val="000000" w:themeColor="text1"/>
              </w:rPr>
              <w:t xml:space="preserve">No </w:t>
            </w:r>
          </w:p>
        </w:tc>
      </w:tr>
      <w:tr w:rsidR="47D17CDD" w14:paraId="07212A7D" w14:textId="77777777" w:rsidTr="00ED2999">
        <w:trPr>
          <w:trHeight w:val="1755"/>
        </w:trPr>
        <w:tc>
          <w:tcPr>
            <w:tcW w:w="3270" w:type="dxa"/>
            <w:tcMar>
              <w:top w:w="15" w:type="dxa"/>
              <w:left w:w="15" w:type="dxa"/>
              <w:right w:w="15" w:type="dxa"/>
            </w:tcMar>
            <w:vAlign w:val="center"/>
          </w:tcPr>
          <w:p w14:paraId="6F6858A8" w14:textId="6BB9072E" w:rsidR="47D17CDD" w:rsidRDefault="47D17CDD" w:rsidP="47D17CDD">
            <w:pPr>
              <w:jc w:val="center"/>
            </w:pPr>
            <w:r w:rsidRPr="47D17CDD">
              <w:rPr>
                <w:rFonts w:ascii="Calibri" w:eastAsia="Calibri" w:hAnsi="Calibri" w:cs="Calibri"/>
                <w:color w:val="000000" w:themeColor="text1"/>
                <w:sz w:val="22"/>
                <w:szCs w:val="22"/>
              </w:rPr>
              <w:t xml:space="preserve">SFP:Ericsson-1000BASE-BX20 -Pluggable </w:t>
            </w:r>
          </w:p>
        </w:tc>
        <w:tc>
          <w:tcPr>
            <w:tcW w:w="1380" w:type="dxa"/>
            <w:tcMar>
              <w:top w:w="15" w:type="dxa"/>
              <w:left w:w="15" w:type="dxa"/>
              <w:right w:w="15" w:type="dxa"/>
            </w:tcMar>
            <w:vAlign w:val="center"/>
          </w:tcPr>
          <w:p w14:paraId="7B88A457" w14:textId="59DBC657" w:rsidR="47D17CDD" w:rsidRDefault="47D17CDD" w:rsidP="47D17CDD">
            <w:r w:rsidRPr="47D17CDD">
              <w:rPr>
                <w:rFonts w:ascii="Calibri" w:eastAsia="Calibri" w:hAnsi="Calibri" w:cs="Calibri"/>
                <w:color w:val="000000" w:themeColor="text1"/>
              </w:rPr>
              <w:t xml:space="preserve">Gigabit Ethernet </w:t>
            </w:r>
          </w:p>
        </w:tc>
        <w:tc>
          <w:tcPr>
            <w:tcW w:w="1155" w:type="dxa"/>
            <w:tcMar>
              <w:top w:w="15" w:type="dxa"/>
              <w:left w:w="15" w:type="dxa"/>
              <w:right w:w="15" w:type="dxa"/>
            </w:tcMar>
            <w:vAlign w:val="center"/>
          </w:tcPr>
          <w:p w14:paraId="3DB8A503" w14:textId="232BDC9A" w:rsidR="47D17CDD" w:rsidRDefault="47D17CDD" w:rsidP="47D17CDD">
            <w:r w:rsidRPr="47D17CDD">
              <w:rPr>
                <w:rFonts w:ascii="Times New Roman" w:hAnsi="Times New Roman"/>
                <w:color w:val="000000" w:themeColor="text1"/>
                <w:sz w:val="24"/>
                <w:szCs w:val="24"/>
              </w:rPr>
              <w:t xml:space="preserve">TN B </w:t>
            </w:r>
          </w:p>
        </w:tc>
        <w:tc>
          <w:tcPr>
            <w:tcW w:w="1200" w:type="dxa"/>
            <w:tcMar>
              <w:top w:w="15" w:type="dxa"/>
              <w:left w:w="15" w:type="dxa"/>
              <w:right w:w="15" w:type="dxa"/>
            </w:tcMar>
            <w:vAlign w:val="center"/>
          </w:tcPr>
          <w:p w14:paraId="56DF30B5" w14:textId="74BFB6CC" w:rsidR="47D17CDD" w:rsidRDefault="47D17CDD" w:rsidP="47D17CDD">
            <w:r w:rsidRPr="47D17CDD">
              <w:rPr>
                <w:rFonts w:ascii="Times New Roman" w:hAnsi="Times New Roman"/>
                <w:color w:val="000000" w:themeColor="text1"/>
                <w:sz w:val="24"/>
                <w:szCs w:val="24"/>
              </w:rPr>
              <w:t xml:space="preserve">1 </w:t>
            </w:r>
          </w:p>
        </w:tc>
        <w:tc>
          <w:tcPr>
            <w:tcW w:w="1215" w:type="dxa"/>
            <w:tcMar>
              <w:top w:w="15" w:type="dxa"/>
              <w:left w:w="15" w:type="dxa"/>
              <w:right w:w="15" w:type="dxa"/>
            </w:tcMar>
            <w:vAlign w:val="center"/>
          </w:tcPr>
          <w:p w14:paraId="535F26A8" w14:textId="46F7589D" w:rsidR="47D17CDD" w:rsidRDefault="47D17CDD" w:rsidP="47D17CDD">
            <w:r w:rsidRPr="47D17CDD">
              <w:rPr>
                <w:rFonts w:ascii="Times New Roman" w:hAnsi="Times New Roman"/>
                <w:color w:val="000000" w:themeColor="text1"/>
                <w:sz w:val="24"/>
                <w:szCs w:val="24"/>
              </w:rPr>
              <w:t xml:space="preserve">1 </w:t>
            </w:r>
          </w:p>
        </w:tc>
        <w:tc>
          <w:tcPr>
            <w:tcW w:w="1080" w:type="dxa"/>
            <w:tcMar>
              <w:top w:w="15" w:type="dxa"/>
              <w:left w:w="15" w:type="dxa"/>
              <w:right w:w="15" w:type="dxa"/>
            </w:tcMar>
            <w:vAlign w:val="center"/>
          </w:tcPr>
          <w:p w14:paraId="11A36300" w14:textId="638C47FF" w:rsidR="47D17CDD" w:rsidRDefault="47D17CDD" w:rsidP="47D17CDD">
            <w:r w:rsidRPr="47D17CDD">
              <w:rPr>
                <w:rFonts w:ascii="Calibri" w:eastAsia="Calibri" w:hAnsi="Calibri" w:cs="Calibri"/>
                <w:color w:val="000000" w:themeColor="text1"/>
              </w:rPr>
              <w:t xml:space="preserve">Gigabit Ethernet </w:t>
            </w:r>
          </w:p>
        </w:tc>
        <w:tc>
          <w:tcPr>
            <w:tcW w:w="1020" w:type="dxa"/>
            <w:tcMar>
              <w:top w:w="15" w:type="dxa"/>
              <w:left w:w="15" w:type="dxa"/>
              <w:right w:w="15" w:type="dxa"/>
            </w:tcMar>
            <w:vAlign w:val="center"/>
          </w:tcPr>
          <w:p w14:paraId="2E803648" w14:textId="299486CB" w:rsidR="47D17CDD" w:rsidRDefault="47D17CDD" w:rsidP="47D17CDD">
            <w:r w:rsidRPr="47D17CDD">
              <w:rPr>
                <w:rFonts w:ascii="Calibri" w:eastAsia="Calibri" w:hAnsi="Calibri" w:cs="Calibri"/>
                <w:color w:val="000000" w:themeColor="text1"/>
              </w:rPr>
              <w:t xml:space="preserve">No </w:t>
            </w:r>
          </w:p>
        </w:tc>
      </w:tr>
      <w:tr w:rsidR="47D17CDD" w14:paraId="3E51DF2B" w14:textId="77777777" w:rsidTr="00ED2999">
        <w:trPr>
          <w:trHeight w:val="1755"/>
        </w:trPr>
        <w:tc>
          <w:tcPr>
            <w:tcW w:w="3270" w:type="dxa"/>
            <w:tcMar>
              <w:top w:w="15" w:type="dxa"/>
              <w:left w:w="15" w:type="dxa"/>
              <w:right w:w="15" w:type="dxa"/>
            </w:tcMar>
            <w:vAlign w:val="center"/>
          </w:tcPr>
          <w:p w14:paraId="1F3C0F79" w14:textId="2C806275" w:rsidR="47D17CDD" w:rsidRDefault="47D17CDD" w:rsidP="47D17CDD">
            <w:pPr>
              <w:jc w:val="center"/>
            </w:pPr>
            <w:r w:rsidRPr="47D17CDD">
              <w:rPr>
                <w:rFonts w:ascii="Calibri" w:eastAsia="Calibri" w:hAnsi="Calibri" w:cs="Calibri"/>
                <w:color w:val="000000" w:themeColor="text1"/>
                <w:sz w:val="22"/>
                <w:szCs w:val="22"/>
              </w:rPr>
              <w:t xml:space="preserve">SFP:Ericsson-1000BASE-BX40 -Pluggable </w:t>
            </w:r>
          </w:p>
        </w:tc>
        <w:tc>
          <w:tcPr>
            <w:tcW w:w="1380" w:type="dxa"/>
            <w:tcMar>
              <w:top w:w="15" w:type="dxa"/>
              <w:left w:w="15" w:type="dxa"/>
              <w:right w:w="15" w:type="dxa"/>
            </w:tcMar>
            <w:vAlign w:val="center"/>
          </w:tcPr>
          <w:p w14:paraId="44D74A4D" w14:textId="0770101B" w:rsidR="47D17CDD" w:rsidRDefault="47D17CDD" w:rsidP="47D17CDD">
            <w:r w:rsidRPr="47D17CDD">
              <w:rPr>
                <w:rFonts w:ascii="Calibri" w:eastAsia="Calibri" w:hAnsi="Calibri" w:cs="Calibri"/>
                <w:color w:val="000000" w:themeColor="text1"/>
              </w:rPr>
              <w:t xml:space="preserve">Gigabit Ethernet </w:t>
            </w:r>
          </w:p>
        </w:tc>
        <w:tc>
          <w:tcPr>
            <w:tcW w:w="1155" w:type="dxa"/>
            <w:tcMar>
              <w:top w:w="15" w:type="dxa"/>
              <w:left w:w="15" w:type="dxa"/>
              <w:right w:w="15" w:type="dxa"/>
            </w:tcMar>
            <w:vAlign w:val="center"/>
          </w:tcPr>
          <w:p w14:paraId="45DFED06" w14:textId="42F48ED4" w:rsidR="47D17CDD" w:rsidRDefault="47D17CDD" w:rsidP="47D17CDD">
            <w:r w:rsidRPr="47D17CDD">
              <w:rPr>
                <w:rFonts w:ascii="Times New Roman" w:hAnsi="Times New Roman"/>
                <w:color w:val="000000" w:themeColor="text1"/>
                <w:sz w:val="24"/>
                <w:szCs w:val="24"/>
              </w:rPr>
              <w:t xml:space="preserve">TN B </w:t>
            </w:r>
          </w:p>
        </w:tc>
        <w:tc>
          <w:tcPr>
            <w:tcW w:w="1200" w:type="dxa"/>
            <w:tcMar>
              <w:top w:w="15" w:type="dxa"/>
              <w:left w:w="15" w:type="dxa"/>
              <w:right w:w="15" w:type="dxa"/>
            </w:tcMar>
            <w:vAlign w:val="center"/>
          </w:tcPr>
          <w:p w14:paraId="5653F8A7" w14:textId="004BAC2F" w:rsidR="47D17CDD" w:rsidRDefault="47D17CDD" w:rsidP="47D17CDD">
            <w:r w:rsidRPr="47D17CDD">
              <w:rPr>
                <w:rFonts w:ascii="Times New Roman" w:hAnsi="Times New Roman"/>
                <w:color w:val="000000" w:themeColor="text1"/>
                <w:sz w:val="24"/>
                <w:szCs w:val="24"/>
              </w:rPr>
              <w:t xml:space="preserve">1 </w:t>
            </w:r>
          </w:p>
        </w:tc>
        <w:tc>
          <w:tcPr>
            <w:tcW w:w="1215" w:type="dxa"/>
            <w:tcMar>
              <w:top w:w="15" w:type="dxa"/>
              <w:left w:w="15" w:type="dxa"/>
              <w:right w:w="15" w:type="dxa"/>
            </w:tcMar>
            <w:vAlign w:val="center"/>
          </w:tcPr>
          <w:p w14:paraId="2C105F5B" w14:textId="5CFCB107" w:rsidR="47D17CDD" w:rsidRDefault="47D17CDD" w:rsidP="47D17CDD">
            <w:r w:rsidRPr="47D17CDD">
              <w:rPr>
                <w:rFonts w:ascii="Times New Roman" w:hAnsi="Times New Roman"/>
                <w:color w:val="000000" w:themeColor="text1"/>
                <w:sz w:val="24"/>
                <w:szCs w:val="24"/>
              </w:rPr>
              <w:t xml:space="preserve">1 </w:t>
            </w:r>
          </w:p>
        </w:tc>
        <w:tc>
          <w:tcPr>
            <w:tcW w:w="1080" w:type="dxa"/>
            <w:tcMar>
              <w:top w:w="15" w:type="dxa"/>
              <w:left w:w="15" w:type="dxa"/>
              <w:right w:w="15" w:type="dxa"/>
            </w:tcMar>
            <w:vAlign w:val="center"/>
          </w:tcPr>
          <w:p w14:paraId="2A2C9C7E" w14:textId="2E9D1EE2" w:rsidR="47D17CDD" w:rsidRDefault="47D17CDD" w:rsidP="47D17CDD">
            <w:r w:rsidRPr="47D17CDD">
              <w:rPr>
                <w:rFonts w:ascii="Calibri" w:eastAsia="Calibri" w:hAnsi="Calibri" w:cs="Calibri"/>
                <w:color w:val="000000" w:themeColor="text1"/>
              </w:rPr>
              <w:t xml:space="preserve">Gigabit Ethernet </w:t>
            </w:r>
          </w:p>
        </w:tc>
        <w:tc>
          <w:tcPr>
            <w:tcW w:w="1020" w:type="dxa"/>
            <w:tcMar>
              <w:top w:w="15" w:type="dxa"/>
              <w:left w:w="15" w:type="dxa"/>
              <w:right w:w="15" w:type="dxa"/>
            </w:tcMar>
            <w:vAlign w:val="center"/>
          </w:tcPr>
          <w:p w14:paraId="0985774F" w14:textId="7A91E1B4" w:rsidR="47D17CDD" w:rsidRDefault="47D17CDD" w:rsidP="47D17CDD">
            <w:r w:rsidRPr="47D17CDD">
              <w:rPr>
                <w:rFonts w:ascii="Calibri" w:eastAsia="Calibri" w:hAnsi="Calibri" w:cs="Calibri"/>
                <w:color w:val="000000" w:themeColor="text1"/>
              </w:rPr>
              <w:t xml:space="preserve">No </w:t>
            </w:r>
          </w:p>
        </w:tc>
      </w:tr>
      <w:tr w:rsidR="47D17CDD" w14:paraId="4EE10EEF" w14:textId="77777777" w:rsidTr="00ED2999">
        <w:trPr>
          <w:trHeight w:val="1755"/>
        </w:trPr>
        <w:tc>
          <w:tcPr>
            <w:tcW w:w="3270" w:type="dxa"/>
            <w:tcMar>
              <w:top w:w="15" w:type="dxa"/>
              <w:left w:w="15" w:type="dxa"/>
              <w:right w:w="15" w:type="dxa"/>
            </w:tcMar>
            <w:vAlign w:val="center"/>
          </w:tcPr>
          <w:p w14:paraId="1BA26A0B" w14:textId="0CF7ECE8" w:rsidR="47D17CDD" w:rsidRDefault="47D17CDD" w:rsidP="47D17CDD">
            <w:r w:rsidRPr="47D17CDD">
              <w:rPr>
                <w:rFonts w:ascii="Calibri" w:eastAsia="Calibri" w:hAnsi="Calibri" w:cs="Calibri"/>
                <w:color w:val="000000" w:themeColor="text1"/>
                <w:sz w:val="22"/>
                <w:szCs w:val="22"/>
              </w:rPr>
              <w:t xml:space="preserve">SFP:Ericsson-1000BASE-LX10 -Pluggable </w:t>
            </w:r>
          </w:p>
        </w:tc>
        <w:tc>
          <w:tcPr>
            <w:tcW w:w="1380" w:type="dxa"/>
            <w:tcMar>
              <w:top w:w="15" w:type="dxa"/>
              <w:left w:w="15" w:type="dxa"/>
              <w:right w:w="15" w:type="dxa"/>
            </w:tcMar>
            <w:vAlign w:val="center"/>
          </w:tcPr>
          <w:p w14:paraId="1656C07C" w14:textId="6117C6C9" w:rsidR="47D17CDD" w:rsidRDefault="47D17CDD" w:rsidP="47D17CDD">
            <w:r w:rsidRPr="47D17CDD">
              <w:rPr>
                <w:rFonts w:ascii="Calibri" w:eastAsia="Calibri" w:hAnsi="Calibri" w:cs="Calibri"/>
                <w:color w:val="000000" w:themeColor="text1"/>
              </w:rPr>
              <w:t xml:space="preserve">Gigabit Ethernet </w:t>
            </w:r>
          </w:p>
        </w:tc>
        <w:tc>
          <w:tcPr>
            <w:tcW w:w="1155" w:type="dxa"/>
            <w:tcMar>
              <w:top w:w="15" w:type="dxa"/>
              <w:left w:w="15" w:type="dxa"/>
              <w:right w:w="15" w:type="dxa"/>
            </w:tcMar>
            <w:vAlign w:val="center"/>
          </w:tcPr>
          <w:p w14:paraId="7CC4AE9E" w14:textId="0A412E4D" w:rsidR="47D17CDD" w:rsidRDefault="47D17CDD" w:rsidP="47D17CDD">
            <w:r w:rsidRPr="47D17CDD">
              <w:rPr>
                <w:rFonts w:ascii="Times New Roman" w:hAnsi="Times New Roman"/>
                <w:color w:val="000000" w:themeColor="text1"/>
                <w:sz w:val="24"/>
                <w:szCs w:val="24"/>
              </w:rPr>
              <w:t xml:space="preserve">TN B </w:t>
            </w:r>
          </w:p>
        </w:tc>
        <w:tc>
          <w:tcPr>
            <w:tcW w:w="1200" w:type="dxa"/>
            <w:tcMar>
              <w:top w:w="15" w:type="dxa"/>
              <w:left w:w="15" w:type="dxa"/>
              <w:right w:w="15" w:type="dxa"/>
            </w:tcMar>
            <w:vAlign w:val="center"/>
          </w:tcPr>
          <w:p w14:paraId="52BBF6E0" w14:textId="18F5D6AF" w:rsidR="47D17CDD" w:rsidRDefault="47D17CDD" w:rsidP="47D17CDD">
            <w:r w:rsidRPr="47D17CDD">
              <w:rPr>
                <w:rFonts w:ascii="Times New Roman" w:hAnsi="Times New Roman"/>
                <w:color w:val="000000" w:themeColor="text1"/>
                <w:sz w:val="24"/>
                <w:szCs w:val="24"/>
              </w:rPr>
              <w:t xml:space="preserve">1 </w:t>
            </w:r>
          </w:p>
        </w:tc>
        <w:tc>
          <w:tcPr>
            <w:tcW w:w="1215" w:type="dxa"/>
            <w:tcMar>
              <w:top w:w="15" w:type="dxa"/>
              <w:left w:w="15" w:type="dxa"/>
              <w:right w:w="15" w:type="dxa"/>
            </w:tcMar>
            <w:vAlign w:val="center"/>
          </w:tcPr>
          <w:p w14:paraId="553F577E" w14:textId="354C6522" w:rsidR="47D17CDD" w:rsidRDefault="47D17CDD" w:rsidP="47D17CDD">
            <w:r w:rsidRPr="47D17CDD">
              <w:rPr>
                <w:rFonts w:ascii="Times New Roman" w:hAnsi="Times New Roman"/>
                <w:color w:val="000000" w:themeColor="text1"/>
                <w:sz w:val="24"/>
                <w:szCs w:val="24"/>
              </w:rPr>
              <w:t xml:space="preserve">1 </w:t>
            </w:r>
          </w:p>
        </w:tc>
        <w:tc>
          <w:tcPr>
            <w:tcW w:w="1080" w:type="dxa"/>
            <w:tcMar>
              <w:top w:w="15" w:type="dxa"/>
              <w:left w:w="15" w:type="dxa"/>
              <w:right w:w="15" w:type="dxa"/>
            </w:tcMar>
            <w:vAlign w:val="center"/>
          </w:tcPr>
          <w:p w14:paraId="30D2A859" w14:textId="6230AD9B" w:rsidR="47D17CDD" w:rsidRDefault="47D17CDD" w:rsidP="47D17CDD">
            <w:r w:rsidRPr="47D17CDD">
              <w:rPr>
                <w:rFonts w:ascii="Calibri" w:eastAsia="Calibri" w:hAnsi="Calibri" w:cs="Calibri"/>
                <w:color w:val="000000" w:themeColor="text1"/>
              </w:rPr>
              <w:t xml:space="preserve">Gigabit Ethernet </w:t>
            </w:r>
          </w:p>
        </w:tc>
        <w:tc>
          <w:tcPr>
            <w:tcW w:w="1020" w:type="dxa"/>
            <w:tcMar>
              <w:top w:w="15" w:type="dxa"/>
              <w:left w:w="15" w:type="dxa"/>
              <w:right w:w="15" w:type="dxa"/>
            </w:tcMar>
            <w:vAlign w:val="center"/>
          </w:tcPr>
          <w:p w14:paraId="4BD49170" w14:textId="6EE116E1" w:rsidR="47D17CDD" w:rsidRDefault="47D17CDD" w:rsidP="47D17CDD">
            <w:r w:rsidRPr="47D17CDD">
              <w:rPr>
                <w:rFonts w:ascii="Calibri" w:eastAsia="Calibri" w:hAnsi="Calibri" w:cs="Calibri"/>
                <w:color w:val="000000" w:themeColor="text1"/>
              </w:rPr>
              <w:t xml:space="preserve">No </w:t>
            </w:r>
          </w:p>
        </w:tc>
      </w:tr>
      <w:tr w:rsidR="47D17CDD" w14:paraId="0A6E35F6" w14:textId="77777777" w:rsidTr="00ED2999">
        <w:trPr>
          <w:trHeight w:val="1755"/>
        </w:trPr>
        <w:tc>
          <w:tcPr>
            <w:tcW w:w="3270" w:type="dxa"/>
            <w:tcMar>
              <w:top w:w="15" w:type="dxa"/>
              <w:left w:w="15" w:type="dxa"/>
              <w:right w:w="15" w:type="dxa"/>
            </w:tcMar>
            <w:vAlign w:val="center"/>
          </w:tcPr>
          <w:p w14:paraId="11CCAB65" w14:textId="3F0392AE" w:rsidR="47D17CDD" w:rsidRDefault="47D17CDD" w:rsidP="47D17CDD">
            <w:r w:rsidRPr="47D17CDD">
              <w:rPr>
                <w:rFonts w:ascii="Calibri" w:eastAsia="Calibri" w:hAnsi="Calibri" w:cs="Calibri"/>
                <w:color w:val="000000" w:themeColor="text1"/>
                <w:sz w:val="22"/>
                <w:szCs w:val="22"/>
              </w:rPr>
              <w:t xml:space="preserve">SFP:Ericsson-1000BASE-LX40 -Pluggable </w:t>
            </w:r>
          </w:p>
        </w:tc>
        <w:tc>
          <w:tcPr>
            <w:tcW w:w="1380" w:type="dxa"/>
            <w:tcMar>
              <w:top w:w="15" w:type="dxa"/>
              <w:left w:w="15" w:type="dxa"/>
              <w:right w:w="15" w:type="dxa"/>
            </w:tcMar>
            <w:vAlign w:val="center"/>
          </w:tcPr>
          <w:p w14:paraId="30B317EA" w14:textId="7B1AC8FF" w:rsidR="47D17CDD" w:rsidRDefault="47D17CDD" w:rsidP="47D17CDD">
            <w:r w:rsidRPr="47D17CDD">
              <w:rPr>
                <w:rFonts w:ascii="Calibri" w:eastAsia="Calibri" w:hAnsi="Calibri" w:cs="Calibri"/>
                <w:color w:val="000000" w:themeColor="text1"/>
              </w:rPr>
              <w:t xml:space="preserve">Gigabit Ethernet </w:t>
            </w:r>
          </w:p>
        </w:tc>
        <w:tc>
          <w:tcPr>
            <w:tcW w:w="1155" w:type="dxa"/>
            <w:tcMar>
              <w:top w:w="15" w:type="dxa"/>
              <w:left w:w="15" w:type="dxa"/>
              <w:right w:w="15" w:type="dxa"/>
            </w:tcMar>
            <w:vAlign w:val="center"/>
          </w:tcPr>
          <w:p w14:paraId="553EE2C6" w14:textId="3AAA4171" w:rsidR="47D17CDD" w:rsidRDefault="47D17CDD" w:rsidP="47D17CDD">
            <w:r w:rsidRPr="47D17CDD">
              <w:rPr>
                <w:rFonts w:ascii="Times New Roman" w:hAnsi="Times New Roman"/>
                <w:color w:val="000000" w:themeColor="text1"/>
                <w:sz w:val="24"/>
                <w:szCs w:val="24"/>
              </w:rPr>
              <w:t xml:space="preserve">TN B </w:t>
            </w:r>
          </w:p>
        </w:tc>
        <w:tc>
          <w:tcPr>
            <w:tcW w:w="1200" w:type="dxa"/>
            <w:tcMar>
              <w:top w:w="15" w:type="dxa"/>
              <w:left w:w="15" w:type="dxa"/>
              <w:right w:w="15" w:type="dxa"/>
            </w:tcMar>
            <w:vAlign w:val="center"/>
          </w:tcPr>
          <w:p w14:paraId="5EF2AA76" w14:textId="6AE4CDF2" w:rsidR="47D17CDD" w:rsidRDefault="47D17CDD" w:rsidP="47D17CDD">
            <w:r w:rsidRPr="47D17CDD">
              <w:rPr>
                <w:rFonts w:ascii="Times New Roman" w:hAnsi="Times New Roman"/>
                <w:color w:val="000000" w:themeColor="text1"/>
                <w:sz w:val="24"/>
                <w:szCs w:val="24"/>
              </w:rPr>
              <w:t xml:space="preserve">1 </w:t>
            </w:r>
          </w:p>
        </w:tc>
        <w:tc>
          <w:tcPr>
            <w:tcW w:w="1215" w:type="dxa"/>
            <w:tcMar>
              <w:top w:w="15" w:type="dxa"/>
              <w:left w:w="15" w:type="dxa"/>
              <w:right w:w="15" w:type="dxa"/>
            </w:tcMar>
            <w:vAlign w:val="center"/>
          </w:tcPr>
          <w:p w14:paraId="760598F5" w14:textId="3B6132E3" w:rsidR="47D17CDD" w:rsidRDefault="47D17CDD" w:rsidP="47D17CDD">
            <w:r w:rsidRPr="47D17CDD">
              <w:rPr>
                <w:rFonts w:ascii="Times New Roman" w:hAnsi="Times New Roman"/>
                <w:color w:val="000000" w:themeColor="text1"/>
                <w:sz w:val="24"/>
                <w:szCs w:val="24"/>
              </w:rPr>
              <w:t xml:space="preserve">1 </w:t>
            </w:r>
          </w:p>
        </w:tc>
        <w:tc>
          <w:tcPr>
            <w:tcW w:w="1080" w:type="dxa"/>
            <w:tcMar>
              <w:top w:w="15" w:type="dxa"/>
              <w:left w:w="15" w:type="dxa"/>
              <w:right w:w="15" w:type="dxa"/>
            </w:tcMar>
            <w:vAlign w:val="center"/>
          </w:tcPr>
          <w:p w14:paraId="7B8064B6" w14:textId="30A6A8F7" w:rsidR="47D17CDD" w:rsidRDefault="47D17CDD" w:rsidP="47D17CDD">
            <w:r w:rsidRPr="47D17CDD">
              <w:rPr>
                <w:rFonts w:ascii="Calibri" w:eastAsia="Calibri" w:hAnsi="Calibri" w:cs="Calibri"/>
                <w:color w:val="000000" w:themeColor="text1"/>
              </w:rPr>
              <w:t xml:space="preserve">Gigabit Ethernet </w:t>
            </w:r>
          </w:p>
        </w:tc>
        <w:tc>
          <w:tcPr>
            <w:tcW w:w="1020" w:type="dxa"/>
            <w:tcMar>
              <w:top w:w="15" w:type="dxa"/>
              <w:left w:w="15" w:type="dxa"/>
              <w:right w:w="15" w:type="dxa"/>
            </w:tcMar>
            <w:vAlign w:val="center"/>
          </w:tcPr>
          <w:p w14:paraId="2F816348" w14:textId="1DA44B18" w:rsidR="47D17CDD" w:rsidRDefault="47D17CDD" w:rsidP="47D17CDD">
            <w:r w:rsidRPr="47D17CDD">
              <w:rPr>
                <w:rFonts w:ascii="Calibri" w:eastAsia="Calibri" w:hAnsi="Calibri" w:cs="Calibri"/>
                <w:color w:val="000000" w:themeColor="text1"/>
              </w:rPr>
              <w:t>No</w:t>
            </w:r>
          </w:p>
        </w:tc>
      </w:tr>
    </w:tbl>
    <w:p w14:paraId="7A930C43" w14:textId="070E19FF" w:rsidR="1612F9A0" w:rsidRDefault="1612F9A0" w:rsidP="1612F9A0">
      <w:pPr>
        <w:pStyle w:val="BodyText"/>
        <w:rPr>
          <w:lang w:val="en-CA"/>
        </w:rPr>
      </w:pPr>
    </w:p>
    <w:p w14:paraId="43E85EFE" w14:textId="2E3E5D7A" w:rsidR="008E76BB" w:rsidRDefault="008E76BB" w:rsidP="008E76BB">
      <w:pPr>
        <w:pStyle w:val="Heading2"/>
        <w:rPr>
          <w:lang w:val="en-CA"/>
        </w:rPr>
      </w:pPr>
      <w:bookmarkStart w:id="115" w:name="_Toc510045682"/>
      <w:r>
        <w:rPr>
          <w:lang w:val="en-CA"/>
        </w:rPr>
        <w:t>Device Model Ericsson 6502</w:t>
      </w:r>
      <w:bookmarkEnd w:id="115"/>
    </w:p>
    <w:p w14:paraId="0D2992EF" w14:textId="150AB569" w:rsidR="008E76BB" w:rsidRPr="00A2288C" w:rsidRDefault="008E76BB" w:rsidP="00A2288C">
      <w:pPr>
        <w:pStyle w:val="Heading3"/>
        <w:numPr>
          <w:ilvl w:val="2"/>
          <w:numId w:val="29"/>
        </w:numPr>
        <w:rPr>
          <w:lang w:val="en-CA"/>
        </w:rPr>
      </w:pPr>
      <w:bookmarkStart w:id="116" w:name="_Toc594568001"/>
      <w:r w:rsidRPr="00A2288C">
        <w:rPr>
          <w:lang w:val="en-CA"/>
        </w:rPr>
        <w:t>Device Types</w:t>
      </w:r>
      <w:bookmarkEnd w:id="116"/>
    </w:p>
    <w:p w14:paraId="0EF69F03" w14:textId="7062D617" w:rsidR="008E76BB" w:rsidRPr="005378DA" w:rsidRDefault="008E76BB" w:rsidP="008E76BB">
      <w:pPr>
        <w:pStyle w:val="BodyText"/>
        <w:rPr>
          <w:lang w:val="en-CA"/>
        </w:rPr>
      </w:pPr>
      <w:r>
        <w:rPr>
          <w:lang w:val="en-CA"/>
        </w:rPr>
        <w:t xml:space="preserve"> Following device types will be configured in the BPI using Metadata Modeler. </w:t>
      </w:r>
      <w:r w:rsidR="008D5FC2">
        <w:rPr>
          <w:lang w:val="en-CA"/>
        </w:rPr>
        <w:t>Roger’s</w:t>
      </w:r>
      <w:r>
        <w:rPr>
          <w:lang w:val="en-CA"/>
        </w:rPr>
        <w:t xml:space="preserve"> project is not using the Rack so category should be defined as ‘Generic’</w:t>
      </w:r>
    </w:p>
    <w:p w14:paraId="263EF4CF" w14:textId="77777777" w:rsidR="008E76BB" w:rsidRDefault="008E76BB" w:rsidP="008E76BB">
      <w:pPr>
        <w:rPr>
          <w:lang w:val="en-CA"/>
        </w:rPr>
      </w:pPr>
    </w:p>
    <w:tbl>
      <w:tblPr>
        <w:tblStyle w:val="TableGrid"/>
        <w:tblW w:w="0" w:type="auto"/>
        <w:tblInd w:w="-113" w:type="dxa"/>
        <w:tblLook w:val="04A0" w:firstRow="1" w:lastRow="0" w:firstColumn="1" w:lastColumn="0" w:noHBand="0" w:noVBand="1"/>
      </w:tblPr>
      <w:tblGrid>
        <w:gridCol w:w="1370"/>
        <w:gridCol w:w="870"/>
        <w:gridCol w:w="1280"/>
        <w:gridCol w:w="1315"/>
        <w:gridCol w:w="1257"/>
        <w:gridCol w:w="1504"/>
        <w:gridCol w:w="972"/>
        <w:gridCol w:w="990"/>
        <w:gridCol w:w="985"/>
      </w:tblGrid>
      <w:tr w:rsidR="002C1342" w:rsidRPr="005232B2" w14:paraId="5C3892AB" w14:textId="77777777" w:rsidTr="1612F9A0">
        <w:tc>
          <w:tcPr>
            <w:tcW w:w="0" w:type="auto"/>
            <w:shd w:val="clear" w:color="auto" w:fill="548DD4" w:themeFill="text2" w:themeFillTint="99"/>
          </w:tcPr>
          <w:p w14:paraId="58425DF3" w14:textId="77777777" w:rsidR="008E76BB" w:rsidRPr="005232B2" w:rsidRDefault="008E76BB" w:rsidP="00203BC3">
            <w:pPr>
              <w:pStyle w:val="Table"/>
              <w:rPr>
                <w:b/>
                <w:bCs/>
              </w:rPr>
            </w:pPr>
            <w:r w:rsidRPr="005232B2">
              <w:rPr>
                <w:b/>
                <w:bCs/>
              </w:rPr>
              <w:t>Manufacturer</w:t>
            </w:r>
          </w:p>
        </w:tc>
        <w:tc>
          <w:tcPr>
            <w:tcW w:w="0" w:type="auto"/>
            <w:shd w:val="clear" w:color="auto" w:fill="548DD4" w:themeFill="text2" w:themeFillTint="99"/>
          </w:tcPr>
          <w:p w14:paraId="051B0853" w14:textId="77777777" w:rsidR="008E76BB" w:rsidRDefault="008E76BB" w:rsidP="00203BC3">
            <w:pPr>
              <w:pStyle w:val="Table"/>
              <w:rPr>
                <w:b/>
                <w:bCs/>
              </w:rPr>
            </w:pPr>
            <w:r w:rsidRPr="005232B2">
              <w:rPr>
                <w:b/>
                <w:bCs/>
              </w:rPr>
              <w:t xml:space="preserve">Device Type </w:t>
            </w:r>
          </w:p>
          <w:p w14:paraId="791B11D8" w14:textId="77777777" w:rsidR="008E76BB" w:rsidRPr="005232B2" w:rsidRDefault="008E76BB" w:rsidP="00203BC3">
            <w:pPr>
              <w:pStyle w:val="Table"/>
              <w:rPr>
                <w:b/>
                <w:bCs/>
              </w:rPr>
            </w:pPr>
            <w:r w:rsidRPr="005232B2">
              <w:rPr>
                <w:b/>
                <w:bCs/>
              </w:rPr>
              <w:t>Family</w:t>
            </w:r>
          </w:p>
        </w:tc>
        <w:tc>
          <w:tcPr>
            <w:tcW w:w="0" w:type="auto"/>
            <w:shd w:val="clear" w:color="auto" w:fill="548DD4" w:themeFill="text2" w:themeFillTint="99"/>
          </w:tcPr>
          <w:p w14:paraId="1E88866E" w14:textId="77777777" w:rsidR="008E76BB" w:rsidRPr="005232B2" w:rsidRDefault="008E76BB" w:rsidP="00203BC3">
            <w:pPr>
              <w:pStyle w:val="Table"/>
              <w:rPr>
                <w:b/>
                <w:bCs/>
              </w:rPr>
            </w:pPr>
            <w:r>
              <w:rPr>
                <w:b/>
                <w:bCs/>
              </w:rPr>
              <w:t>Archetype Name</w:t>
            </w:r>
          </w:p>
        </w:tc>
        <w:tc>
          <w:tcPr>
            <w:tcW w:w="0" w:type="auto"/>
            <w:shd w:val="clear" w:color="auto" w:fill="548DD4" w:themeFill="text2" w:themeFillTint="99"/>
          </w:tcPr>
          <w:p w14:paraId="7699E048" w14:textId="77777777" w:rsidR="008E76BB" w:rsidRDefault="008E76BB" w:rsidP="00203BC3">
            <w:pPr>
              <w:pStyle w:val="Table"/>
              <w:rPr>
                <w:b/>
                <w:bCs/>
              </w:rPr>
            </w:pPr>
            <w:r>
              <w:rPr>
                <w:b/>
                <w:bCs/>
              </w:rPr>
              <w:t>Archetype Instance Name</w:t>
            </w:r>
          </w:p>
        </w:tc>
        <w:tc>
          <w:tcPr>
            <w:tcW w:w="0" w:type="auto"/>
            <w:shd w:val="clear" w:color="auto" w:fill="548DD4" w:themeFill="text2" w:themeFillTint="99"/>
          </w:tcPr>
          <w:p w14:paraId="083E1E73" w14:textId="77777777" w:rsidR="008E76BB" w:rsidRPr="005232B2" w:rsidRDefault="008E76BB" w:rsidP="00203BC3">
            <w:pPr>
              <w:pStyle w:val="Table"/>
              <w:rPr>
                <w:b/>
                <w:bCs/>
              </w:rPr>
            </w:pPr>
            <w:r>
              <w:rPr>
                <w:b/>
                <w:bCs/>
              </w:rPr>
              <w:t>Description</w:t>
            </w:r>
          </w:p>
        </w:tc>
        <w:tc>
          <w:tcPr>
            <w:tcW w:w="0" w:type="auto"/>
            <w:shd w:val="clear" w:color="auto" w:fill="548DD4" w:themeFill="text2" w:themeFillTint="99"/>
          </w:tcPr>
          <w:p w14:paraId="5222D1A8" w14:textId="77777777" w:rsidR="008E76BB" w:rsidRPr="005232B2" w:rsidRDefault="008E76BB" w:rsidP="00203BC3">
            <w:pPr>
              <w:pStyle w:val="Table"/>
              <w:rPr>
                <w:b/>
                <w:bCs/>
              </w:rPr>
            </w:pPr>
            <w:r w:rsidRPr="005232B2">
              <w:rPr>
                <w:b/>
                <w:bCs/>
              </w:rPr>
              <w:t>Part Number</w:t>
            </w:r>
          </w:p>
        </w:tc>
        <w:tc>
          <w:tcPr>
            <w:tcW w:w="972" w:type="dxa"/>
            <w:shd w:val="clear" w:color="auto" w:fill="548DD4" w:themeFill="text2" w:themeFillTint="99"/>
          </w:tcPr>
          <w:p w14:paraId="1CD1F67F" w14:textId="77777777" w:rsidR="008E76BB" w:rsidRDefault="008E76BB" w:rsidP="00203BC3">
            <w:pPr>
              <w:pStyle w:val="Table"/>
              <w:rPr>
                <w:b/>
                <w:bCs/>
              </w:rPr>
            </w:pPr>
            <w:r>
              <w:rPr>
                <w:b/>
                <w:bCs/>
              </w:rPr>
              <w:t>Positions Used</w:t>
            </w:r>
          </w:p>
        </w:tc>
        <w:tc>
          <w:tcPr>
            <w:tcW w:w="990" w:type="dxa"/>
            <w:shd w:val="clear" w:color="auto" w:fill="548DD4" w:themeFill="text2" w:themeFillTint="99"/>
          </w:tcPr>
          <w:p w14:paraId="3DEA1F28" w14:textId="77777777" w:rsidR="008E76BB" w:rsidRDefault="008E76BB" w:rsidP="00203BC3">
            <w:pPr>
              <w:pStyle w:val="Table"/>
              <w:rPr>
                <w:b/>
                <w:bCs/>
              </w:rPr>
            </w:pPr>
            <w:r>
              <w:rPr>
                <w:b/>
                <w:bCs/>
              </w:rPr>
              <w:t>Width</w:t>
            </w:r>
          </w:p>
          <w:p w14:paraId="59BA2423" w14:textId="77777777" w:rsidR="008E76BB" w:rsidRPr="005232B2" w:rsidRDefault="008E76BB" w:rsidP="00203BC3">
            <w:pPr>
              <w:pStyle w:val="Table"/>
              <w:rPr>
                <w:b/>
                <w:bCs/>
              </w:rPr>
            </w:pPr>
            <w:r>
              <w:rPr>
                <w:b/>
                <w:bCs/>
              </w:rPr>
              <w:t>(In Inches)</w:t>
            </w:r>
          </w:p>
        </w:tc>
        <w:tc>
          <w:tcPr>
            <w:tcW w:w="985" w:type="dxa"/>
            <w:shd w:val="clear" w:color="auto" w:fill="548DD4" w:themeFill="text2" w:themeFillTint="99"/>
          </w:tcPr>
          <w:p w14:paraId="55092E0D" w14:textId="77777777" w:rsidR="008E76BB" w:rsidRDefault="008E76BB" w:rsidP="00203BC3">
            <w:pPr>
              <w:pStyle w:val="Table"/>
              <w:rPr>
                <w:b/>
                <w:bCs/>
              </w:rPr>
            </w:pPr>
            <w:r>
              <w:rPr>
                <w:b/>
                <w:bCs/>
              </w:rPr>
              <w:t>Category</w:t>
            </w:r>
          </w:p>
        </w:tc>
      </w:tr>
      <w:tr w:rsidR="008E76BB" w:rsidRPr="005232B2" w14:paraId="7340B9D6" w14:textId="77777777" w:rsidTr="1612F9A0">
        <w:tc>
          <w:tcPr>
            <w:tcW w:w="0" w:type="auto"/>
          </w:tcPr>
          <w:p w14:paraId="015FA42F" w14:textId="1D1FD119" w:rsidR="008E76BB" w:rsidRPr="005232B2" w:rsidRDefault="1EFF0311" w:rsidP="00203BC3">
            <w:pPr>
              <w:pStyle w:val="Table"/>
            </w:pPr>
            <w:r>
              <w:t>Ericsson</w:t>
            </w:r>
          </w:p>
        </w:tc>
        <w:tc>
          <w:tcPr>
            <w:tcW w:w="0" w:type="auto"/>
          </w:tcPr>
          <w:p w14:paraId="4D2A4E6E" w14:textId="71CBB293" w:rsidR="008E76BB" w:rsidRPr="005232B2" w:rsidRDefault="1EFF0311" w:rsidP="00203BC3">
            <w:pPr>
              <w:pStyle w:val="Table"/>
            </w:pPr>
            <w:r>
              <w:t>IPRAN</w:t>
            </w:r>
            <w:r w:rsidR="008E76BB">
              <w:t xml:space="preserve"> Family</w:t>
            </w:r>
          </w:p>
        </w:tc>
        <w:tc>
          <w:tcPr>
            <w:tcW w:w="0" w:type="auto"/>
          </w:tcPr>
          <w:p w14:paraId="6B0FA402" w14:textId="58739D40" w:rsidR="008E76BB" w:rsidRPr="005232B2" w:rsidRDefault="573D51DE" w:rsidP="00203BC3">
            <w:pPr>
              <w:pStyle w:val="Table"/>
            </w:pPr>
            <w:r>
              <w:t>Ericsson Baseband 6502</w:t>
            </w:r>
          </w:p>
        </w:tc>
        <w:tc>
          <w:tcPr>
            <w:tcW w:w="0" w:type="auto"/>
          </w:tcPr>
          <w:p w14:paraId="5213C20F" w14:textId="2710DD8D" w:rsidR="008E76BB" w:rsidRPr="007F16C8" w:rsidRDefault="573D51DE" w:rsidP="00203BC3">
            <w:pPr>
              <w:pStyle w:val="Table"/>
            </w:pPr>
            <w:r>
              <w:t>Ericsson Baseband 6502</w:t>
            </w:r>
          </w:p>
        </w:tc>
        <w:tc>
          <w:tcPr>
            <w:tcW w:w="0" w:type="auto"/>
          </w:tcPr>
          <w:p w14:paraId="5B08917D" w14:textId="346E63F3" w:rsidR="008E76BB" w:rsidRPr="005232B2" w:rsidRDefault="008E76BB" w:rsidP="00203BC3">
            <w:pPr>
              <w:pStyle w:val="Table"/>
            </w:pPr>
            <w:r>
              <w:t xml:space="preserve"> </w:t>
            </w:r>
            <w:r w:rsidR="4AA2DB53">
              <w:t>Ericsson BB 6502</w:t>
            </w:r>
          </w:p>
        </w:tc>
        <w:tc>
          <w:tcPr>
            <w:tcW w:w="0" w:type="auto"/>
          </w:tcPr>
          <w:p w14:paraId="21BCA8ED" w14:textId="6B52B6FA" w:rsidR="4AA2DB53" w:rsidRDefault="4AA2DB53" w:rsidP="1612F9A0">
            <w:pPr>
              <w:pStyle w:val="Table"/>
            </w:pPr>
            <w:r>
              <w:t>EricssonBB6502</w:t>
            </w:r>
          </w:p>
          <w:p w14:paraId="23E9E69A" w14:textId="77777777" w:rsidR="008E76BB" w:rsidRPr="005232B2" w:rsidRDefault="008E76BB" w:rsidP="00203BC3">
            <w:pPr>
              <w:pStyle w:val="Table"/>
            </w:pPr>
          </w:p>
        </w:tc>
        <w:tc>
          <w:tcPr>
            <w:tcW w:w="972" w:type="dxa"/>
          </w:tcPr>
          <w:p w14:paraId="5F406741" w14:textId="52874F7B" w:rsidR="008E76BB" w:rsidRDefault="4AA2DB53" w:rsidP="00203BC3">
            <w:pPr>
              <w:pStyle w:val="Table"/>
            </w:pPr>
            <w:r>
              <w:t>1</w:t>
            </w:r>
          </w:p>
        </w:tc>
        <w:tc>
          <w:tcPr>
            <w:tcW w:w="990" w:type="dxa"/>
          </w:tcPr>
          <w:p w14:paraId="7B72CCA5" w14:textId="7141E898" w:rsidR="008E76BB" w:rsidRPr="007F16C8" w:rsidRDefault="4AA2DB53" w:rsidP="00203BC3">
            <w:pPr>
              <w:pStyle w:val="Table"/>
            </w:pPr>
            <w:r>
              <w:t>19</w:t>
            </w:r>
          </w:p>
        </w:tc>
        <w:tc>
          <w:tcPr>
            <w:tcW w:w="985" w:type="dxa"/>
          </w:tcPr>
          <w:p w14:paraId="7E21D6F7" w14:textId="585561C0" w:rsidR="008E76BB" w:rsidRDefault="008D5FC2" w:rsidP="00203BC3">
            <w:pPr>
              <w:pStyle w:val="Table"/>
            </w:pPr>
            <w:r>
              <w:t>Generic</w:t>
            </w:r>
          </w:p>
        </w:tc>
      </w:tr>
    </w:tbl>
    <w:p w14:paraId="79797847" w14:textId="77777777" w:rsidR="008E76BB" w:rsidRDefault="008E76BB" w:rsidP="008E76BB">
      <w:pPr>
        <w:pStyle w:val="Heading3"/>
        <w:rPr>
          <w:lang w:val="en-CA"/>
        </w:rPr>
      </w:pPr>
      <w:bookmarkStart w:id="117" w:name="_Toc1099463613"/>
      <w:r w:rsidRPr="67013428">
        <w:rPr>
          <w:lang w:val="en-CA"/>
        </w:rPr>
        <w:t>Shelf Position Types</w:t>
      </w:r>
      <w:bookmarkEnd w:id="117"/>
    </w:p>
    <w:tbl>
      <w:tblPr>
        <w:tblStyle w:val="TableGrid"/>
        <w:tblW w:w="0" w:type="auto"/>
        <w:tblInd w:w="-113" w:type="dxa"/>
        <w:tblLayout w:type="fixed"/>
        <w:tblLook w:val="04A0" w:firstRow="1" w:lastRow="0" w:firstColumn="1" w:lastColumn="0" w:noHBand="0" w:noVBand="1"/>
      </w:tblPr>
      <w:tblGrid>
        <w:gridCol w:w="1370"/>
        <w:gridCol w:w="1168"/>
        <w:gridCol w:w="1440"/>
        <w:gridCol w:w="1800"/>
        <w:gridCol w:w="1800"/>
      </w:tblGrid>
      <w:tr w:rsidR="00641017" w14:paraId="3AE6C391" w14:textId="77777777" w:rsidTr="1612F9A0">
        <w:tc>
          <w:tcPr>
            <w:tcW w:w="1370" w:type="dxa"/>
            <w:shd w:val="clear" w:color="auto" w:fill="548DD4" w:themeFill="text2" w:themeFillTint="99"/>
          </w:tcPr>
          <w:p w14:paraId="44083121" w14:textId="77777777" w:rsidR="008E76BB" w:rsidRPr="005232B2" w:rsidRDefault="008E76BB" w:rsidP="00203BC3">
            <w:pPr>
              <w:pStyle w:val="Table"/>
              <w:rPr>
                <w:b/>
                <w:bCs/>
              </w:rPr>
            </w:pPr>
            <w:r>
              <w:rPr>
                <w:b/>
                <w:bCs/>
              </w:rPr>
              <w:t>Device Archetype</w:t>
            </w:r>
          </w:p>
        </w:tc>
        <w:tc>
          <w:tcPr>
            <w:tcW w:w="1168" w:type="dxa"/>
            <w:shd w:val="clear" w:color="auto" w:fill="548DD4" w:themeFill="text2" w:themeFillTint="99"/>
          </w:tcPr>
          <w:p w14:paraId="0951AA37" w14:textId="77777777" w:rsidR="008E76BB" w:rsidRDefault="008E76BB" w:rsidP="00203BC3">
            <w:pPr>
              <w:pStyle w:val="Table"/>
              <w:rPr>
                <w:b/>
                <w:bCs/>
              </w:rPr>
            </w:pPr>
            <w:r w:rsidRPr="005232B2">
              <w:rPr>
                <w:b/>
                <w:bCs/>
              </w:rPr>
              <w:t xml:space="preserve">Device Type </w:t>
            </w:r>
          </w:p>
          <w:p w14:paraId="1CFBB0B0" w14:textId="77777777" w:rsidR="008E76BB" w:rsidRPr="005232B2" w:rsidRDefault="008E76BB" w:rsidP="00203BC3">
            <w:pPr>
              <w:pStyle w:val="Table"/>
              <w:rPr>
                <w:b/>
                <w:bCs/>
              </w:rPr>
            </w:pPr>
            <w:r w:rsidRPr="005232B2">
              <w:rPr>
                <w:b/>
                <w:bCs/>
              </w:rPr>
              <w:t>Family</w:t>
            </w:r>
          </w:p>
        </w:tc>
        <w:tc>
          <w:tcPr>
            <w:tcW w:w="1440" w:type="dxa"/>
            <w:shd w:val="clear" w:color="auto" w:fill="548DD4" w:themeFill="text2" w:themeFillTint="99"/>
          </w:tcPr>
          <w:p w14:paraId="7EB605F5" w14:textId="77777777" w:rsidR="008E76BB" w:rsidRPr="005232B2" w:rsidRDefault="008E76BB" w:rsidP="00203BC3">
            <w:pPr>
              <w:pStyle w:val="Table"/>
              <w:rPr>
                <w:b/>
                <w:bCs/>
              </w:rPr>
            </w:pPr>
            <w:r>
              <w:rPr>
                <w:b/>
                <w:bCs/>
              </w:rPr>
              <w:t>ShelfPosition Archetype Name</w:t>
            </w:r>
          </w:p>
        </w:tc>
        <w:tc>
          <w:tcPr>
            <w:tcW w:w="1800" w:type="dxa"/>
            <w:shd w:val="clear" w:color="auto" w:fill="548DD4" w:themeFill="text2" w:themeFillTint="99"/>
          </w:tcPr>
          <w:p w14:paraId="280F86C9" w14:textId="77777777" w:rsidR="008E76BB" w:rsidRDefault="008E76BB" w:rsidP="00203BC3">
            <w:pPr>
              <w:pStyle w:val="Table"/>
              <w:rPr>
                <w:b/>
                <w:bCs/>
              </w:rPr>
            </w:pPr>
            <w:r>
              <w:rPr>
                <w:b/>
                <w:bCs/>
              </w:rPr>
              <w:t>ShelfPosition Archetype Instance Name</w:t>
            </w:r>
          </w:p>
        </w:tc>
        <w:tc>
          <w:tcPr>
            <w:tcW w:w="1800" w:type="dxa"/>
            <w:shd w:val="clear" w:color="auto" w:fill="548DD4" w:themeFill="text2" w:themeFillTint="99"/>
          </w:tcPr>
          <w:p w14:paraId="76B28D61" w14:textId="77777777" w:rsidR="008E76BB" w:rsidRDefault="008E76BB" w:rsidP="00203BC3">
            <w:pPr>
              <w:pStyle w:val="Table"/>
              <w:rPr>
                <w:b/>
                <w:bCs/>
              </w:rPr>
            </w:pPr>
            <w:r>
              <w:rPr>
                <w:b/>
                <w:bCs/>
              </w:rPr>
              <w:t>Position Sequence</w:t>
            </w:r>
          </w:p>
        </w:tc>
      </w:tr>
      <w:tr w:rsidR="008E76BB" w14:paraId="42109D69" w14:textId="77777777" w:rsidTr="1612F9A0">
        <w:tc>
          <w:tcPr>
            <w:tcW w:w="1370" w:type="dxa"/>
          </w:tcPr>
          <w:p w14:paraId="41E958EF" w14:textId="178BAF8B" w:rsidR="008E76BB" w:rsidRPr="005232B2" w:rsidRDefault="6B16E55E" w:rsidP="00203BC3">
            <w:pPr>
              <w:pStyle w:val="Table"/>
            </w:pPr>
            <w:r>
              <w:t>Ericsson Baseband 6502</w:t>
            </w:r>
          </w:p>
        </w:tc>
        <w:tc>
          <w:tcPr>
            <w:tcW w:w="1168" w:type="dxa"/>
          </w:tcPr>
          <w:p w14:paraId="300598B3" w14:textId="40ED5064" w:rsidR="008E76BB" w:rsidRPr="005232B2" w:rsidRDefault="6B16E55E" w:rsidP="00203BC3">
            <w:pPr>
              <w:pStyle w:val="Table"/>
            </w:pPr>
            <w:r>
              <w:t>IPRAN</w:t>
            </w:r>
            <w:r w:rsidR="008E76BB">
              <w:t xml:space="preserve"> Family</w:t>
            </w:r>
          </w:p>
        </w:tc>
        <w:tc>
          <w:tcPr>
            <w:tcW w:w="1440" w:type="dxa"/>
          </w:tcPr>
          <w:p w14:paraId="61BFD6A1" w14:textId="0BD455FD" w:rsidR="008E76BB" w:rsidRPr="005232B2" w:rsidRDefault="03A90F19" w:rsidP="00203BC3">
            <w:pPr>
              <w:pStyle w:val="Table"/>
            </w:pPr>
            <w:r>
              <w:t xml:space="preserve">Ericsson Baseband 6502 </w:t>
            </w:r>
            <w:r w:rsidR="008E76BB">
              <w:t>Shelf Position</w:t>
            </w:r>
          </w:p>
        </w:tc>
        <w:tc>
          <w:tcPr>
            <w:tcW w:w="1800" w:type="dxa"/>
          </w:tcPr>
          <w:p w14:paraId="1799C2E5" w14:textId="77777777" w:rsidR="008E76BB" w:rsidRPr="007F16C8" w:rsidRDefault="008E76BB" w:rsidP="00203BC3">
            <w:pPr>
              <w:pStyle w:val="Table"/>
            </w:pPr>
            <w:r>
              <w:t>Shelf Pos 1</w:t>
            </w:r>
          </w:p>
        </w:tc>
        <w:tc>
          <w:tcPr>
            <w:tcW w:w="1800" w:type="dxa"/>
          </w:tcPr>
          <w:p w14:paraId="00D68DF5" w14:textId="77777777" w:rsidR="008E76BB" w:rsidRDefault="008E76BB" w:rsidP="00203BC3">
            <w:pPr>
              <w:pStyle w:val="Table"/>
            </w:pPr>
            <w:r>
              <w:t>0</w:t>
            </w:r>
          </w:p>
        </w:tc>
      </w:tr>
    </w:tbl>
    <w:p w14:paraId="1273A1D6" w14:textId="77777777" w:rsidR="008E76BB" w:rsidRPr="00DF3ED3" w:rsidRDefault="008E76BB" w:rsidP="008E76BB">
      <w:pPr>
        <w:pStyle w:val="BodyText"/>
        <w:rPr>
          <w:lang w:val="en-CA"/>
        </w:rPr>
      </w:pPr>
    </w:p>
    <w:p w14:paraId="791441C4" w14:textId="77777777" w:rsidR="008E76BB" w:rsidRDefault="008E76BB" w:rsidP="008E76BB">
      <w:pPr>
        <w:pStyle w:val="Heading3"/>
        <w:rPr>
          <w:lang w:val="en-CA"/>
        </w:rPr>
      </w:pPr>
      <w:bookmarkStart w:id="118" w:name="_Toc188991149"/>
      <w:r w:rsidRPr="67013428">
        <w:rPr>
          <w:lang w:val="en-CA"/>
        </w:rPr>
        <w:t>Shelf Types</w:t>
      </w:r>
      <w:bookmarkEnd w:id="118"/>
    </w:p>
    <w:p w14:paraId="192BF0CB" w14:textId="77777777" w:rsidR="008E76BB" w:rsidRPr="00690583" w:rsidRDefault="008E76BB" w:rsidP="008E76BB">
      <w:pPr>
        <w:pStyle w:val="BodyText"/>
        <w:rPr>
          <w:lang w:val="en-CA"/>
        </w:rPr>
      </w:pPr>
      <w:r>
        <w:rPr>
          <w:lang w:val="en-CA"/>
        </w:rPr>
        <w:t>Configure the following shelf types under the parent ShelfPosition type as per the below details</w:t>
      </w:r>
    </w:p>
    <w:tbl>
      <w:tblPr>
        <w:tblStyle w:val="TableGrid"/>
        <w:tblW w:w="0" w:type="auto"/>
        <w:tblInd w:w="-113" w:type="dxa"/>
        <w:tblLook w:val="04A0" w:firstRow="1" w:lastRow="0" w:firstColumn="1" w:lastColumn="0" w:noHBand="0" w:noVBand="1"/>
      </w:tblPr>
      <w:tblGrid>
        <w:gridCol w:w="1992"/>
        <w:gridCol w:w="1750"/>
        <w:gridCol w:w="1666"/>
        <w:gridCol w:w="1405"/>
        <w:gridCol w:w="1509"/>
        <w:gridCol w:w="1130"/>
        <w:gridCol w:w="1091"/>
      </w:tblGrid>
      <w:tr w:rsidR="006A449A" w:rsidRPr="005232B2" w14:paraId="77951F2A" w14:textId="77777777" w:rsidTr="1612F9A0">
        <w:tc>
          <w:tcPr>
            <w:tcW w:w="0" w:type="auto"/>
            <w:shd w:val="clear" w:color="auto" w:fill="548DD4" w:themeFill="text2" w:themeFillTint="99"/>
          </w:tcPr>
          <w:p w14:paraId="45C16780" w14:textId="77777777" w:rsidR="008E76BB" w:rsidRPr="005232B2" w:rsidRDefault="008E76BB" w:rsidP="00203BC3">
            <w:pPr>
              <w:pStyle w:val="Table"/>
              <w:rPr>
                <w:b/>
                <w:bCs/>
              </w:rPr>
            </w:pPr>
            <w:r>
              <w:rPr>
                <w:b/>
                <w:bCs/>
              </w:rPr>
              <w:t>ShelfPosition Archetype</w:t>
            </w:r>
          </w:p>
        </w:tc>
        <w:tc>
          <w:tcPr>
            <w:tcW w:w="0" w:type="auto"/>
            <w:shd w:val="clear" w:color="auto" w:fill="548DD4" w:themeFill="text2" w:themeFillTint="99"/>
          </w:tcPr>
          <w:p w14:paraId="27AC657B" w14:textId="77777777" w:rsidR="008E76BB" w:rsidRPr="005232B2" w:rsidRDefault="008E76BB" w:rsidP="00203BC3">
            <w:pPr>
              <w:pStyle w:val="Table"/>
              <w:rPr>
                <w:b/>
                <w:bCs/>
              </w:rPr>
            </w:pPr>
            <w:r>
              <w:rPr>
                <w:b/>
                <w:bCs/>
              </w:rPr>
              <w:t>Shelf Archetype Name</w:t>
            </w:r>
          </w:p>
        </w:tc>
        <w:tc>
          <w:tcPr>
            <w:tcW w:w="0" w:type="auto"/>
            <w:shd w:val="clear" w:color="auto" w:fill="548DD4" w:themeFill="text2" w:themeFillTint="99"/>
          </w:tcPr>
          <w:p w14:paraId="1BBDDA35" w14:textId="77777777" w:rsidR="008E76BB" w:rsidRDefault="008E76BB" w:rsidP="00203BC3">
            <w:pPr>
              <w:pStyle w:val="Table"/>
              <w:rPr>
                <w:b/>
                <w:bCs/>
              </w:rPr>
            </w:pPr>
            <w:r>
              <w:rPr>
                <w:b/>
                <w:bCs/>
              </w:rPr>
              <w:t>Shelf Archetype Instance Name</w:t>
            </w:r>
          </w:p>
        </w:tc>
        <w:tc>
          <w:tcPr>
            <w:tcW w:w="0" w:type="auto"/>
            <w:shd w:val="clear" w:color="auto" w:fill="548DD4" w:themeFill="text2" w:themeFillTint="99"/>
          </w:tcPr>
          <w:p w14:paraId="5D68D169" w14:textId="77777777" w:rsidR="008E76BB" w:rsidRDefault="008E76BB" w:rsidP="00203BC3">
            <w:pPr>
              <w:pStyle w:val="Table"/>
              <w:rPr>
                <w:b/>
                <w:bCs/>
              </w:rPr>
            </w:pPr>
            <w:r>
              <w:rPr>
                <w:b/>
                <w:bCs/>
              </w:rPr>
              <w:t>Part Number</w:t>
            </w:r>
          </w:p>
        </w:tc>
        <w:tc>
          <w:tcPr>
            <w:tcW w:w="0" w:type="auto"/>
            <w:shd w:val="clear" w:color="auto" w:fill="548DD4" w:themeFill="text2" w:themeFillTint="99"/>
          </w:tcPr>
          <w:p w14:paraId="19367ECA" w14:textId="77777777" w:rsidR="008E76BB" w:rsidRDefault="008E76BB" w:rsidP="00203BC3">
            <w:pPr>
              <w:pStyle w:val="Table"/>
              <w:rPr>
                <w:b/>
                <w:bCs/>
              </w:rPr>
            </w:pPr>
            <w:r>
              <w:rPr>
                <w:b/>
                <w:bCs/>
              </w:rPr>
              <w:t>Description</w:t>
            </w:r>
          </w:p>
        </w:tc>
        <w:tc>
          <w:tcPr>
            <w:tcW w:w="0" w:type="auto"/>
            <w:shd w:val="clear" w:color="auto" w:fill="548DD4" w:themeFill="text2" w:themeFillTint="99"/>
          </w:tcPr>
          <w:p w14:paraId="5AAAD676" w14:textId="77777777" w:rsidR="008E76BB" w:rsidRDefault="008E76BB" w:rsidP="00203BC3">
            <w:pPr>
              <w:pStyle w:val="Table"/>
              <w:rPr>
                <w:b/>
                <w:bCs/>
              </w:rPr>
            </w:pPr>
            <w:r>
              <w:rPr>
                <w:b/>
                <w:bCs/>
              </w:rPr>
              <w:t>Positions Used</w:t>
            </w:r>
          </w:p>
        </w:tc>
        <w:tc>
          <w:tcPr>
            <w:tcW w:w="0" w:type="auto"/>
            <w:shd w:val="clear" w:color="auto" w:fill="548DD4" w:themeFill="text2" w:themeFillTint="99"/>
          </w:tcPr>
          <w:p w14:paraId="66F246DB" w14:textId="77777777" w:rsidR="008E76BB" w:rsidRDefault="008E76BB" w:rsidP="00203BC3">
            <w:pPr>
              <w:pStyle w:val="Table"/>
              <w:rPr>
                <w:b/>
                <w:bCs/>
              </w:rPr>
            </w:pPr>
            <w:r>
              <w:rPr>
                <w:b/>
                <w:bCs/>
              </w:rPr>
              <w:t>Width (in Inches)</w:t>
            </w:r>
          </w:p>
        </w:tc>
      </w:tr>
      <w:tr w:rsidR="008E76BB" w:rsidRPr="005232B2" w14:paraId="6DB9AC28" w14:textId="77777777" w:rsidTr="1612F9A0">
        <w:tc>
          <w:tcPr>
            <w:tcW w:w="0" w:type="auto"/>
          </w:tcPr>
          <w:p w14:paraId="2ED985C5" w14:textId="4E16D642" w:rsidR="008E76BB" w:rsidRPr="005232B2" w:rsidRDefault="2355342C" w:rsidP="00203BC3">
            <w:pPr>
              <w:pStyle w:val="Table"/>
            </w:pPr>
            <w:r>
              <w:t>Ericsson Baseband 6502</w:t>
            </w:r>
            <w:r w:rsidR="008E76BB">
              <w:t xml:space="preserve"> Shelf Position</w:t>
            </w:r>
          </w:p>
        </w:tc>
        <w:tc>
          <w:tcPr>
            <w:tcW w:w="0" w:type="auto"/>
          </w:tcPr>
          <w:p w14:paraId="423108C8" w14:textId="7FA6F02D" w:rsidR="008E76BB" w:rsidRPr="005232B2" w:rsidRDefault="4967DD6D" w:rsidP="00203BC3">
            <w:pPr>
              <w:pStyle w:val="Table"/>
            </w:pPr>
            <w:r>
              <w:t>Ericsson RAN Processor 6502  Shelf</w:t>
            </w:r>
          </w:p>
          <w:p w14:paraId="69EDA59D" w14:textId="4A9DD42D" w:rsidR="008E76BB" w:rsidRPr="005232B2" w:rsidRDefault="008E76BB" w:rsidP="00203BC3">
            <w:pPr>
              <w:pStyle w:val="Table"/>
            </w:pPr>
          </w:p>
        </w:tc>
        <w:tc>
          <w:tcPr>
            <w:tcW w:w="0" w:type="auto"/>
          </w:tcPr>
          <w:p w14:paraId="5CF76A13" w14:textId="1CD2CCCC" w:rsidR="008E76BB" w:rsidRPr="007F16C8" w:rsidRDefault="4967DD6D" w:rsidP="00203BC3">
            <w:pPr>
              <w:pStyle w:val="Table"/>
            </w:pPr>
            <w:r>
              <w:t>Shelf</w:t>
            </w:r>
            <w:r w:rsidR="002740B9">
              <w:t>-1</w:t>
            </w:r>
          </w:p>
        </w:tc>
        <w:tc>
          <w:tcPr>
            <w:tcW w:w="0" w:type="auto"/>
          </w:tcPr>
          <w:p w14:paraId="1AAD4647" w14:textId="04D8BC1E" w:rsidR="008E76BB" w:rsidRDefault="2ADE3C24" w:rsidP="00203BC3">
            <w:pPr>
              <w:pStyle w:val="Table"/>
            </w:pPr>
            <w:r>
              <w:t>Ericsson Baseband 6502</w:t>
            </w:r>
          </w:p>
        </w:tc>
        <w:tc>
          <w:tcPr>
            <w:tcW w:w="0" w:type="auto"/>
          </w:tcPr>
          <w:p w14:paraId="046DD070" w14:textId="393A4884" w:rsidR="008E76BB" w:rsidRDefault="2ADE3C24" w:rsidP="00203BC3">
            <w:pPr>
              <w:pStyle w:val="Table"/>
            </w:pPr>
            <w:r>
              <w:t>Ericsson Baseband 6502</w:t>
            </w:r>
          </w:p>
        </w:tc>
        <w:tc>
          <w:tcPr>
            <w:tcW w:w="0" w:type="auto"/>
          </w:tcPr>
          <w:p w14:paraId="03E20679" w14:textId="77777777" w:rsidR="008E76BB" w:rsidRDefault="008E76BB" w:rsidP="00203BC3">
            <w:pPr>
              <w:pStyle w:val="Table"/>
            </w:pPr>
            <w:r>
              <w:t>1</w:t>
            </w:r>
          </w:p>
        </w:tc>
        <w:tc>
          <w:tcPr>
            <w:tcW w:w="0" w:type="auto"/>
          </w:tcPr>
          <w:p w14:paraId="111F02C3" w14:textId="6AB8BC1F" w:rsidR="008E76BB" w:rsidRDefault="5B3D2EB5" w:rsidP="00203BC3">
            <w:pPr>
              <w:pStyle w:val="Table"/>
            </w:pPr>
            <w:r>
              <w:t>19</w:t>
            </w:r>
          </w:p>
        </w:tc>
      </w:tr>
    </w:tbl>
    <w:p w14:paraId="02A5A24C" w14:textId="638940B0" w:rsidR="008E76BB" w:rsidRDefault="008E76BB" w:rsidP="008E76BB">
      <w:pPr>
        <w:pStyle w:val="Heading3"/>
        <w:rPr>
          <w:lang w:val="en-CA"/>
        </w:rPr>
      </w:pPr>
      <w:bookmarkStart w:id="119" w:name="_Toc1719545032"/>
      <w:r w:rsidRPr="67013428">
        <w:rPr>
          <w:lang w:val="en-CA"/>
        </w:rPr>
        <w:t>Shelf Slo</w:t>
      </w:r>
      <w:r w:rsidR="42BA69AC" w:rsidRPr="67013428">
        <w:rPr>
          <w:lang w:val="en-CA"/>
        </w:rPr>
        <w:t>ts</w:t>
      </w:r>
      <w:bookmarkEnd w:id="119"/>
    </w:p>
    <w:p w14:paraId="3150F75A" w14:textId="78AF371F" w:rsidR="00B87582" w:rsidRPr="00B87582" w:rsidRDefault="00B87582" w:rsidP="00B87582">
      <w:pPr>
        <w:pStyle w:val="BodyText"/>
        <w:rPr>
          <w:lang w:val="en-CA"/>
        </w:rPr>
      </w:pPr>
      <w:r>
        <w:rPr>
          <w:lang w:val="en-CA"/>
        </w:rPr>
        <w:t>NA</w:t>
      </w:r>
    </w:p>
    <w:p w14:paraId="514532F1" w14:textId="77777777" w:rsidR="008E76BB" w:rsidRDefault="008E76BB" w:rsidP="008E76BB">
      <w:pPr>
        <w:pStyle w:val="Heading3"/>
        <w:rPr>
          <w:lang w:val="en-CA"/>
        </w:rPr>
      </w:pPr>
      <w:bookmarkStart w:id="120" w:name="_Toc797535041"/>
      <w:r w:rsidRPr="67013428">
        <w:rPr>
          <w:lang w:val="en-CA"/>
        </w:rPr>
        <w:t>Card Types</w:t>
      </w:r>
      <w:bookmarkEnd w:id="120"/>
    </w:p>
    <w:p w14:paraId="2D66D4F6" w14:textId="4DF0195B" w:rsidR="2C1CA312" w:rsidRDefault="2C1CA312" w:rsidP="1612F9A0">
      <w:pPr>
        <w:pStyle w:val="BodyText"/>
        <w:rPr>
          <w:lang w:val="en-CA"/>
        </w:rPr>
      </w:pPr>
      <w:r w:rsidRPr="1612F9A0">
        <w:rPr>
          <w:lang w:val="en-CA"/>
        </w:rPr>
        <w:t>NA</w:t>
      </w:r>
    </w:p>
    <w:p w14:paraId="66C032FF" w14:textId="77777777" w:rsidR="008E76BB" w:rsidRDefault="008E76BB" w:rsidP="008E76BB">
      <w:pPr>
        <w:pStyle w:val="Heading3"/>
        <w:rPr>
          <w:lang w:val="en-CA"/>
        </w:rPr>
      </w:pPr>
      <w:bookmarkStart w:id="121" w:name="_Toc1505568345"/>
      <w:r w:rsidRPr="67013428">
        <w:rPr>
          <w:lang w:val="en-CA"/>
        </w:rPr>
        <w:t>Card Compatibility for slots</w:t>
      </w:r>
      <w:bookmarkEnd w:id="121"/>
    </w:p>
    <w:p w14:paraId="06679207" w14:textId="0F1EB713" w:rsidR="62248C25" w:rsidRDefault="62248C25" w:rsidP="1612F9A0">
      <w:pPr>
        <w:pStyle w:val="BodyText"/>
        <w:rPr>
          <w:lang w:val="en-CA"/>
        </w:rPr>
      </w:pPr>
      <w:r w:rsidRPr="1612F9A0">
        <w:rPr>
          <w:lang w:val="en-CA"/>
        </w:rPr>
        <w:t>NA</w:t>
      </w:r>
    </w:p>
    <w:p w14:paraId="76714C9B" w14:textId="417FA0EF" w:rsidR="008E76BB" w:rsidRDefault="008E76BB" w:rsidP="008E76BB">
      <w:pPr>
        <w:pStyle w:val="Heading3"/>
        <w:rPr>
          <w:lang w:val="en-CA"/>
        </w:rPr>
      </w:pPr>
      <w:bookmarkStart w:id="122" w:name="_Toc2108564506"/>
      <w:commentRangeStart w:id="123"/>
      <w:commentRangeStart w:id="124"/>
      <w:r w:rsidRPr="01498775">
        <w:rPr>
          <w:lang w:val="en-CA"/>
        </w:rPr>
        <w:t xml:space="preserve">Physical Termination Position for </w:t>
      </w:r>
      <w:r w:rsidR="49A93806" w:rsidRPr="01498775">
        <w:rPr>
          <w:lang w:val="en-CA"/>
        </w:rPr>
        <w:t>Shelf</w:t>
      </w:r>
      <w:bookmarkEnd w:id="122"/>
      <w:r w:rsidRPr="01498775">
        <w:rPr>
          <w:lang w:val="en-CA"/>
        </w:rPr>
        <w:t xml:space="preserve"> </w:t>
      </w:r>
      <w:commentRangeEnd w:id="123"/>
      <w:r>
        <w:rPr>
          <w:rStyle w:val="CommentReference"/>
        </w:rPr>
        <w:commentReference w:id="123"/>
      </w:r>
      <w:commentRangeEnd w:id="124"/>
      <w:r w:rsidR="002B662D">
        <w:rPr>
          <w:rStyle w:val="CommentReference"/>
        </w:rPr>
        <w:commentReference w:id="124"/>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960"/>
        <w:gridCol w:w="960"/>
        <w:gridCol w:w="960"/>
        <w:gridCol w:w="960"/>
        <w:gridCol w:w="960"/>
      </w:tblGrid>
      <w:tr w:rsidR="01498775" w14:paraId="4A5EDBA8" w14:textId="77777777" w:rsidTr="00633F84">
        <w:trPr>
          <w:trHeight w:val="1245"/>
        </w:trPr>
        <w:tc>
          <w:tcPr>
            <w:tcW w:w="960" w:type="dxa"/>
            <w:shd w:val="clear" w:color="auto" w:fill="1E8BCD"/>
            <w:tcMar>
              <w:top w:w="15" w:type="dxa"/>
              <w:left w:w="15" w:type="dxa"/>
              <w:right w:w="15" w:type="dxa"/>
            </w:tcMar>
            <w:vAlign w:val="center"/>
          </w:tcPr>
          <w:p w14:paraId="358C9B30" w14:textId="69551968" w:rsidR="01498775" w:rsidRDefault="01498775" w:rsidP="01498775">
            <w:pPr>
              <w:pStyle w:val="BodyText"/>
            </w:pPr>
            <w:r>
              <w:t xml:space="preserve">Shelf archetype name  </w:t>
            </w:r>
          </w:p>
        </w:tc>
        <w:tc>
          <w:tcPr>
            <w:tcW w:w="960" w:type="dxa"/>
            <w:shd w:val="clear" w:color="auto" w:fill="1E8BCD"/>
            <w:tcMar>
              <w:top w:w="15" w:type="dxa"/>
              <w:left w:w="15" w:type="dxa"/>
              <w:right w:w="15" w:type="dxa"/>
            </w:tcMar>
            <w:vAlign w:val="center"/>
          </w:tcPr>
          <w:p w14:paraId="35047C9D" w14:textId="5D333E68" w:rsidR="01498775" w:rsidRDefault="01498775" w:rsidP="01498775">
            <w:pPr>
              <w:pStyle w:val="BodyText"/>
            </w:pPr>
            <w:r>
              <w:t xml:space="preserve">PTP’s Family  </w:t>
            </w:r>
          </w:p>
        </w:tc>
        <w:tc>
          <w:tcPr>
            <w:tcW w:w="960" w:type="dxa"/>
            <w:shd w:val="clear" w:color="auto" w:fill="1E8BCD"/>
            <w:tcMar>
              <w:top w:w="15" w:type="dxa"/>
              <w:left w:w="15" w:type="dxa"/>
              <w:right w:w="15" w:type="dxa"/>
            </w:tcMar>
            <w:vAlign w:val="center"/>
          </w:tcPr>
          <w:p w14:paraId="465C449D" w14:textId="424A0BC4" w:rsidR="01498775" w:rsidRDefault="01498775" w:rsidP="01498775">
            <w:pPr>
              <w:pStyle w:val="BodyText"/>
            </w:pPr>
            <w:r>
              <w:t xml:space="preserve">PTP Archetype name  </w:t>
            </w:r>
          </w:p>
        </w:tc>
        <w:tc>
          <w:tcPr>
            <w:tcW w:w="960" w:type="dxa"/>
            <w:shd w:val="clear" w:color="auto" w:fill="1E8BCD"/>
            <w:tcMar>
              <w:top w:w="15" w:type="dxa"/>
              <w:left w:w="15" w:type="dxa"/>
              <w:right w:w="15" w:type="dxa"/>
            </w:tcMar>
            <w:vAlign w:val="center"/>
          </w:tcPr>
          <w:p w14:paraId="0767EE5F" w14:textId="4C249654" w:rsidR="01498775" w:rsidRDefault="01498775" w:rsidP="01498775">
            <w:pPr>
              <w:pStyle w:val="BodyText"/>
            </w:pPr>
            <w:r>
              <w:t xml:space="preserve">PTP Archetype Instance Name  </w:t>
            </w:r>
          </w:p>
        </w:tc>
        <w:tc>
          <w:tcPr>
            <w:tcW w:w="960" w:type="dxa"/>
            <w:shd w:val="clear" w:color="auto" w:fill="1E8BCD"/>
            <w:tcMar>
              <w:top w:w="15" w:type="dxa"/>
              <w:left w:w="15" w:type="dxa"/>
              <w:right w:w="15" w:type="dxa"/>
            </w:tcMar>
            <w:vAlign w:val="center"/>
          </w:tcPr>
          <w:p w14:paraId="06DFEBBC" w14:textId="0B916133" w:rsidR="01498775" w:rsidRDefault="01498775" w:rsidP="01498775">
            <w:pPr>
              <w:pStyle w:val="BodyText"/>
            </w:pPr>
            <w:r>
              <w:t xml:space="preserve">Position Sequence  </w:t>
            </w:r>
          </w:p>
        </w:tc>
      </w:tr>
      <w:tr w:rsidR="01498775" w14:paraId="3245808B" w14:textId="77777777" w:rsidTr="00633F84">
        <w:trPr>
          <w:trHeight w:val="1455"/>
        </w:trPr>
        <w:tc>
          <w:tcPr>
            <w:tcW w:w="960" w:type="dxa"/>
            <w:vMerge w:val="restart"/>
            <w:tcMar>
              <w:top w:w="15" w:type="dxa"/>
              <w:left w:w="15" w:type="dxa"/>
              <w:right w:w="15" w:type="dxa"/>
            </w:tcMar>
            <w:vAlign w:val="center"/>
          </w:tcPr>
          <w:p w14:paraId="03E85CD4" w14:textId="5888217F" w:rsidR="01498775" w:rsidRDefault="34875855" w:rsidP="4DF61574">
            <w:pPr>
              <w:pStyle w:val="Table"/>
            </w:pPr>
            <w:r>
              <w:t>Ericsson RAN Processor 6502 Shelf</w:t>
            </w:r>
          </w:p>
          <w:p w14:paraId="727A9919" w14:textId="719FE4FD" w:rsidR="01498775" w:rsidRDefault="01498775" w:rsidP="01498775">
            <w:pPr>
              <w:pStyle w:val="BodyText"/>
            </w:pPr>
          </w:p>
        </w:tc>
        <w:tc>
          <w:tcPr>
            <w:tcW w:w="960" w:type="dxa"/>
            <w:tcMar>
              <w:top w:w="15" w:type="dxa"/>
              <w:left w:w="15" w:type="dxa"/>
              <w:right w:w="15" w:type="dxa"/>
            </w:tcMar>
            <w:vAlign w:val="center"/>
          </w:tcPr>
          <w:p w14:paraId="0070041D" w14:textId="5723ADCA" w:rsidR="01498775" w:rsidRDefault="01498775" w:rsidP="01498775">
            <w:pPr>
              <w:pStyle w:val="BodyText"/>
            </w:pPr>
            <w:r>
              <w:t xml:space="preserve">IPRAN  </w:t>
            </w:r>
          </w:p>
        </w:tc>
        <w:tc>
          <w:tcPr>
            <w:tcW w:w="960" w:type="dxa"/>
            <w:tcMar>
              <w:top w:w="15" w:type="dxa"/>
              <w:left w:w="15" w:type="dxa"/>
              <w:right w:w="15" w:type="dxa"/>
            </w:tcMar>
            <w:vAlign w:val="center"/>
          </w:tcPr>
          <w:p w14:paraId="6D493525" w14:textId="766E6186" w:rsidR="01498775" w:rsidRDefault="01498775" w:rsidP="01498775">
            <w:pPr>
              <w:pStyle w:val="BodyText"/>
            </w:pPr>
            <w:r>
              <w:t>SFP</w:t>
            </w:r>
            <w:r w:rsidR="623199B7">
              <w:t>+</w:t>
            </w:r>
            <w:r>
              <w:t xml:space="preserve"> </w:t>
            </w:r>
          </w:p>
        </w:tc>
        <w:tc>
          <w:tcPr>
            <w:tcW w:w="960" w:type="dxa"/>
            <w:tcMar>
              <w:top w:w="15" w:type="dxa"/>
              <w:left w:w="15" w:type="dxa"/>
              <w:right w:w="15" w:type="dxa"/>
            </w:tcMar>
            <w:vAlign w:val="center"/>
          </w:tcPr>
          <w:p w14:paraId="4E7B25F4" w14:textId="495FE364" w:rsidR="01498775" w:rsidRDefault="01498775" w:rsidP="01498775">
            <w:pPr>
              <w:pStyle w:val="BodyText"/>
            </w:pPr>
            <w:r>
              <w:t xml:space="preserve">TN A </w:t>
            </w:r>
          </w:p>
        </w:tc>
        <w:tc>
          <w:tcPr>
            <w:tcW w:w="960" w:type="dxa"/>
            <w:tcMar>
              <w:top w:w="15" w:type="dxa"/>
              <w:left w:w="15" w:type="dxa"/>
              <w:right w:w="15" w:type="dxa"/>
            </w:tcMar>
            <w:vAlign w:val="center"/>
          </w:tcPr>
          <w:p w14:paraId="203C9F5F" w14:textId="57B7149D" w:rsidR="01498775" w:rsidRDefault="01498775" w:rsidP="01498775">
            <w:pPr>
              <w:pStyle w:val="BodyText"/>
            </w:pPr>
            <w:r>
              <w:t xml:space="preserve">0  </w:t>
            </w:r>
          </w:p>
        </w:tc>
      </w:tr>
      <w:tr w:rsidR="01498775" w14:paraId="641BA738" w14:textId="77777777" w:rsidTr="00633F84">
        <w:trPr>
          <w:trHeight w:val="870"/>
        </w:trPr>
        <w:tc>
          <w:tcPr>
            <w:tcW w:w="960" w:type="dxa"/>
            <w:vMerge/>
            <w:vAlign w:val="center"/>
          </w:tcPr>
          <w:p w14:paraId="3BFC7767" w14:textId="77777777" w:rsidR="005F2908" w:rsidRDefault="005F2908"/>
        </w:tc>
        <w:tc>
          <w:tcPr>
            <w:tcW w:w="960" w:type="dxa"/>
            <w:tcMar>
              <w:top w:w="15" w:type="dxa"/>
              <w:left w:w="15" w:type="dxa"/>
              <w:right w:w="15" w:type="dxa"/>
            </w:tcMar>
            <w:vAlign w:val="center"/>
          </w:tcPr>
          <w:p w14:paraId="1051EC02" w14:textId="51A7D49C" w:rsidR="01498775" w:rsidRDefault="01498775" w:rsidP="01498775">
            <w:pPr>
              <w:pStyle w:val="BodyText"/>
            </w:pPr>
            <w:r>
              <w:t xml:space="preserve">IPRAN  </w:t>
            </w:r>
          </w:p>
        </w:tc>
        <w:tc>
          <w:tcPr>
            <w:tcW w:w="960" w:type="dxa"/>
            <w:tcMar>
              <w:top w:w="15" w:type="dxa"/>
              <w:left w:w="15" w:type="dxa"/>
              <w:right w:w="15" w:type="dxa"/>
            </w:tcMar>
            <w:vAlign w:val="center"/>
          </w:tcPr>
          <w:p w14:paraId="0EFA41A5" w14:textId="23A9E16B" w:rsidR="01498775" w:rsidRDefault="01498775" w:rsidP="01498775">
            <w:pPr>
              <w:pStyle w:val="BodyText"/>
            </w:pPr>
            <w:r>
              <w:t>SFP</w:t>
            </w:r>
            <w:r w:rsidR="37EFADDA">
              <w:t>+</w:t>
            </w:r>
          </w:p>
        </w:tc>
        <w:tc>
          <w:tcPr>
            <w:tcW w:w="960" w:type="dxa"/>
            <w:tcMar>
              <w:top w:w="15" w:type="dxa"/>
              <w:left w:w="15" w:type="dxa"/>
              <w:right w:w="15" w:type="dxa"/>
            </w:tcMar>
            <w:vAlign w:val="center"/>
          </w:tcPr>
          <w:p w14:paraId="4C2E5B92" w14:textId="2F1C0A82" w:rsidR="01498775" w:rsidRDefault="01498775" w:rsidP="01498775">
            <w:pPr>
              <w:pStyle w:val="BodyText"/>
            </w:pPr>
            <w:r>
              <w:t xml:space="preserve">TN B </w:t>
            </w:r>
          </w:p>
        </w:tc>
        <w:tc>
          <w:tcPr>
            <w:tcW w:w="960" w:type="dxa"/>
            <w:tcMar>
              <w:top w:w="15" w:type="dxa"/>
              <w:left w:w="15" w:type="dxa"/>
              <w:right w:w="15" w:type="dxa"/>
            </w:tcMar>
            <w:vAlign w:val="center"/>
          </w:tcPr>
          <w:p w14:paraId="03A412D8" w14:textId="5F9876F9" w:rsidR="01498775" w:rsidRDefault="01498775" w:rsidP="01498775">
            <w:pPr>
              <w:pStyle w:val="BodyText"/>
            </w:pPr>
            <w:r>
              <w:t xml:space="preserve">1 </w:t>
            </w:r>
          </w:p>
        </w:tc>
      </w:tr>
    </w:tbl>
    <w:p w14:paraId="2CE4774B" w14:textId="74F28640" w:rsidR="4DF61574" w:rsidRDefault="4DF61574"/>
    <w:p w14:paraId="3EE16980" w14:textId="30410BE1" w:rsidR="4DF61574" w:rsidRDefault="4DF61574"/>
    <w:p w14:paraId="2746C182" w14:textId="417FA0EF" w:rsidR="52B3373A" w:rsidRDefault="52B3373A" w:rsidP="1612F9A0">
      <w:pPr>
        <w:pStyle w:val="BodyText"/>
        <w:rPr>
          <w:lang w:val="en-CA"/>
        </w:rPr>
      </w:pPr>
    </w:p>
    <w:p w14:paraId="7394CCB1" w14:textId="77777777" w:rsidR="008E76BB" w:rsidRDefault="008E76BB" w:rsidP="008E76BB">
      <w:pPr>
        <w:pStyle w:val="Heading3"/>
        <w:rPr>
          <w:lang w:val="en-CA"/>
        </w:rPr>
      </w:pPr>
      <w:bookmarkStart w:id="125" w:name="_Toc1367087283"/>
      <w:r w:rsidRPr="67013428">
        <w:rPr>
          <w:lang w:val="en-CA"/>
        </w:rPr>
        <w:t>Pluggable Types</w:t>
      </w:r>
      <w:bookmarkEnd w:id="125"/>
    </w:p>
    <w:tbl>
      <w:tblPr>
        <w:tblW w:w="0" w:type="auto"/>
        <w:tblLayout w:type="fixed"/>
        <w:tblLook w:val="06A0" w:firstRow="1" w:lastRow="0" w:firstColumn="1" w:lastColumn="0" w:noHBand="1" w:noVBand="1"/>
      </w:tblPr>
      <w:tblGrid>
        <w:gridCol w:w="1035"/>
        <w:gridCol w:w="1035"/>
        <w:gridCol w:w="1035"/>
        <w:gridCol w:w="1035"/>
        <w:gridCol w:w="1035"/>
        <w:gridCol w:w="1035"/>
        <w:gridCol w:w="1035"/>
      </w:tblGrid>
      <w:tr w:rsidR="1612F9A0" w14:paraId="51C176FA" w14:textId="77777777" w:rsidTr="1612F9A0">
        <w:trPr>
          <w:trHeight w:val="795"/>
        </w:trPr>
        <w:tc>
          <w:tcPr>
            <w:tcW w:w="1035"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188F4476" w14:textId="25DD3F17" w:rsidR="1612F9A0" w:rsidRDefault="1612F9A0" w:rsidP="1612F9A0">
            <w:r w:rsidRPr="1612F9A0">
              <w:rPr>
                <w:rFonts w:ascii="Calibri" w:eastAsia="Calibri" w:hAnsi="Calibri" w:cs="Calibri"/>
                <w:b/>
                <w:bCs/>
                <w:color w:val="000000" w:themeColor="text1"/>
              </w:rPr>
              <w:t>Archetype</w:t>
            </w:r>
          </w:p>
        </w:tc>
        <w:tc>
          <w:tcPr>
            <w:tcW w:w="1035"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6AAD854C" w14:textId="3A47E172" w:rsidR="1612F9A0" w:rsidRDefault="1612F9A0" w:rsidP="1612F9A0">
            <w:r w:rsidRPr="1612F9A0">
              <w:rPr>
                <w:rFonts w:ascii="Calibri" w:eastAsia="Calibri" w:hAnsi="Calibri" w:cs="Calibri"/>
                <w:b/>
                <w:bCs/>
                <w:color w:val="000000" w:themeColor="text1"/>
              </w:rPr>
              <w:t>Archetype Instance Name</w:t>
            </w:r>
          </w:p>
        </w:tc>
        <w:tc>
          <w:tcPr>
            <w:tcW w:w="1035"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0050CD8E" w14:textId="77C9E0A6" w:rsidR="1612F9A0" w:rsidRDefault="1612F9A0" w:rsidP="1612F9A0">
            <w:r w:rsidRPr="1612F9A0">
              <w:rPr>
                <w:rFonts w:ascii="Calibri" w:eastAsia="Calibri" w:hAnsi="Calibri" w:cs="Calibri"/>
                <w:b/>
                <w:bCs/>
                <w:color w:val="000000" w:themeColor="text1"/>
              </w:rPr>
              <w:t>Description</w:t>
            </w:r>
          </w:p>
        </w:tc>
        <w:tc>
          <w:tcPr>
            <w:tcW w:w="1035"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336152E5" w14:textId="0FE0ECFD" w:rsidR="1612F9A0" w:rsidRDefault="1612F9A0" w:rsidP="1612F9A0">
            <w:r w:rsidRPr="1612F9A0">
              <w:rPr>
                <w:rFonts w:ascii="Calibri" w:eastAsia="Calibri" w:hAnsi="Calibri" w:cs="Calibri"/>
                <w:b/>
                <w:bCs/>
                <w:color w:val="000000" w:themeColor="text1"/>
              </w:rPr>
              <w:t>Part Number</w:t>
            </w:r>
          </w:p>
        </w:tc>
        <w:tc>
          <w:tcPr>
            <w:tcW w:w="1035"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485F8D78" w14:textId="0CB356A5" w:rsidR="1612F9A0" w:rsidRDefault="1612F9A0" w:rsidP="1612F9A0">
            <w:r w:rsidRPr="1612F9A0">
              <w:rPr>
                <w:rFonts w:ascii="Calibri" w:eastAsia="Calibri" w:hAnsi="Calibri" w:cs="Calibri"/>
                <w:b/>
                <w:bCs/>
                <w:color w:val="000000" w:themeColor="text1"/>
              </w:rPr>
              <w:t>Positions Used</w:t>
            </w:r>
          </w:p>
        </w:tc>
        <w:tc>
          <w:tcPr>
            <w:tcW w:w="1035"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20A908C9" w14:textId="2093417E" w:rsidR="1612F9A0" w:rsidRDefault="1612F9A0" w:rsidP="1612F9A0">
            <w:r w:rsidRPr="1612F9A0">
              <w:rPr>
                <w:rFonts w:ascii="Calibri" w:eastAsia="Calibri" w:hAnsi="Calibri" w:cs="Calibri"/>
                <w:b/>
                <w:bCs/>
                <w:color w:val="000000" w:themeColor="text1"/>
              </w:rPr>
              <w:t>Vendor</w:t>
            </w:r>
          </w:p>
        </w:tc>
        <w:tc>
          <w:tcPr>
            <w:tcW w:w="1035"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6B3241B6" w14:textId="7E255E27" w:rsidR="1612F9A0" w:rsidRDefault="1612F9A0" w:rsidP="1612F9A0">
            <w:r w:rsidRPr="1612F9A0">
              <w:rPr>
                <w:rFonts w:ascii="Calibri" w:eastAsia="Calibri" w:hAnsi="Calibri" w:cs="Calibri"/>
                <w:b/>
                <w:bCs/>
                <w:color w:val="000000" w:themeColor="text1"/>
              </w:rPr>
              <w:t>Physical Ports</w:t>
            </w:r>
          </w:p>
        </w:tc>
      </w:tr>
      <w:tr w:rsidR="1612F9A0" w14:paraId="651AE506" w14:textId="77777777" w:rsidTr="1612F9A0">
        <w:trPr>
          <w:trHeight w:val="1170"/>
        </w:trPr>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441F497" w14:textId="59B33948" w:rsidR="1612F9A0" w:rsidRDefault="1612F9A0" w:rsidP="1612F9A0">
            <w:r w:rsidRPr="1612F9A0">
              <w:rPr>
                <w:rFonts w:ascii="Calibri" w:eastAsia="Calibri" w:hAnsi="Calibri" w:cs="Calibri"/>
                <w:color w:val="000000" w:themeColor="text1"/>
                <w:sz w:val="22"/>
                <w:szCs w:val="22"/>
              </w:rPr>
              <w:t>SFP:Ericsson-10GBASE -Pluggable</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2EC0002" w14:textId="52866251" w:rsidR="1612F9A0" w:rsidRDefault="1612F9A0" w:rsidP="1612F9A0">
            <w:r w:rsidRPr="1612F9A0">
              <w:rPr>
                <w:rFonts w:ascii="Calibri" w:eastAsia="Calibri" w:hAnsi="Calibri" w:cs="Calibri"/>
                <w:color w:val="000000" w:themeColor="text1"/>
                <w:sz w:val="22"/>
                <w:szCs w:val="22"/>
              </w:rPr>
              <w:t>SFP:Ericsson-10GBASE -Pluggable</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5489A35" w14:textId="42E62A16" w:rsidR="1612F9A0" w:rsidRDefault="1612F9A0" w:rsidP="1612F9A0">
            <w:r w:rsidRPr="1612F9A0">
              <w:rPr>
                <w:rFonts w:ascii="Calibri" w:eastAsia="Calibri" w:hAnsi="Calibri" w:cs="Calibri"/>
                <w:color w:val="000000" w:themeColor="text1"/>
                <w:sz w:val="22"/>
                <w:szCs w:val="22"/>
              </w:rPr>
              <w:t xml:space="preserve">SFP:Ericsson-10GBASE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619BFF8" w14:textId="2CD9FD1F" w:rsidR="1612F9A0" w:rsidRDefault="1612F9A0" w:rsidP="1612F9A0">
            <w:r w:rsidRPr="1612F9A0">
              <w:rPr>
                <w:rFonts w:ascii="Calibri" w:eastAsia="Calibri" w:hAnsi="Calibri" w:cs="Calibri"/>
                <w:color w:val="000000" w:themeColor="text1"/>
                <w:sz w:val="22"/>
                <w:szCs w:val="22"/>
              </w:rPr>
              <w:t xml:space="preserve">SFP:Ericsson-10GBASE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08379870" w14:textId="6642B8F6" w:rsidR="1612F9A0" w:rsidRDefault="1612F9A0" w:rsidP="1612F9A0">
            <w:r w:rsidRPr="1612F9A0">
              <w:rPr>
                <w:rFonts w:ascii="Times New Roman" w:hAnsi="Times New Roman"/>
                <w:color w:val="000000" w:themeColor="text1"/>
                <w:sz w:val="24"/>
                <w:szCs w:val="24"/>
              </w:rPr>
              <w:t>1</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7B15F46" w14:textId="24BA52AB" w:rsidR="1612F9A0" w:rsidRDefault="1612F9A0" w:rsidP="1612F9A0">
            <w:r w:rsidRPr="1612F9A0">
              <w:rPr>
                <w:rFonts w:ascii="Calibri" w:eastAsia="Calibri" w:hAnsi="Calibri" w:cs="Calibri"/>
                <w:color w:val="000000" w:themeColor="text1"/>
                <w:sz w:val="22"/>
                <w:szCs w:val="22"/>
              </w:rPr>
              <w:t>Ericsson</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6027D62" w14:textId="2732B27C" w:rsidR="1612F9A0" w:rsidRDefault="1612F9A0" w:rsidP="1612F9A0">
            <w:r w:rsidRPr="1612F9A0">
              <w:rPr>
                <w:rFonts w:ascii="Times New Roman" w:hAnsi="Times New Roman"/>
                <w:color w:val="000000" w:themeColor="text1"/>
                <w:sz w:val="24"/>
                <w:szCs w:val="24"/>
              </w:rPr>
              <w:t>1</w:t>
            </w:r>
          </w:p>
        </w:tc>
      </w:tr>
      <w:tr w:rsidR="1612F9A0" w14:paraId="252FCB24" w14:textId="77777777" w:rsidTr="1612F9A0">
        <w:trPr>
          <w:trHeight w:val="1455"/>
        </w:trPr>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020BF54" w14:textId="799A5724" w:rsidR="1612F9A0" w:rsidRDefault="1612F9A0" w:rsidP="1612F9A0">
            <w:r w:rsidRPr="1612F9A0">
              <w:rPr>
                <w:rFonts w:ascii="Calibri" w:eastAsia="Calibri" w:hAnsi="Calibri" w:cs="Calibri"/>
                <w:color w:val="000000" w:themeColor="text1"/>
                <w:sz w:val="22"/>
                <w:szCs w:val="22"/>
              </w:rPr>
              <w:t>SFP:Ericsson-1000BASE-ZX -Pluggable</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F7DF99A" w14:textId="247A248E" w:rsidR="1612F9A0" w:rsidRDefault="1612F9A0" w:rsidP="1612F9A0">
            <w:r w:rsidRPr="1612F9A0">
              <w:rPr>
                <w:rFonts w:ascii="Calibri" w:eastAsia="Calibri" w:hAnsi="Calibri" w:cs="Calibri"/>
                <w:color w:val="000000" w:themeColor="text1"/>
                <w:sz w:val="22"/>
                <w:szCs w:val="22"/>
              </w:rPr>
              <w:t>SFP:Ericsson-1000BASE-ZX -Pluggable</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12812AC" w14:textId="019FC9D7" w:rsidR="1612F9A0" w:rsidRDefault="1612F9A0" w:rsidP="1612F9A0">
            <w:r w:rsidRPr="1612F9A0">
              <w:rPr>
                <w:rFonts w:ascii="Calibri" w:eastAsia="Calibri" w:hAnsi="Calibri" w:cs="Calibri"/>
                <w:color w:val="000000" w:themeColor="text1"/>
                <w:sz w:val="22"/>
                <w:szCs w:val="22"/>
              </w:rPr>
              <w:t>SFP:Ericsson-1000BASE-ZX -Pluggable</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BF1C4D9" w14:textId="7EA95E49" w:rsidR="1612F9A0" w:rsidRDefault="1612F9A0" w:rsidP="1612F9A0">
            <w:r w:rsidRPr="1612F9A0">
              <w:rPr>
                <w:rFonts w:ascii="Calibri" w:eastAsia="Calibri" w:hAnsi="Calibri" w:cs="Calibri"/>
                <w:color w:val="000000" w:themeColor="text1"/>
                <w:sz w:val="22"/>
                <w:szCs w:val="22"/>
              </w:rPr>
              <w:t>SFP:Ericsson-1000BASE-ZX -Pluggable</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7ABD86E" w14:textId="03284338" w:rsidR="1612F9A0" w:rsidRDefault="1612F9A0" w:rsidP="1612F9A0">
            <w:r w:rsidRPr="1612F9A0">
              <w:rPr>
                <w:rFonts w:ascii="Times New Roman" w:hAnsi="Times New Roman"/>
                <w:color w:val="000000" w:themeColor="text1"/>
                <w:sz w:val="24"/>
                <w:szCs w:val="24"/>
              </w:rPr>
              <w:t>1</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BF74B28" w14:textId="1F50F2F7" w:rsidR="1612F9A0" w:rsidRDefault="1612F9A0" w:rsidP="1612F9A0">
            <w:r w:rsidRPr="1612F9A0">
              <w:rPr>
                <w:rFonts w:ascii="Calibri" w:eastAsia="Calibri" w:hAnsi="Calibri" w:cs="Calibri"/>
                <w:color w:val="000000" w:themeColor="text1"/>
                <w:sz w:val="22"/>
                <w:szCs w:val="22"/>
              </w:rPr>
              <w:t>Ericsson</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0ADB1A43" w14:textId="0A468FA7" w:rsidR="1612F9A0" w:rsidRDefault="1612F9A0" w:rsidP="1612F9A0">
            <w:r w:rsidRPr="1612F9A0">
              <w:rPr>
                <w:rFonts w:ascii="Times New Roman" w:hAnsi="Times New Roman"/>
                <w:color w:val="000000" w:themeColor="text1"/>
                <w:sz w:val="24"/>
                <w:szCs w:val="24"/>
              </w:rPr>
              <w:t>1</w:t>
            </w:r>
          </w:p>
        </w:tc>
      </w:tr>
      <w:tr w:rsidR="1612F9A0" w14:paraId="060E6A8D" w14:textId="77777777" w:rsidTr="1612F9A0">
        <w:trPr>
          <w:trHeight w:val="1170"/>
        </w:trPr>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304343E" w14:textId="5CB50CFB" w:rsidR="1612F9A0" w:rsidRDefault="1612F9A0" w:rsidP="1612F9A0">
            <w:r w:rsidRPr="1612F9A0">
              <w:rPr>
                <w:rFonts w:ascii="Calibri" w:eastAsia="Calibri" w:hAnsi="Calibri" w:cs="Calibri"/>
                <w:color w:val="000000" w:themeColor="text1"/>
                <w:sz w:val="22"/>
                <w:szCs w:val="22"/>
              </w:rPr>
              <w:t>SFP:Ericsson-1000BASE -Pluggable</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323D7F9" w14:textId="3CF290D5" w:rsidR="1612F9A0" w:rsidRDefault="1612F9A0" w:rsidP="1612F9A0">
            <w:r w:rsidRPr="1612F9A0">
              <w:rPr>
                <w:rFonts w:ascii="Calibri" w:eastAsia="Calibri" w:hAnsi="Calibri" w:cs="Calibri"/>
                <w:color w:val="000000" w:themeColor="text1"/>
                <w:sz w:val="22"/>
                <w:szCs w:val="22"/>
              </w:rPr>
              <w:t>SFP:Ericsson-1000BASE -Pluggable</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2567928" w14:textId="686C4293" w:rsidR="1612F9A0" w:rsidRDefault="1612F9A0" w:rsidP="1612F9A0">
            <w:r w:rsidRPr="1612F9A0">
              <w:rPr>
                <w:rFonts w:ascii="Calibri" w:eastAsia="Calibri" w:hAnsi="Calibri" w:cs="Calibri"/>
                <w:color w:val="000000" w:themeColor="text1"/>
                <w:sz w:val="22"/>
                <w:szCs w:val="22"/>
              </w:rPr>
              <w:t xml:space="preserve">SFP:Ericsson-1000BASE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D7EF474" w14:textId="5071D869" w:rsidR="1612F9A0" w:rsidRDefault="1612F9A0" w:rsidP="1612F9A0">
            <w:r w:rsidRPr="1612F9A0">
              <w:rPr>
                <w:rFonts w:ascii="Calibri" w:eastAsia="Calibri" w:hAnsi="Calibri" w:cs="Calibri"/>
                <w:color w:val="000000" w:themeColor="text1"/>
                <w:sz w:val="22"/>
                <w:szCs w:val="22"/>
              </w:rPr>
              <w:t xml:space="preserve">SFP:Ericsson-1000BASE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6939FF2" w14:textId="3DC7B03B" w:rsidR="1612F9A0" w:rsidRDefault="1612F9A0" w:rsidP="1612F9A0">
            <w:r w:rsidRPr="1612F9A0">
              <w:rPr>
                <w:rFonts w:ascii="Times New Roman" w:hAnsi="Times New Roman"/>
                <w:color w:val="000000" w:themeColor="text1"/>
                <w:sz w:val="24"/>
                <w:szCs w:val="24"/>
              </w:rPr>
              <w:t>1</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481DCCA" w14:textId="7D814C4F" w:rsidR="1612F9A0" w:rsidRDefault="1612F9A0" w:rsidP="1612F9A0">
            <w:r w:rsidRPr="1612F9A0">
              <w:rPr>
                <w:rFonts w:ascii="Calibri" w:eastAsia="Calibri" w:hAnsi="Calibri" w:cs="Calibri"/>
                <w:color w:val="000000" w:themeColor="text1"/>
                <w:sz w:val="22"/>
                <w:szCs w:val="22"/>
              </w:rPr>
              <w:t>Ericsson</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7F5DD3F" w14:textId="186ABBAC" w:rsidR="1612F9A0" w:rsidRDefault="1612F9A0" w:rsidP="1612F9A0">
            <w:r w:rsidRPr="1612F9A0">
              <w:rPr>
                <w:rFonts w:ascii="Times New Roman" w:hAnsi="Times New Roman"/>
                <w:color w:val="000000" w:themeColor="text1"/>
                <w:sz w:val="24"/>
                <w:szCs w:val="24"/>
              </w:rPr>
              <w:t>1</w:t>
            </w:r>
          </w:p>
        </w:tc>
      </w:tr>
      <w:tr w:rsidR="1612F9A0" w14:paraId="448DD4CF" w14:textId="77777777" w:rsidTr="1612F9A0">
        <w:trPr>
          <w:trHeight w:val="1455"/>
        </w:trPr>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9FB5CE1" w14:textId="17AFCB6D" w:rsidR="1612F9A0" w:rsidRDefault="1612F9A0" w:rsidP="1612F9A0">
            <w:r w:rsidRPr="1612F9A0">
              <w:rPr>
                <w:rFonts w:ascii="Calibri" w:eastAsia="Calibri" w:hAnsi="Calibri" w:cs="Calibri"/>
                <w:color w:val="000000" w:themeColor="text1"/>
                <w:sz w:val="22"/>
                <w:szCs w:val="22"/>
              </w:rPr>
              <w:t>SFP:Ericsson-1000BASE-SX -Pluggable</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432D8E3" w14:textId="34FC263B" w:rsidR="1612F9A0" w:rsidRDefault="1612F9A0" w:rsidP="1612F9A0">
            <w:r w:rsidRPr="1612F9A0">
              <w:rPr>
                <w:rFonts w:ascii="Calibri" w:eastAsia="Calibri" w:hAnsi="Calibri" w:cs="Calibri"/>
                <w:color w:val="000000" w:themeColor="text1"/>
                <w:sz w:val="22"/>
                <w:szCs w:val="22"/>
              </w:rPr>
              <w:t>SFP:Ericsson-1000BASE-SX -Pluggable</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A4FBC65" w14:textId="694E0025" w:rsidR="1612F9A0" w:rsidRDefault="1612F9A0" w:rsidP="1612F9A0">
            <w:r w:rsidRPr="1612F9A0">
              <w:rPr>
                <w:rFonts w:ascii="Calibri" w:eastAsia="Calibri" w:hAnsi="Calibri" w:cs="Calibri"/>
                <w:color w:val="000000" w:themeColor="text1"/>
                <w:sz w:val="22"/>
                <w:szCs w:val="22"/>
              </w:rPr>
              <w:t xml:space="preserve">SFP:Ericsson-1000BASE-SX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8AA6626" w14:textId="257BFBBD" w:rsidR="1612F9A0" w:rsidRDefault="1612F9A0" w:rsidP="1612F9A0">
            <w:r w:rsidRPr="1612F9A0">
              <w:rPr>
                <w:rFonts w:ascii="Calibri" w:eastAsia="Calibri" w:hAnsi="Calibri" w:cs="Calibri"/>
                <w:color w:val="000000" w:themeColor="text1"/>
                <w:sz w:val="22"/>
                <w:szCs w:val="22"/>
              </w:rPr>
              <w:t xml:space="preserve">SFP:Ericsson-1000BASE-SX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0DC18D9" w14:textId="5E3475DB" w:rsidR="1612F9A0" w:rsidRDefault="1612F9A0" w:rsidP="1612F9A0">
            <w:r w:rsidRPr="1612F9A0">
              <w:rPr>
                <w:rFonts w:ascii="Times New Roman" w:hAnsi="Times New Roman"/>
                <w:color w:val="000000" w:themeColor="text1"/>
                <w:sz w:val="24"/>
                <w:szCs w:val="24"/>
              </w:rPr>
              <w:t>1</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C66F159" w14:textId="5DC6728A" w:rsidR="1612F9A0" w:rsidRDefault="1612F9A0" w:rsidP="1612F9A0">
            <w:r w:rsidRPr="1612F9A0">
              <w:rPr>
                <w:rFonts w:ascii="Calibri" w:eastAsia="Calibri" w:hAnsi="Calibri" w:cs="Calibri"/>
                <w:color w:val="000000" w:themeColor="text1"/>
                <w:sz w:val="22"/>
                <w:szCs w:val="22"/>
              </w:rPr>
              <w:t>Ericsson</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F90478C" w14:textId="1E9FCBF1" w:rsidR="1612F9A0" w:rsidRDefault="1612F9A0" w:rsidP="1612F9A0">
            <w:r w:rsidRPr="1612F9A0">
              <w:rPr>
                <w:rFonts w:ascii="Times New Roman" w:hAnsi="Times New Roman"/>
                <w:color w:val="000000" w:themeColor="text1"/>
                <w:sz w:val="24"/>
                <w:szCs w:val="24"/>
              </w:rPr>
              <w:t>1</w:t>
            </w:r>
          </w:p>
        </w:tc>
      </w:tr>
      <w:tr w:rsidR="1612F9A0" w14:paraId="5A1CC131" w14:textId="77777777" w:rsidTr="1612F9A0">
        <w:trPr>
          <w:trHeight w:val="1455"/>
        </w:trPr>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966C6D0" w14:textId="4A167427" w:rsidR="1612F9A0" w:rsidRDefault="1612F9A0" w:rsidP="1612F9A0">
            <w:r w:rsidRPr="1612F9A0">
              <w:rPr>
                <w:rFonts w:ascii="Calibri" w:eastAsia="Calibri" w:hAnsi="Calibri" w:cs="Calibri"/>
                <w:color w:val="000000" w:themeColor="text1"/>
                <w:sz w:val="22"/>
                <w:szCs w:val="22"/>
              </w:rPr>
              <w:t>SFP:Ericsson-1000BASE-LX -Pluggable</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2213664" w14:textId="572D4FB5" w:rsidR="1612F9A0" w:rsidRDefault="1612F9A0" w:rsidP="1612F9A0">
            <w:r w:rsidRPr="1612F9A0">
              <w:rPr>
                <w:rFonts w:ascii="Calibri" w:eastAsia="Calibri" w:hAnsi="Calibri" w:cs="Calibri"/>
                <w:color w:val="000000" w:themeColor="text1"/>
                <w:sz w:val="22"/>
                <w:szCs w:val="22"/>
              </w:rPr>
              <w:t>SFP:Ericsson-1000BASE-LX -Pluggable</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ADC3937" w14:textId="20C91998" w:rsidR="1612F9A0" w:rsidRDefault="1612F9A0" w:rsidP="1612F9A0">
            <w:r w:rsidRPr="1612F9A0">
              <w:rPr>
                <w:rFonts w:ascii="Calibri" w:eastAsia="Calibri" w:hAnsi="Calibri" w:cs="Calibri"/>
                <w:color w:val="000000" w:themeColor="text1"/>
                <w:sz w:val="22"/>
                <w:szCs w:val="22"/>
              </w:rPr>
              <w:t xml:space="preserve">SFP:Ericsson-1000BASE-LX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8657E47" w14:textId="108A7CDA" w:rsidR="1612F9A0" w:rsidRDefault="1612F9A0" w:rsidP="1612F9A0">
            <w:r w:rsidRPr="1612F9A0">
              <w:rPr>
                <w:rFonts w:ascii="Calibri" w:eastAsia="Calibri" w:hAnsi="Calibri" w:cs="Calibri"/>
                <w:color w:val="000000" w:themeColor="text1"/>
                <w:sz w:val="22"/>
                <w:szCs w:val="22"/>
              </w:rPr>
              <w:t xml:space="preserve">SFP:Ericsson-1000BASE-LX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075FDA94" w14:textId="7AB6D897" w:rsidR="1612F9A0" w:rsidRDefault="1612F9A0" w:rsidP="1612F9A0">
            <w:r w:rsidRPr="1612F9A0">
              <w:rPr>
                <w:rFonts w:ascii="Times New Roman" w:hAnsi="Times New Roman"/>
                <w:color w:val="000000" w:themeColor="text1"/>
                <w:sz w:val="24"/>
                <w:szCs w:val="24"/>
              </w:rPr>
              <w:t>1</w:t>
            </w:r>
          </w:p>
        </w:tc>
        <w:tc>
          <w:tcPr>
            <w:tcW w:w="1035" w:type="dxa"/>
            <w:tcBorders>
              <w:top w:val="single" w:sz="8" w:space="0" w:color="auto"/>
              <w:left w:val="single" w:sz="8" w:space="0" w:color="auto"/>
              <w:bottom w:val="nil"/>
              <w:right w:val="nil"/>
            </w:tcBorders>
            <w:tcMar>
              <w:top w:w="15" w:type="dxa"/>
              <w:left w:w="15" w:type="dxa"/>
              <w:right w:w="15" w:type="dxa"/>
            </w:tcMar>
            <w:vAlign w:val="center"/>
          </w:tcPr>
          <w:p w14:paraId="73879C27" w14:textId="3DF29250" w:rsidR="1612F9A0" w:rsidRDefault="1612F9A0" w:rsidP="1612F9A0">
            <w:r w:rsidRPr="1612F9A0">
              <w:rPr>
                <w:rFonts w:ascii="Calibri" w:eastAsia="Calibri" w:hAnsi="Calibri" w:cs="Calibri"/>
                <w:color w:val="000000" w:themeColor="text1"/>
                <w:sz w:val="22"/>
                <w:szCs w:val="22"/>
              </w:rPr>
              <w:t>Ericsson</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602CA51" w14:textId="0215E8DE" w:rsidR="1612F9A0" w:rsidRDefault="1612F9A0" w:rsidP="1612F9A0">
            <w:r w:rsidRPr="1612F9A0">
              <w:rPr>
                <w:rFonts w:ascii="Times New Roman" w:hAnsi="Times New Roman"/>
                <w:color w:val="000000" w:themeColor="text1"/>
                <w:sz w:val="24"/>
                <w:szCs w:val="24"/>
              </w:rPr>
              <w:t>1</w:t>
            </w:r>
          </w:p>
        </w:tc>
      </w:tr>
      <w:tr w:rsidR="1612F9A0" w14:paraId="3986F04E" w14:textId="77777777" w:rsidTr="1612F9A0">
        <w:trPr>
          <w:trHeight w:val="1455"/>
        </w:trPr>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063F86E" w14:textId="1F574A54" w:rsidR="1612F9A0" w:rsidRDefault="1612F9A0" w:rsidP="1612F9A0">
            <w:r w:rsidRPr="1612F9A0">
              <w:rPr>
                <w:rFonts w:ascii="Calibri" w:eastAsia="Calibri" w:hAnsi="Calibri" w:cs="Calibri"/>
                <w:color w:val="000000" w:themeColor="text1"/>
                <w:sz w:val="22"/>
                <w:szCs w:val="22"/>
              </w:rPr>
              <w:t>SFP:Ericsson-1000BASE-LX20 -Pluggable</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2DFBD4A" w14:textId="5A148885" w:rsidR="1612F9A0" w:rsidRDefault="1612F9A0" w:rsidP="1612F9A0">
            <w:r w:rsidRPr="1612F9A0">
              <w:rPr>
                <w:rFonts w:ascii="Calibri" w:eastAsia="Calibri" w:hAnsi="Calibri" w:cs="Calibri"/>
                <w:color w:val="000000" w:themeColor="text1"/>
                <w:sz w:val="22"/>
                <w:szCs w:val="22"/>
              </w:rPr>
              <w:t>SFP:Ericsson-1000BASE-LX20 -Pluggable</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2560C27" w14:textId="1FD5B50D" w:rsidR="1612F9A0" w:rsidRDefault="1612F9A0" w:rsidP="1612F9A0">
            <w:r w:rsidRPr="1612F9A0">
              <w:rPr>
                <w:rFonts w:ascii="Calibri" w:eastAsia="Calibri" w:hAnsi="Calibri" w:cs="Calibri"/>
                <w:color w:val="000000" w:themeColor="text1"/>
                <w:sz w:val="22"/>
                <w:szCs w:val="22"/>
              </w:rPr>
              <w:t xml:space="preserve">SFP:Ericsson-1000BASE-LX20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D8026EA" w14:textId="3311A8C1" w:rsidR="1612F9A0" w:rsidRDefault="1612F9A0" w:rsidP="1612F9A0">
            <w:r w:rsidRPr="1612F9A0">
              <w:rPr>
                <w:rFonts w:ascii="Calibri" w:eastAsia="Calibri" w:hAnsi="Calibri" w:cs="Calibri"/>
                <w:color w:val="000000" w:themeColor="text1"/>
                <w:sz w:val="22"/>
                <w:szCs w:val="22"/>
              </w:rPr>
              <w:t xml:space="preserve">SFP:Ericsson-1000BASE-LX20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099D3701" w14:textId="20E69A20" w:rsidR="1612F9A0" w:rsidRDefault="1612F9A0" w:rsidP="1612F9A0">
            <w:r w:rsidRPr="1612F9A0">
              <w:rPr>
                <w:rFonts w:ascii="Times New Roman" w:hAnsi="Times New Roman"/>
                <w:color w:val="000000" w:themeColor="text1"/>
                <w:sz w:val="24"/>
                <w:szCs w:val="24"/>
              </w:rPr>
              <w:t>1</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30936D5" w14:textId="43F5571A" w:rsidR="1612F9A0" w:rsidRDefault="1612F9A0" w:rsidP="1612F9A0">
            <w:r w:rsidRPr="1612F9A0">
              <w:rPr>
                <w:rFonts w:ascii="Calibri" w:eastAsia="Calibri" w:hAnsi="Calibri" w:cs="Calibri"/>
                <w:color w:val="000000" w:themeColor="text1"/>
                <w:sz w:val="22"/>
                <w:szCs w:val="22"/>
              </w:rPr>
              <w:t>Ericsson</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07AB46F1" w14:textId="01FE7BA2" w:rsidR="1612F9A0" w:rsidRDefault="1612F9A0" w:rsidP="1612F9A0">
            <w:r w:rsidRPr="1612F9A0">
              <w:rPr>
                <w:rFonts w:ascii="Times New Roman" w:hAnsi="Times New Roman"/>
                <w:color w:val="000000" w:themeColor="text1"/>
                <w:sz w:val="24"/>
                <w:szCs w:val="24"/>
              </w:rPr>
              <w:t>1</w:t>
            </w:r>
          </w:p>
        </w:tc>
      </w:tr>
      <w:tr w:rsidR="1612F9A0" w14:paraId="510E0565" w14:textId="77777777" w:rsidTr="1612F9A0">
        <w:trPr>
          <w:trHeight w:val="1455"/>
        </w:trPr>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1FD2C2E" w14:textId="209C56B6" w:rsidR="1612F9A0" w:rsidRDefault="1612F9A0" w:rsidP="1612F9A0">
            <w:r w:rsidRPr="1612F9A0">
              <w:rPr>
                <w:rFonts w:ascii="Calibri" w:eastAsia="Calibri" w:hAnsi="Calibri" w:cs="Calibri"/>
                <w:color w:val="000000" w:themeColor="text1"/>
                <w:sz w:val="22"/>
                <w:szCs w:val="22"/>
              </w:rPr>
              <w:t>SFP:Ericsson-10GBASE-SR -Pluggable</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AF49377" w14:textId="0B48C0C1" w:rsidR="1612F9A0" w:rsidRDefault="1612F9A0" w:rsidP="1612F9A0">
            <w:r w:rsidRPr="1612F9A0">
              <w:rPr>
                <w:rFonts w:ascii="Calibri" w:eastAsia="Calibri" w:hAnsi="Calibri" w:cs="Calibri"/>
                <w:color w:val="000000" w:themeColor="text1"/>
                <w:sz w:val="22"/>
                <w:szCs w:val="22"/>
              </w:rPr>
              <w:t>SFP:Ericsson-10GBASE-SR -Pluggable</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DF842FD" w14:textId="2F43A148" w:rsidR="1612F9A0" w:rsidRDefault="1612F9A0" w:rsidP="1612F9A0">
            <w:r w:rsidRPr="1612F9A0">
              <w:rPr>
                <w:rFonts w:ascii="Calibri" w:eastAsia="Calibri" w:hAnsi="Calibri" w:cs="Calibri"/>
                <w:color w:val="000000" w:themeColor="text1"/>
                <w:sz w:val="22"/>
                <w:szCs w:val="22"/>
              </w:rPr>
              <w:t xml:space="preserve">SFP:Ericsson-10GBASE-SR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35F3118" w14:textId="49113910" w:rsidR="1612F9A0" w:rsidRDefault="1612F9A0" w:rsidP="1612F9A0">
            <w:r w:rsidRPr="1612F9A0">
              <w:rPr>
                <w:rFonts w:ascii="Calibri" w:eastAsia="Calibri" w:hAnsi="Calibri" w:cs="Calibri"/>
                <w:color w:val="000000" w:themeColor="text1"/>
                <w:sz w:val="22"/>
                <w:szCs w:val="22"/>
              </w:rPr>
              <w:t xml:space="preserve">SFP:Ericsson-10GBASE-SR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371888B" w14:textId="7F470759" w:rsidR="1612F9A0" w:rsidRDefault="1612F9A0" w:rsidP="1612F9A0">
            <w:r w:rsidRPr="1612F9A0">
              <w:rPr>
                <w:rFonts w:ascii="Times New Roman" w:hAnsi="Times New Roman"/>
                <w:color w:val="000000" w:themeColor="text1"/>
                <w:sz w:val="24"/>
                <w:szCs w:val="24"/>
              </w:rPr>
              <w:t>1</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AA43DE0" w14:textId="77AFB1EB" w:rsidR="1612F9A0" w:rsidRDefault="1612F9A0" w:rsidP="1612F9A0">
            <w:r w:rsidRPr="1612F9A0">
              <w:rPr>
                <w:rFonts w:ascii="Calibri" w:eastAsia="Calibri" w:hAnsi="Calibri" w:cs="Calibri"/>
                <w:color w:val="000000" w:themeColor="text1"/>
                <w:sz w:val="22"/>
                <w:szCs w:val="22"/>
              </w:rPr>
              <w:t>Ericsson</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DAA1790" w14:textId="202EC40D" w:rsidR="1612F9A0" w:rsidRDefault="1612F9A0" w:rsidP="1612F9A0">
            <w:r w:rsidRPr="1612F9A0">
              <w:rPr>
                <w:rFonts w:ascii="Times New Roman" w:hAnsi="Times New Roman"/>
                <w:color w:val="000000" w:themeColor="text1"/>
                <w:sz w:val="24"/>
                <w:szCs w:val="24"/>
              </w:rPr>
              <w:t>1</w:t>
            </w:r>
          </w:p>
        </w:tc>
      </w:tr>
      <w:tr w:rsidR="1612F9A0" w14:paraId="7C59D029" w14:textId="77777777" w:rsidTr="1612F9A0">
        <w:trPr>
          <w:trHeight w:val="1455"/>
        </w:trPr>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820379D" w14:textId="1DC17187" w:rsidR="1612F9A0" w:rsidRDefault="1612F9A0" w:rsidP="1612F9A0">
            <w:r w:rsidRPr="1612F9A0">
              <w:rPr>
                <w:rFonts w:ascii="Calibri" w:eastAsia="Calibri" w:hAnsi="Calibri" w:cs="Calibri"/>
                <w:color w:val="000000" w:themeColor="text1"/>
                <w:sz w:val="22"/>
                <w:szCs w:val="22"/>
              </w:rPr>
              <w:t>SFP:Ericsson-10GBASE-LR -Pluggable</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9F927E7" w14:textId="335AB5EC" w:rsidR="1612F9A0" w:rsidRDefault="1612F9A0" w:rsidP="1612F9A0">
            <w:r w:rsidRPr="1612F9A0">
              <w:rPr>
                <w:rFonts w:ascii="Calibri" w:eastAsia="Calibri" w:hAnsi="Calibri" w:cs="Calibri"/>
                <w:color w:val="000000" w:themeColor="text1"/>
                <w:sz w:val="22"/>
                <w:szCs w:val="22"/>
              </w:rPr>
              <w:t>SFP:Ericsson-10GBASE-LR -Pluggable</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4B31FA0" w14:textId="75B3C2FB" w:rsidR="1612F9A0" w:rsidRDefault="1612F9A0" w:rsidP="1612F9A0">
            <w:r w:rsidRPr="1612F9A0">
              <w:rPr>
                <w:rFonts w:ascii="Calibri" w:eastAsia="Calibri" w:hAnsi="Calibri" w:cs="Calibri"/>
                <w:color w:val="000000" w:themeColor="text1"/>
                <w:sz w:val="22"/>
                <w:szCs w:val="22"/>
              </w:rPr>
              <w:t xml:space="preserve">SFP:Ericsson-10GBASE-LR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FD86229" w14:textId="7860445E" w:rsidR="1612F9A0" w:rsidRDefault="1612F9A0" w:rsidP="1612F9A0">
            <w:r w:rsidRPr="1612F9A0">
              <w:rPr>
                <w:rFonts w:ascii="Calibri" w:eastAsia="Calibri" w:hAnsi="Calibri" w:cs="Calibri"/>
                <w:color w:val="000000" w:themeColor="text1"/>
                <w:sz w:val="22"/>
                <w:szCs w:val="22"/>
              </w:rPr>
              <w:t xml:space="preserve">SFP:Ericsson-10GBASE-LR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5E9B99E4" w14:textId="6AAE91DF" w:rsidR="1612F9A0" w:rsidRDefault="1612F9A0" w:rsidP="1612F9A0">
            <w:r w:rsidRPr="1612F9A0">
              <w:rPr>
                <w:rFonts w:ascii="Times New Roman" w:hAnsi="Times New Roman"/>
                <w:color w:val="000000" w:themeColor="text1"/>
                <w:sz w:val="24"/>
                <w:szCs w:val="24"/>
              </w:rPr>
              <w:t>1</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88DFBA6" w14:textId="7775A573" w:rsidR="1612F9A0" w:rsidRDefault="1612F9A0" w:rsidP="1612F9A0">
            <w:r w:rsidRPr="1612F9A0">
              <w:rPr>
                <w:rFonts w:ascii="Calibri" w:eastAsia="Calibri" w:hAnsi="Calibri" w:cs="Calibri"/>
                <w:color w:val="000000" w:themeColor="text1"/>
                <w:sz w:val="22"/>
                <w:szCs w:val="22"/>
              </w:rPr>
              <w:t>Ericsson</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0CCA54D3" w14:textId="0A423570" w:rsidR="1612F9A0" w:rsidRDefault="1612F9A0" w:rsidP="1612F9A0">
            <w:r w:rsidRPr="1612F9A0">
              <w:rPr>
                <w:rFonts w:ascii="Times New Roman" w:hAnsi="Times New Roman"/>
                <w:color w:val="000000" w:themeColor="text1"/>
                <w:sz w:val="24"/>
                <w:szCs w:val="24"/>
              </w:rPr>
              <w:t>1</w:t>
            </w:r>
          </w:p>
        </w:tc>
      </w:tr>
      <w:tr w:rsidR="1612F9A0" w14:paraId="19A8336A" w14:textId="77777777" w:rsidTr="1612F9A0">
        <w:trPr>
          <w:trHeight w:val="1455"/>
        </w:trPr>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EE5FCE0" w14:textId="21AEBBE1" w:rsidR="1612F9A0" w:rsidRDefault="1612F9A0" w:rsidP="1612F9A0">
            <w:r w:rsidRPr="1612F9A0">
              <w:rPr>
                <w:rFonts w:ascii="Calibri" w:eastAsia="Calibri" w:hAnsi="Calibri" w:cs="Calibri"/>
                <w:color w:val="000000" w:themeColor="text1"/>
                <w:sz w:val="22"/>
                <w:szCs w:val="22"/>
              </w:rPr>
              <w:t>SFP:Ericsson-10GBASE-BX20 -Pluggable</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5547C44" w14:textId="48F52C76" w:rsidR="1612F9A0" w:rsidRDefault="1612F9A0" w:rsidP="1612F9A0">
            <w:r w:rsidRPr="1612F9A0">
              <w:rPr>
                <w:rFonts w:ascii="Calibri" w:eastAsia="Calibri" w:hAnsi="Calibri" w:cs="Calibri"/>
                <w:color w:val="000000" w:themeColor="text1"/>
                <w:sz w:val="22"/>
                <w:szCs w:val="22"/>
              </w:rPr>
              <w:t>SFP:Ericsson-10GBASE-BX20 -Pluggable</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B05B505" w14:textId="3DD48095" w:rsidR="1612F9A0" w:rsidRDefault="1612F9A0" w:rsidP="1612F9A0">
            <w:r w:rsidRPr="1612F9A0">
              <w:rPr>
                <w:rFonts w:ascii="Calibri" w:eastAsia="Calibri" w:hAnsi="Calibri" w:cs="Calibri"/>
                <w:color w:val="000000" w:themeColor="text1"/>
                <w:sz w:val="22"/>
                <w:szCs w:val="22"/>
              </w:rPr>
              <w:t xml:space="preserve">SFP:Ericsson-10GBASE-BX20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00DD071" w14:textId="695FC5C0" w:rsidR="1612F9A0" w:rsidRDefault="1612F9A0" w:rsidP="1612F9A0">
            <w:r w:rsidRPr="1612F9A0">
              <w:rPr>
                <w:rFonts w:ascii="Calibri" w:eastAsia="Calibri" w:hAnsi="Calibri" w:cs="Calibri"/>
                <w:color w:val="000000" w:themeColor="text1"/>
                <w:sz w:val="22"/>
                <w:szCs w:val="22"/>
              </w:rPr>
              <w:t xml:space="preserve">SFP:Ericsson-10GBASE-BX20 </w:t>
            </w:r>
          </w:p>
        </w:tc>
        <w:tc>
          <w:tcPr>
            <w:tcW w:w="1035" w:type="dxa"/>
            <w:tcBorders>
              <w:top w:val="single" w:sz="8" w:space="0" w:color="auto"/>
              <w:left w:val="single" w:sz="8" w:space="0" w:color="auto"/>
              <w:bottom w:val="nil"/>
              <w:right w:val="nil"/>
            </w:tcBorders>
            <w:tcMar>
              <w:top w:w="15" w:type="dxa"/>
              <w:left w:w="15" w:type="dxa"/>
              <w:right w:w="15" w:type="dxa"/>
            </w:tcMar>
            <w:vAlign w:val="bottom"/>
          </w:tcPr>
          <w:p w14:paraId="5E311396" w14:textId="69DCEFA6" w:rsidR="1612F9A0" w:rsidRDefault="1612F9A0" w:rsidP="1612F9A0">
            <w:r w:rsidRPr="1612F9A0">
              <w:rPr>
                <w:rFonts w:ascii="Times New Roman" w:hAnsi="Times New Roman"/>
                <w:color w:val="000000" w:themeColor="text1"/>
                <w:sz w:val="24"/>
                <w:szCs w:val="24"/>
              </w:rPr>
              <w:t>1</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F75EA2C" w14:textId="55785074" w:rsidR="1612F9A0" w:rsidRDefault="1612F9A0" w:rsidP="1612F9A0">
            <w:r w:rsidRPr="1612F9A0">
              <w:rPr>
                <w:rFonts w:ascii="Calibri" w:eastAsia="Calibri" w:hAnsi="Calibri" w:cs="Calibri"/>
                <w:color w:val="000000" w:themeColor="text1"/>
                <w:sz w:val="22"/>
                <w:szCs w:val="22"/>
              </w:rPr>
              <w:t>Ericsson</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982E741" w14:textId="7B3FEF77" w:rsidR="1612F9A0" w:rsidRDefault="1612F9A0" w:rsidP="1612F9A0">
            <w:r w:rsidRPr="1612F9A0">
              <w:rPr>
                <w:rFonts w:ascii="Times New Roman" w:hAnsi="Times New Roman"/>
                <w:color w:val="000000" w:themeColor="text1"/>
                <w:sz w:val="24"/>
                <w:szCs w:val="24"/>
              </w:rPr>
              <w:t>1</w:t>
            </w:r>
          </w:p>
        </w:tc>
      </w:tr>
      <w:tr w:rsidR="1612F9A0" w14:paraId="3661F9A7" w14:textId="77777777" w:rsidTr="1612F9A0">
        <w:trPr>
          <w:trHeight w:val="1455"/>
        </w:trPr>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8E76BAC" w14:textId="18144B11" w:rsidR="1612F9A0" w:rsidRDefault="1612F9A0" w:rsidP="1612F9A0">
            <w:r w:rsidRPr="1612F9A0">
              <w:rPr>
                <w:rFonts w:ascii="Calibri" w:eastAsia="Calibri" w:hAnsi="Calibri" w:cs="Calibri"/>
                <w:color w:val="000000" w:themeColor="text1"/>
                <w:sz w:val="22"/>
                <w:szCs w:val="22"/>
              </w:rPr>
              <w:t>SFP:Ericsson-10GBASE-BX30 -Pluggable</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736BEE3" w14:textId="4BE2C8CA" w:rsidR="1612F9A0" w:rsidRDefault="1612F9A0" w:rsidP="1612F9A0">
            <w:r w:rsidRPr="1612F9A0">
              <w:rPr>
                <w:rFonts w:ascii="Calibri" w:eastAsia="Calibri" w:hAnsi="Calibri" w:cs="Calibri"/>
                <w:color w:val="000000" w:themeColor="text1"/>
                <w:sz w:val="22"/>
                <w:szCs w:val="22"/>
              </w:rPr>
              <w:t>SFP:Ericsson-10GBASE-BX30 -Pluggable</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E988EAA" w14:textId="6EEC4508" w:rsidR="1612F9A0" w:rsidRDefault="1612F9A0" w:rsidP="1612F9A0">
            <w:r w:rsidRPr="1612F9A0">
              <w:rPr>
                <w:rFonts w:ascii="Calibri" w:eastAsia="Calibri" w:hAnsi="Calibri" w:cs="Calibri"/>
                <w:color w:val="000000" w:themeColor="text1"/>
                <w:sz w:val="22"/>
                <w:szCs w:val="22"/>
              </w:rPr>
              <w:t xml:space="preserve">SFP:Ericsson-10GBASE-BX30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329AE5B" w14:textId="578420A5" w:rsidR="1612F9A0" w:rsidRDefault="1612F9A0" w:rsidP="1612F9A0">
            <w:r w:rsidRPr="1612F9A0">
              <w:rPr>
                <w:rFonts w:ascii="Calibri" w:eastAsia="Calibri" w:hAnsi="Calibri" w:cs="Calibri"/>
                <w:color w:val="000000" w:themeColor="text1"/>
                <w:sz w:val="22"/>
                <w:szCs w:val="22"/>
              </w:rPr>
              <w:t xml:space="preserve">SFP:Ericsson-10GBASE-BX30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F13D9B9" w14:textId="04A3BC17" w:rsidR="1612F9A0" w:rsidRDefault="1612F9A0" w:rsidP="1612F9A0">
            <w:r w:rsidRPr="1612F9A0">
              <w:rPr>
                <w:rFonts w:ascii="Times New Roman" w:hAnsi="Times New Roman"/>
                <w:color w:val="000000" w:themeColor="text1"/>
                <w:sz w:val="24"/>
                <w:szCs w:val="24"/>
              </w:rPr>
              <w:t>1</w:t>
            </w:r>
          </w:p>
        </w:tc>
        <w:tc>
          <w:tcPr>
            <w:tcW w:w="1035" w:type="dxa"/>
            <w:tcBorders>
              <w:top w:val="single" w:sz="8" w:space="0" w:color="auto"/>
              <w:left w:val="single" w:sz="8" w:space="0" w:color="auto"/>
              <w:bottom w:val="nil"/>
              <w:right w:val="nil"/>
            </w:tcBorders>
            <w:tcMar>
              <w:top w:w="15" w:type="dxa"/>
              <w:left w:w="15" w:type="dxa"/>
              <w:right w:w="15" w:type="dxa"/>
            </w:tcMar>
            <w:vAlign w:val="center"/>
          </w:tcPr>
          <w:p w14:paraId="21C8D40F" w14:textId="0ABD6A15" w:rsidR="1612F9A0" w:rsidRDefault="1612F9A0" w:rsidP="1612F9A0">
            <w:r w:rsidRPr="1612F9A0">
              <w:rPr>
                <w:rFonts w:ascii="Calibri" w:eastAsia="Calibri" w:hAnsi="Calibri" w:cs="Calibri"/>
                <w:color w:val="000000" w:themeColor="text1"/>
                <w:sz w:val="22"/>
                <w:szCs w:val="22"/>
              </w:rPr>
              <w:t>Ericsson</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0A7B1EBE" w14:textId="527B7664" w:rsidR="1612F9A0" w:rsidRDefault="1612F9A0" w:rsidP="1612F9A0">
            <w:r w:rsidRPr="1612F9A0">
              <w:rPr>
                <w:rFonts w:ascii="Times New Roman" w:hAnsi="Times New Roman"/>
                <w:color w:val="000000" w:themeColor="text1"/>
                <w:sz w:val="24"/>
                <w:szCs w:val="24"/>
              </w:rPr>
              <w:t>1</w:t>
            </w:r>
          </w:p>
        </w:tc>
      </w:tr>
      <w:tr w:rsidR="1612F9A0" w14:paraId="177A7372" w14:textId="77777777" w:rsidTr="1612F9A0">
        <w:trPr>
          <w:trHeight w:val="1455"/>
        </w:trPr>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16156EB" w14:textId="6FD022B5" w:rsidR="1612F9A0" w:rsidRDefault="1612F9A0" w:rsidP="1612F9A0">
            <w:r w:rsidRPr="1612F9A0">
              <w:rPr>
                <w:rFonts w:ascii="Calibri" w:eastAsia="Calibri" w:hAnsi="Calibri" w:cs="Calibri"/>
                <w:color w:val="000000" w:themeColor="text1"/>
                <w:sz w:val="22"/>
                <w:szCs w:val="22"/>
              </w:rPr>
              <w:t>SFP:Ericsson-1000BASE-BX10 -Pluggable</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818B47C" w14:textId="316CF708" w:rsidR="1612F9A0" w:rsidRDefault="1612F9A0" w:rsidP="1612F9A0">
            <w:r w:rsidRPr="1612F9A0">
              <w:rPr>
                <w:rFonts w:ascii="Calibri" w:eastAsia="Calibri" w:hAnsi="Calibri" w:cs="Calibri"/>
                <w:color w:val="000000" w:themeColor="text1"/>
                <w:sz w:val="22"/>
                <w:szCs w:val="22"/>
              </w:rPr>
              <w:t>SFP:Ericsson-1000BASE-BX10 -Pluggable</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31B1036" w14:textId="26789E06" w:rsidR="1612F9A0" w:rsidRDefault="1612F9A0" w:rsidP="1612F9A0">
            <w:r w:rsidRPr="1612F9A0">
              <w:rPr>
                <w:rFonts w:ascii="Calibri" w:eastAsia="Calibri" w:hAnsi="Calibri" w:cs="Calibri"/>
                <w:color w:val="000000" w:themeColor="text1"/>
                <w:sz w:val="22"/>
                <w:szCs w:val="22"/>
              </w:rPr>
              <w:t xml:space="preserve">SFP:Ericsson-1000BASE-BX10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AD1C2A5" w14:textId="452F5771" w:rsidR="1612F9A0" w:rsidRDefault="1612F9A0" w:rsidP="1612F9A0">
            <w:r w:rsidRPr="1612F9A0">
              <w:rPr>
                <w:rFonts w:ascii="Calibri" w:eastAsia="Calibri" w:hAnsi="Calibri" w:cs="Calibri"/>
                <w:color w:val="000000" w:themeColor="text1"/>
                <w:sz w:val="22"/>
                <w:szCs w:val="22"/>
              </w:rPr>
              <w:t xml:space="preserve">SFP:Ericsson-1000BASE-BX10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456E610" w14:textId="5F3A9C10" w:rsidR="1612F9A0" w:rsidRDefault="1612F9A0" w:rsidP="1612F9A0">
            <w:r w:rsidRPr="1612F9A0">
              <w:rPr>
                <w:rFonts w:ascii="Times New Roman" w:hAnsi="Times New Roman"/>
                <w:color w:val="000000" w:themeColor="text1"/>
                <w:sz w:val="24"/>
                <w:szCs w:val="24"/>
              </w:rPr>
              <w:t>1</w:t>
            </w:r>
          </w:p>
        </w:tc>
        <w:tc>
          <w:tcPr>
            <w:tcW w:w="1035" w:type="dxa"/>
            <w:tcBorders>
              <w:top w:val="nil"/>
              <w:left w:val="single" w:sz="8" w:space="0" w:color="auto"/>
              <w:bottom w:val="nil"/>
              <w:right w:val="nil"/>
            </w:tcBorders>
            <w:tcMar>
              <w:top w:w="15" w:type="dxa"/>
              <w:left w:w="15" w:type="dxa"/>
              <w:right w:w="15" w:type="dxa"/>
            </w:tcMar>
            <w:vAlign w:val="center"/>
          </w:tcPr>
          <w:p w14:paraId="531CA18A" w14:textId="0ED83A90" w:rsidR="1612F9A0" w:rsidRDefault="1612F9A0" w:rsidP="1612F9A0">
            <w:r w:rsidRPr="1612F9A0">
              <w:rPr>
                <w:rFonts w:ascii="Calibri" w:eastAsia="Calibri" w:hAnsi="Calibri" w:cs="Calibri"/>
                <w:color w:val="000000" w:themeColor="text1"/>
                <w:sz w:val="22"/>
                <w:szCs w:val="22"/>
              </w:rPr>
              <w:t>Ericsson</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35CBFE9" w14:textId="7A4B251E" w:rsidR="1612F9A0" w:rsidRDefault="1612F9A0" w:rsidP="1612F9A0">
            <w:r w:rsidRPr="1612F9A0">
              <w:rPr>
                <w:rFonts w:ascii="Times New Roman" w:hAnsi="Times New Roman"/>
                <w:color w:val="000000" w:themeColor="text1"/>
                <w:sz w:val="24"/>
                <w:szCs w:val="24"/>
              </w:rPr>
              <w:t>1</w:t>
            </w:r>
          </w:p>
        </w:tc>
      </w:tr>
      <w:tr w:rsidR="1612F9A0" w14:paraId="5428E5EA" w14:textId="77777777" w:rsidTr="1612F9A0">
        <w:trPr>
          <w:trHeight w:val="1455"/>
        </w:trPr>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15E15F4" w14:textId="2CD317D0" w:rsidR="1612F9A0" w:rsidRDefault="1612F9A0" w:rsidP="1612F9A0">
            <w:r w:rsidRPr="1612F9A0">
              <w:rPr>
                <w:rFonts w:ascii="Calibri" w:eastAsia="Calibri" w:hAnsi="Calibri" w:cs="Calibri"/>
                <w:color w:val="000000" w:themeColor="text1"/>
                <w:sz w:val="22"/>
                <w:szCs w:val="22"/>
              </w:rPr>
              <w:t>SFP:Ericsson-1000BASE-BX20 -Pluggable</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28E54BF" w14:textId="47D60120" w:rsidR="1612F9A0" w:rsidRDefault="1612F9A0" w:rsidP="1612F9A0">
            <w:r w:rsidRPr="1612F9A0">
              <w:rPr>
                <w:rFonts w:ascii="Calibri" w:eastAsia="Calibri" w:hAnsi="Calibri" w:cs="Calibri"/>
                <w:color w:val="000000" w:themeColor="text1"/>
                <w:sz w:val="22"/>
                <w:szCs w:val="22"/>
              </w:rPr>
              <w:t>SFP:Ericsson-1000BASE-BX20 -Pluggable</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9923BDF" w14:textId="58298A0E" w:rsidR="1612F9A0" w:rsidRDefault="1612F9A0" w:rsidP="1612F9A0">
            <w:r w:rsidRPr="1612F9A0">
              <w:rPr>
                <w:rFonts w:ascii="Calibri" w:eastAsia="Calibri" w:hAnsi="Calibri" w:cs="Calibri"/>
                <w:color w:val="000000" w:themeColor="text1"/>
                <w:sz w:val="22"/>
                <w:szCs w:val="22"/>
              </w:rPr>
              <w:t xml:space="preserve">SFP:Ericsson-1000BASE-BX20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C800A1C" w14:textId="7A76E66C" w:rsidR="1612F9A0" w:rsidRDefault="1612F9A0" w:rsidP="1612F9A0">
            <w:r w:rsidRPr="1612F9A0">
              <w:rPr>
                <w:rFonts w:ascii="Calibri" w:eastAsia="Calibri" w:hAnsi="Calibri" w:cs="Calibri"/>
                <w:color w:val="000000" w:themeColor="text1"/>
                <w:sz w:val="22"/>
                <w:szCs w:val="22"/>
              </w:rPr>
              <w:t xml:space="preserve">SFP:Ericsson-1000BASE-BX20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B2B7DE7" w14:textId="5FEAA5CA" w:rsidR="1612F9A0" w:rsidRDefault="1612F9A0" w:rsidP="1612F9A0">
            <w:r w:rsidRPr="1612F9A0">
              <w:rPr>
                <w:rFonts w:ascii="Times New Roman" w:hAnsi="Times New Roman"/>
                <w:color w:val="000000" w:themeColor="text1"/>
                <w:sz w:val="24"/>
                <w:szCs w:val="24"/>
              </w:rPr>
              <w:t>1</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9EB306F" w14:textId="2140470D" w:rsidR="1612F9A0" w:rsidRDefault="1612F9A0" w:rsidP="1612F9A0">
            <w:r w:rsidRPr="1612F9A0">
              <w:rPr>
                <w:rFonts w:ascii="Calibri" w:eastAsia="Calibri" w:hAnsi="Calibri" w:cs="Calibri"/>
                <w:color w:val="000000" w:themeColor="text1"/>
                <w:sz w:val="22"/>
                <w:szCs w:val="22"/>
              </w:rPr>
              <w:t>Ericsson</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9E71F78" w14:textId="456B76BA" w:rsidR="1612F9A0" w:rsidRDefault="1612F9A0" w:rsidP="1612F9A0">
            <w:r w:rsidRPr="1612F9A0">
              <w:rPr>
                <w:rFonts w:ascii="Times New Roman" w:hAnsi="Times New Roman"/>
                <w:color w:val="000000" w:themeColor="text1"/>
                <w:sz w:val="24"/>
                <w:szCs w:val="24"/>
              </w:rPr>
              <w:t>1</w:t>
            </w:r>
          </w:p>
        </w:tc>
      </w:tr>
      <w:tr w:rsidR="1612F9A0" w14:paraId="1523D3AD" w14:textId="77777777" w:rsidTr="1612F9A0">
        <w:trPr>
          <w:trHeight w:val="1455"/>
        </w:trPr>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C719245" w14:textId="042DC4ED" w:rsidR="1612F9A0" w:rsidRDefault="1612F9A0" w:rsidP="1612F9A0">
            <w:r w:rsidRPr="1612F9A0">
              <w:rPr>
                <w:rFonts w:ascii="Calibri" w:eastAsia="Calibri" w:hAnsi="Calibri" w:cs="Calibri"/>
                <w:color w:val="000000" w:themeColor="text1"/>
                <w:sz w:val="22"/>
                <w:szCs w:val="22"/>
              </w:rPr>
              <w:t>SFP:Ericsson-1000BASE-BX40 -Pluggable</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1B17070" w14:textId="097AB8AA" w:rsidR="1612F9A0" w:rsidRDefault="1612F9A0" w:rsidP="1612F9A0">
            <w:r w:rsidRPr="1612F9A0">
              <w:rPr>
                <w:rFonts w:ascii="Calibri" w:eastAsia="Calibri" w:hAnsi="Calibri" w:cs="Calibri"/>
                <w:color w:val="000000" w:themeColor="text1"/>
                <w:sz w:val="22"/>
                <w:szCs w:val="22"/>
              </w:rPr>
              <w:t>SFP:Ericsson-1000BASE-BX40 -Pluggable</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52CC97F" w14:textId="4DE792DD" w:rsidR="1612F9A0" w:rsidRDefault="1612F9A0" w:rsidP="1612F9A0">
            <w:r w:rsidRPr="1612F9A0">
              <w:rPr>
                <w:rFonts w:ascii="Calibri" w:eastAsia="Calibri" w:hAnsi="Calibri" w:cs="Calibri"/>
                <w:color w:val="000000" w:themeColor="text1"/>
                <w:sz w:val="22"/>
                <w:szCs w:val="22"/>
              </w:rPr>
              <w:t xml:space="preserve">SFP:Ericsson-1000BASE-BX40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E5C3B1B" w14:textId="59E1A566" w:rsidR="1612F9A0" w:rsidRDefault="1612F9A0" w:rsidP="1612F9A0">
            <w:r w:rsidRPr="1612F9A0">
              <w:rPr>
                <w:rFonts w:ascii="Calibri" w:eastAsia="Calibri" w:hAnsi="Calibri" w:cs="Calibri"/>
                <w:color w:val="000000" w:themeColor="text1"/>
                <w:sz w:val="22"/>
                <w:szCs w:val="22"/>
              </w:rPr>
              <w:t xml:space="preserve">SFP:Ericsson-1000BASE-BX40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07E7E5AC" w14:textId="1266F456" w:rsidR="1612F9A0" w:rsidRDefault="1612F9A0" w:rsidP="1612F9A0">
            <w:r w:rsidRPr="1612F9A0">
              <w:rPr>
                <w:rFonts w:ascii="Times New Roman" w:hAnsi="Times New Roman"/>
                <w:color w:val="000000" w:themeColor="text1"/>
                <w:sz w:val="24"/>
                <w:szCs w:val="24"/>
              </w:rPr>
              <w:t>1</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3F5CA24" w14:textId="333ADFFE" w:rsidR="1612F9A0" w:rsidRDefault="1612F9A0" w:rsidP="1612F9A0">
            <w:r w:rsidRPr="1612F9A0">
              <w:rPr>
                <w:rFonts w:ascii="Calibri" w:eastAsia="Calibri" w:hAnsi="Calibri" w:cs="Calibri"/>
                <w:color w:val="000000" w:themeColor="text1"/>
                <w:sz w:val="22"/>
                <w:szCs w:val="22"/>
              </w:rPr>
              <w:t>Ericsson</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5178F4FC" w14:textId="5F1FB73D" w:rsidR="1612F9A0" w:rsidRDefault="1612F9A0" w:rsidP="1612F9A0">
            <w:r w:rsidRPr="1612F9A0">
              <w:rPr>
                <w:rFonts w:ascii="Times New Roman" w:hAnsi="Times New Roman"/>
                <w:color w:val="000000" w:themeColor="text1"/>
                <w:sz w:val="24"/>
                <w:szCs w:val="24"/>
              </w:rPr>
              <w:t>1</w:t>
            </w:r>
          </w:p>
        </w:tc>
      </w:tr>
      <w:tr w:rsidR="1612F9A0" w14:paraId="4FD2861E" w14:textId="77777777" w:rsidTr="1612F9A0">
        <w:trPr>
          <w:trHeight w:val="1455"/>
        </w:trPr>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32EF111" w14:textId="31B77737" w:rsidR="1612F9A0" w:rsidRDefault="1612F9A0" w:rsidP="1612F9A0">
            <w:r w:rsidRPr="1612F9A0">
              <w:rPr>
                <w:rFonts w:ascii="Calibri" w:eastAsia="Calibri" w:hAnsi="Calibri" w:cs="Calibri"/>
                <w:color w:val="000000" w:themeColor="text1"/>
                <w:sz w:val="22"/>
                <w:szCs w:val="22"/>
              </w:rPr>
              <w:t>SFP:Ericsson-1000BASE-LX10 -Pluggable</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5DDA58C" w14:textId="190A8B28" w:rsidR="1612F9A0" w:rsidRDefault="1612F9A0" w:rsidP="1612F9A0">
            <w:r w:rsidRPr="1612F9A0">
              <w:rPr>
                <w:rFonts w:ascii="Calibri" w:eastAsia="Calibri" w:hAnsi="Calibri" w:cs="Calibri"/>
                <w:color w:val="000000" w:themeColor="text1"/>
                <w:sz w:val="22"/>
                <w:szCs w:val="22"/>
              </w:rPr>
              <w:t>SFP:Ericsson-1000BASE-LX10 -Pluggable</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91E6862" w14:textId="3E543136" w:rsidR="1612F9A0" w:rsidRDefault="1612F9A0" w:rsidP="1612F9A0">
            <w:r w:rsidRPr="1612F9A0">
              <w:rPr>
                <w:rFonts w:ascii="Calibri" w:eastAsia="Calibri" w:hAnsi="Calibri" w:cs="Calibri"/>
                <w:color w:val="000000" w:themeColor="text1"/>
                <w:sz w:val="22"/>
                <w:szCs w:val="22"/>
              </w:rPr>
              <w:t xml:space="preserve">SFP:Ericsson-1000BASE-BX40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76261E3" w14:textId="24096736" w:rsidR="1612F9A0" w:rsidRDefault="1612F9A0" w:rsidP="1612F9A0">
            <w:r w:rsidRPr="1612F9A0">
              <w:rPr>
                <w:rFonts w:ascii="Calibri" w:eastAsia="Calibri" w:hAnsi="Calibri" w:cs="Calibri"/>
                <w:color w:val="000000" w:themeColor="text1"/>
                <w:sz w:val="22"/>
                <w:szCs w:val="22"/>
              </w:rPr>
              <w:t xml:space="preserve">SFP:Ericsson-1000BASE-LX10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2256B8B" w14:textId="3D6FB5A0" w:rsidR="1612F9A0" w:rsidRDefault="1612F9A0" w:rsidP="1612F9A0">
            <w:r w:rsidRPr="1612F9A0">
              <w:rPr>
                <w:rFonts w:ascii="Times New Roman" w:hAnsi="Times New Roman"/>
                <w:color w:val="000000" w:themeColor="text1"/>
                <w:sz w:val="24"/>
                <w:szCs w:val="24"/>
              </w:rPr>
              <w:t>1</w:t>
            </w:r>
          </w:p>
        </w:tc>
        <w:tc>
          <w:tcPr>
            <w:tcW w:w="1035" w:type="dxa"/>
            <w:tcBorders>
              <w:top w:val="single" w:sz="8" w:space="0" w:color="auto"/>
              <w:left w:val="single" w:sz="8" w:space="0" w:color="auto"/>
              <w:bottom w:val="nil"/>
              <w:right w:val="nil"/>
            </w:tcBorders>
            <w:tcMar>
              <w:top w:w="15" w:type="dxa"/>
              <w:left w:w="15" w:type="dxa"/>
              <w:right w:w="15" w:type="dxa"/>
            </w:tcMar>
            <w:vAlign w:val="center"/>
          </w:tcPr>
          <w:p w14:paraId="2DEB8D51" w14:textId="04F52232" w:rsidR="1612F9A0" w:rsidRDefault="1612F9A0" w:rsidP="1612F9A0">
            <w:r w:rsidRPr="1612F9A0">
              <w:rPr>
                <w:rFonts w:ascii="Calibri" w:eastAsia="Calibri" w:hAnsi="Calibri" w:cs="Calibri"/>
                <w:color w:val="000000" w:themeColor="text1"/>
                <w:sz w:val="22"/>
                <w:szCs w:val="22"/>
              </w:rPr>
              <w:t>Ericsson</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0F3A3CE" w14:textId="6ECACB23" w:rsidR="1612F9A0" w:rsidRDefault="1612F9A0" w:rsidP="1612F9A0">
            <w:r w:rsidRPr="1612F9A0">
              <w:rPr>
                <w:rFonts w:ascii="Times New Roman" w:hAnsi="Times New Roman"/>
                <w:color w:val="000000" w:themeColor="text1"/>
                <w:sz w:val="24"/>
                <w:szCs w:val="24"/>
              </w:rPr>
              <w:t>1</w:t>
            </w:r>
          </w:p>
        </w:tc>
      </w:tr>
      <w:tr w:rsidR="1612F9A0" w14:paraId="3D216AD0" w14:textId="77777777" w:rsidTr="1612F9A0">
        <w:trPr>
          <w:trHeight w:val="1455"/>
        </w:trPr>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3773A61" w14:textId="30FBB5C5" w:rsidR="1612F9A0" w:rsidRDefault="1612F9A0" w:rsidP="1612F9A0">
            <w:r w:rsidRPr="1612F9A0">
              <w:rPr>
                <w:rFonts w:ascii="Calibri" w:eastAsia="Calibri" w:hAnsi="Calibri" w:cs="Calibri"/>
                <w:color w:val="000000" w:themeColor="text1"/>
                <w:sz w:val="22"/>
                <w:szCs w:val="22"/>
              </w:rPr>
              <w:t>SFP:Ericsson-1000BASE-LX40 -Pluggable</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B325E86" w14:textId="57A59B8F" w:rsidR="1612F9A0" w:rsidRDefault="1612F9A0" w:rsidP="1612F9A0">
            <w:r w:rsidRPr="1612F9A0">
              <w:rPr>
                <w:rFonts w:ascii="Calibri" w:eastAsia="Calibri" w:hAnsi="Calibri" w:cs="Calibri"/>
                <w:color w:val="000000" w:themeColor="text1"/>
                <w:sz w:val="22"/>
                <w:szCs w:val="22"/>
              </w:rPr>
              <w:t>SFP:Ericsson-1000BASE-LX40 -Pluggable</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FA46668" w14:textId="57DFCBD4" w:rsidR="1612F9A0" w:rsidRDefault="1612F9A0" w:rsidP="1612F9A0">
            <w:r w:rsidRPr="1612F9A0">
              <w:rPr>
                <w:rFonts w:ascii="Calibri" w:eastAsia="Calibri" w:hAnsi="Calibri" w:cs="Calibri"/>
                <w:color w:val="000000" w:themeColor="text1"/>
                <w:sz w:val="22"/>
                <w:szCs w:val="22"/>
              </w:rPr>
              <w:t xml:space="preserve">SFP:Ericsson-1000BASE-BX40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9EBA2FA" w14:textId="133C7136" w:rsidR="1612F9A0" w:rsidRDefault="1612F9A0" w:rsidP="1612F9A0">
            <w:r w:rsidRPr="1612F9A0">
              <w:rPr>
                <w:rFonts w:ascii="Calibri" w:eastAsia="Calibri" w:hAnsi="Calibri" w:cs="Calibri"/>
                <w:color w:val="000000" w:themeColor="text1"/>
                <w:sz w:val="22"/>
                <w:szCs w:val="22"/>
              </w:rPr>
              <w:t xml:space="preserve">SFP:Ericsson-1000BASE-LX40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DF98A23" w14:textId="08A46FA9" w:rsidR="1612F9A0" w:rsidRDefault="1612F9A0" w:rsidP="1612F9A0">
            <w:r w:rsidRPr="1612F9A0">
              <w:rPr>
                <w:rFonts w:ascii="Times New Roman" w:hAnsi="Times New Roman"/>
                <w:color w:val="000000" w:themeColor="text1"/>
                <w:sz w:val="24"/>
                <w:szCs w:val="24"/>
              </w:rPr>
              <w:t>1</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2F8B7DE" w14:textId="2AB4A68A" w:rsidR="1612F9A0" w:rsidRDefault="1612F9A0" w:rsidP="1612F9A0">
            <w:r w:rsidRPr="1612F9A0">
              <w:rPr>
                <w:rFonts w:ascii="Calibri" w:eastAsia="Calibri" w:hAnsi="Calibri" w:cs="Calibri"/>
                <w:color w:val="000000" w:themeColor="text1"/>
                <w:sz w:val="22"/>
                <w:szCs w:val="22"/>
              </w:rPr>
              <w:t>Ericsson</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0B394BF9" w14:textId="7B8B91F1" w:rsidR="1612F9A0" w:rsidRDefault="1612F9A0" w:rsidP="1612F9A0">
            <w:r w:rsidRPr="1612F9A0">
              <w:rPr>
                <w:rFonts w:ascii="Times New Roman" w:hAnsi="Times New Roman"/>
                <w:color w:val="000000" w:themeColor="text1"/>
                <w:sz w:val="24"/>
                <w:szCs w:val="24"/>
              </w:rPr>
              <w:t>1</w:t>
            </w:r>
          </w:p>
        </w:tc>
      </w:tr>
    </w:tbl>
    <w:p w14:paraId="628943EB" w14:textId="207039E2" w:rsidR="1612F9A0" w:rsidRDefault="1612F9A0" w:rsidP="1612F9A0">
      <w:pPr>
        <w:pStyle w:val="BodyText"/>
        <w:rPr>
          <w:lang w:val="en-CA"/>
        </w:rPr>
      </w:pPr>
    </w:p>
    <w:p w14:paraId="2E7DA234" w14:textId="77777777" w:rsidR="008E76BB" w:rsidRDefault="008E76BB" w:rsidP="008E76BB">
      <w:pPr>
        <w:pStyle w:val="Heading3"/>
        <w:rPr>
          <w:lang w:val="en-CA"/>
        </w:rPr>
      </w:pPr>
      <w:bookmarkStart w:id="126" w:name="_Toc1931980622"/>
      <w:r w:rsidRPr="67013428">
        <w:rPr>
          <w:lang w:val="en-CA"/>
        </w:rPr>
        <w:t>Pluggable Compatible for PTP</w:t>
      </w:r>
      <w:bookmarkEnd w:id="126"/>
    </w:p>
    <w:tbl>
      <w:tblPr>
        <w:tblW w:w="0" w:type="auto"/>
        <w:tblLayout w:type="fixed"/>
        <w:tblLook w:val="06A0" w:firstRow="1" w:lastRow="0" w:firstColumn="1" w:lastColumn="0" w:noHBand="1" w:noVBand="1"/>
      </w:tblPr>
      <w:tblGrid>
        <w:gridCol w:w="3120"/>
        <w:gridCol w:w="5340"/>
        <w:gridCol w:w="1545"/>
      </w:tblGrid>
      <w:tr w:rsidR="1612F9A0" w14:paraId="120F0D50" w14:textId="77777777" w:rsidTr="1612F9A0">
        <w:trPr>
          <w:trHeight w:val="615"/>
        </w:trPr>
        <w:tc>
          <w:tcPr>
            <w:tcW w:w="3120"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2002DBBB" w14:textId="1AC163B1" w:rsidR="1612F9A0" w:rsidRDefault="1612F9A0" w:rsidP="1612F9A0">
            <w:r w:rsidRPr="1612F9A0">
              <w:rPr>
                <w:rFonts w:ascii="Calibri" w:eastAsia="Calibri" w:hAnsi="Calibri" w:cs="Calibri"/>
                <w:b/>
                <w:bCs/>
                <w:color w:val="000000" w:themeColor="text1"/>
              </w:rPr>
              <w:t>PhysicalTermination Position Archetype</w:t>
            </w:r>
          </w:p>
        </w:tc>
        <w:tc>
          <w:tcPr>
            <w:tcW w:w="5340"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377F725B" w14:textId="3D29E42D" w:rsidR="1612F9A0" w:rsidRDefault="1612F9A0" w:rsidP="1612F9A0">
            <w:r w:rsidRPr="1612F9A0">
              <w:rPr>
                <w:rFonts w:ascii="Calibri" w:eastAsia="Calibri" w:hAnsi="Calibri" w:cs="Calibri"/>
                <w:b/>
                <w:bCs/>
                <w:color w:val="000000" w:themeColor="text1"/>
              </w:rPr>
              <w:t>Pluggable Archetype</w:t>
            </w:r>
          </w:p>
        </w:tc>
        <w:tc>
          <w:tcPr>
            <w:tcW w:w="1545"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4AD5A085" w14:textId="11172C86" w:rsidR="1612F9A0" w:rsidRDefault="1612F9A0" w:rsidP="1612F9A0">
            <w:r w:rsidRPr="1612F9A0">
              <w:rPr>
                <w:rFonts w:ascii="Calibri" w:eastAsia="Calibri" w:hAnsi="Calibri" w:cs="Calibri"/>
                <w:b/>
                <w:bCs/>
                <w:color w:val="000000" w:themeColor="text1"/>
              </w:rPr>
              <w:t>Notes</w:t>
            </w:r>
          </w:p>
        </w:tc>
      </w:tr>
      <w:tr w:rsidR="1612F9A0" w14:paraId="574FC6C0" w14:textId="77777777" w:rsidTr="1612F9A0">
        <w:trPr>
          <w:trHeight w:val="390"/>
        </w:trPr>
        <w:tc>
          <w:tcPr>
            <w:tcW w:w="3120" w:type="dxa"/>
            <w:vMerge w:val="restart"/>
            <w:tcBorders>
              <w:top w:val="single" w:sz="8" w:space="0" w:color="auto"/>
              <w:left w:val="single" w:sz="8" w:space="0" w:color="auto"/>
              <w:bottom w:val="single" w:sz="8" w:space="0" w:color="000000" w:themeColor="text1"/>
              <w:right w:val="single" w:sz="8" w:space="0" w:color="auto"/>
            </w:tcBorders>
            <w:tcMar>
              <w:top w:w="15" w:type="dxa"/>
              <w:left w:w="15" w:type="dxa"/>
              <w:right w:w="15" w:type="dxa"/>
            </w:tcMar>
            <w:vAlign w:val="center"/>
          </w:tcPr>
          <w:p w14:paraId="718CABE0" w14:textId="2E242029" w:rsidR="1612F9A0" w:rsidRDefault="1612F9A0" w:rsidP="1612F9A0">
            <w:pPr>
              <w:jc w:val="center"/>
              <w:rPr>
                <w:rFonts w:ascii="Calibri" w:eastAsia="Calibri" w:hAnsi="Calibri" w:cs="Calibri"/>
                <w:color w:val="000000" w:themeColor="text1"/>
              </w:rPr>
            </w:pPr>
            <w:r w:rsidRPr="1612F9A0">
              <w:rPr>
                <w:rFonts w:ascii="Calibri" w:eastAsia="Calibri" w:hAnsi="Calibri" w:cs="Calibri"/>
                <w:color w:val="000000" w:themeColor="text1"/>
              </w:rPr>
              <w:t xml:space="preserve">1. SFP+(TN A) </w:t>
            </w:r>
            <w:r>
              <w:br/>
            </w:r>
            <w:r w:rsidRPr="1612F9A0">
              <w:rPr>
                <w:rFonts w:ascii="Calibri" w:eastAsia="Calibri" w:hAnsi="Calibri" w:cs="Calibri"/>
                <w:color w:val="000000" w:themeColor="text1"/>
              </w:rPr>
              <w:t xml:space="preserve">2. SFP+(TN B) </w:t>
            </w:r>
            <w:r>
              <w:br/>
            </w:r>
          </w:p>
        </w:tc>
        <w:tc>
          <w:tcPr>
            <w:tcW w:w="534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6ADF808" w14:textId="7CA91196" w:rsidR="1612F9A0" w:rsidRDefault="1612F9A0" w:rsidP="1612F9A0">
            <w:r w:rsidRPr="1612F9A0">
              <w:rPr>
                <w:rFonts w:ascii="Calibri" w:eastAsia="Calibri" w:hAnsi="Calibri" w:cs="Calibri"/>
                <w:color w:val="000000" w:themeColor="text1"/>
                <w:sz w:val="22"/>
                <w:szCs w:val="22"/>
              </w:rPr>
              <w:t>SFP:Ericsson-10GBASE -Pluggable</w:t>
            </w:r>
          </w:p>
        </w:tc>
        <w:tc>
          <w:tcPr>
            <w:tcW w:w="15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AC4577D" w14:textId="42331BC4" w:rsidR="1612F9A0" w:rsidRDefault="1612F9A0" w:rsidP="1612F9A0">
            <w:r w:rsidRPr="1612F9A0">
              <w:rPr>
                <w:rFonts w:ascii="Calibri" w:eastAsia="Calibri" w:hAnsi="Calibri" w:cs="Calibri"/>
                <w:b/>
                <w:bCs/>
                <w:color w:val="000000" w:themeColor="text1"/>
              </w:rPr>
              <w:t xml:space="preserve"> </w:t>
            </w:r>
          </w:p>
        </w:tc>
      </w:tr>
      <w:tr w:rsidR="1612F9A0" w14:paraId="122C1CAF" w14:textId="77777777" w:rsidTr="1612F9A0">
        <w:trPr>
          <w:trHeight w:val="375"/>
        </w:trPr>
        <w:tc>
          <w:tcPr>
            <w:tcW w:w="3120" w:type="dxa"/>
            <w:vMerge/>
            <w:tcBorders>
              <w:left w:val="single" w:sz="0" w:space="0" w:color="auto"/>
              <w:right w:val="single" w:sz="0" w:space="0" w:color="auto"/>
            </w:tcBorders>
            <w:vAlign w:val="center"/>
          </w:tcPr>
          <w:p w14:paraId="6E1829B5" w14:textId="77777777" w:rsidR="00D84E50" w:rsidRDefault="00D84E50"/>
        </w:tc>
        <w:tc>
          <w:tcPr>
            <w:tcW w:w="5340" w:type="dxa"/>
            <w:tcBorders>
              <w:top w:val="single" w:sz="8" w:space="0" w:color="auto"/>
              <w:left w:val="nil"/>
              <w:bottom w:val="single" w:sz="8" w:space="0" w:color="auto"/>
              <w:right w:val="single" w:sz="8" w:space="0" w:color="auto"/>
            </w:tcBorders>
            <w:tcMar>
              <w:top w:w="15" w:type="dxa"/>
              <w:left w:w="15" w:type="dxa"/>
              <w:right w:w="15" w:type="dxa"/>
            </w:tcMar>
            <w:vAlign w:val="center"/>
          </w:tcPr>
          <w:p w14:paraId="07D54CBE" w14:textId="1A457E81" w:rsidR="1612F9A0" w:rsidRDefault="1612F9A0" w:rsidP="1612F9A0">
            <w:r w:rsidRPr="1612F9A0">
              <w:rPr>
                <w:rFonts w:ascii="Calibri" w:eastAsia="Calibri" w:hAnsi="Calibri" w:cs="Calibri"/>
                <w:color w:val="000000" w:themeColor="text1"/>
                <w:sz w:val="22"/>
                <w:szCs w:val="22"/>
              </w:rPr>
              <w:t>SFP:Ericsson-1000BASE-ZX -Pluggable</w:t>
            </w:r>
          </w:p>
        </w:tc>
        <w:tc>
          <w:tcPr>
            <w:tcW w:w="15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CFF8BF1" w14:textId="29307838" w:rsidR="1612F9A0" w:rsidRDefault="1612F9A0" w:rsidP="1612F9A0">
            <w:r w:rsidRPr="1612F9A0">
              <w:rPr>
                <w:rFonts w:ascii="Calibri" w:eastAsia="Calibri" w:hAnsi="Calibri" w:cs="Calibri"/>
                <w:b/>
                <w:bCs/>
                <w:color w:val="000000" w:themeColor="text1"/>
              </w:rPr>
              <w:t xml:space="preserve"> </w:t>
            </w:r>
          </w:p>
        </w:tc>
      </w:tr>
      <w:tr w:rsidR="1612F9A0" w14:paraId="378891E6" w14:textId="77777777" w:rsidTr="1612F9A0">
        <w:trPr>
          <w:trHeight w:val="405"/>
        </w:trPr>
        <w:tc>
          <w:tcPr>
            <w:tcW w:w="3120" w:type="dxa"/>
            <w:vMerge/>
            <w:tcBorders>
              <w:left w:val="single" w:sz="0" w:space="0" w:color="auto"/>
              <w:right w:val="single" w:sz="0" w:space="0" w:color="auto"/>
            </w:tcBorders>
            <w:vAlign w:val="center"/>
          </w:tcPr>
          <w:p w14:paraId="35855DE5" w14:textId="77777777" w:rsidR="00D84E50" w:rsidRDefault="00D84E50"/>
        </w:tc>
        <w:tc>
          <w:tcPr>
            <w:tcW w:w="5340" w:type="dxa"/>
            <w:tcBorders>
              <w:top w:val="single" w:sz="8" w:space="0" w:color="auto"/>
              <w:left w:val="nil"/>
              <w:bottom w:val="single" w:sz="8" w:space="0" w:color="auto"/>
              <w:right w:val="single" w:sz="8" w:space="0" w:color="auto"/>
            </w:tcBorders>
            <w:tcMar>
              <w:top w:w="15" w:type="dxa"/>
              <w:left w:w="15" w:type="dxa"/>
              <w:right w:w="15" w:type="dxa"/>
            </w:tcMar>
            <w:vAlign w:val="center"/>
          </w:tcPr>
          <w:p w14:paraId="6308059D" w14:textId="1CC58614" w:rsidR="1612F9A0" w:rsidRDefault="1612F9A0" w:rsidP="1612F9A0">
            <w:r w:rsidRPr="1612F9A0">
              <w:rPr>
                <w:rFonts w:ascii="Calibri" w:eastAsia="Calibri" w:hAnsi="Calibri" w:cs="Calibri"/>
                <w:color w:val="000000" w:themeColor="text1"/>
                <w:sz w:val="22"/>
                <w:szCs w:val="22"/>
              </w:rPr>
              <w:t>SFP:Ericsson-1000BASE -Pluggable</w:t>
            </w:r>
          </w:p>
        </w:tc>
        <w:tc>
          <w:tcPr>
            <w:tcW w:w="15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B4FDF7D" w14:textId="5C34020E" w:rsidR="1612F9A0" w:rsidRDefault="1612F9A0" w:rsidP="1612F9A0">
            <w:r w:rsidRPr="1612F9A0">
              <w:rPr>
                <w:rFonts w:ascii="Calibri" w:eastAsia="Calibri" w:hAnsi="Calibri" w:cs="Calibri"/>
                <w:b/>
                <w:bCs/>
                <w:color w:val="000000" w:themeColor="text1"/>
              </w:rPr>
              <w:t xml:space="preserve"> </w:t>
            </w:r>
          </w:p>
        </w:tc>
      </w:tr>
      <w:tr w:rsidR="1612F9A0" w14:paraId="30B1142A" w14:textId="77777777" w:rsidTr="1612F9A0">
        <w:trPr>
          <w:trHeight w:val="525"/>
        </w:trPr>
        <w:tc>
          <w:tcPr>
            <w:tcW w:w="3120" w:type="dxa"/>
            <w:vMerge/>
            <w:tcBorders>
              <w:left w:val="single" w:sz="0" w:space="0" w:color="auto"/>
              <w:right w:val="single" w:sz="0" w:space="0" w:color="auto"/>
            </w:tcBorders>
            <w:vAlign w:val="center"/>
          </w:tcPr>
          <w:p w14:paraId="30484777" w14:textId="77777777" w:rsidR="00D84E50" w:rsidRDefault="00D84E50"/>
        </w:tc>
        <w:tc>
          <w:tcPr>
            <w:tcW w:w="5340" w:type="dxa"/>
            <w:tcBorders>
              <w:top w:val="single" w:sz="8" w:space="0" w:color="auto"/>
              <w:left w:val="nil"/>
              <w:bottom w:val="single" w:sz="8" w:space="0" w:color="auto"/>
              <w:right w:val="single" w:sz="8" w:space="0" w:color="auto"/>
            </w:tcBorders>
            <w:tcMar>
              <w:top w:w="15" w:type="dxa"/>
              <w:left w:w="15" w:type="dxa"/>
              <w:right w:w="15" w:type="dxa"/>
            </w:tcMar>
            <w:vAlign w:val="center"/>
          </w:tcPr>
          <w:p w14:paraId="4E2C2A5F" w14:textId="04C635A3" w:rsidR="1612F9A0" w:rsidRDefault="1612F9A0" w:rsidP="1612F9A0">
            <w:r w:rsidRPr="1612F9A0">
              <w:rPr>
                <w:rFonts w:ascii="Calibri" w:eastAsia="Calibri" w:hAnsi="Calibri" w:cs="Calibri"/>
                <w:color w:val="000000" w:themeColor="text1"/>
                <w:sz w:val="22"/>
                <w:szCs w:val="22"/>
              </w:rPr>
              <w:t>SFP:Ericsson-1000BASE-SX -Pluggable</w:t>
            </w:r>
          </w:p>
        </w:tc>
        <w:tc>
          <w:tcPr>
            <w:tcW w:w="15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AC17C59" w14:textId="5DB335E5" w:rsidR="1612F9A0" w:rsidRDefault="1612F9A0" w:rsidP="1612F9A0">
            <w:r w:rsidRPr="1612F9A0">
              <w:rPr>
                <w:rFonts w:ascii="Times New Roman" w:hAnsi="Times New Roman"/>
                <w:color w:val="000000" w:themeColor="text1"/>
                <w:sz w:val="24"/>
                <w:szCs w:val="24"/>
              </w:rPr>
              <w:t xml:space="preserve"> </w:t>
            </w:r>
          </w:p>
        </w:tc>
      </w:tr>
      <w:tr w:rsidR="1612F9A0" w14:paraId="4807319E" w14:textId="77777777" w:rsidTr="1612F9A0">
        <w:trPr>
          <w:trHeight w:val="615"/>
        </w:trPr>
        <w:tc>
          <w:tcPr>
            <w:tcW w:w="3120" w:type="dxa"/>
            <w:vMerge/>
            <w:tcBorders>
              <w:left w:val="single" w:sz="0" w:space="0" w:color="auto"/>
              <w:right w:val="single" w:sz="0" w:space="0" w:color="auto"/>
            </w:tcBorders>
            <w:vAlign w:val="center"/>
          </w:tcPr>
          <w:p w14:paraId="596961A6" w14:textId="77777777" w:rsidR="00D84E50" w:rsidRDefault="00D84E50"/>
        </w:tc>
        <w:tc>
          <w:tcPr>
            <w:tcW w:w="5340" w:type="dxa"/>
            <w:tcBorders>
              <w:top w:val="single" w:sz="8" w:space="0" w:color="auto"/>
              <w:left w:val="nil"/>
              <w:bottom w:val="single" w:sz="8" w:space="0" w:color="auto"/>
              <w:right w:val="single" w:sz="8" w:space="0" w:color="auto"/>
            </w:tcBorders>
            <w:tcMar>
              <w:top w:w="15" w:type="dxa"/>
              <w:left w:w="15" w:type="dxa"/>
              <w:right w:w="15" w:type="dxa"/>
            </w:tcMar>
            <w:vAlign w:val="center"/>
          </w:tcPr>
          <w:p w14:paraId="47426ADE" w14:textId="6D141A1B" w:rsidR="1612F9A0" w:rsidRDefault="1612F9A0" w:rsidP="1612F9A0">
            <w:r w:rsidRPr="1612F9A0">
              <w:rPr>
                <w:rFonts w:ascii="Calibri" w:eastAsia="Calibri" w:hAnsi="Calibri" w:cs="Calibri"/>
                <w:color w:val="000000" w:themeColor="text1"/>
                <w:sz w:val="22"/>
                <w:szCs w:val="22"/>
              </w:rPr>
              <w:t>SFP:Ericsson-1000BASE-LX -Pluggable</w:t>
            </w:r>
          </w:p>
        </w:tc>
        <w:tc>
          <w:tcPr>
            <w:tcW w:w="15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02275DF" w14:textId="0AE4DEF0" w:rsidR="1612F9A0" w:rsidRDefault="1612F9A0" w:rsidP="1612F9A0">
            <w:r w:rsidRPr="1612F9A0">
              <w:rPr>
                <w:rFonts w:ascii="Times New Roman" w:hAnsi="Times New Roman"/>
                <w:color w:val="000000" w:themeColor="text1"/>
                <w:sz w:val="24"/>
                <w:szCs w:val="24"/>
              </w:rPr>
              <w:t xml:space="preserve"> </w:t>
            </w:r>
          </w:p>
        </w:tc>
      </w:tr>
      <w:tr w:rsidR="1612F9A0" w14:paraId="0B663CE8" w14:textId="77777777" w:rsidTr="1612F9A0">
        <w:trPr>
          <w:trHeight w:val="750"/>
        </w:trPr>
        <w:tc>
          <w:tcPr>
            <w:tcW w:w="3120" w:type="dxa"/>
            <w:vMerge/>
            <w:tcBorders>
              <w:left w:val="single" w:sz="0" w:space="0" w:color="auto"/>
              <w:right w:val="single" w:sz="0" w:space="0" w:color="auto"/>
            </w:tcBorders>
            <w:vAlign w:val="center"/>
          </w:tcPr>
          <w:p w14:paraId="25D2317A" w14:textId="77777777" w:rsidR="00D84E50" w:rsidRDefault="00D84E50"/>
        </w:tc>
        <w:tc>
          <w:tcPr>
            <w:tcW w:w="5340" w:type="dxa"/>
            <w:tcBorders>
              <w:top w:val="single" w:sz="8" w:space="0" w:color="auto"/>
              <w:left w:val="nil"/>
              <w:bottom w:val="single" w:sz="8" w:space="0" w:color="auto"/>
              <w:right w:val="single" w:sz="8" w:space="0" w:color="auto"/>
            </w:tcBorders>
            <w:tcMar>
              <w:top w:w="15" w:type="dxa"/>
              <w:left w:w="15" w:type="dxa"/>
              <w:right w:w="15" w:type="dxa"/>
            </w:tcMar>
            <w:vAlign w:val="center"/>
          </w:tcPr>
          <w:p w14:paraId="71A38056" w14:textId="445CCFD2" w:rsidR="1612F9A0" w:rsidRDefault="1612F9A0" w:rsidP="1612F9A0">
            <w:r w:rsidRPr="1612F9A0">
              <w:rPr>
                <w:rFonts w:ascii="Calibri" w:eastAsia="Calibri" w:hAnsi="Calibri" w:cs="Calibri"/>
                <w:color w:val="000000" w:themeColor="text1"/>
                <w:sz w:val="22"/>
                <w:szCs w:val="22"/>
              </w:rPr>
              <w:t>SFP:Ericsson-1000BASE-LX20 -Pluggable</w:t>
            </w:r>
          </w:p>
        </w:tc>
        <w:tc>
          <w:tcPr>
            <w:tcW w:w="15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C650286" w14:textId="16F93688" w:rsidR="1612F9A0" w:rsidRDefault="1612F9A0" w:rsidP="1612F9A0">
            <w:r w:rsidRPr="1612F9A0">
              <w:rPr>
                <w:rFonts w:ascii="Times New Roman" w:hAnsi="Times New Roman"/>
                <w:color w:val="000000" w:themeColor="text1"/>
                <w:sz w:val="24"/>
                <w:szCs w:val="24"/>
              </w:rPr>
              <w:t xml:space="preserve"> </w:t>
            </w:r>
          </w:p>
        </w:tc>
      </w:tr>
      <w:tr w:rsidR="1612F9A0" w14:paraId="7741CB68" w14:textId="77777777" w:rsidTr="1612F9A0">
        <w:trPr>
          <w:trHeight w:val="675"/>
        </w:trPr>
        <w:tc>
          <w:tcPr>
            <w:tcW w:w="3120" w:type="dxa"/>
            <w:vMerge/>
            <w:tcBorders>
              <w:left w:val="single" w:sz="0" w:space="0" w:color="auto"/>
              <w:right w:val="single" w:sz="0" w:space="0" w:color="auto"/>
            </w:tcBorders>
            <w:vAlign w:val="center"/>
          </w:tcPr>
          <w:p w14:paraId="75027080" w14:textId="77777777" w:rsidR="00D84E50" w:rsidRDefault="00D84E50"/>
        </w:tc>
        <w:tc>
          <w:tcPr>
            <w:tcW w:w="5340" w:type="dxa"/>
            <w:tcBorders>
              <w:top w:val="single" w:sz="8" w:space="0" w:color="auto"/>
              <w:left w:val="nil"/>
              <w:bottom w:val="single" w:sz="8" w:space="0" w:color="auto"/>
              <w:right w:val="single" w:sz="8" w:space="0" w:color="auto"/>
            </w:tcBorders>
            <w:tcMar>
              <w:top w:w="15" w:type="dxa"/>
              <w:left w:w="15" w:type="dxa"/>
              <w:right w:w="15" w:type="dxa"/>
            </w:tcMar>
            <w:vAlign w:val="center"/>
          </w:tcPr>
          <w:p w14:paraId="40A4EC45" w14:textId="466EC4B3" w:rsidR="1612F9A0" w:rsidRDefault="1612F9A0" w:rsidP="1612F9A0">
            <w:r w:rsidRPr="1612F9A0">
              <w:rPr>
                <w:rFonts w:ascii="Calibri" w:eastAsia="Calibri" w:hAnsi="Calibri" w:cs="Calibri"/>
                <w:color w:val="000000" w:themeColor="text1"/>
                <w:sz w:val="22"/>
                <w:szCs w:val="22"/>
              </w:rPr>
              <w:t>SFP:Ericsson-10GBASE-SR -Pluggable</w:t>
            </w:r>
          </w:p>
        </w:tc>
        <w:tc>
          <w:tcPr>
            <w:tcW w:w="15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59718D5" w14:textId="0091F252" w:rsidR="1612F9A0" w:rsidRDefault="1612F9A0" w:rsidP="1612F9A0">
            <w:r w:rsidRPr="1612F9A0">
              <w:rPr>
                <w:rFonts w:ascii="Times New Roman" w:hAnsi="Times New Roman"/>
                <w:color w:val="000000" w:themeColor="text1"/>
                <w:sz w:val="24"/>
                <w:szCs w:val="24"/>
              </w:rPr>
              <w:t xml:space="preserve"> </w:t>
            </w:r>
          </w:p>
        </w:tc>
      </w:tr>
      <w:tr w:rsidR="1612F9A0" w14:paraId="6C7BB220" w14:textId="77777777" w:rsidTr="1612F9A0">
        <w:trPr>
          <w:trHeight w:val="735"/>
        </w:trPr>
        <w:tc>
          <w:tcPr>
            <w:tcW w:w="3120" w:type="dxa"/>
            <w:vMerge/>
            <w:tcBorders>
              <w:left w:val="single" w:sz="0" w:space="0" w:color="auto"/>
              <w:right w:val="single" w:sz="0" w:space="0" w:color="auto"/>
            </w:tcBorders>
            <w:vAlign w:val="center"/>
          </w:tcPr>
          <w:p w14:paraId="71653254" w14:textId="77777777" w:rsidR="00D84E50" w:rsidRDefault="00D84E50"/>
        </w:tc>
        <w:tc>
          <w:tcPr>
            <w:tcW w:w="5340" w:type="dxa"/>
            <w:tcBorders>
              <w:top w:val="single" w:sz="8" w:space="0" w:color="auto"/>
              <w:left w:val="nil"/>
              <w:bottom w:val="single" w:sz="8" w:space="0" w:color="auto"/>
              <w:right w:val="single" w:sz="8" w:space="0" w:color="auto"/>
            </w:tcBorders>
            <w:tcMar>
              <w:top w:w="15" w:type="dxa"/>
              <w:left w:w="15" w:type="dxa"/>
              <w:right w:w="15" w:type="dxa"/>
            </w:tcMar>
            <w:vAlign w:val="center"/>
          </w:tcPr>
          <w:p w14:paraId="0FFEE4DC" w14:textId="30E45044" w:rsidR="1612F9A0" w:rsidRDefault="1612F9A0" w:rsidP="1612F9A0">
            <w:r w:rsidRPr="1612F9A0">
              <w:rPr>
                <w:rFonts w:ascii="Calibri" w:eastAsia="Calibri" w:hAnsi="Calibri" w:cs="Calibri"/>
                <w:color w:val="000000" w:themeColor="text1"/>
                <w:sz w:val="22"/>
                <w:szCs w:val="22"/>
              </w:rPr>
              <w:t>SFP:Ericsson-10GBASE-LR -Pluggable</w:t>
            </w:r>
          </w:p>
        </w:tc>
        <w:tc>
          <w:tcPr>
            <w:tcW w:w="15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EBB09DE" w14:textId="6CCAD5BC" w:rsidR="1612F9A0" w:rsidRDefault="1612F9A0" w:rsidP="1612F9A0">
            <w:r w:rsidRPr="1612F9A0">
              <w:rPr>
                <w:rFonts w:ascii="Times New Roman" w:hAnsi="Times New Roman"/>
                <w:color w:val="000000" w:themeColor="text1"/>
                <w:sz w:val="24"/>
                <w:szCs w:val="24"/>
              </w:rPr>
              <w:t xml:space="preserve"> </w:t>
            </w:r>
          </w:p>
        </w:tc>
      </w:tr>
      <w:tr w:rsidR="1612F9A0" w14:paraId="04B62D40" w14:textId="77777777" w:rsidTr="1612F9A0">
        <w:trPr>
          <w:trHeight w:val="600"/>
        </w:trPr>
        <w:tc>
          <w:tcPr>
            <w:tcW w:w="3120" w:type="dxa"/>
            <w:vMerge/>
            <w:tcBorders>
              <w:left w:val="single" w:sz="0" w:space="0" w:color="auto"/>
              <w:right w:val="single" w:sz="0" w:space="0" w:color="auto"/>
            </w:tcBorders>
            <w:vAlign w:val="center"/>
          </w:tcPr>
          <w:p w14:paraId="10D61B73" w14:textId="77777777" w:rsidR="00D84E50" w:rsidRDefault="00D84E50"/>
        </w:tc>
        <w:tc>
          <w:tcPr>
            <w:tcW w:w="5340" w:type="dxa"/>
            <w:tcBorders>
              <w:top w:val="single" w:sz="8" w:space="0" w:color="auto"/>
              <w:left w:val="nil"/>
              <w:bottom w:val="single" w:sz="8" w:space="0" w:color="auto"/>
              <w:right w:val="single" w:sz="8" w:space="0" w:color="auto"/>
            </w:tcBorders>
            <w:tcMar>
              <w:top w:w="15" w:type="dxa"/>
              <w:left w:w="15" w:type="dxa"/>
              <w:right w:w="15" w:type="dxa"/>
            </w:tcMar>
            <w:vAlign w:val="center"/>
          </w:tcPr>
          <w:p w14:paraId="6FDCFEE5" w14:textId="7385B99E" w:rsidR="1612F9A0" w:rsidRDefault="1612F9A0" w:rsidP="1612F9A0">
            <w:r w:rsidRPr="1612F9A0">
              <w:rPr>
                <w:rFonts w:ascii="Calibri" w:eastAsia="Calibri" w:hAnsi="Calibri" w:cs="Calibri"/>
                <w:color w:val="000000" w:themeColor="text1"/>
                <w:sz w:val="22"/>
                <w:szCs w:val="22"/>
              </w:rPr>
              <w:t>SFP:Ericsson-10GBASE-BX20 -Pluggable</w:t>
            </w:r>
          </w:p>
        </w:tc>
        <w:tc>
          <w:tcPr>
            <w:tcW w:w="15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D09CB5C" w14:textId="4EFCD2F8" w:rsidR="1612F9A0" w:rsidRDefault="1612F9A0" w:rsidP="1612F9A0">
            <w:r w:rsidRPr="1612F9A0">
              <w:rPr>
                <w:rFonts w:ascii="Times New Roman" w:hAnsi="Times New Roman"/>
                <w:color w:val="000000" w:themeColor="text1"/>
                <w:sz w:val="24"/>
                <w:szCs w:val="24"/>
              </w:rPr>
              <w:t xml:space="preserve"> </w:t>
            </w:r>
          </w:p>
        </w:tc>
      </w:tr>
      <w:tr w:rsidR="1612F9A0" w14:paraId="244A1299" w14:textId="77777777" w:rsidTr="1612F9A0">
        <w:trPr>
          <w:trHeight w:val="585"/>
        </w:trPr>
        <w:tc>
          <w:tcPr>
            <w:tcW w:w="3120" w:type="dxa"/>
            <w:vMerge/>
            <w:tcBorders>
              <w:left w:val="single" w:sz="0" w:space="0" w:color="auto"/>
              <w:right w:val="single" w:sz="0" w:space="0" w:color="auto"/>
            </w:tcBorders>
            <w:vAlign w:val="center"/>
          </w:tcPr>
          <w:p w14:paraId="7E722D99" w14:textId="77777777" w:rsidR="00D84E50" w:rsidRDefault="00D84E50"/>
        </w:tc>
        <w:tc>
          <w:tcPr>
            <w:tcW w:w="5340" w:type="dxa"/>
            <w:tcBorders>
              <w:top w:val="single" w:sz="8" w:space="0" w:color="auto"/>
              <w:left w:val="nil"/>
              <w:bottom w:val="single" w:sz="8" w:space="0" w:color="auto"/>
              <w:right w:val="single" w:sz="8" w:space="0" w:color="auto"/>
            </w:tcBorders>
            <w:tcMar>
              <w:top w:w="15" w:type="dxa"/>
              <w:left w:w="15" w:type="dxa"/>
              <w:right w:w="15" w:type="dxa"/>
            </w:tcMar>
            <w:vAlign w:val="center"/>
          </w:tcPr>
          <w:p w14:paraId="0C37456D" w14:textId="7E37325D" w:rsidR="1612F9A0" w:rsidRDefault="1612F9A0" w:rsidP="1612F9A0">
            <w:r w:rsidRPr="1612F9A0">
              <w:rPr>
                <w:rFonts w:ascii="Calibri" w:eastAsia="Calibri" w:hAnsi="Calibri" w:cs="Calibri"/>
                <w:color w:val="000000" w:themeColor="text1"/>
                <w:sz w:val="22"/>
                <w:szCs w:val="22"/>
              </w:rPr>
              <w:t>SFP:Ericsson-10GBASE-BX30 -Pluggable</w:t>
            </w:r>
          </w:p>
        </w:tc>
        <w:tc>
          <w:tcPr>
            <w:tcW w:w="15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5DAA9F5A" w14:textId="5E516C5F" w:rsidR="1612F9A0" w:rsidRDefault="1612F9A0" w:rsidP="1612F9A0">
            <w:r w:rsidRPr="1612F9A0">
              <w:rPr>
                <w:rFonts w:ascii="Times New Roman" w:hAnsi="Times New Roman"/>
                <w:color w:val="000000" w:themeColor="text1"/>
                <w:sz w:val="24"/>
                <w:szCs w:val="24"/>
              </w:rPr>
              <w:t xml:space="preserve"> </w:t>
            </w:r>
          </w:p>
        </w:tc>
      </w:tr>
      <w:tr w:rsidR="1612F9A0" w14:paraId="4BF919D6" w14:textId="77777777" w:rsidTr="1612F9A0">
        <w:trPr>
          <w:trHeight w:val="555"/>
        </w:trPr>
        <w:tc>
          <w:tcPr>
            <w:tcW w:w="3120" w:type="dxa"/>
            <w:vMerge/>
            <w:tcBorders>
              <w:left w:val="single" w:sz="0" w:space="0" w:color="auto"/>
              <w:right w:val="single" w:sz="0" w:space="0" w:color="auto"/>
            </w:tcBorders>
            <w:vAlign w:val="center"/>
          </w:tcPr>
          <w:p w14:paraId="7AC0B3D8" w14:textId="77777777" w:rsidR="00D84E50" w:rsidRDefault="00D84E50"/>
        </w:tc>
        <w:tc>
          <w:tcPr>
            <w:tcW w:w="5340" w:type="dxa"/>
            <w:tcBorders>
              <w:top w:val="single" w:sz="8" w:space="0" w:color="auto"/>
              <w:left w:val="nil"/>
              <w:bottom w:val="single" w:sz="8" w:space="0" w:color="auto"/>
              <w:right w:val="single" w:sz="8" w:space="0" w:color="auto"/>
            </w:tcBorders>
            <w:tcMar>
              <w:top w:w="15" w:type="dxa"/>
              <w:left w:w="15" w:type="dxa"/>
              <w:right w:w="15" w:type="dxa"/>
            </w:tcMar>
            <w:vAlign w:val="center"/>
          </w:tcPr>
          <w:p w14:paraId="525EB62B" w14:textId="66851FDD" w:rsidR="1612F9A0" w:rsidRDefault="1612F9A0" w:rsidP="1612F9A0">
            <w:r w:rsidRPr="1612F9A0">
              <w:rPr>
                <w:rFonts w:ascii="Calibri" w:eastAsia="Calibri" w:hAnsi="Calibri" w:cs="Calibri"/>
                <w:color w:val="000000" w:themeColor="text1"/>
                <w:sz w:val="22"/>
                <w:szCs w:val="22"/>
              </w:rPr>
              <w:t>SFP:Ericsson-1000BASE-BX10 -Pluggable</w:t>
            </w:r>
          </w:p>
        </w:tc>
        <w:tc>
          <w:tcPr>
            <w:tcW w:w="15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3E09BF5" w14:textId="2144F924" w:rsidR="1612F9A0" w:rsidRDefault="1612F9A0" w:rsidP="1612F9A0">
            <w:r w:rsidRPr="1612F9A0">
              <w:rPr>
                <w:rFonts w:ascii="Times New Roman" w:hAnsi="Times New Roman"/>
                <w:color w:val="000000" w:themeColor="text1"/>
                <w:sz w:val="24"/>
                <w:szCs w:val="24"/>
              </w:rPr>
              <w:t xml:space="preserve"> </w:t>
            </w:r>
          </w:p>
        </w:tc>
      </w:tr>
      <w:tr w:rsidR="1612F9A0" w14:paraId="4F659142" w14:textId="77777777" w:rsidTr="1612F9A0">
        <w:trPr>
          <w:trHeight w:val="585"/>
        </w:trPr>
        <w:tc>
          <w:tcPr>
            <w:tcW w:w="3120" w:type="dxa"/>
            <w:vMerge/>
            <w:tcBorders>
              <w:left w:val="single" w:sz="0" w:space="0" w:color="auto"/>
              <w:right w:val="single" w:sz="0" w:space="0" w:color="auto"/>
            </w:tcBorders>
            <w:vAlign w:val="center"/>
          </w:tcPr>
          <w:p w14:paraId="05805E14" w14:textId="77777777" w:rsidR="00D84E50" w:rsidRDefault="00D84E50"/>
        </w:tc>
        <w:tc>
          <w:tcPr>
            <w:tcW w:w="5340" w:type="dxa"/>
            <w:tcBorders>
              <w:top w:val="single" w:sz="8" w:space="0" w:color="auto"/>
              <w:left w:val="nil"/>
              <w:bottom w:val="single" w:sz="8" w:space="0" w:color="auto"/>
              <w:right w:val="single" w:sz="8" w:space="0" w:color="auto"/>
            </w:tcBorders>
            <w:tcMar>
              <w:top w:w="15" w:type="dxa"/>
              <w:left w:w="15" w:type="dxa"/>
              <w:right w:w="15" w:type="dxa"/>
            </w:tcMar>
            <w:vAlign w:val="center"/>
          </w:tcPr>
          <w:p w14:paraId="38E1FE9D" w14:textId="0D6E6AF0" w:rsidR="1612F9A0" w:rsidRDefault="1612F9A0" w:rsidP="1612F9A0">
            <w:r w:rsidRPr="1612F9A0">
              <w:rPr>
                <w:rFonts w:ascii="Calibri" w:eastAsia="Calibri" w:hAnsi="Calibri" w:cs="Calibri"/>
                <w:color w:val="000000" w:themeColor="text1"/>
                <w:sz w:val="22"/>
                <w:szCs w:val="22"/>
              </w:rPr>
              <w:t>SFP:Ericsson-1000BASE-BX20 -Pluggable</w:t>
            </w:r>
          </w:p>
        </w:tc>
        <w:tc>
          <w:tcPr>
            <w:tcW w:w="15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C584CCD" w14:textId="2407E526" w:rsidR="1612F9A0" w:rsidRDefault="1612F9A0" w:rsidP="1612F9A0">
            <w:r w:rsidRPr="1612F9A0">
              <w:rPr>
                <w:rFonts w:ascii="Times New Roman" w:hAnsi="Times New Roman"/>
                <w:color w:val="000000" w:themeColor="text1"/>
                <w:sz w:val="24"/>
                <w:szCs w:val="24"/>
              </w:rPr>
              <w:t xml:space="preserve"> </w:t>
            </w:r>
          </w:p>
        </w:tc>
      </w:tr>
      <w:tr w:rsidR="1612F9A0" w14:paraId="539551AE" w14:textId="77777777" w:rsidTr="1612F9A0">
        <w:trPr>
          <w:trHeight w:val="615"/>
        </w:trPr>
        <w:tc>
          <w:tcPr>
            <w:tcW w:w="3120" w:type="dxa"/>
            <w:vMerge/>
            <w:tcBorders>
              <w:left w:val="single" w:sz="0" w:space="0" w:color="auto"/>
              <w:right w:val="single" w:sz="0" w:space="0" w:color="auto"/>
            </w:tcBorders>
            <w:vAlign w:val="center"/>
          </w:tcPr>
          <w:p w14:paraId="0EF342C4" w14:textId="77777777" w:rsidR="00D84E50" w:rsidRDefault="00D84E50"/>
        </w:tc>
        <w:tc>
          <w:tcPr>
            <w:tcW w:w="5340" w:type="dxa"/>
            <w:tcBorders>
              <w:top w:val="single" w:sz="8" w:space="0" w:color="auto"/>
              <w:left w:val="nil"/>
              <w:bottom w:val="single" w:sz="8" w:space="0" w:color="auto"/>
              <w:right w:val="single" w:sz="8" w:space="0" w:color="auto"/>
            </w:tcBorders>
            <w:tcMar>
              <w:top w:w="15" w:type="dxa"/>
              <w:left w:w="15" w:type="dxa"/>
              <w:right w:w="15" w:type="dxa"/>
            </w:tcMar>
            <w:vAlign w:val="center"/>
          </w:tcPr>
          <w:p w14:paraId="7A0534B5" w14:textId="07A24E59" w:rsidR="1612F9A0" w:rsidRDefault="1612F9A0" w:rsidP="1612F9A0">
            <w:r w:rsidRPr="1612F9A0">
              <w:rPr>
                <w:rFonts w:ascii="Calibri" w:eastAsia="Calibri" w:hAnsi="Calibri" w:cs="Calibri"/>
                <w:color w:val="000000" w:themeColor="text1"/>
                <w:sz w:val="22"/>
                <w:szCs w:val="22"/>
              </w:rPr>
              <w:t>SFP:Ericsson-1000BASE-BX40 -Pluggable</w:t>
            </w:r>
          </w:p>
        </w:tc>
        <w:tc>
          <w:tcPr>
            <w:tcW w:w="15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19CFA9C" w14:textId="40CB9020" w:rsidR="1612F9A0" w:rsidRDefault="1612F9A0" w:rsidP="1612F9A0">
            <w:r w:rsidRPr="1612F9A0">
              <w:rPr>
                <w:rFonts w:ascii="Times New Roman" w:hAnsi="Times New Roman"/>
                <w:color w:val="000000" w:themeColor="text1"/>
                <w:sz w:val="24"/>
                <w:szCs w:val="24"/>
              </w:rPr>
              <w:t xml:space="preserve"> </w:t>
            </w:r>
          </w:p>
        </w:tc>
      </w:tr>
      <w:tr w:rsidR="1612F9A0" w14:paraId="70E0F2D8" w14:textId="77777777" w:rsidTr="1612F9A0">
        <w:trPr>
          <w:trHeight w:val="705"/>
        </w:trPr>
        <w:tc>
          <w:tcPr>
            <w:tcW w:w="3120" w:type="dxa"/>
            <w:vMerge/>
            <w:tcBorders>
              <w:left w:val="single" w:sz="0" w:space="0" w:color="auto"/>
              <w:right w:val="single" w:sz="0" w:space="0" w:color="auto"/>
            </w:tcBorders>
            <w:vAlign w:val="center"/>
          </w:tcPr>
          <w:p w14:paraId="4E01725A" w14:textId="77777777" w:rsidR="00D84E50" w:rsidRDefault="00D84E50"/>
        </w:tc>
        <w:tc>
          <w:tcPr>
            <w:tcW w:w="5340" w:type="dxa"/>
            <w:tcBorders>
              <w:top w:val="single" w:sz="8" w:space="0" w:color="auto"/>
              <w:left w:val="nil"/>
              <w:bottom w:val="single" w:sz="8" w:space="0" w:color="auto"/>
              <w:right w:val="single" w:sz="8" w:space="0" w:color="auto"/>
            </w:tcBorders>
            <w:tcMar>
              <w:top w:w="15" w:type="dxa"/>
              <w:left w:w="15" w:type="dxa"/>
              <w:right w:w="15" w:type="dxa"/>
            </w:tcMar>
            <w:vAlign w:val="center"/>
          </w:tcPr>
          <w:p w14:paraId="201ECCFC" w14:textId="1336DBA5" w:rsidR="1612F9A0" w:rsidRDefault="1612F9A0" w:rsidP="1612F9A0">
            <w:r w:rsidRPr="1612F9A0">
              <w:rPr>
                <w:rFonts w:ascii="Calibri" w:eastAsia="Calibri" w:hAnsi="Calibri" w:cs="Calibri"/>
                <w:color w:val="000000" w:themeColor="text1"/>
                <w:sz w:val="22"/>
                <w:szCs w:val="22"/>
              </w:rPr>
              <w:t>SFP:Ericsson-1000BASE-LX10 -Pluggable</w:t>
            </w:r>
          </w:p>
        </w:tc>
        <w:tc>
          <w:tcPr>
            <w:tcW w:w="15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25EE91B" w14:textId="2EDCC5C5" w:rsidR="1612F9A0" w:rsidRDefault="1612F9A0" w:rsidP="1612F9A0">
            <w:r w:rsidRPr="1612F9A0">
              <w:rPr>
                <w:rFonts w:ascii="Times New Roman" w:hAnsi="Times New Roman"/>
                <w:color w:val="000000" w:themeColor="text1"/>
                <w:sz w:val="24"/>
                <w:szCs w:val="24"/>
              </w:rPr>
              <w:t xml:space="preserve"> </w:t>
            </w:r>
          </w:p>
        </w:tc>
      </w:tr>
      <w:tr w:rsidR="1612F9A0" w14:paraId="6357BF80" w14:textId="77777777" w:rsidTr="1612F9A0">
        <w:trPr>
          <w:trHeight w:val="675"/>
        </w:trPr>
        <w:tc>
          <w:tcPr>
            <w:tcW w:w="3120" w:type="dxa"/>
            <w:vMerge/>
            <w:tcBorders>
              <w:top w:val="single" w:sz="0" w:space="0" w:color="auto"/>
              <w:left w:val="single" w:sz="0" w:space="0" w:color="auto"/>
              <w:bottom w:val="single" w:sz="0" w:space="0" w:color="000000" w:themeColor="text1"/>
              <w:right w:val="single" w:sz="0" w:space="0" w:color="auto"/>
            </w:tcBorders>
            <w:vAlign w:val="center"/>
          </w:tcPr>
          <w:p w14:paraId="2E22EF52" w14:textId="77777777" w:rsidR="00D84E50" w:rsidRDefault="00D84E50"/>
        </w:tc>
        <w:tc>
          <w:tcPr>
            <w:tcW w:w="5340" w:type="dxa"/>
            <w:tcBorders>
              <w:top w:val="single" w:sz="8" w:space="0" w:color="auto"/>
              <w:left w:val="nil"/>
              <w:bottom w:val="single" w:sz="8" w:space="0" w:color="auto"/>
              <w:right w:val="single" w:sz="8" w:space="0" w:color="auto"/>
            </w:tcBorders>
            <w:tcMar>
              <w:top w:w="15" w:type="dxa"/>
              <w:left w:w="15" w:type="dxa"/>
              <w:right w:w="15" w:type="dxa"/>
            </w:tcMar>
            <w:vAlign w:val="center"/>
          </w:tcPr>
          <w:p w14:paraId="6059E0FF" w14:textId="1804756D" w:rsidR="1612F9A0" w:rsidRDefault="1612F9A0" w:rsidP="1612F9A0">
            <w:r w:rsidRPr="1612F9A0">
              <w:rPr>
                <w:rFonts w:ascii="Calibri" w:eastAsia="Calibri" w:hAnsi="Calibri" w:cs="Calibri"/>
                <w:color w:val="000000" w:themeColor="text1"/>
                <w:sz w:val="22"/>
                <w:szCs w:val="22"/>
              </w:rPr>
              <w:t>SFP:Ericsson-1000BASE-LX40 -Pluggable</w:t>
            </w:r>
          </w:p>
        </w:tc>
        <w:tc>
          <w:tcPr>
            <w:tcW w:w="154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A0F603D" w14:textId="67FA4CE4" w:rsidR="1612F9A0" w:rsidRDefault="1612F9A0" w:rsidP="1612F9A0">
            <w:pPr>
              <w:rPr>
                <w:rFonts w:ascii="Times New Roman" w:hAnsi="Times New Roman"/>
                <w:color w:val="000000" w:themeColor="text1"/>
                <w:sz w:val="24"/>
                <w:szCs w:val="24"/>
              </w:rPr>
            </w:pPr>
          </w:p>
        </w:tc>
      </w:tr>
    </w:tbl>
    <w:p w14:paraId="50B4F6BA" w14:textId="229BFCF1" w:rsidR="1612F9A0" w:rsidRDefault="1612F9A0" w:rsidP="1612F9A0">
      <w:pPr>
        <w:pStyle w:val="BodyText"/>
        <w:rPr>
          <w:lang w:val="en-CA"/>
        </w:rPr>
      </w:pPr>
    </w:p>
    <w:p w14:paraId="24C48121" w14:textId="77777777" w:rsidR="008E76BB" w:rsidRDefault="008E76BB" w:rsidP="008E76BB">
      <w:pPr>
        <w:pStyle w:val="Heading3"/>
        <w:rPr>
          <w:lang w:val="en-CA"/>
        </w:rPr>
      </w:pPr>
      <w:bookmarkStart w:id="127" w:name="_Toc179895863"/>
      <w:r w:rsidRPr="67013428">
        <w:rPr>
          <w:lang w:val="en-CA"/>
        </w:rPr>
        <w:t>Port Compatibility</w:t>
      </w:r>
      <w:bookmarkEnd w:id="127"/>
      <w:r w:rsidRPr="67013428">
        <w:rPr>
          <w:lang w:val="en-CA"/>
        </w:rPr>
        <w:t xml:space="preserve"> </w:t>
      </w:r>
    </w:p>
    <w:p w14:paraId="219A9978" w14:textId="77777777" w:rsidR="008E76BB" w:rsidRDefault="008E76BB" w:rsidP="008E76BB">
      <w:pPr>
        <w:pStyle w:val="Heading4"/>
        <w:rPr>
          <w:lang w:val="en-CA"/>
        </w:rPr>
      </w:pPr>
      <w:r w:rsidRPr="67013428">
        <w:rPr>
          <w:lang w:val="en-CA"/>
        </w:rPr>
        <w:t>Card Ports</w:t>
      </w:r>
    </w:p>
    <w:p w14:paraId="59F74BAD" w14:textId="1F5A4275" w:rsidR="4D92023E" w:rsidRDefault="4D92023E" w:rsidP="1612F9A0">
      <w:pPr>
        <w:pStyle w:val="BodyText"/>
        <w:rPr>
          <w:lang w:val="en-CA"/>
        </w:rPr>
      </w:pPr>
      <w:r w:rsidRPr="1612F9A0">
        <w:rPr>
          <w:lang w:val="en-CA"/>
        </w:rPr>
        <w:t>NA</w:t>
      </w:r>
    </w:p>
    <w:p w14:paraId="42FE5933" w14:textId="77777777" w:rsidR="008E76BB" w:rsidRDefault="008E76BB" w:rsidP="008E76BB">
      <w:pPr>
        <w:pStyle w:val="Heading4"/>
        <w:rPr>
          <w:lang w:val="en-CA"/>
        </w:rPr>
      </w:pPr>
      <w:r w:rsidRPr="67013428">
        <w:rPr>
          <w:lang w:val="en-CA"/>
        </w:rPr>
        <w:t>Device Ports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035"/>
        <w:gridCol w:w="1035"/>
        <w:gridCol w:w="1035"/>
        <w:gridCol w:w="1035"/>
        <w:gridCol w:w="1035"/>
        <w:gridCol w:w="1035"/>
        <w:gridCol w:w="1035"/>
      </w:tblGrid>
      <w:tr w:rsidR="1612F9A0" w14:paraId="60174C0D" w14:textId="77777777" w:rsidTr="00840FC2">
        <w:trPr>
          <w:trHeight w:val="945"/>
        </w:trPr>
        <w:tc>
          <w:tcPr>
            <w:tcW w:w="1035" w:type="dxa"/>
            <w:shd w:val="clear" w:color="auto" w:fill="548DD4" w:themeFill="text2" w:themeFillTint="99"/>
            <w:tcMar>
              <w:top w:w="15" w:type="dxa"/>
              <w:left w:w="15" w:type="dxa"/>
              <w:right w:w="15" w:type="dxa"/>
            </w:tcMar>
            <w:vAlign w:val="center"/>
          </w:tcPr>
          <w:p w14:paraId="63D30F3A" w14:textId="560280B8" w:rsidR="1612F9A0" w:rsidRDefault="1612F9A0" w:rsidP="1612F9A0">
            <w:r w:rsidRPr="1612F9A0">
              <w:rPr>
                <w:rFonts w:ascii="Calibri" w:eastAsia="Calibri" w:hAnsi="Calibri" w:cs="Calibri"/>
                <w:b/>
                <w:bCs/>
                <w:color w:val="000000" w:themeColor="text1"/>
              </w:rPr>
              <w:t>Device Archetype  Instance Name</w:t>
            </w:r>
          </w:p>
        </w:tc>
        <w:tc>
          <w:tcPr>
            <w:tcW w:w="1035" w:type="dxa"/>
            <w:shd w:val="clear" w:color="auto" w:fill="548DD4" w:themeFill="text2" w:themeFillTint="99"/>
            <w:tcMar>
              <w:top w:w="15" w:type="dxa"/>
              <w:left w:w="15" w:type="dxa"/>
              <w:right w:w="15" w:type="dxa"/>
            </w:tcMar>
            <w:vAlign w:val="center"/>
          </w:tcPr>
          <w:p w14:paraId="19803201" w14:textId="54E58FB0" w:rsidR="1612F9A0" w:rsidRDefault="1612F9A0" w:rsidP="1612F9A0">
            <w:r w:rsidRPr="1612F9A0">
              <w:rPr>
                <w:rFonts w:ascii="Calibri" w:eastAsia="Calibri" w:hAnsi="Calibri" w:cs="Calibri"/>
                <w:b/>
                <w:bCs/>
                <w:color w:val="000000" w:themeColor="text1"/>
              </w:rPr>
              <w:t>Port Archetype</w:t>
            </w:r>
          </w:p>
        </w:tc>
        <w:tc>
          <w:tcPr>
            <w:tcW w:w="1035" w:type="dxa"/>
            <w:shd w:val="clear" w:color="auto" w:fill="548DD4" w:themeFill="text2" w:themeFillTint="99"/>
            <w:tcMar>
              <w:top w:w="15" w:type="dxa"/>
              <w:left w:w="15" w:type="dxa"/>
              <w:right w:w="15" w:type="dxa"/>
            </w:tcMar>
            <w:vAlign w:val="center"/>
          </w:tcPr>
          <w:p w14:paraId="2391FC92" w14:textId="3E7C3FB8" w:rsidR="1612F9A0" w:rsidRDefault="1612F9A0" w:rsidP="1612F9A0">
            <w:r w:rsidRPr="1612F9A0">
              <w:rPr>
                <w:rFonts w:ascii="Calibri" w:eastAsia="Calibri" w:hAnsi="Calibri" w:cs="Calibri"/>
                <w:b/>
                <w:bCs/>
                <w:color w:val="000000" w:themeColor="text1"/>
              </w:rPr>
              <w:t>Port Archetype Instance</w:t>
            </w:r>
          </w:p>
        </w:tc>
        <w:tc>
          <w:tcPr>
            <w:tcW w:w="1035" w:type="dxa"/>
            <w:shd w:val="clear" w:color="auto" w:fill="548DD4" w:themeFill="text2" w:themeFillTint="99"/>
            <w:tcMar>
              <w:top w:w="15" w:type="dxa"/>
              <w:left w:w="15" w:type="dxa"/>
              <w:right w:w="15" w:type="dxa"/>
            </w:tcMar>
            <w:vAlign w:val="center"/>
          </w:tcPr>
          <w:p w14:paraId="187EAD14" w14:textId="5D575FD2" w:rsidR="1612F9A0" w:rsidRDefault="1612F9A0" w:rsidP="1612F9A0">
            <w:r w:rsidRPr="1612F9A0">
              <w:rPr>
                <w:rFonts w:ascii="Calibri" w:eastAsia="Calibri" w:hAnsi="Calibri" w:cs="Calibri"/>
                <w:b/>
                <w:bCs/>
                <w:color w:val="000000" w:themeColor="text1"/>
              </w:rPr>
              <w:t>Port Number</w:t>
            </w:r>
          </w:p>
        </w:tc>
        <w:tc>
          <w:tcPr>
            <w:tcW w:w="1035" w:type="dxa"/>
            <w:shd w:val="clear" w:color="auto" w:fill="548DD4" w:themeFill="text2" w:themeFillTint="99"/>
            <w:tcMar>
              <w:top w:w="15" w:type="dxa"/>
              <w:left w:w="15" w:type="dxa"/>
              <w:right w:w="15" w:type="dxa"/>
            </w:tcMar>
            <w:vAlign w:val="center"/>
          </w:tcPr>
          <w:p w14:paraId="6E6BC6F9" w14:textId="1F46212F" w:rsidR="1612F9A0" w:rsidRDefault="1612F9A0" w:rsidP="1612F9A0">
            <w:r w:rsidRPr="1612F9A0">
              <w:rPr>
                <w:rFonts w:ascii="Calibri" w:eastAsia="Calibri" w:hAnsi="Calibri" w:cs="Calibri"/>
                <w:b/>
                <w:bCs/>
                <w:color w:val="000000" w:themeColor="text1"/>
              </w:rPr>
              <w:t>Port Sequence</w:t>
            </w:r>
          </w:p>
        </w:tc>
        <w:tc>
          <w:tcPr>
            <w:tcW w:w="1035" w:type="dxa"/>
            <w:shd w:val="clear" w:color="auto" w:fill="548DD4" w:themeFill="text2" w:themeFillTint="99"/>
            <w:tcMar>
              <w:top w:w="15" w:type="dxa"/>
              <w:left w:w="15" w:type="dxa"/>
              <w:right w:w="15" w:type="dxa"/>
            </w:tcMar>
            <w:vAlign w:val="center"/>
          </w:tcPr>
          <w:p w14:paraId="02369D93" w14:textId="5477298A" w:rsidR="1612F9A0" w:rsidRDefault="1612F9A0" w:rsidP="1612F9A0">
            <w:r w:rsidRPr="1612F9A0">
              <w:rPr>
                <w:rFonts w:ascii="Calibri" w:eastAsia="Calibri" w:hAnsi="Calibri" w:cs="Calibri"/>
                <w:b/>
                <w:bCs/>
                <w:color w:val="000000" w:themeColor="text1"/>
              </w:rPr>
              <w:t>Port Type Name</w:t>
            </w:r>
          </w:p>
        </w:tc>
        <w:tc>
          <w:tcPr>
            <w:tcW w:w="1035" w:type="dxa"/>
            <w:shd w:val="clear" w:color="auto" w:fill="548DD4" w:themeFill="text2" w:themeFillTint="99"/>
            <w:tcMar>
              <w:top w:w="15" w:type="dxa"/>
              <w:left w:w="15" w:type="dxa"/>
              <w:right w:w="15" w:type="dxa"/>
            </w:tcMar>
            <w:vAlign w:val="center"/>
          </w:tcPr>
          <w:p w14:paraId="1228FFF3" w14:textId="6D143C98" w:rsidR="1612F9A0" w:rsidRDefault="1612F9A0" w:rsidP="1612F9A0">
            <w:r w:rsidRPr="1612F9A0">
              <w:rPr>
                <w:rFonts w:ascii="Calibri" w:eastAsia="Calibri" w:hAnsi="Calibri" w:cs="Calibri"/>
                <w:b/>
                <w:bCs/>
                <w:color w:val="000000" w:themeColor="text1"/>
              </w:rPr>
              <w:t>Logical Interface Required</w:t>
            </w:r>
          </w:p>
        </w:tc>
      </w:tr>
      <w:tr w:rsidR="1612F9A0" w14:paraId="4DE5A6FF" w14:textId="77777777" w:rsidTr="00840FC2">
        <w:trPr>
          <w:trHeight w:val="300"/>
        </w:trPr>
        <w:tc>
          <w:tcPr>
            <w:tcW w:w="1035" w:type="dxa"/>
            <w:vMerge w:val="restart"/>
            <w:tcMar>
              <w:top w:w="15" w:type="dxa"/>
              <w:left w:w="15" w:type="dxa"/>
              <w:right w:w="15" w:type="dxa"/>
            </w:tcMar>
            <w:vAlign w:val="center"/>
          </w:tcPr>
          <w:p w14:paraId="5D128A7E" w14:textId="0892B980" w:rsidR="1612F9A0" w:rsidRDefault="1612F9A0" w:rsidP="1612F9A0">
            <w:pPr>
              <w:jc w:val="center"/>
            </w:pPr>
            <w:r w:rsidRPr="1612F9A0">
              <w:rPr>
                <w:rFonts w:ascii="Calibri" w:eastAsia="Calibri" w:hAnsi="Calibri" w:cs="Calibri"/>
                <w:color w:val="000000" w:themeColor="text1"/>
              </w:rPr>
              <w:t>Ericsson Baseband 6502</w:t>
            </w:r>
          </w:p>
        </w:tc>
        <w:tc>
          <w:tcPr>
            <w:tcW w:w="1035" w:type="dxa"/>
            <w:tcMar>
              <w:top w:w="15" w:type="dxa"/>
              <w:left w:w="15" w:type="dxa"/>
              <w:right w:w="15" w:type="dxa"/>
            </w:tcMar>
            <w:vAlign w:val="center"/>
          </w:tcPr>
          <w:p w14:paraId="61D686D0" w14:textId="26355520" w:rsidR="1612F9A0" w:rsidRDefault="1612F9A0" w:rsidP="1612F9A0">
            <w:r w:rsidRPr="1612F9A0">
              <w:rPr>
                <w:rFonts w:ascii="Calibri" w:eastAsia="Calibri" w:hAnsi="Calibri" w:cs="Calibri"/>
                <w:color w:val="000000" w:themeColor="text1"/>
              </w:rPr>
              <w:t>RJ-45</w:t>
            </w:r>
          </w:p>
        </w:tc>
        <w:tc>
          <w:tcPr>
            <w:tcW w:w="1035" w:type="dxa"/>
            <w:tcMar>
              <w:top w:w="15" w:type="dxa"/>
              <w:left w:w="15" w:type="dxa"/>
              <w:right w:w="15" w:type="dxa"/>
            </w:tcMar>
            <w:vAlign w:val="center"/>
          </w:tcPr>
          <w:p w14:paraId="7E4ACC1E" w14:textId="66E031D0" w:rsidR="1612F9A0" w:rsidRDefault="1612F9A0" w:rsidP="1612F9A0">
            <w:r w:rsidRPr="1612F9A0">
              <w:rPr>
                <w:rFonts w:ascii="Calibri" w:eastAsia="Calibri" w:hAnsi="Calibri" w:cs="Calibri"/>
                <w:color w:val="000000" w:themeColor="text1"/>
              </w:rPr>
              <w:t>TN C</w:t>
            </w:r>
          </w:p>
        </w:tc>
        <w:tc>
          <w:tcPr>
            <w:tcW w:w="1035" w:type="dxa"/>
            <w:tcMar>
              <w:top w:w="15" w:type="dxa"/>
              <w:left w:w="15" w:type="dxa"/>
              <w:right w:w="15" w:type="dxa"/>
            </w:tcMar>
            <w:vAlign w:val="center"/>
          </w:tcPr>
          <w:p w14:paraId="133B9532" w14:textId="17E6F6A7" w:rsidR="1612F9A0" w:rsidRDefault="1612F9A0" w:rsidP="1612F9A0">
            <w:r w:rsidRPr="1612F9A0">
              <w:rPr>
                <w:rFonts w:ascii="Calibri" w:eastAsia="Calibri" w:hAnsi="Calibri" w:cs="Calibri"/>
                <w:color w:val="000000" w:themeColor="text1"/>
              </w:rPr>
              <w:t>1</w:t>
            </w:r>
          </w:p>
        </w:tc>
        <w:tc>
          <w:tcPr>
            <w:tcW w:w="1035" w:type="dxa"/>
            <w:tcMar>
              <w:top w:w="15" w:type="dxa"/>
              <w:left w:w="15" w:type="dxa"/>
              <w:right w:w="15" w:type="dxa"/>
            </w:tcMar>
            <w:vAlign w:val="center"/>
          </w:tcPr>
          <w:p w14:paraId="3C25C4F5" w14:textId="2EE30C72" w:rsidR="1612F9A0" w:rsidRDefault="1612F9A0" w:rsidP="1612F9A0">
            <w:r w:rsidRPr="1612F9A0">
              <w:rPr>
                <w:rFonts w:ascii="Calibri" w:eastAsia="Calibri" w:hAnsi="Calibri" w:cs="Calibri"/>
                <w:color w:val="000000" w:themeColor="text1"/>
              </w:rPr>
              <w:t>1</w:t>
            </w:r>
          </w:p>
        </w:tc>
        <w:tc>
          <w:tcPr>
            <w:tcW w:w="1035" w:type="dxa"/>
            <w:tcMar>
              <w:top w:w="15" w:type="dxa"/>
              <w:left w:w="15" w:type="dxa"/>
              <w:right w:w="15" w:type="dxa"/>
            </w:tcMar>
            <w:vAlign w:val="center"/>
          </w:tcPr>
          <w:p w14:paraId="06D609FB" w14:textId="7F82ED9F" w:rsidR="1612F9A0" w:rsidRDefault="1612F9A0" w:rsidP="1612F9A0">
            <w:r w:rsidRPr="1612F9A0">
              <w:rPr>
                <w:rFonts w:ascii="Calibri" w:eastAsia="Calibri" w:hAnsi="Calibri" w:cs="Calibri"/>
                <w:color w:val="000000" w:themeColor="text1"/>
              </w:rPr>
              <w:t>RJ-45</w:t>
            </w:r>
          </w:p>
        </w:tc>
        <w:tc>
          <w:tcPr>
            <w:tcW w:w="1035" w:type="dxa"/>
            <w:tcMar>
              <w:top w:w="15" w:type="dxa"/>
              <w:left w:w="15" w:type="dxa"/>
              <w:right w:w="15" w:type="dxa"/>
            </w:tcMar>
            <w:vAlign w:val="center"/>
          </w:tcPr>
          <w:p w14:paraId="29A87DD3" w14:textId="6B13EDF7" w:rsidR="1612F9A0" w:rsidRDefault="1612F9A0" w:rsidP="1612F9A0">
            <w:r w:rsidRPr="1612F9A0">
              <w:rPr>
                <w:rFonts w:ascii="Calibri" w:eastAsia="Calibri" w:hAnsi="Calibri" w:cs="Calibri"/>
                <w:color w:val="000000" w:themeColor="text1"/>
              </w:rPr>
              <w:t>No</w:t>
            </w:r>
          </w:p>
        </w:tc>
      </w:tr>
      <w:tr w:rsidR="1612F9A0" w14:paraId="0D55EC26" w14:textId="77777777" w:rsidTr="00840FC2">
        <w:trPr>
          <w:trHeight w:val="315"/>
        </w:trPr>
        <w:tc>
          <w:tcPr>
            <w:tcW w:w="1035" w:type="dxa"/>
            <w:vMerge/>
            <w:vAlign w:val="center"/>
          </w:tcPr>
          <w:p w14:paraId="1CAC56E3" w14:textId="77777777" w:rsidR="00D84E50" w:rsidRDefault="00D84E50"/>
        </w:tc>
        <w:tc>
          <w:tcPr>
            <w:tcW w:w="1035" w:type="dxa"/>
            <w:tcMar>
              <w:top w:w="15" w:type="dxa"/>
              <w:left w:w="15" w:type="dxa"/>
              <w:right w:w="15" w:type="dxa"/>
            </w:tcMar>
            <w:vAlign w:val="center"/>
          </w:tcPr>
          <w:p w14:paraId="7953DC14" w14:textId="6740911B" w:rsidR="1612F9A0" w:rsidRDefault="1612F9A0" w:rsidP="1612F9A0">
            <w:r w:rsidRPr="1612F9A0">
              <w:rPr>
                <w:rFonts w:ascii="Calibri" w:eastAsia="Calibri" w:hAnsi="Calibri" w:cs="Calibri"/>
                <w:color w:val="000000" w:themeColor="text1"/>
              </w:rPr>
              <w:t>RJ-45</w:t>
            </w:r>
          </w:p>
        </w:tc>
        <w:tc>
          <w:tcPr>
            <w:tcW w:w="1035" w:type="dxa"/>
            <w:tcMar>
              <w:top w:w="15" w:type="dxa"/>
              <w:left w:w="15" w:type="dxa"/>
              <w:right w:w="15" w:type="dxa"/>
            </w:tcMar>
            <w:vAlign w:val="center"/>
          </w:tcPr>
          <w:p w14:paraId="7F50FA98" w14:textId="3CD09159" w:rsidR="1612F9A0" w:rsidRDefault="1612F9A0" w:rsidP="1612F9A0">
            <w:r w:rsidRPr="1612F9A0">
              <w:rPr>
                <w:rFonts w:ascii="Calibri" w:eastAsia="Calibri" w:hAnsi="Calibri" w:cs="Calibri"/>
                <w:color w:val="000000" w:themeColor="text1"/>
              </w:rPr>
              <w:t>LMT</w:t>
            </w:r>
          </w:p>
        </w:tc>
        <w:tc>
          <w:tcPr>
            <w:tcW w:w="1035" w:type="dxa"/>
            <w:tcMar>
              <w:top w:w="15" w:type="dxa"/>
              <w:left w:w="15" w:type="dxa"/>
              <w:right w:w="15" w:type="dxa"/>
            </w:tcMar>
            <w:vAlign w:val="center"/>
          </w:tcPr>
          <w:p w14:paraId="60840852" w14:textId="1C6F5553" w:rsidR="1612F9A0" w:rsidRDefault="1612F9A0" w:rsidP="1612F9A0">
            <w:r w:rsidRPr="1612F9A0">
              <w:rPr>
                <w:rFonts w:ascii="Calibri" w:eastAsia="Calibri" w:hAnsi="Calibri" w:cs="Calibri"/>
                <w:color w:val="000000" w:themeColor="text1"/>
              </w:rPr>
              <w:t>2</w:t>
            </w:r>
          </w:p>
        </w:tc>
        <w:tc>
          <w:tcPr>
            <w:tcW w:w="1035" w:type="dxa"/>
            <w:tcMar>
              <w:top w:w="15" w:type="dxa"/>
              <w:left w:w="15" w:type="dxa"/>
              <w:right w:w="15" w:type="dxa"/>
            </w:tcMar>
            <w:vAlign w:val="center"/>
          </w:tcPr>
          <w:p w14:paraId="43058A52" w14:textId="35BB97A2" w:rsidR="1612F9A0" w:rsidRDefault="1612F9A0" w:rsidP="1612F9A0">
            <w:r w:rsidRPr="1612F9A0">
              <w:rPr>
                <w:rFonts w:ascii="Calibri" w:eastAsia="Calibri" w:hAnsi="Calibri" w:cs="Calibri"/>
                <w:color w:val="000000" w:themeColor="text1"/>
              </w:rPr>
              <w:t>2</w:t>
            </w:r>
          </w:p>
        </w:tc>
        <w:tc>
          <w:tcPr>
            <w:tcW w:w="1035" w:type="dxa"/>
            <w:tcMar>
              <w:top w:w="15" w:type="dxa"/>
              <w:left w:w="15" w:type="dxa"/>
              <w:right w:w="15" w:type="dxa"/>
            </w:tcMar>
            <w:vAlign w:val="center"/>
          </w:tcPr>
          <w:p w14:paraId="6787E691" w14:textId="7D1C5D8A" w:rsidR="1612F9A0" w:rsidRDefault="1612F9A0" w:rsidP="1612F9A0">
            <w:r w:rsidRPr="1612F9A0">
              <w:rPr>
                <w:rFonts w:ascii="Calibri" w:eastAsia="Calibri" w:hAnsi="Calibri" w:cs="Calibri"/>
                <w:color w:val="000000" w:themeColor="text1"/>
              </w:rPr>
              <w:t>RJ-45</w:t>
            </w:r>
          </w:p>
        </w:tc>
        <w:tc>
          <w:tcPr>
            <w:tcW w:w="1035" w:type="dxa"/>
            <w:tcMar>
              <w:top w:w="15" w:type="dxa"/>
              <w:left w:w="15" w:type="dxa"/>
              <w:right w:w="15" w:type="dxa"/>
            </w:tcMar>
            <w:vAlign w:val="center"/>
          </w:tcPr>
          <w:p w14:paraId="64370B35" w14:textId="552C1971" w:rsidR="1612F9A0" w:rsidRDefault="1612F9A0" w:rsidP="1612F9A0">
            <w:r w:rsidRPr="1612F9A0">
              <w:rPr>
                <w:rFonts w:ascii="Calibri" w:eastAsia="Calibri" w:hAnsi="Calibri" w:cs="Calibri"/>
                <w:color w:val="000000" w:themeColor="text1"/>
              </w:rPr>
              <w:t>No</w:t>
            </w:r>
          </w:p>
        </w:tc>
      </w:tr>
      <w:tr w:rsidR="1612F9A0" w14:paraId="15BCE1AA" w14:textId="77777777" w:rsidTr="00840FC2">
        <w:trPr>
          <w:trHeight w:val="315"/>
        </w:trPr>
        <w:tc>
          <w:tcPr>
            <w:tcW w:w="1035" w:type="dxa"/>
            <w:vMerge/>
            <w:vAlign w:val="center"/>
          </w:tcPr>
          <w:p w14:paraId="5B566F6A" w14:textId="77777777" w:rsidR="00D84E50" w:rsidRDefault="00D84E50"/>
        </w:tc>
        <w:tc>
          <w:tcPr>
            <w:tcW w:w="1035" w:type="dxa"/>
            <w:tcMar>
              <w:top w:w="15" w:type="dxa"/>
              <w:left w:w="15" w:type="dxa"/>
              <w:right w:w="15" w:type="dxa"/>
            </w:tcMar>
            <w:vAlign w:val="center"/>
          </w:tcPr>
          <w:p w14:paraId="2729C61D" w14:textId="4749267A" w:rsidR="1612F9A0" w:rsidRDefault="1612F9A0" w:rsidP="1612F9A0">
            <w:r w:rsidRPr="1612F9A0">
              <w:rPr>
                <w:rFonts w:ascii="Calibri" w:eastAsia="Calibri" w:hAnsi="Calibri" w:cs="Calibri"/>
                <w:color w:val="000000" w:themeColor="text1"/>
              </w:rPr>
              <w:t>QMA</w:t>
            </w:r>
          </w:p>
        </w:tc>
        <w:tc>
          <w:tcPr>
            <w:tcW w:w="1035" w:type="dxa"/>
            <w:tcMar>
              <w:top w:w="15" w:type="dxa"/>
              <w:left w:w="15" w:type="dxa"/>
              <w:right w:w="15" w:type="dxa"/>
            </w:tcMar>
            <w:vAlign w:val="center"/>
          </w:tcPr>
          <w:p w14:paraId="67CB1640" w14:textId="011097FF" w:rsidR="1612F9A0" w:rsidRDefault="1612F9A0" w:rsidP="1612F9A0">
            <w:r w:rsidRPr="1612F9A0">
              <w:rPr>
                <w:rFonts w:ascii="Calibri" w:eastAsia="Calibri" w:hAnsi="Calibri" w:cs="Calibri"/>
                <w:color w:val="000000" w:themeColor="text1"/>
              </w:rPr>
              <w:t>GPS</w:t>
            </w:r>
          </w:p>
        </w:tc>
        <w:tc>
          <w:tcPr>
            <w:tcW w:w="1035" w:type="dxa"/>
            <w:tcMar>
              <w:top w:w="15" w:type="dxa"/>
              <w:left w:w="15" w:type="dxa"/>
              <w:right w:w="15" w:type="dxa"/>
            </w:tcMar>
            <w:vAlign w:val="center"/>
          </w:tcPr>
          <w:p w14:paraId="12F90577" w14:textId="7A01381C" w:rsidR="1612F9A0" w:rsidRDefault="1612F9A0" w:rsidP="1612F9A0">
            <w:r w:rsidRPr="1612F9A0">
              <w:rPr>
                <w:rFonts w:ascii="Calibri" w:eastAsia="Calibri" w:hAnsi="Calibri" w:cs="Calibri"/>
                <w:color w:val="000000" w:themeColor="text1"/>
              </w:rPr>
              <w:t>3</w:t>
            </w:r>
          </w:p>
        </w:tc>
        <w:tc>
          <w:tcPr>
            <w:tcW w:w="1035" w:type="dxa"/>
            <w:tcMar>
              <w:top w:w="15" w:type="dxa"/>
              <w:left w:w="15" w:type="dxa"/>
              <w:right w:w="15" w:type="dxa"/>
            </w:tcMar>
            <w:vAlign w:val="center"/>
          </w:tcPr>
          <w:p w14:paraId="071F699C" w14:textId="7EA5427B" w:rsidR="1612F9A0" w:rsidRDefault="1612F9A0" w:rsidP="1612F9A0">
            <w:r w:rsidRPr="1612F9A0">
              <w:rPr>
                <w:rFonts w:ascii="Calibri" w:eastAsia="Calibri" w:hAnsi="Calibri" w:cs="Calibri"/>
                <w:color w:val="000000" w:themeColor="text1"/>
              </w:rPr>
              <w:t>3</w:t>
            </w:r>
          </w:p>
        </w:tc>
        <w:tc>
          <w:tcPr>
            <w:tcW w:w="1035" w:type="dxa"/>
            <w:tcMar>
              <w:top w:w="15" w:type="dxa"/>
              <w:left w:w="15" w:type="dxa"/>
              <w:right w:w="15" w:type="dxa"/>
            </w:tcMar>
            <w:vAlign w:val="center"/>
          </w:tcPr>
          <w:p w14:paraId="0926B3BE" w14:textId="792AABB8" w:rsidR="1612F9A0" w:rsidRDefault="1612F9A0" w:rsidP="1612F9A0">
            <w:r w:rsidRPr="1612F9A0">
              <w:rPr>
                <w:rFonts w:ascii="Calibri" w:eastAsia="Calibri" w:hAnsi="Calibri" w:cs="Calibri"/>
                <w:color w:val="000000" w:themeColor="text1"/>
              </w:rPr>
              <w:t>QMA</w:t>
            </w:r>
          </w:p>
        </w:tc>
        <w:tc>
          <w:tcPr>
            <w:tcW w:w="1035" w:type="dxa"/>
            <w:tcMar>
              <w:top w:w="15" w:type="dxa"/>
              <w:left w:w="15" w:type="dxa"/>
              <w:right w:w="15" w:type="dxa"/>
            </w:tcMar>
            <w:vAlign w:val="center"/>
          </w:tcPr>
          <w:p w14:paraId="3EBAC7F4" w14:textId="618E38EF" w:rsidR="1612F9A0" w:rsidRDefault="1612F9A0" w:rsidP="1612F9A0">
            <w:r w:rsidRPr="1612F9A0">
              <w:rPr>
                <w:rFonts w:ascii="Calibri" w:eastAsia="Calibri" w:hAnsi="Calibri" w:cs="Calibri"/>
                <w:color w:val="000000" w:themeColor="text1"/>
              </w:rPr>
              <w:t>No</w:t>
            </w:r>
          </w:p>
        </w:tc>
      </w:tr>
      <w:tr w:rsidR="1612F9A0" w14:paraId="6FDFF58B" w14:textId="77777777" w:rsidTr="00840FC2">
        <w:trPr>
          <w:trHeight w:val="525"/>
        </w:trPr>
        <w:tc>
          <w:tcPr>
            <w:tcW w:w="1035" w:type="dxa"/>
            <w:vMerge/>
            <w:vAlign w:val="center"/>
          </w:tcPr>
          <w:p w14:paraId="5875CE67" w14:textId="77777777" w:rsidR="00D84E50" w:rsidRDefault="00D84E50"/>
        </w:tc>
        <w:tc>
          <w:tcPr>
            <w:tcW w:w="1035" w:type="dxa"/>
            <w:tcMar>
              <w:top w:w="15" w:type="dxa"/>
              <w:left w:w="15" w:type="dxa"/>
              <w:right w:w="15" w:type="dxa"/>
            </w:tcMar>
            <w:vAlign w:val="center"/>
          </w:tcPr>
          <w:p w14:paraId="46A751E2" w14:textId="48866EAD" w:rsidR="1612F9A0" w:rsidRDefault="1612F9A0" w:rsidP="1612F9A0">
            <w:r w:rsidRPr="1612F9A0">
              <w:rPr>
                <w:rFonts w:ascii="Calibri" w:eastAsia="Calibri" w:hAnsi="Calibri" w:cs="Calibri"/>
                <w:color w:val="000000" w:themeColor="text1"/>
              </w:rPr>
              <w:t>RPV 447 72/01</w:t>
            </w:r>
          </w:p>
        </w:tc>
        <w:tc>
          <w:tcPr>
            <w:tcW w:w="1035" w:type="dxa"/>
            <w:tcMar>
              <w:top w:w="15" w:type="dxa"/>
              <w:left w:w="15" w:type="dxa"/>
              <w:right w:w="15" w:type="dxa"/>
            </w:tcMar>
            <w:vAlign w:val="center"/>
          </w:tcPr>
          <w:p w14:paraId="2F592D36" w14:textId="44660EB3" w:rsidR="1612F9A0" w:rsidRDefault="1612F9A0" w:rsidP="1612F9A0">
            <w:r w:rsidRPr="1612F9A0">
              <w:rPr>
                <w:rFonts w:ascii="Calibri" w:eastAsia="Calibri" w:hAnsi="Calibri" w:cs="Calibri"/>
                <w:color w:val="000000" w:themeColor="text1"/>
              </w:rPr>
              <w:t>PWR</w:t>
            </w:r>
          </w:p>
        </w:tc>
        <w:tc>
          <w:tcPr>
            <w:tcW w:w="1035" w:type="dxa"/>
            <w:tcMar>
              <w:top w:w="15" w:type="dxa"/>
              <w:left w:w="15" w:type="dxa"/>
              <w:right w:w="15" w:type="dxa"/>
            </w:tcMar>
            <w:vAlign w:val="center"/>
          </w:tcPr>
          <w:p w14:paraId="159CFA6D" w14:textId="01EEABAB" w:rsidR="1612F9A0" w:rsidRDefault="05D68170" w:rsidP="1612F9A0">
            <w:pPr>
              <w:rPr>
                <w:rFonts w:ascii="Calibri" w:eastAsia="Calibri" w:hAnsi="Calibri" w:cs="Calibri"/>
                <w:color w:val="000000" w:themeColor="text1"/>
              </w:rPr>
            </w:pPr>
            <w:r w:rsidRPr="7488B5E2">
              <w:rPr>
                <w:rFonts w:ascii="Calibri" w:eastAsia="Calibri" w:hAnsi="Calibri" w:cs="Calibri"/>
                <w:color w:val="000000" w:themeColor="text1"/>
              </w:rPr>
              <w:t>4</w:t>
            </w:r>
          </w:p>
        </w:tc>
        <w:tc>
          <w:tcPr>
            <w:tcW w:w="1035" w:type="dxa"/>
            <w:tcMar>
              <w:top w:w="15" w:type="dxa"/>
              <w:left w:w="15" w:type="dxa"/>
              <w:right w:w="15" w:type="dxa"/>
            </w:tcMar>
            <w:vAlign w:val="center"/>
          </w:tcPr>
          <w:p w14:paraId="42556901" w14:textId="2954BC69" w:rsidR="1612F9A0" w:rsidRDefault="05D68170" w:rsidP="1612F9A0">
            <w:pPr>
              <w:rPr>
                <w:rFonts w:ascii="Calibri" w:eastAsia="Calibri" w:hAnsi="Calibri" w:cs="Calibri"/>
                <w:color w:val="000000" w:themeColor="text1"/>
              </w:rPr>
            </w:pPr>
            <w:r w:rsidRPr="7488B5E2">
              <w:rPr>
                <w:rFonts w:ascii="Calibri" w:eastAsia="Calibri" w:hAnsi="Calibri" w:cs="Calibri"/>
                <w:color w:val="000000" w:themeColor="text1"/>
              </w:rPr>
              <w:t>4</w:t>
            </w:r>
          </w:p>
        </w:tc>
        <w:tc>
          <w:tcPr>
            <w:tcW w:w="1035" w:type="dxa"/>
            <w:tcMar>
              <w:top w:w="15" w:type="dxa"/>
              <w:left w:w="15" w:type="dxa"/>
              <w:right w:w="15" w:type="dxa"/>
            </w:tcMar>
            <w:vAlign w:val="center"/>
          </w:tcPr>
          <w:p w14:paraId="6F661A5B" w14:textId="7B19508D" w:rsidR="1612F9A0" w:rsidRDefault="1612F9A0" w:rsidP="1612F9A0">
            <w:r w:rsidRPr="1612F9A0">
              <w:rPr>
                <w:rFonts w:ascii="Calibri" w:eastAsia="Calibri" w:hAnsi="Calibri" w:cs="Calibri"/>
                <w:color w:val="000000" w:themeColor="text1"/>
              </w:rPr>
              <w:t>PWR</w:t>
            </w:r>
          </w:p>
        </w:tc>
        <w:tc>
          <w:tcPr>
            <w:tcW w:w="1035" w:type="dxa"/>
            <w:tcMar>
              <w:top w:w="15" w:type="dxa"/>
              <w:left w:w="15" w:type="dxa"/>
              <w:right w:w="15" w:type="dxa"/>
            </w:tcMar>
            <w:vAlign w:val="center"/>
          </w:tcPr>
          <w:p w14:paraId="0FF4BE2B" w14:textId="5556F1F3" w:rsidR="1612F9A0" w:rsidRDefault="1612F9A0" w:rsidP="1612F9A0">
            <w:r w:rsidRPr="1612F9A0">
              <w:rPr>
                <w:rFonts w:ascii="Calibri" w:eastAsia="Calibri" w:hAnsi="Calibri" w:cs="Calibri"/>
                <w:color w:val="000000" w:themeColor="text1"/>
              </w:rPr>
              <w:t>No</w:t>
            </w:r>
          </w:p>
        </w:tc>
      </w:tr>
      <w:tr w:rsidR="1612F9A0" w14:paraId="3FBD0D0A" w14:textId="77777777" w:rsidTr="00840FC2">
        <w:trPr>
          <w:trHeight w:val="315"/>
        </w:trPr>
        <w:tc>
          <w:tcPr>
            <w:tcW w:w="1035" w:type="dxa"/>
            <w:vMerge/>
            <w:vAlign w:val="center"/>
          </w:tcPr>
          <w:p w14:paraId="7A457FC2" w14:textId="77777777" w:rsidR="00D84E50" w:rsidRDefault="00D84E50"/>
        </w:tc>
        <w:tc>
          <w:tcPr>
            <w:tcW w:w="1035" w:type="dxa"/>
            <w:tcMar>
              <w:top w:w="15" w:type="dxa"/>
              <w:left w:w="15" w:type="dxa"/>
              <w:right w:w="15" w:type="dxa"/>
            </w:tcMar>
            <w:vAlign w:val="center"/>
          </w:tcPr>
          <w:p w14:paraId="08A6FF78" w14:textId="5D05BBF1" w:rsidR="1612F9A0" w:rsidRDefault="1612F9A0" w:rsidP="1612F9A0">
            <w:r w:rsidRPr="1612F9A0">
              <w:rPr>
                <w:rFonts w:ascii="Calibri" w:eastAsia="Calibri" w:hAnsi="Calibri" w:cs="Calibri"/>
                <w:color w:val="000000" w:themeColor="text1"/>
              </w:rPr>
              <w:t>Xcede</w:t>
            </w:r>
          </w:p>
        </w:tc>
        <w:tc>
          <w:tcPr>
            <w:tcW w:w="1035" w:type="dxa"/>
            <w:tcMar>
              <w:top w:w="15" w:type="dxa"/>
              <w:left w:w="15" w:type="dxa"/>
              <w:right w:w="15" w:type="dxa"/>
            </w:tcMar>
            <w:vAlign w:val="center"/>
          </w:tcPr>
          <w:p w14:paraId="3503AFC1" w14:textId="1FCA5692" w:rsidR="1612F9A0" w:rsidRDefault="1612F9A0" w:rsidP="1612F9A0">
            <w:r w:rsidRPr="1612F9A0">
              <w:rPr>
                <w:rFonts w:ascii="Calibri" w:eastAsia="Calibri" w:hAnsi="Calibri" w:cs="Calibri"/>
                <w:color w:val="000000" w:themeColor="text1"/>
              </w:rPr>
              <w:t>IDL</w:t>
            </w:r>
          </w:p>
        </w:tc>
        <w:tc>
          <w:tcPr>
            <w:tcW w:w="1035" w:type="dxa"/>
            <w:tcMar>
              <w:top w:w="15" w:type="dxa"/>
              <w:left w:w="15" w:type="dxa"/>
              <w:right w:w="15" w:type="dxa"/>
            </w:tcMar>
            <w:vAlign w:val="center"/>
          </w:tcPr>
          <w:p w14:paraId="467CE0A9" w14:textId="66662069" w:rsidR="1612F9A0" w:rsidRDefault="1AB5A104" w:rsidP="1612F9A0">
            <w:pPr>
              <w:rPr>
                <w:rFonts w:ascii="Calibri" w:eastAsia="Calibri" w:hAnsi="Calibri" w:cs="Calibri"/>
                <w:color w:val="000000" w:themeColor="text1"/>
              </w:rPr>
            </w:pPr>
            <w:r w:rsidRPr="7488B5E2">
              <w:rPr>
                <w:rFonts w:ascii="Calibri" w:eastAsia="Calibri" w:hAnsi="Calibri" w:cs="Calibri"/>
                <w:color w:val="000000" w:themeColor="text1"/>
              </w:rPr>
              <w:t>5</w:t>
            </w:r>
          </w:p>
        </w:tc>
        <w:tc>
          <w:tcPr>
            <w:tcW w:w="1035" w:type="dxa"/>
            <w:tcMar>
              <w:top w:w="15" w:type="dxa"/>
              <w:left w:w="15" w:type="dxa"/>
              <w:right w:w="15" w:type="dxa"/>
            </w:tcMar>
            <w:vAlign w:val="center"/>
          </w:tcPr>
          <w:p w14:paraId="3F4E5E80" w14:textId="1E3B0430" w:rsidR="1612F9A0" w:rsidRDefault="1AB5A104" w:rsidP="1612F9A0">
            <w:pPr>
              <w:rPr>
                <w:rFonts w:ascii="Calibri" w:eastAsia="Calibri" w:hAnsi="Calibri" w:cs="Calibri"/>
                <w:color w:val="000000" w:themeColor="text1"/>
              </w:rPr>
            </w:pPr>
            <w:r w:rsidRPr="7488B5E2">
              <w:rPr>
                <w:rFonts w:ascii="Calibri" w:eastAsia="Calibri" w:hAnsi="Calibri" w:cs="Calibri"/>
                <w:color w:val="000000" w:themeColor="text1"/>
              </w:rPr>
              <w:t>5</w:t>
            </w:r>
          </w:p>
        </w:tc>
        <w:tc>
          <w:tcPr>
            <w:tcW w:w="1035" w:type="dxa"/>
            <w:tcMar>
              <w:top w:w="15" w:type="dxa"/>
              <w:left w:w="15" w:type="dxa"/>
              <w:right w:w="15" w:type="dxa"/>
            </w:tcMar>
            <w:vAlign w:val="center"/>
          </w:tcPr>
          <w:p w14:paraId="1407AD5F" w14:textId="6CDD1645" w:rsidR="1612F9A0" w:rsidRDefault="1612F9A0" w:rsidP="1612F9A0">
            <w:r w:rsidRPr="1612F9A0">
              <w:rPr>
                <w:rFonts w:ascii="Calibri" w:eastAsia="Calibri" w:hAnsi="Calibri" w:cs="Calibri"/>
                <w:color w:val="000000" w:themeColor="text1"/>
              </w:rPr>
              <w:t>IDL</w:t>
            </w:r>
          </w:p>
        </w:tc>
        <w:tc>
          <w:tcPr>
            <w:tcW w:w="1035" w:type="dxa"/>
            <w:tcMar>
              <w:top w:w="15" w:type="dxa"/>
              <w:left w:w="15" w:type="dxa"/>
              <w:right w:w="15" w:type="dxa"/>
            </w:tcMar>
            <w:vAlign w:val="bottom"/>
          </w:tcPr>
          <w:p w14:paraId="77382170" w14:textId="20ED3AFC" w:rsidR="03CEDE33" w:rsidRDefault="03CEDE33" w:rsidP="1612F9A0">
            <w:pPr>
              <w:spacing w:line="259" w:lineRule="auto"/>
            </w:pPr>
            <w:r w:rsidRPr="1612F9A0">
              <w:rPr>
                <w:rFonts w:ascii="Times New Roman" w:hAnsi="Times New Roman"/>
                <w:color w:val="000000" w:themeColor="text1"/>
                <w:sz w:val="24"/>
                <w:szCs w:val="24"/>
              </w:rPr>
              <w:t>No</w:t>
            </w:r>
          </w:p>
        </w:tc>
      </w:tr>
    </w:tbl>
    <w:p w14:paraId="712C9CEF" w14:textId="4E7C6C3D" w:rsidR="1612F9A0" w:rsidRDefault="1612F9A0" w:rsidP="1612F9A0">
      <w:pPr>
        <w:pStyle w:val="BodyText"/>
        <w:rPr>
          <w:lang w:val="en-CA"/>
        </w:rPr>
      </w:pPr>
    </w:p>
    <w:p w14:paraId="32B0D3BE" w14:textId="28B9FD59" w:rsidR="008E76BB" w:rsidRDefault="6102CA1E" w:rsidP="008E76BB">
      <w:pPr>
        <w:pStyle w:val="Heading4"/>
        <w:rPr>
          <w:lang w:val="en-CA"/>
        </w:rPr>
      </w:pPr>
      <w:r w:rsidRPr="47D17CDD">
        <w:rPr>
          <w:lang w:val="en-CA"/>
        </w:rPr>
        <w:t xml:space="preserve">Pluggable Ports </w:t>
      </w:r>
    </w:p>
    <w:tbl>
      <w:tblPr>
        <w:tblW w:w="0" w:type="auto"/>
        <w:tblLayout w:type="fixed"/>
        <w:tblLook w:val="06A0" w:firstRow="1" w:lastRow="0" w:firstColumn="1" w:lastColumn="0" w:noHBand="1" w:noVBand="1"/>
      </w:tblPr>
      <w:tblGrid>
        <w:gridCol w:w="3285"/>
        <w:gridCol w:w="1545"/>
        <w:gridCol w:w="945"/>
        <w:gridCol w:w="825"/>
        <w:gridCol w:w="945"/>
        <w:gridCol w:w="1545"/>
        <w:gridCol w:w="900"/>
      </w:tblGrid>
      <w:tr w:rsidR="47D17CDD" w14:paraId="7FCE38B6" w14:textId="77777777" w:rsidTr="47D17CDD">
        <w:trPr>
          <w:trHeight w:val="795"/>
        </w:trPr>
        <w:tc>
          <w:tcPr>
            <w:tcW w:w="3285" w:type="dxa"/>
            <w:tcBorders>
              <w:top w:val="single" w:sz="4" w:space="0" w:color="000000" w:themeColor="text1"/>
              <w:left w:val="single" w:sz="4" w:space="0" w:color="000000" w:themeColor="text1"/>
              <w:bottom w:val="single" w:sz="8" w:space="0" w:color="000000" w:themeColor="text1"/>
              <w:right w:val="single" w:sz="8" w:space="0" w:color="000000" w:themeColor="text1"/>
            </w:tcBorders>
            <w:shd w:val="clear" w:color="auto" w:fill="548DD4" w:themeFill="text2" w:themeFillTint="99"/>
            <w:tcMar>
              <w:top w:w="15" w:type="dxa"/>
              <w:left w:w="15" w:type="dxa"/>
              <w:right w:w="15" w:type="dxa"/>
            </w:tcMar>
            <w:vAlign w:val="center"/>
          </w:tcPr>
          <w:p w14:paraId="037B8ACD" w14:textId="07459251" w:rsidR="47D17CDD" w:rsidRDefault="47D17CDD" w:rsidP="47D17CDD">
            <w:r w:rsidRPr="47D17CDD">
              <w:rPr>
                <w:rFonts w:ascii="Calibri" w:eastAsia="Calibri" w:hAnsi="Calibri" w:cs="Calibri"/>
                <w:b/>
                <w:bCs/>
                <w:color w:val="000000" w:themeColor="text1"/>
              </w:rPr>
              <w:t>Pluggable Archetype Name</w:t>
            </w:r>
            <w:r w:rsidRPr="47D17CDD">
              <w:rPr>
                <w:rFonts w:ascii="Calibri" w:eastAsia="Calibri" w:hAnsi="Calibri" w:cs="Calibri"/>
                <w:color w:val="000000" w:themeColor="text1"/>
              </w:rPr>
              <w:t xml:space="preserve"> </w:t>
            </w:r>
          </w:p>
        </w:tc>
        <w:tc>
          <w:tcPr>
            <w:tcW w:w="1545" w:type="dxa"/>
            <w:tcBorders>
              <w:top w:val="single" w:sz="4" w:space="0" w:color="000000" w:themeColor="text1"/>
              <w:left w:val="single" w:sz="8" w:space="0" w:color="000000" w:themeColor="text1"/>
              <w:bottom w:val="nil"/>
              <w:right w:val="single" w:sz="8" w:space="0" w:color="000000" w:themeColor="text1"/>
            </w:tcBorders>
            <w:shd w:val="clear" w:color="auto" w:fill="548DD4" w:themeFill="text2" w:themeFillTint="99"/>
            <w:tcMar>
              <w:top w:w="15" w:type="dxa"/>
              <w:left w:w="15" w:type="dxa"/>
              <w:right w:w="15" w:type="dxa"/>
            </w:tcMar>
            <w:vAlign w:val="center"/>
          </w:tcPr>
          <w:p w14:paraId="5FF8BD8B" w14:textId="0F0076A3" w:rsidR="47D17CDD" w:rsidRDefault="47D17CDD" w:rsidP="47D17CDD">
            <w:r w:rsidRPr="47D17CDD">
              <w:rPr>
                <w:rFonts w:ascii="Calibri" w:eastAsia="Calibri" w:hAnsi="Calibri" w:cs="Calibri"/>
                <w:b/>
                <w:bCs/>
                <w:color w:val="000000" w:themeColor="text1"/>
              </w:rPr>
              <w:t>Port Archetype</w:t>
            </w:r>
            <w:r w:rsidRPr="47D17CDD">
              <w:rPr>
                <w:rFonts w:ascii="Calibri" w:eastAsia="Calibri" w:hAnsi="Calibri" w:cs="Calibri"/>
                <w:color w:val="000000" w:themeColor="text1"/>
              </w:rPr>
              <w:t xml:space="preserve"> </w:t>
            </w:r>
          </w:p>
        </w:tc>
        <w:tc>
          <w:tcPr>
            <w:tcW w:w="945" w:type="dxa"/>
            <w:tcBorders>
              <w:top w:val="single" w:sz="4" w:space="0" w:color="000000" w:themeColor="text1"/>
              <w:left w:val="single" w:sz="8" w:space="0" w:color="000000" w:themeColor="text1"/>
              <w:bottom w:val="nil"/>
              <w:right w:val="single" w:sz="8" w:space="0" w:color="000000" w:themeColor="text1"/>
            </w:tcBorders>
            <w:shd w:val="clear" w:color="auto" w:fill="548DD4" w:themeFill="text2" w:themeFillTint="99"/>
            <w:tcMar>
              <w:top w:w="15" w:type="dxa"/>
              <w:left w:w="15" w:type="dxa"/>
              <w:right w:w="15" w:type="dxa"/>
            </w:tcMar>
            <w:vAlign w:val="center"/>
          </w:tcPr>
          <w:p w14:paraId="5B334A36" w14:textId="3A85B0F1" w:rsidR="47D17CDD" w:rsidRDefault="47D17CDD" w:rsidP="47D17CDD">
            <w:r w:rsidRPr="47D17CDD">
              <w:rPr>
                <w:rFonts w:ascii="Calibri" w:eastAsia="Calibri" w:hAnsi="Calibri" w:cs="Calibri"/>
                <w:b/>
                <w:bCs/>
                <w:color w:val="000000" w:themeColor="text1"/>
              </w:rPr>
              <w:t>Port Archetype Instance</w:t>
            </w:r>
            <w:r w:rsidRPr="47D17CDD">
              <w:rPr>
                <w:rFonts w:ascii="Calibri" w:eastAsia="Calibri" w:hAnsi="Calibri" w:cs="Calibri"/>
                <w:color w:val="000000" w:themeColor="text1"/>
              </w:rPr>
              <w:t xml:space="preserve"> </w:t>
            </w:r>
          </w:p>
        </w:tc>
        <w:tc>
          <w:tcPr>
            <w:tcW w:w="825" w:type="dxa"/>
            <w:tcBorders>
              <w:top w:val="single" w:sz="4" w:space="0" w:color="000000" w:themeColor="text1"/>
              <w:left w:val="single" w:sz="8" w:space="0" w:color="000000" w:themeColor="text1"/>
              <w:bottom w:val="nil"/>
              <w:right w:val="single" w:sz="8" w:space="0" w:color="000000" w:themeColor="text1"/>
            </w:tcBorders>
            <w:shd w:val="clear" w:color="auto" w:fill="548DD4" w:themeFill="text2" w:themeFillTint="99"/>
            <w:tcMar>
              <w:top w:w="15" w:type="dxa"/>
              <w:left w:w="15" w:type="dxa"/>
              <w:right w:w="15" w:type="dxa"/>
            </w:tcMar>
            <w:vAlign w:val="center"/>
          </w:tcPr>
          <w:p w14:paraId="636435C7" w14:textId="53476E7F" w:rsidR="47D17CDD" w:rsidRDefault="47D17CDD" w:rsidP="47D17CDD">
            <w:r w:rsidRPr="47D17CDD">
              <w:rPr>
                <w:rFonts w:ascii="Calibri" w:eastAsia="Calibri" w:hAnsi="Calibri" w:cs="Calibri"/>
                <w:b/>
                <w:bCs/>
                <w:color w:val="000000" w:themeColor="text1"/>
              </w:rPr>
              <w:t>Port Number</w:t>
            </w:r>
            <w:r w:rsidRPr="47D17CDD">
              <w:rPr>
                <w:rFonts w:ascii="Calibri" w:eastAsia="Calibri" w:hAnsi="Calibri" w:cs="Calibri"/>
                <w:color w:val="000000" w:themeColor="text1"/>
              </w:rPr>
              <w:t xml:space="preserve"> </w:t>
            </w:r>
          </w:p>
        </w:tc>
        <w:tc>
          <w:tcPr>
            <w:tcW w:w="945" w:type="dxa"/>
            <w:tcBorders>
              <w:top w:val="single" w:sz="4" w:space="0" w:color="000000" w:themeColor="text1"/>
              <w:left w:val="single" w:sz="8" w:space="0" w:color="000000" w:themeColor="text1"/>
              <w:bottom w:val="nil"/>
              <w:right w:val="single" w:sz="8" w:space="0" w:color="000000" w:themeColor="text1"/>
            </w:tcBorders>
            <w:shd w:val="clear" w:color="auto" w:fill="548DD4" w:themeFill="text2" w:themeFillTint="99"/>
            <w:tcMar>
              <w:top w:w="15" w:type="dxa"/>
              <w:left w:w="15" w:type="dxa"/>
              <w:right w:w="15" w:type="dxa"/>
            </w:tcMar>
            <w:vAlign w:val="center"/>
          </w:tcPr>
          <w:p w14:paraId="309A3BB0" w14:textId="2AE00BE8" w:rsidR="47D17CDD" w:rsidRDefault="47D17CDD" w:rsidP="47D17CDD">
            <w:r w:rsidRPr="47D17CDD">
              <w:rPr>
                <w:rFonts w:ascii="Calibri" w:eastAsia="Calibri" w:hAnsi="Calibri" w:cs="Calibri"/>
                <w:b/>
                <w:bCs/>
                <w:color w:val="000000" w:themeColor="text1"/>
              </w:rPr>
              <w:t>Port Sequence</w:t>
            </w:r>
            <w:r w:rsidRPr="47D17CDD">
              <w:rPr>
                <w:rFonts w:ascii="Calibri" w:eastAsia="Calibri" w:hAnsi="Calibri" w:cs="Calibri"/>
                <w:color w:val="000000" w:themeColor="text1"/>
              </w:rPr>
              <w:t xml:space="preserve"> </w:t>
            </w:r>
          </w:p>
        </w:tc>
        <w:tc>
          <w:tcPr>
            <w:tcW w:w="1545" w:type="dxa"/>
            <w:tcBorders>
              <w:top w:val="single" w:sz="4" w:space="0" w:color="000000" w:themeColor="text1"/>
              <w:left w:val="single" w:sz="8" w:space="0" w:color="000000" w:themeColor="text1"/>
              <w:bottom w:val="nil"/>
              <w:right w:val="single" w:sz="8" w:space="0" w:color="000000" w:themeColor="text1"/>
            </w:tcBorders>
            <w:shd w:val="clear" w:color="auto" w:fill="548DD4" w:themeFill="text2" w:themeFillTint="99"/>
            <w:tcMar>
              <w:top w:w="15" w:type="dxa"/>
              <w:left w:w="15" w:type="dxa"/>
              <w:right w:w="15" w:type="dxa"/>
            </w:tcMar>
            <w:vAlign w:val="center"/>
          </w:tcPr>
          <w:p w14:paraId="23633612" w14:textId="0285A5F1" w:rsidR="47D17CDD" w:rsidRDefault="47D17CDD" w:rsidP="47D17CDD">
            <w:r w:rsidRPr="47D17CDD">
              <w:rPr>
                <w:rFonts w:ascii="Calibri" w:eastAsia="Calibri" w:hAnsi="Calibri" w:cs="Calibri"/>
                <w:b/>
                <w:bCs/>
                <w:color w:val="000000" w:themeColor="text1"/>
              </w:rPr>
              <w:t>Port Type Name</w:t>
            </w:r>
            <w:r w:rsidRPr="47D17CDD">
              <w:rPr>
                <w:rFonts w:ascii="Calibri" w:eastAsia="Calibri" w:hAnsi="Calibri" w:cs="Calibri"/>
                <w:color w:val="000000" w:themeColor="text1"/>
              </w:rPr>
              <w:t xml:space="preserve"> </w:t>
            </w:r>
          </w:p>
        </w:tc>
        <w:tc>
          <w:tcPr>
            <w:tcW w:w="900" w:type="dxa"/>
            <w:tcBorders>
              <w:top w:val="single" w:sz="4" w:space="0" w:color="000000" w:themeColor="text1"/>
              <w:left w:val="single" w:sz="8" w:space="0" w:color="000000" w:themeColor="text1"/>
              <w:bottom w:val="nil"/>
              <w:right w:val="single" w:sz="4" w:space="0" w:color="000000" w:themeColor="text1"/>
            </w:tcBorders>
            <w:shd w:val="clear" w:color="auto" w:fill="548DD4" w:themeFill="text2" w:themeFillTint="99"/>
            <w:tcMar>
              <w:top w:w="15" w:type="dxa"/>
              <w:left w:w="15" w:type="dxa"/>
              <w:right w:w="15" w:type="dxa"/>
            </w:tcMar>
            <w:vAlign w:val="center"/>
          </w:tcPr>
          <w:p w14:paraId="40DAB191" w14:textId="69EF9D9C" w:rsidR="47D17CDD" w:rsidRDefault="47D17CDD" w:rsidP="47D17CDD">
            <w:r w:rsidRPr="47D17CDD">
              <w:rPr>
                <w:rFonts w:ascii="Calibri" w:eastAsia="Calibri" w:hAnsi="Calibri" w:cs="Calibri"/>
                <w:b/>
                <w:bCs/>
                <w:color w:val="000000" w:themeColor="text1"/>
              </w:rPr>
              <w:t>Logical Interface Required</w:t>
            </w:r>
            <w:r w:rsidRPr="47D17CDD">
              <w:rPr>
                <w:rFonts w:ascii="Calibri" w:eastAsia="Calibri" w:hAnsi="Calibri" w:cs="Calibri"/>
                <w:color w:val="000000" w:themeColor="text1"/>
              </w:rPr>
              <w:t xml:space="preserve"> </w:t>
            </w:r>
            <w:r w:rsidRPr="47D17CDD">
              <w:rPr>
                <w:rFonts w:ascii="Calibri" w:eastAsia="Calibri" w:hAnsi="Calibri" w:cs="Calibri"/>
                <w:b/>
                <w:bCs/>
                <w:color w:val="000000" w:themeColor="text1"/>
              </w:rPr>
              <w:t xml:space="preserve"> </w:t>
            </w:r>
          </w:p>
        </w:tc>
      </w:tr>
      <w:tr w:rsidR="47D17CDD" w14:paraId="1EF95A3C" w14:textId="77777777" w:rsidTr="47D17CDD">
        <w:trPr>
          <w:trHeight w:val="1455"/>
        </w:trPr>
        <w:tc>
          <w:tcPr>
            <w:tcW w:w="3285" w:type="dxa"/>
            <w:tcBorders>
              <w:top w:val="single" w:sz="8" w:space="0" w:color="000000" w:themeColor="text1"/>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363405B5" w14:textId="7EFBC9DD" w:rsidR="47D17CDD" w:rsidRDefault="47D17CDD" w:rsidP="47D17CDD">
            <w:r w:rsidRPr="47D17CDD">
              <w:rPr>
                <w:rFonts w:ascii="Calibri" w:eastAsia="Calibri" w:hAnsi="Calibri" w:cs="Calibri"/>
                <w:color w:val="000000" w:themeColor="text1"/>
                <w:sz w:val="22"/>
                <w:szCs w:val="22"/>
              </w:rPr>
              <w:t xml:space="preserve">SFP:Ericsson-10GBASE -Pluggable </w:t>
            </w:r>
          </w:p>
        </w:tc>
        <w:tc>
          <w:tcPr>
            <w:tcW w:w="1545"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center"/>
          </w:tcPr>
          <w:p w14:paraId="0C2A866E" w14:textId="6BC38556" w:rsidR="47D17CDD" w:rsidRDefault="000D7004" w:rsidP="47D17CDD">
            <w:r w:rsidRPr="0037099D">
              <w:rPr>
                <w:rFonts w:ascii="Calibri" w:eastAsia="Calibri" w:hAnsi="Calibri" w:cs="Calibri"/>
                <w:color w:val="000000" w:themeColor="text1"/>
              </w:rPr>
              <w:t>10</w:t>
            </w:r>
            <w:r>
              <w:rPr>
                <w:rFonts w:ascii="Calibri" w:eastAsia="Calibri" w:hAnsi="Calibri" w:cs="Calibri"/>
                <w:color w:val="000000" w:themeColor="text1"/>
              </w:rPr>
              <w:t xml:space="preserve"> </w:t>
            </w:r>
            <w:r w:rsidR="47D17CDD" w:rsidRPr="47D17CDD">
              <w:rPr>
                <w:rFonts w:ascii="Calibri" w:eastAsia="Calibri" w:hAnsi="Calibri" w:cs="Calibri"/>
                <w:color w:val="000000" w:themeColor="text1"/>
              </w:rPr>
              <w:t>Gigabit Ethernet</w:t>
            </w:r>
          </w:p>
        </w:tc>
        <w:tc>
          <w:tcPr>
            <w:tcW w:w="945"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center"/>
          </w:tcPr>
          <w:p w14:paraId="2DF9DCD1" w14:textId="0E13C6D8" w:rsidR="47D17CDD" w:rsidRDefault="47D17CDD" w:rsidP="47D17CDD">
            <w:r w:rsidRPr="47D17CDD">
              <w:rPr>
                <w:rFonts w:ascii="Calibri" w:eastAsia="Calibri" w:hAnsi="Calibri" w:cs="Calibri"/>
                <w:color w:val="000000" w:themeColor="text1"/>
              </w:rPr>
              <w:t xml:space="preserve">TN B </w:t>
            </w:r>
          </w:p>
        </w:tc>
        <w:tc>
          <w:tcPr>
            <w:tcW w:w="825"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center"/>
          </w:tcPr>
          <w:p w14:paraId="3831E701" w14:textId="2C63E5EF" w:rsidR="47D17CDD" w:rsidRDefault="47D17CDD" w:rsidP="47D17CDD">
            <w:r w:rsidRPr="47D17CDD">
              <w:rPr>
                <w:rFonts w:ascii="Calibri" w:eastAsia="Calibri" w:hAnsi="Calibri" w:cs="Calibri"/>
                <w:color w:val="000000" w:themeColor="text1"/>
              </w:rPr>
              <w:t xml:space="preserve">1 </w:t>
            </w:r>
          </w:p>
        </w:tc>
        <w:tc>
          <w:tcPr>
            <w:tcW w:w="945"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center"/>
          </w:tcPr>
          <w:p w14:paraId="06926D5B" w14:textId="3FD1D412" w:rsidR="47D17CDD" w:rsidRDefault="47D17CDD" w:rsidP="47D17CDD">
            <w:r w:rsidRPr="47D17CDD">
              <w:rPr>
                <w:rFonts w:ascii="Calibri" w:eastAsia="Calibri" w:hAnsi="Calibri" w:cs="Calibri"/>
                <w:color w:val="000000" w:themeColor="text1"/>
              </w:rPr>
              <w:t xml:space="preserve">1 </w:t>
            </w:r>
          </w:p>
        </w:tc>
        <w:tc>
          <w:tcPr>
            <w:tcW w:w="1545"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center"/>
          </w:tcPr>
          <w:p w14:paraId="7D00B97C" w14:textId="32152964" w:rsidR="47D17CDD" w:rsidRDefault="000D7004" w:rsidP="47D17CDD">
            <w:r w:rsidRPr="0037099D">
              <w:rPr>
                <w:rFonts w:ascii="Calibri" w:eastAsia="Calibri" w:hAnsi="Calibri" w:cs="Calibri"/>
                <w:color w:val="000000" w:themeColor="text1"/>
              </w:rPr>
              <w:t>10</w:t>
            </w:r>
            <w:r>
              <w:rPr>
                <w:rFonts w:ascii="Calibri" w:eastAsia="Calibri" w:hAnsi="Calibri" w:cs="Calibri"/>
                <w:color w:val="000000" w:themeColor="text1"/>
              </w:rPr>
              <w:t xml:space="preserve"> </w:t>
            </w:r>
            <w:r w:rsidR="47D17CDD" w:rsidRPr="47D17CDD">
              <w:rPr>
                <w:rFonts w:ascii="Calibri" w:eastAsia="Calibri" w:hAnsi="Calibri" w:cs="Calibri"/>
                <w:color w:val="000000" w:themeColor="text1"/>
              </w:rPr>
              <w:t>Gigabit Ethernet</w:t>
            </w:r>
          </w:p>
        </w:tc>
        <w:tc>
          <w:tcPr>
            <w:tcW w:w="900" w:type="dxa"/>
            <w:tcBorders>
              <w:top w:val="nil"/>
              <w:left w:val="single" w:sz="8" w:space="0" w:color="000000" w:themeColor="text1"/>
              <w:bottom w:val="single" w:sz="8"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2C8FCF4" w14:textId="65AA9519" w:rsidR="47D17CDD" w:rsidRDefault="47D17CDD" w:rsidP="47D17CDD">
            <w:r w:rsidRPr="47D17CDD">
              <w:rPr>
                <w:rFonts w:ascii="Calibri" w:eastAsia="Calibri" w:hAnsi="Calibri" w:cs="Calibri"/>
                <w:color w:val="000000" w:themeColor="text1"/>
              </w:rPr>
              <w:t xml:space="preserve">No  </w:t>
            </w:r>
          </w:p>
        </w:tc>
      </w:tr>
      <w:tr w:rsidR="47D17CDD" w14:paraId="4FBEE85D" w14:textId="77777777" w:rsidTr="47D17CDD">
        <w:trPr>
          <w:trHeight w:val="1755"/>
        </w:trPr>
        <w:tc>
          <w:tcPr>
            <w:tcW w:w="3285" w:type="dxa"/>
            <w:tcBorders>
              <w:top w:val="single" w:sz="8" w:space="0" w:color="000000" w:themeColor="text1"/>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E465C5D" w14:textId="205D1ACA" w:rsidR="47D17CDD" w:rsidRDefault="47D17CDD" w:rsidP="47D17CDD">
            <w:r w:rsidRPr="47D17CDD">
              <w:rPr>
                <w:rFonts w:ascii="Calibri" w:eastAsia="Calibri" w:hAnsi="Calibri" w:cs="Calibri"/>
                <w:color w:val="000000" w:themeColor="text1"/>
                <w:sz w:val="22"/>
                <w:szCs w:val="22"/>
              </w:rPr>
              <w:t xml:space="preserve">SFP:Ericsson-1000BASE-ZX -Pluggable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FDD3C6A" w14:textId="4F5B04ED" w:rsidR="47D17CDD" w:rsidRDefault="47D17CDD" w:rsidP="47D17CDD">
            <w:r w:rsidRPr="47D17CDD">
              <w:rPr>
                <w:rFonts w:ascii="Calibri" w:eastAsia="Calibri" w:hAnsi="Calibri" w:cs="Calibri"/>
                <w:color w:val="000000" w:themeColor="text1"/>
              </w:rPr>
              <w:t xml:space="preserve">Gigabit Ethernet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42479E5" w14:textId="20DDA6CE" w:rsidR="47D17CDD" w:rsidRDefault="47D17CDD" w:rsidP="47D17CDD">
            <w:r w:rsidRPr="47D17CDD">
              <w:rPr>
                <w:rFonts w:ascii="Calibri" w:eastAsia="Calibri" w:hAnsi="Calibri" w:cs="Calibri"/>
                <w:color w:val="000000" w:themeColor="text1"/>
              </w:rPr>
              <w:t xml:space="preserve">TN B </w:t>
            </w:r>
          </w:p>
        </w:t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0DBD762" w14:textId="54BFFF93" w:rsidR="47D17CDD" w:rsidRDefault="47D17CDD" w:rsidP="47D17CDD">
            <w:r w:rsidRPr="47D17CDD">
              <w:rPr>
                <w:rFonts w:ascii="Calibri" w:eastAsia="Calibri" w:hAnsi="Calibri" w:cs="Calibri"/>
                <w:color w:val="000000" w:themeColor="text1"/>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A49F097" w14:textId="502B95CC" w:rsidR="47D17CDD" w:rsidRDefault="47D17CDD" w:rsidP="47D17CDD">
            <w:r w:rsidRPr="47D17CDD">
              <w:rPr>
                <w:rFonts w:ascii="Calibri" w:eastAsia="Calibri" w:hAnsi="Calibri" w:cs="Calibri"/>
                <w:color w:val="000000" w:themeColor="text1"/>
              </w:rPr>
              <w:t xml:space="preserve">1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D49F0CE" w14:textId="7B70705E" w:rsidR="47D17CDD" w:rsidRDefault="47D17CDD" w:rsidP="47D17CDD">
            <w:r w:rsidRPr="47D17CDD">
              <w:rPr>
                <w:rFonts w:ascii="Calibri" w:eastAsia="Calibri" w:hAnsi="Calibri" w:cs="Calibri"/>
                <w:color w:val="000000" w:themeColor="text1"/>
              </w:rPr>
              <w:t xml:space="preserve">Gigabit Ethernet </w:t>
            </w:r>
          </w:p>
        </w:tc>
        <w:tc>
          <w:tcPr>
            <w:tcW w:w="90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051899DF" w14:textId="5F7053AE" w:rsidR="47D17CDD" w:rsidRDefault="47D17CDD" w:rsidP="47D17CDD">
            <w:r w:rsidRPr="47D17CDD">
              <w:rPr>
                <w:rFonts w:ascii="Calibri" w:eastAsia="Calibri" w:hAnsi="Calibri" w:cs="Calibri"/>
                <w:color w:val="000000" w:themeColor="text1"/>
              </w:rPr>
              <w:t xml:space="preserve">No  </w:t>
            </w:r>
          </w:p>
        </w:tc>
      </w:tr>
      <w:tr w:rsidR="47D17CDD" w14:paraId="18700D93" w14:textId="77777777" w:rsidTr="47D17CDD">
        <w:trPr>
          <w:trHeight w:val="585"/>
        </w:trPr>
        <w:tc>
          <w:tcPr>
            <w:tcW w:w="3285" w:type="dxa"/>
            <w:tcBorders>
              <w:top w:val="single" w:sz="8" w:space="0" w:color="000000" w:themeColor="text1"/>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C53016F" w14:textId="698E0701" w:rsidR="47D17CDD" w:rsidRDefault="47D17CDD" w:rsidP="47D17CDD">
            <w:pPr>
              <w:jc w:val="center"/>
            </w:pPr>
            <w:r w:rsidRPr="47D17CDD">
              <w:rPr>
                <w:rFonts w:ascii="Calibri" w:eastAsia="Calibri" w:hAnsi="Calibri" w:cs="Calibri"/>
                <w:color w:val="000000" w:themeColor="text1"/>
                <w:sz w:val="22"/>
                <w:szCs w:val="22"/>
              </w:rPr>
              <w:t xml:space="preserve">SFP:Ericsson-1000BASE -Pluggable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B3C4954" w14:textId="01FB47F9" w:rsidR="47D17CDD" w:rsidRDefault="47D17CDD" w:rsidP="47D17CDD">
            <w:r w:rsidRPr="47D17CDD">
              <w:rPr>
                <w:rFonts w:ascii="Calibri" w:eastAsia="Calibri" w:hAnsi="Calibri" w:cs="Calibri"/>
                <w:color w:val="000000" w:themeColor="text1"/>
              </w:rPr>
              <w:t xml:space="preserve">Gigabit Ethernet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340CAECA" w14:textId="0262CA24" w:rsidR="47D17CDD" w:rsidRDefault="47D17CDD" w:rsidP="47D17CDD">
            <w:r w:rsidRPr="47D17CDD">
              <w:rPr>
                <w:rFonts w:ascii="Calibri" w:eastAsia="Calibri" w:hAnsi="Calibri" w:cs="Calibri"/>
                <w:color w:val="000000" w:themeColor="text1"/>
              </w:rPr>
              <w:t xml:space="preserve">TN B </w:t>
            </w:r>
          </w:p>
        </w:t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5D62FBB" w14:textId="3D0D43ED" w:rsidR="47D17CDD" w:rsidRDefault="47D17CDD" w:rsidP="47D17CDD">
            <w:r w:rsidRPr="47D17CDD">
              <w:rPr>
                <w:rFonts w:ascii="Calibri" w:eastAsia="Calibri" w:hAnsi="Calibri" w:cs="Calibri"/>
                <w:color w:val="000000" w:themeColor="text1"/>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4B41BB1" w14:textId="643E8E57" w:rsidR="47D17CDD" w:rsidRDefault="47D17CDD" w:rsidP="47D17CDD">
            <w:r w:rsidRPr="47D17CDD">
              <w:rPr>
                <w:rFonts w:ascii="Calibri" w:eastAsia="Calibri" w:hAnsi="Calibri" w:cs="Calibri"/>
                <w:color w:val="000000" w:themeColor="text1"/>
              </w:rPr>
              <w:t xml:space="preserve">1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CF1E57D" w14:textId="0CD99A71" w:rsidR="47D17CDD" w:rsidRDefault="47D17CDD" w:rsidP="47D17CDD">
            <w:r w:rsidRPr="47D17CDD">
              <w:rPr>
                <w:rFonts w:ascii="Calibri" w:eastAsia="Calibri" w:hAnsi="Calibri" w:cs="Calibri"/>
                <w:color w:val="000000" w:themeColor="text1"/>
              </w:rPr>
              <w:t xml:space="preserve">Gigabit Ethernet </w:t>
            </w:r>
          </w:p>
        </w:tc>
        <w:tc>
          <w:tcPr>
            <w:tcW w:w="90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61974394" w14:textId="356AA0B4" w:rsidR="47D17CDD" w:rsidRDefault="47D17CDD" w:rsidP="47D17CDD">
            <w:r w:rsidRPr="47D17CDD">
              <w:rPr>
                <w:rFonts w:ascii="Calibri" w:eastAsia="Calibri" w:hAnsi="Calibri" w:cs="Calibri"/>
                <w:color w:val="000000" w:themeColor="text1"/>
              </w:rPr>
              <w:t xml:space="preserve">No  </w:t>
            </w:r>
          </w:p>
        </w:tc>
      </w:tr>
      <w:tr w:rsidR="47D17CDD" w14:paraId="407E2F0A" w14:textId="77777777" w:rsidTr="47D17CDD">
        <w:trPr>
          <w:trHeight w:val="1755"/>
        </w:trPr>
        <w:tc>
          <w:tcPr>
            <w:tcW w:w="3285" w:type="dxa"/>
            <w:tcBorders>
              <w:top w:val="nil"/>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FD18814" w14:textId="18CC6B00" w:rsidR="47D17CDD" w:rsidRDefault="47D17CDD" w:rsidP="47D17CDD">
            <w:pPr>
              <w:jc w:val="center"/>
            </w:pPr>
            <w:r w:rsidRPr="47D17CDD">
              <w:rPr>
                <w:rFonts w:ascii="Calibri" w:eastAsia="Calibri" w:hAnsi="Calibri" w:cs="Calibri"/>
                <w:color w:val="000000" w:themeColor="text1"/>
                <w:sz w:val="22"/>
                <w:szCs w:val="22"/>
              </w:rPr>
              <w:t xml:space="preserve">SFP:Ericsson-1000BASE-SX -Pluggable </w:t>
            </w:r>
          </w:p>
        </w:tc>
        <w:tc>
          <w:tcPr>
            <w:tcW w:w="1545" w:type="dxa"/>
            <w:tcBorders>
              <w:top w:val="nil"/>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F64A2FC" w14:textId="6E73BA05" w:rsidR="47D17CDD" w:rsidRDefault="47D17CDD" w:rsidP="47D17CDD">
            <w:r w:rsidRPr="47D17CDD">
              <w:rPr>
                <w:rFonts w:ascii="Calibri" w:eastAsia="Calibri" w:hAnsi="Calibri" w:cs="Calibri"/>
                <w:color w:val="000000" w:themeColor="text1"/>
              </w:rPr>
              <w:t xml:space="preserve">Gigabit Ethernet </w:t>
            </w:r>
          </w:p>
        </w:tc>
        <w:tc>
          <w:tcPr>
            <w:tcW w:w="945" w:type="dxa"/>
            <w:tcBorders>
              <w:top w:val="nil"/>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79A45FA" w14:textId="19D10656" w:rsidR="47D17CDD" w:rsidRDefault="47D17CDD" w:rsidP="47D17CDD">
            <w:r w:rsidRPr="47D17CDD">
              <w:rPr>
                <w:rFonts w:ascii="Calibri" w:eastAsia="Calibri" w:hAnsi="Calibri" w:cs="Calibri"/>
                <w:color w:val="000000" w:themeColor="text1"/>
              </w:rPr>
              <w:t xml:space="preserve">TN B </w:t>
            </w:r>
          </w:p>
        </w:tc>
        <w:tc>
          <w:tcPr>
            <w:tcW w:w="825" w:type="dxa"/>
            <w:tcBorders>
              <w:top w:val="nil"/>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B39FC90" w14:textId="036780D2" w:rsidR="47D17CDD" w:rsidRDefault="47D17CDD" w:rsidP="47D17CDD">
            <w:r w:rsidRPr="47D17CDD">
              <w:rPr>
                <w:rFonts w:ascii="Calibri" w:eastAsia="Calibri" w:hAnsi="Calibri" w:cs="Calibri"/>
                <w:color w:val="000000" w:themeColor="text1"/>
              </w:rPr>
              <w:t xml:space="preserve">1 </w:t>
            </w:r>
          </w:p>
        </w:tc>
        <w:tc>
          <w:tcPr>
            <w:tcW w:w="945" w:type="dxa"/>
            <w:tcBorders>
              <w:top w:val="nil"/>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3C620B4C" w14:textId="5CA35A69" w:rsidR="47D17CDD" w:rsidRDefault="47D17CDD" w:rsidP="47D17CDD">
            <w:r w:rsidRPr="47D17CDD">
              <w:rPr>
                <w:rFonts w:ascii="Calibri" w:eastAsia="Calibri" w:hAnsi="Calibri" w:cs="Calibri"/>
                <w:color w:val="000000" w:themeColor="text1"/>
              </w:rPr>
              <w:t xml:space="preserve">1 </w:t>
            </w:r>
          </w:p>
        </w:tc>
        <w:tc>
          <w:tcPr>
            <w:tcW w:w="1545" w:type="dxa"/>
            <w:tcBorders>
              <w:top w:val="nil"/>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29DFC52" w14:textId="3AF4FCD8" w:rsidR="47D17CDD" w:rsidRDefault="47D17CDD" w:rsidP="47D17CDD">
            <w:r w:rsidRPr="47D17CDD">
              <w:rPr>
                <w:rFonts w:ascii="Calibri" w:eastAsia="Calibri" w:hAnsi="Calibri" w:cs="Calibri"/>
                <w:color w:val="000000" w:themeColor="text1"/>
              </w:rPr>
              <w:t xml:space="preserve">Gigabit Ethernet </w:t>
            </w:r>
          </w:p>
        </w:tc>
        <w:tc>
          <w:tcPr>
            <w:tcW w:w="900" w:type="dxa"/>
            <w:tcBorders>
              <w:top w:val="nil"/>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13D6EF1D" w14:textId="4B705C76" w:rsidR="47D17CDD" w:rsidRDefault="47D17CDD" w:rsidP="47D17CDD">
            <w:r w:rsidRPr="47D17CDD">
              <w:rPr>
                <w:rFonts w:ascii="Calibri" w:eastAsia="Calibri" w:hAnsi="Calibri" w:cs="Calibri"/>
                <w:color w:val="000000" w:themeColor="text1"/>
              </w:rPr>
              <w:t xml:space="preserve">No  </w:t>
            </w:r>
          </w:p>
        </w:tc>
      </w:tr>
      <w:tr w:rsidR="47D17CDD" w14:paraId="0241093F" w14:textId="77777777" w:rsidTr="47D17CDD">
        <w:trPr>
          <w:trHeight w:val="1755"/>
        </w:trPr>
        <w:tc>
          <w:tcPr>
            <w:tcW w:w="3285" w:type="dxa"/>
            <w:tcBorders>
              <w:top w:val="single" w:sz="8" w:space="0" w:color="000000" w:themeColor="text1"/>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F613244" w14:textId="1BEF6AD6" w:rsidR="47D17CDD" w:rsidRDefault="47D17CDD" w:rsidP="47D17CDD">
            <w:r w:rsidRPr="47D17CDD">
              <w:rPr>
                <w:rFonts w:ascii="Calibri" w:eastAsia="Calibri" w:hAnsi="Calibri" w:cs="Calibri"/>
                <w:color w:val="000000" w:themeColor="text1"/>
                <w:sz w:val="22"/>
                <w:szCs w:val="22"/>
              </w:rPr>
              <w:t xml:space="preserve">SFP:Ericsson-1000BASE-LX -Pluggable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E4A6BF1" w14:textId="359DB5CD" w:rsidR="47D17CDD" w:rsidRDefault="47D17CDD" w:rsidP="47D17CDD">
            <w:r w:rsidRPr="47D17CDD">
              <w:rPr>
                <w:rFonts w:ascii="Calibri" w:eastAsia="Calibri" w:hAnsi="Calibri" w:cs="Calibri"/>
                <w:color w:val="000000" w:themeColor="text1"/>
              </w:rPr>
              <w:t xml:space="preserve">Gigabit Ethernet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F78C1BA" w14:textId="043CAD78" w:rsidR="47D17CDD" w:rsidRDefault="47D17CDD" w:rsidP="47D17CDD">
            <w:r w:rsidRPr="47D17CDD">
              <w:rPr>
                <w:rFonts w:ascii="Calibri" w:eastAsia="Calibri" w:hAnsi="Calibri" w:cs="Calibri"/>
                <w:color w:val="000000" w:themeColor="text1"/>
              </w:rPr>
              <w:t xml:space="preserve">TN B </w:t>
            </w:r>
          </w:p>
        </w:t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8728605" w14:textId="35B79DF3" w:rsidR="47D17CDD" w:rsidRDefault="47D17CDD" w:rsidP="47D17CDD">
            <w:r w:rsidRPr="47D17CDD">
              <w:rPr>
                <w:rFonts w:ascii="Calibri" w:eastAsia="Calibri" w:hAnsi="Calibri" w:cs="Calibri"/>
                <w:color w:val="000000" w:themeColor="text1"/>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E7FA4D2" w14:textId="70A96245" w:rsidR="47D17CDD" w:rsidRDefault="47D17CDD" w:rsidP="47D17CDD">
            <w:r w:rsidRPr="47D17CDD">
              <w:rPr>
                <w:rFonts w:ascii="Calibri" w:eastAsia="Calibri" w:hAnsi="Calibri" w:cs="Calibri"/>
                <w:color w:val="000000" w:themeColor="text1"/>
              </w:rPr>
              <w:t xml:space="preserve">1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3E4B773C" w14:textId="7254E6CE" w:rsidR="47D17CDD" w:rsidRDefault="47D17CDD" w:rsidP="47D17CDD">
            <w:r w:rsidRPr="47D17CDD">
              <w:rPr>
                <w:rFonts w:ascii="Calibri" w:eastAsia="Calibri" w:hAnsi="Calibri" w:cs="Calibri"/>
                <w:color w:val="000000" w:themeColor="text1"/>
              </w:rPr>
              <w:t xml:space="preserve">Gigabit Ethernet </w:t>
            </w:r>
          </w:p>
        </w:tc>
        <w:tc>
          <w:tcPr>
            <w:tcW w:w="90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32F658A4" w14:textId="4B425376" w:rsidR="47D17CDD" w:rsidRDefault="47D17CDD" w:rsidP="47D17CDD">
            <w:r w:rsidRPr="47D17CDD">
              <w:rPr>
                <w:rFonts w:ascii="Calibri" w:eastAsia="Calibri" w:hAnsi="Calibri" w:cs="Calibri"/>
                <w:color w:val="000000" w:themeColor="text1"/>
              </w:rPr>
              <w:t xml:space="preserve">No  </w:t>
            </w:r>
          </w:p>
        </w:tc>
      </w:tr>
      <w:tr w:rsidR="47D17CDD" w14:paraId="7C46847C" w14:textId="77777777" w:rsidTr="47D17CDD">
        <w:trPr>
          <w:trHeight w:val="1755"/>
        </w:trPr>
        <w:tc>
          <w:tcPr>
            <w:tcW w:w="3285" w:type="dxa"/>
            <w:tcBorders>
              <w:top w:val="single" w:sz="8" w:space="0" w:color="000000" w:themeColor="text1"/>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7526990" w14:textId="501BB408" w:rsidR="47D17CDD" w:rsidRDefault="47D17CDD" w:rsidP="47D17CDD">
            <w:pPr>
              <w:jc w:val="center"/>
            </w:pPr>
            <w:r w:rsidRPr="47D17CDD">
              <w:rPr>
                <w:rFonts w:ascii="Calibri" w:eastAsia="Calibri" w:hAnsi="Calibri" w:cs="Calibri"/>
                <w:color w:val="000000" w:themeColor="text1"/>
                <w:sz w:val="22"/>
                <w:szCs w:val="22"/>
              </w:rPr>
              <w:t xml:space="preserve">SFP:Ericsson-1000BASE-LX20 -Pluggable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210A2CC" w14:textId="42C84F2C" w:rsidR="47D17CDD" w:rsidRDefault="47D17CDD" w:rsidP="47D17CDD">
            <w:r w:rsidRPr="47D17CDD">
              <w:rPr>
                <w:rFonts w:ascii="Calibri" w:eastAsia="Calibri" w:hAnsi="Calibri" w:cs="Calibri"/>
                <w:color w:val="000000" w:themeColor="text1"/>
              </w:rPr>
              <w:t xml:space="preserve">Gigabit Ethernet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7232CF0" w14:textId="19BA7609" w:rsidR="47D17CDD" w:rsidRDefault="47D17CDD" w:rsidP="47D17CDD">
            <w:r w:rsidRPr="47D17CDD">
              <w:rPr>
                <w:rFonts w:ascii="Calibri" w:eastAsia="Calibri" w:hAnsi="Calibri" w:cs="Calibri"/>
                <w:color w:val="000000" w:themeColor="text1"/>
              </w:rPr>
              <w:t xml:space="preserve">TN B </w:t>
            </w:r>
          </w:p>
        </w:t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2C9C461" w14:textId="78E50B09" w:rsidR="47D17CDD" w:rsidRDefault="47D17CDD" w:rsidP="47D17CDD">
            <w:r w:rsidRPr="47D17CDD">
              <w:rPr>
                <w:rFonts w:ascii="Calibri" w:eastAsia="Calibri" w:hAnsi="Calibri" w:cs="Calibri"/>
                <w:color w:val="000000" w:themeColor="text1"/>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D189052" w14:textId="0B9CC302" w:rsidR="47D17CDD" w:rsidRDefault="47D17CDD" w:rsidP="47D17CDD">
            <w:r w:rsidRPr="47D17CDD">
              <w:rPr>
                <w:rFonts w:ascii="Calibri" w:eastAsia="Calibri" w:hAnsi="Calibri" w:cs="Calibri"/>
                <w:color w:val="000000" w:themeColor="text1"/>
              </w:rPr>
              <w:t xml:space="preserve">1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C216B0E" w14:textId="29E007F1" w:rsidR="47D17CDD" w:rsidRDefault="47D17CDD" w:rsidP="47D17CDD">
            <w:r w:rsidRPr="47D17CDD">
              <w:rPr>
                <w:rFonts w:ascii="Calibri" w:eastAsia="Calibri" w:hAnsi="Calibri" w:cs="Calibri"/>
                <w:color w:val="000000" w:themeColor="text1"/>
              </w:rPr>
              <w:t xml:space="preserve">Gigabit Ethernet </w:t>
            </w:r>
          </w:p>
        </w:tc>
        <w:tc>
          <w:tcPr>
            <w:tcW w:w="90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17E687BD" w14:textId="2748B045" w:rsidR="47D17CDD" w:rsidRDefault="47D17CDD" w:rsidP="47D17CDD">
            <w:r w:rsidRPr="47D17CDD">
              <w:rPr>
                <w:rFonts w:ascii="Calibri" w:eastAsia="Calibri" w:hAnsi="Calibri" w:cs="Calibri"/>
                <w:color w:val="000000" w:themeColor="text1"/>
              </w:rPr>
              <w:t xml:space="preserve">No  </w:t>
            </w:r>
          </w:p>
        </w:tc>
      </w:tr>
      <w:tr w:rsidR="47D17CDD" w14:paraId="32E8579A" w14:textId="77777777" w:rsidTr="47D17CDD">
        <w:trPr>
          <w:trHeight w:val="1755"/>
        </w:trPr>
        <w:tc>
          <w:tcPr>
            <w:tcW w:w="3285" w:type="dxa"/>
            <w:tcBorders>
              <w:top w:val="single" w:sz="8" w:space="0" w:color="000000" w:themeColor="text1"/>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BA0A3BE" w14:textId="419E6060" w:rsidR="47D17CDD" w:rsidRDefault="47D17CDD" w:rsidP="47D17CDD">
            <w:r w:rsidRPr="47D17CDD">
              <w:rPr>
                <w:rFonts w:ascii="Calibri" w:eastAsia="Calibri" w:hAnsi="Calibri" w:cs="Calibri"/>
                <w:color w:val="000000" w:themeColor="text1"/>
                <w:sz w:val="22"/>
                <w:szCs w:val="22"/>
              </w:rPr>
              <w:t xml:space="preserve">SFP:Ericsson-10GBASE-SR -Pluggable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1E83372" w14:textId="7AFC179F" w:rsidR="47D17CDD" w:rsidRDefault="000D7004" w:rsidP="47D17CDD">
            <w:r w:rsidRPr="0037099D">
              <w:rPr>
                <w:rFonts w:ascii="Calibri" w:eastAsia="Calibri" w:hAnsi="Calibri" w:cs="Calibri"/>
                <w:color w:val="000000" w:themeColor="text1"/>
              </w:rPr>
              <w:t>10</w:t>
            </w:r>
            <w:r>
              <w:rPr>
                <w:rFonts w:ascii="Calibri" w:eastAsia="Calibri" w:hAnsi="Calibri" w:cs="Calibri"/>
                <w:color w:val="000000" w:themeColor="text1"/>
              </w:rPr>
              <w:t xml:space="preserve"> </w:t>
            </w:r>
            <w:r w:rsidR="47D17CDD" w:rsidRPr="47D17CDD">
              <w:rPr>
                <w:rFonts w:ascii="Calibri" w:eastAsia="Calibri" w:hAnsi="Calibri" w:cs="Calibri"/>
                <w:color w:val="000000" w:themeColor="text1"/>
              </w:rPr>
              <w:t>Gigabit Ethernet</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9FC80C1" w14:textId="15C1080C" w:rsidR="47D17CDD" w:rsidRDefault="47D17CDD" w:rsidP="47D17CDD">
            <w:r w:rsidRPr="47D17CDD">
              <w:rPr>
                <w:rFonts w:ascii="Calibri" w:eastAsia="Calibri" w:hAnsi="Calibri" w:cs="Calibri"/>
                <w:color w:val="000000" w:themeColor="text1"/>
              </w:rPr>
              <w:t xml:space="preserve">TN B </w:t>
            </w:r>
          </w:p>
        </w:t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E434B54" w14:textId="41A8A98E" w:rsidR="47D17CDD" w:rsidRDefault="47D17CDD" w:rsidP="47D17CDD">
            <w:r w:rsidRPr="47D17CDD">
              <w:rPr>
                <w:rFonts w:ascii="Calibri" w:eastAsia="Calibri" w:hAnsi="Calibri" w:cs="Calibri"/>
                <w:color w:val="000000" w:themeColor="text1"/>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2462714" w14:textId="75643CC0" w:rsidR="47D17CDD" w:rsidRDefault="47D17CDD" w:rsidP="47D17CDD">
            <w:r w:rsidRPr="47D17CDD">
              <w:rPr>
                <w:rFonts w:ascii="Calibri" w:eastAsia="Calibri" w:hAnsi="Calibri" w:cs="Calibri"/>
                <w:color w:val="000000" w:themeColor="text1"/>
              </w:rPr>
              <w:t xml:space="preserve">1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D76230C" w14:textId="255304B7" w:rsidR="47D17CDD" w:rsidRDefault="000D7004" w:rsidP="47D17CDD">
            <w:r w:rsidRPr="0037099D">
              <w:rPr>
                <w:rFonts w:ascii="Calibri" w:eastAsia="Calibri" w:hAnsi="Calibri" w:cs="Calibri"/>
                <w:color w:val="000000" w:themeColor="text1"/>
              </w:rPr>
              <w:t>10</w:t>
            </w:r>
            <w:r>
              <w:rPr>
                <w:rFonts w:ascii="Calibri" w:eastAsia="Calibri" w:hAnsi="Calibri" w:cs="Calibri"/>
                <w:color w:val="000000" w:themeColor="text1"/>
              </w:rPr>
              <w:t xml:space="preserve"> </w:t>
            </w:r>
            <w:r w:rsidR="47D17CDD" w:rsidRPr="47D17CDD">
              <w:rPr>
                <w:rFonts w:ascii="Calibri" w:eastAsia="Calibri" w:hAnsi="Calibri" w:cs="Calibri"/>
                <w:color w:val="000000" w:themeColor="text1"/>
              </w:rPr>
              <w:t>Gigabit Ethernet</w:t>
            </w:r>
          </w:p>
        </w:tc>
        <w:tc>
          <w:tcPr>
            <w:tcW w:w="90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2600E4DE" w14:textId="572B6166" w:rsidR="47D17CDD" w:rsidRDefault="47D17CDD" w:rsidP="47D17CDD">
            <w:r w:rsidRPr="47D17CDD">
              <w:rPr>
                <w:rFonts w:ascii="Calibri" w:eastAsia="Calibri" w:hAnsi="Calibri" w:cs="Calibri"/>
                <w:color w:val="000000" w:themeColor="text1"/>
              </w:rPr>
              <w:t xml:space="preserve">No  </w:t>
            </w:r>
          </w:p>
        </w:tc>
      </w:tr>
      <w:tr w:rsidR="47D17CDD" w14:paraId="7DEB5766" w14:textId="77777777" w:rsidTr="47D17CDD">
        <w:trPr>
          <w:trHeight w:val="1755"/>
        </w:trPr>
        <w:tc>
          <w:tcPr>
            <w:tcW w:w="3285" w:type="dxa"/>
            <w:tcBorders>
              <w:top w:val="single" w:sz="8" w:space="0" w:color="000000" w:themeColor="text1"/>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93BE3CD" w14:textId="13215EAC" w:rsidR="47D17CDD" w:rsidRDefault="47D17CDD" w:rsidP="47D17CDD">
            <w:r w:rsidRPr="47D17CDD">
              <w:rPr>
                <w:rFonts w:ascii="Calibri" w:eastAsia="Calibri" w:hAnsi="Calibri" w:cs="Calibri"/>
                <w:color w:val="000000" w:themeColor="text1"/>
                <w:sz w:val="22"/>
                <w:szCs w:val="22"/>
              </w:rPr>
              <w:t xml:space="preserve">SFP:Ericsson-10GBASE-LR -Pluggable </w:t>
            </w:r>
          </w:p>
        </w:tc>
        <w:tc>
          <w:tcPr>
            <w:tcW w:w="1545" w:type="dxa"/>
            <w:tcBorders>
              <w:top w:val="single" w:sz="8" w:space="0" w:color="000000" w:themeColor="text1"/>
              <w:left w:val="single" w:sz="8" w:space="0" w:color="000000" w:themeColor="text1"/>
              <w:bottom w:val="nil"/>
              <w:right w:val="single" w:sz="8" w:space="0" w:color="000000" w:themeColor="text1"/>
            </w:tcBorders>
            <w:tcMar>
              <w:top w:w="15" w:type="dxa"/>
              <w:left w:w="15" w:type="dxa"/>
              <w:right w:w="15" w:type="dxa"/>
            </w:tcMar>
            <w:vAlign w:val="center"/>
          </w:tcPr>
          <w:p w14:paraId="1B7C9167" w14:textId="20062A84" w:rsidR="47D17CDD" w:rsidRDefault="000D7004" w:rsidP="47D17CDD">
            <w:r w:rsidRPr="0037099D">
              <w:rPr>
                <w:rFonts w:ascii="Calibri" w:eastAsia="Calibri" w:hAnsi="Calibri" w:cs="Calibri"/>
                <w:color w:val="000000" w:themeColor="text1"/>
              </w:rPr>
              <w:t>10</w:t>
            </w:r>
            <w:r>
              <w:rPr>
                <w:rFonts w:ascii="Calibri" w:eastAsia="Calibri" w:hAnsi="Calibri" w:cs="Calibri"/>
                <w:color w:val="000000" w:themeColor="text1"/>
              </w:rPr>
              <w:t xml:space="preserve"> </w:t>
            </w:r>
            <w:r w:rsidR="47D17CDD" w:rsidRPr="47D17CDD">
              <w:rPr>
                <w:rFonts w:ascii="Calibri" w:eastAsia="Calibri" w:hAnsi="Calibri" w:cs="Calibri"/>
                <w:color w:val="000000" w:themeColor="text1"/>
              </w:rPr>
              <w:t>Gigabit Ethernet</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1FD0C5C" w14:textId="6F60BCF1" w:rsidR="47D17CDD" w:rsidRDefault="47D17CDD" w:rsidP="47D17CDD">
            <w:r w:rsidRPr="47D17CDD">
              <w:rPr>
                <w:rFonts w:ascii="Calibri" w:eastAsia="Calibri" w:hAnsi="Calibri" w:cs="Calibri"/>
                <w:color w:val="000000" w:themeColor="text1"/>
              </w:rPr>
              <w:t xml:space="preserve">TN B </w:t>
            </w:r>
          </w:p>
        </w:tc>
        <w:tc>
          <w:tcPr>
            <w:tcW w:w="825" w:type="dxa"/>
            <w:tcBorders>
              <w:top w:val="single" w:sz="8" w:space="0" w:color="000000" w:themeColor="text1"/>
              <w:left w:val="single" w:sz="8" w:space="0" w:color="000000" w:themeColor="text1"/>
              <w:bottom w:val="nil"/>
              <w:right w:val="nil"/>
            </w:tcBorders>
            <w:tcMar>
              <w:top w:w="15" w:type="dxa"/>
              <w:left w:w="15" w:type="dxa"/>
              <w:right w:w="15" w:type="dxa"/>
            </w:tcMar>
            <w:vAlign w:val="center"/>
          </w:tcPr>
          <w:p w14:paraId="7B153D84" w14:textId="3AB29A03" w:rsidR="47D17CDD" w:rsidRDefault="47D17CDD" w:rsidP="47D17CDD">
            <w:r w:rsidRPr="47D17CDD">
              <w:rPr>
                <w:rFonts w:ascii="Calibri" w:eastAsia="Calibri" w:hAnsi="Calibri" w:cs="Calibri"/>
                <w:color w:val="000000" w:themeColor="text1"/>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F892334" w14:textId="49B7BBCF" w:rsidR="47D17CDD" w:rsidRDefault="47D17CDD" w:rsidP="47D17CDD">
            <w:r w:rsidRPr="47D17CDD">
              <w:rPr>
                <w:rFonts w:ascii="Calibri" w:eastAsia="Calibri" w:hAnsi="Calibri" w:cs="Calibri"/>
                <w:color w:val="000000" w:themeColor="text1"/>
              </w:rPr>
              <w:t xml:space="preserve">1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31FDC430" w14:textId="490FF6A4" w:rsidR="47D17CDD" w:rsidRDefault="009D73E4" w:rsidP="47D17CDD">
            <w:r>
              <w:rPr>
                <w:rFonts w:ascii="Calibri" w:eastAsia="Calibri" w:hAnsi="Calibri" w:cs="Calibri"/>
                <w:color w:val="000000" w:themeColor="text1"/>
              </w:rPr>
              <w:t>1</w:t>
            </w:r>
            <w:r w:rsidR="000D7004">
              <w:rPr>
                <w:rFonts w:ascii="Calibri" w:eastAsia="Calibri" w:hAnsi="Calibri" w:cs="Calibri"/>
                <w:color w:val="000000" w:themeColor="text1"/>
              </w:rPr>
              <w:t xml:space="preserve">0 </w:t>
            </w:r>
            <w:r w:rsidR="47D17CDD" w:rsidRPr="47D17CDD">
              <w:rPr>
                <w:rFonts w:ascii="Calibri" w:eastAsia="Calibri" w:hAnsi="Calibri" w:cs="Calibri"/>
                <w:color w:val="000000" w:themeColor="text1"/>
              </w:rPr>
              <w:t>Gigabit Ethernet</w:t>
            </w:r>
          </w:p>
        </w:tc>
        <w:tc>
          <w:tcPr>
            <w:tcW w:w="90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62C21592" w14:textId="4EFDF368" w:rsidR="47D17CDD" w:rsidRDefault="47D17CDD" w:rsidP="47D17CDD">
            <w:r w:rsidRPr="47D17CDD">
              <w:rPr>
                <w:rFonts w:ascii="Calibri" w:eastAsia="Calibri" w:hAnsi="Calibri" w:cs="Calibri"/>
                <w:color w:val="000000" w:themeColor="text1"/>
              </w:rPr>
              <w:t xml:space="preserve">No  </w:t>
            </w:r>
          </w:p>
        </w:tc>
      </w:tr>
      <w:tr w:rsidR="47D17CDD" w14:paraId="31C413FE" w14:textId="77777777" w:rsidTr="47D17CDD">
        <w:trPr>
          <w:trHeight w:val="1755"/>
        </w:trPr>
        <w:tc>
          <w:tcPr>
            <w:tcW w:w="3285" w:type="dxa"/>
            <w:tcBorders>
              <w:top w:val="single" w:sz="8" w:space="0" w:color="000000" w:themeColor="text1"/>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D551549" w14:textId="207B8F5A" w:rsidR="47D17CDD" w:rsidRDefault="47D17CDD" w:rsidP="47D17CDD">
            <w:r w:rsidRPr="47D17CDD">
              <w:rPr>
                <w:rFonts w:ascii="Calibri" w:eastAsia="Calibri" w:hAnsi="Calibri" w:cs="Calibri"/>
                <w:color w:val="000000" w:themeColor="text1"/>
                <w:sz w:val="22"/>
                <w:szCs w:val="22"/>
              </w:rPr>
              <w:t xml:space="preserve">SFP:Ericsson-10GBASE-BX20 -Pluggable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1E6D6A4" w14:textId="4DDD25B0" w:rsidR="47D17CDD" w:rsidRDefault="000D7004" w:rsidP="47D17CDD">
            <w:r w:rsidRPr="0037099D">
              <w:rPr>
                <w:rFonts w:ascii="Calibri" w:eastAsia="Calibri" w:hAnsi="Calibri" w:cs="Calibri"/>
                <w:color w:val="000000" w:themeColor="text1"/>
              </w:rPr>
              <w:t>10</w:t>
            </w:r>
            <w:r>
              <w:rPr>
                <w:rFonts w:ascii="Calibri" w:eastAsia="Calibri" w:hAnsi="Calibri" w:cs="Calibri"/>
                <w:color w:val="000000" w:themeColor="text1"/>
              </w:rPr>
              <w:t xml:space="preserve"> </w:t>
            </w:r>
            <w:r w:rsidR="47D17CDD" w:rsidRPr="47D17CDD">
              <w:rPr>
                <w:rFonts w:ascii="Calibri" w:eastAsia="Calibri" w:hAnsi="Calibri" w:cs="Calibri"/>
                <w:color w:val="000000" w:themeColor="text1"/>
              </w:rPr>
              <w:t>Gigabit Ethernet</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AB2E59F" w14:textId="3802ACDE" w:rsidR="47D17CDD" w:rsidRDefault="47D17CDD" w:rsidP="47D17CDD">
            <w:r w:rsidRPr="47D17CDD">
              <w:rPr>
                <w:rFonts w:ascii="Calibri" w:eastAsia="Calibri" w:hAnsi="Calibri" w:cs="Calibri"/>
                <w:color w:val="000000" w:themeColor="text1"/>
              </w:rPr>
              <w:t xml:space="preserve">TN B </w:t>
            </w:r>
          </w:p>
        </w:t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B773E05" w14:textId="16FF842B" w:rsidR="47D17CDD" w:rsidRDefault="47D17CDD" w:rsidP="47D17CDD">
            <w:r w:rsidRPr="47D17CDD">
              <w:rPr>
                <w:rFonts w:ascii="Calibri" w:eastAsia="Calibri" w:hAnsi="Calibri" w:cs="Calibri"/>
                <w:color w:val="000000" w:themeColor="text1"/>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3FA9EA4" w14:textId="665DB813" w:rsidR="47D17CDD" w:rsidRDefault="47D17CDD" w:rsidP="47D17CDD">
            <w:r w:rsidRPr="47D17CDD">
              <w:rPr>
                <w:rFonts w:ascii="Calibri" w:eastAsia="Calibri" w:hAnsi="Calibri" w:cs="Calibri"/>
                <w:color w:val="000000" w:themeColor="text1"/>
              </w:rPr>
              <w:t xml:space="preserve">1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78E252E" w14:textId="49C3653D" w:rsidR="47D17CDD" w:rsidRDefault="000D7004" w:rsidP="47D17CDD">
            <w:r w:rsidRPr="0037099D">
              <w:rPr>
                <w:rFonts w:ascii="Calibri" w:eastAsia="Calibri" w:hAnsi="Calibri" w:cs="Calibri"/>
                <w:color w:val="000000" w:themeColor="text1"/>
              </w:rPr>
              <w:t>10</w:t>
            </w:r>
            <w:r>
              <w:rPr>
                <w:rFonts w:ascii="Calibri" w:eastAsia="Calibri" w:hAnsi="Calibri" w:cs="Calibri"/>
                <w:color w:val="000000" w:themeColor="text1"/>
              </w:rPr>
              <w:t xml:space="preserve"> </w:t>
            </w:r>
            <w:r w:rsidR="47D17CDD" w:rsidRPr="47D17CDD">
              <w:rPr>
                <w:rFonts w:ascii="Calibri" w:eastAsia="Calibri" w:hAnsi="Calibri" w:cs="Calibri"/>
                <w:color w:val="000000" w:themeColor="text1"/>
              </w:rPr>
              <w:t>Gigabit Ethernet</w:t>
            </w:r>
          </w:p>
        </w:tc>
        <w:tc>
          <w:tcPr>
            <w:tcW w:w="90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06B74601" w14:textId="61728E12" w:rsidR="47D17CDD" w:rsidRDefault="47D17CDD" w:rsidP="47D17CDD">
            <w:r w:rsidRPr="47D17CDD">
              <w:rPr>
                <w:rFonts w:ascii="Calibri" w:eastAsia="Calibri" w:hAnsi="Calibri" w:cs="Calibri"/>
                <w:color w:val="000000" w:themeColor="text1"/>
              </w:rPr>
              <w:t xml:space="preserve">No  </w:t>
            </w:r>
          </w:p>
        </w:tc>
      </w:tr>
      <w:tr w:rsidR="47D17CDD" w14:paraId="0912578B" w14:textId="77777777" w:rsidTr="47D17CDD">
        <w:trPr>
          <w:trHeight w:val="1755"/>
        </w:trPr>
        <w:tc>
          <w:tcPr>
            <w:tcW w:w="3285" w:type="dxa"/>
            <w:tcBorders>
              <w:top w:val="single" w:sz="8" w:space="0" w:color="000000" w:themeColor="text1"/>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46E9D0C" w14:textId="6A4422E7" w:rsidR="47D17CDD" w:rsidRDefault="47D17CDD" w:rsidP="47D17CDD">
            <w:r w:rsidRPr="47D17CDD">
              <w:rPr>
                <w:rFonts w:ascii="Calibri" w:eastAsia="Calibri" w:hAnsi="Calibri" w:cs="Calibri"/>
                <w:color w:val="000000" w:themeColor="text1"/>
                <w:sz w:val="22"/>
                <w:szCs w:val="22"/>
              </w:rPr>
              <w:t xml:space="preserve">SFP:Ericsson-10GBASE-BX30 -Pluggable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34A9A8FB" w14:textId="6C972068" w:rsidR="47D17CDD" w:rsidRDefault="000D7004" w:rsidP="47D17CDD">
            <w:r w:rsidRPr="0037099D">
              <w:rPr>
                <w:rFonts w:ascii="Calibri" w:eastAsia="Calibri" w:hAnsi="Calibri" w:cs="Calibri"/>
                <w:color w:val="000000" w:themeColor="text1"/>
              </w:rPr>
              <w:t>10</w:t>
            </w:r>
            <w:r>
              <w:rPr>
                <w:rFonts w:ascii="Calibri" w:eastAsia="Calibri" w:hAnsi="Calibri" w:cs="Calibri"/>
                <w:color w:val="000000" w:themeColor="text1"/>
              </w:rPr>
              <w:t xml:space="preserve"> </w:t>
            </w:r>
            <w:r w:rsidR="47D17CDD" w:rsidRPr="47D17CDD">
              <w:rPr>
                <w:rFonts w:ascii="Calibri" w:eastAsia="Calibri" w:hAnsi="Calibri" w:cs="Calibri"/>
                <w:color w:val="000000" w:themeColor="text1"/>
              </w:rPr>
              <w:t>Gigabit Ethernet</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306A233" w14:textId="517C0CE9" w:rsidR="47D17CDD" w:rsidRDefault="47D17CDD" w:rsidP="47D17CDD">
            <w:r w:rsidRPr="47D17CDD">
              <w:rPr>
                <w:rFonts w:ascii="Calibri" w:eastAsia="Calibri" w:hAnsi="Calibri" w:cs="Calibri"/>
                <w:color w:val="000000" w:themeColor="text1"/>
              </w:rPr>
              <w:t xml:space="preserve">TN B </w:t>
            </w:r>
          </w:p>
        </w:t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91623FF" w14:textId="6DD9C843" w:rsidR="47D17CDD" w:rsidRDefault="47D17CDD" w:rsidP="47D17CDD">
            <w:r w:rsidRPr="47D17CDD">
              <w:rPr>
                <w:rFonts w:ascii="Calibri" w:eastAsia="Calibri" w:hAnsi="Calibri" w:cs="Calibri"/>
                <w:color w:val="000000" w:themeColor="text1"/>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6844518" w14:textId="7F1B60CD" w:rsidR="47D17CDD" w:rsidRDefault="47D17CDD" w:rsidP="47D17CDD">
            <w:r w:rsidRPr="47D17CDD">
              <w:rPr>
                <w:rFonts w:ascii="Calibri" w:eastAsia="Calibri" w:hAnsi="Calibri" w:cs="Calibri"/>
                <w:color w:val="000000" w:themeColor="text1"/>
              </w:rPr>
              <w:t xml:space="preserve">1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538D0E2" w14:textId="0452C800" w:rsidR="47D17CDD" w:rsidRDefault="000D7004" w:rsidP="47D17CDD">
            <w:r w:rsidRPr="0037099D">
              <w:rPr>
                <w:rFonts w:ascii="Calibri" w:eastAsia="Calibri" w:hAnsi="Calibri" w:cs="Calibri"/>
                <w:color w:val="000000" w:themeColor="text1"/>
              </w:rPr>
              <w:t>10</w:t>
            </w:r>
            <w:r>
              <w:rPr>
                <w:rFonts w:ascii="Calibri" w:eastAsia="Calibri" w:hAnsi="Calibri" w:cs="Calibri"/>
                <w:color w:val="000000" w:themeColor="text1"/>
              </w:rPr>
              <w:t xml:space="preserve"> </w:t>
            </w:r>
            <w:r w:rsidR="47D17CDD" w:rsidRPr="47D17CDD">
              <w:rPr>
                <w:rFonts w:ascii="Calibri" w:eastAsia="Calibri" w:hAnsi="Calibri" w:cs="Calibri"/>
                <w:color w:val="000000" w:themeColor="text1"/>
              </w:rPr>
              <w:t>Gigabit Ethernet</w:t>
            </w:r>
          </w:p>
        </w:tc>
        <w:tc>
          <w:tcPr>
            <w:tcW w:w="90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1B3CF7E3" w14:textId="6B359397" w:rsidR="47D17CDD" w:rsidRDefault="47D17CDD" w:rsidP="47D17CDD">
            <w:r w:rsidRPr="47D17CDD">
              <w:rPr>
                <w:rFonts w:ascii="Calibri" w:eastAsia="Calibri" w:hAnsi="Calibri" w:cs="Calibri"/>
                <w:color w:val="000000" w:themeColor="text1"/>
              </w:rPr>
              <w:t xml:space="preserve">No  </w:t>
            </w:r>
          </w:p>
        </w:tc>
      </w:tr>
      <w:tr w:rsidR="47D17CDD" w14:paraId="57EAD4DE" w14:textId="77777777" w:rsidTr="47D17CDD">
        <w:trPr>
          <w:trHeight w:val="1755"/>
        </w:trPr>
        <w:tc>
          <w:tcPr>
            <w:tcW w:w="3285" w:type="dxa"/>
            <w:tcBorders>
              <w:top w:val="single" w:sz="8" w:space="0" w:color="000000" w:themeColor="text1"/>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777D349" w14:textId="0C256E99" w:rsidR="47D17CDD" w:rsidRDefault="47D17CDD" w:rsidP="47D17CDD">
            <w:pPr>
              <w:jc w:val="center"/>
            </w:pPr>
            <w:r w:rsidRPr="47D17CDD">
              <w:rPr>
                <w:rFonts w:ascii="Calibri" w:eastAsia="Calibri" w:hAnsi="Calibri" w:cs="Calibri"/>
                <w:color w:val="000000" w:themeColor="text1"/>
                <w:sz w:val="22"/>
                <w:szCs w:val="22"/>
              </w:rPr>
              <w:t xml:space="preserve">SFP:Ericsson-1000BASE-BX10 -Pluggable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6FFE09D" w14:textId="648952A7" w:rsidR="47D17CDD" w:rsidRDefault="47D17CDD" w:rsidP="47D17CDD">
            <w:r w:rsidRPr="47D17CDD">
              <w:rPr>
                <w:rFonts w:ascii="Calibri" w:eastAsia="Calibri" w:hAnsi="Calibri" w:cs="Calibri"/>
                <w:color w:val="000000" w:themeColor="text1"/>
              </w:rPr>
              <w:t xml:space="preserve">Gigabit Ethernet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75D1B2E" w14:textId="7E81DD08" w:rsidR="47D17CDD" w:rsidRDefault="47D17CDD" w:rsidP="47D17CDD">
            <w:r w:rsidRPr="47D17CDD">
              <w:rPr>
                <w:rFonts w:ascii="Calibri" w:eastAsia="Calibri" w:hAnsi="Calibri" w:cs="Calibri"/>
                <w:color w:val="000000" w:themeColor="text1"/>
              </w:rPr>
              <w:t xml:space="preserve">TN B </w:t>
            </w:r>
          </w:p>
        </w:t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EF4B6DD" w14:textId="04F675B7" w:rsidR="47D17CDD" w:rsidRDefault="47D17CDD" w:rsidP="47D17CDD">
            <w:r w:rsidRPr="47D17CDD">
              <w:rPr>
                <w:rFonts w:ascii="Calibri" w:eastAsia="Calibri" w:hAnsi="Calibri" w:cs="Calibri"/>
                <w:color w:val="000000" w:themeColor="text1"/>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DAB3FEF" w14:textId="48D57E6A" w:rsidR="47D17CDD" w:rsidRDefault="47D17CDD" w:rsidP="47D17CDD">
            <w:r w:rsidRPr="47D17CDD">
              <w:rPr>
                <w:rFonts w:ascii="Calibri" w:eastAsia="Calibri" w:hAnsi="Calibri" w:cs="Calibri"/>
                <w:color w:val="000000" w:themeColor="text1"/>
              </w:rPr>
              <w:t xml:space="preserve">1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DAFC3E6" w14:textId="4DCEBF28" w:rsidR="47D17CDD" w:rsidRDefault="47D17CDD" w:rsidP="47D17CDD">
            <w:r w:rsidRPr="47D17CDD">
              <w:rPr>
                <w:rFonts w:ascii="Calibri" w:eastAsia="Calibri" w:hAnsi="Calibri" w:cs="Calibri"/>
                <w:color w:val="000000" w:themeColor="text1"/>
              </w:rPr>
              <w:t xml:space="preserve">Gigabit Ethernet </w:t>
            </w:r>
          </w:p>
        </w:tc>
        <w:tc>
          <w:tcPr>
            <w:tcW w:w="90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15C7DD8D" w14:textId="10F980A5" w:rsidR="47D17CDD" w:rsidRDefault="47D17CDD" w:rsidP="47D17CDD">
            <w:r w:rsidRPr="47D17CDD">
              <w:rPr>
                <w:rFonts w:ascii="Calibri" w:eastAsia="Calibri" w:hAnsi="Calibri" w:cs="Calibri"/>
                <w:color w:val="000000" w:themeColor="text1"/>
              </w:rPr>
              <w:t xml:space="preserve">No  </w:t>
            </w:r>
          </w:p>
        </w:tc>
      </w:tr>
      <w:tr w:rsidR="47D17CDD" w14:paraId="5D1E8008" w14:textId="77777777" w:rsidTr="47D17CDD">
        <w:trPr>
          <w:trHeight w:val="1755"/>
        </w:trPr>
        <w:tc>
          <w:tcPr>
            <w:tcW w:w="3285" w:type="dxa"/>
            <w:tcBorders>
              <w:top w:val="single" w:sz="8" w:space="0" w:color="000000" w:themeColor="text1"/>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9F353DF" w14:textId="436ED2F8" w:rsidR="47D17CDD" w:rsidRDefault="47D17CDD" w:rsidP="47D17CDD">
            <w:pPr>
              <w:jc w:val="center"/>
            </w:pPr>
            <w:r w:rsidRPr="47D17CDD">
              <w:rPr>
                <w:rFonts w:ascii="Calibri" w:eastAsia="Calibri" w:hAnsi="Calibri" w:cs="Calibri"/>
                <w:color w:val="000000" w:themeColor="text1"/>
                <w:sz w:val="22"/>
                <w:szCs w:val="22"/>
              </w:rPr>
              <w:t xml:space="preserve">SFP:Ericsson-1000BASE-BX20 -Pluggable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67FAFFE" w14:textId="6F562C09" w:rsidR="47D17CDD" w:rsidRDefault="47D17CDD" w:rsidP="47D17CDD">
            <w:r w:rsidRPr="47D17CDD">
              <w:rPr>
                <w:rFonts w:ascii="Calibri" w:eastAsia="Calibri" w:hAnsi="Calibri" w:cs="Calibri"/>
                <w:color w:val="000000" w:themeColor="text1"/>
              </w:rPr>
              <w:t xml:space="preserve">Gigabit Ethernet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3D3452F" w14:textId="09DC6A23" w:rsidR="47D17CDD" w:rsidRDefault="47D17CDD" w:rsidP="47D17CDD">
            <w:r w:rsidRPr="47D17CDD">
              <w:rPr>
                <w:rFonts w:ascii="Times New Roman" w:hAnsi="Times New Roman"/>
                <w:color w:val="000000" w:themeColor="text1"/>
                <w:sz w:val="24"/>
                <w:szCs w:val="24"/>
              </w:rPr>
              <w:t xml:space="preserve">TN B </w:t>
            </w:r>
          </w:p>
        </w:t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E9067B6" w14:textId="4E10F475" w:rsidR="47D17CDD" w:rsidRDefault="47D17CDD" w:rsidP="47D17CDD">
            <w:r w:rsidRPr="47D17CDD">
              <w:rPr>
                <w:rFonts w:ascii="Times New Roman" w:hAnsi="Times New Roman"/>
                <w:color w:val="000000" w:themeColor="text1"/>
                <w:sz w:val="24"/>
                <w:szCs w:val="24"/>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3448EB0B" w14:textId="47498612" w:rsidR="47D17CDD" w:rsidRDefault="47D17CDD" w:rsidP="47D17CDD">
            <w:r w:rsidRPr="47D17CDD">
              <w:rPr>
                <w:rFonts w:ascii="Times New Roman" w:hAnsi="Times New Roman"/>
                <w:color w:val="000000" w:themeColor="text1"/>
                <w:sz w:val="24"/>
                <w:szCs w:val="24"/>
              </w:rPr>
              <w:t xml:space="preserve">1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6801A08" w14:textId="30A92990" w:rsidR="47D17CDD" w:rsidRDefault="47D17CDD" w:rsidP="47D17CDD">
            <w:r w:rsidRPr="47D17CDD">
              <w:rPr>
                <w:rFonts w:ascii="Calibri" w:eastAsia="Calibri" w:hAnsi="Calibri" w:cs="Calibri"/>
                <w:color w:val="000000" w:themeColor="text1"/>
              </w:rPr>
              <w:t xml:space="preserve">Gigabit Ethernet </w:t>
            </w:r>
          </w:p>
        </w:tc>
        <w:tc>
          <w:tcPr>
            <w:tcW w:w="90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7C598EA2" w14:textId="2C7FCB1E" w:rsidR="47D17CDD" w:rsidRDefault="47D17CDD" w:rsidP="47D17CDD">
            <w:r w:rsidRPr="47D17CDD">
              <w:rPr>
                <w:rFonts w:ascii="Calibri" w:eastAsia="Calibri" w:hAnsi="Calibri" w:cs="Calibri"/>
                <w:color w:val="000000" w:themeColor="text1"/>
              </w:rPr>
              <w:t xml:space="preserve">No  </w:t>
            </w:r>
          </w:p>
        </w:tc>
      </w:tr>
      <w:tr w:rsidR="47D17CDD" w14:paraId="36E1EC78" w14:textId="77777777" w:rsidTr="47D17CDD">
        <w:trPr>
          <w:trHeight w:val="1755"/>
        </w:trPr>
        <w:tc>
          <w:tcPr>
            <w:tcW w:w="3285" w:type="dxa"/>
            <w:tcBorders>
              <w:top w:val="single" w:sz="8" w:space="0" w:color="000000" w:themeColor="text1"/>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8CA470A" w14:textId="6F193189" w:rsidR="47D17CDD" w:rsidRDefault="47D17CDD" w:rsidP="47D17CDD">
            <w:pPr>
              <w:jc w:val="center"/>
            </w:pPr>
            <w:r w:rsidRPr="47D17CDD">
              <w:rPr>
                <w:rFonts w:ascii="Calibri" w:eastAsia="Calibri" w:hAnsi="Calibri" w:cs="Calibri"/>
                <w:color w:val="000000" w:themeColor="text1"/>
                <w:sz w:val="22"/>
                <w:szCs w:val="22"/>
              </w:rPr>
              <w:t xml:space="preserve">SFP:Ericsson-1000BASE-BX40 -Pluggable </w:t>
            </w:r>
          </w:p>
        </w:tc>
        <w:tc>
          <w:tcPr>
            <w:tcW w:w="1545" w:type="dxa"/>
            <w:tcBorders>
              <w:top w:val="single" w:sz="8" w:space="0" w:color="000000" w:themeColor="text1"/>
              <w:left w:val="single" w:sz="8" w:space="0" w:color="000000" w:themeColor="text1"/>
              <w:bottom w:val="nil"/>
              <w:right w:val="nil"/>
            </w:tcBorders>
            <w:tcMar>
              <w:top w:w="15" w:type="dxa"/>
              <w:left w:w="15" w:type="dxa"/>
              <w:right w:w="15" w:type="dxa"/>
            </w:tcMar>
            <w:vAlign w:val="center"/>
          </w:tcPr>
          <w:p w14:paraId="27FCA1D0" w14:textId="19FE6361" w:rsidR="47D17CDD" w:rsidRDefault="47D17CDD" w:rsidP="47D17CDD">
            <w:r w:rsidRPr="47D17CDD">
              <w:rPr>
                <w:rFonts w:ascii="Calibri" w:eastAsia="Calibri" w:hAnsi="Calibri" w:cs="Calibri"/>
                <w:color w:val="000000" w:themeColor="text1"/>
              </w:rPr>
              <w:t xml:space="preserve">Gigabit Ethernet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0560E0E" w14:textId="104F9C47" w:rsidR="47D17CDD" w:rsidRDefault="47D17CDD" w:rsidP="47D17CDD">
            <w:r w:rsidRPr="47D17CDD">
              <w:rPr>
                <w:rFonts w:ascii="Times New Roman" w:hAnsi="Times New Roman"/>
                <w:color w:val="000000" w:themeColor="text1"/>
                <w:sz w:val="24"/>
                <w:szCs w:val="24"/>
              </w:rPr>
              <w:t xml:space="preserve">TN B </w:t>
            </w:r>
          </w:p>
        </w:t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48AABEE" w14:textId="046A37AF" w:rsidR="47D17CDD" w:rsidRDefault="47D17CDD" w:rsidP="47D17CDD">
            <w:r w:rsidRPr="47D17CDD">
              <w:rPr>
                <w:rFonts w:ascii="Times New Roman" w:hAnsi="Times New Roman"/>
                <w:color w:val="000000" w:themeColor="text1"/>
                <w:sz w:val="24"/>
                <w:szCs w:val="24"/>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6D3E5D7" w14:textId="7B2C2D19" w:rsidR="47D17CDD" w:rsidRDefault="47D17CDD" w:rsidP="47D17CDD">
            <w:r w:rsidRPr="47D17CDD">
              <w:rPr>
                <w:rFonts w:ascii="Times New Roman" w:hAnsi="Times New Roman"/>
                <w:color w:val="000000" w:themeColor="text1"/>
                <w:sz w:val="24"/>
                <w:szCs w:val="24"/>
              </w:rPr>
              <w:t xml:space="preserve">1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84DCF8D" w14:textId="43E5D342" w:rsidR="47D17CDD" w:rsidRDefault="47D17CDD" w:rsidP="47D17CDD">
            <w:r w:rsidRPr="47D17CDD">
              <w:rPr>
                <w:rFonts w:ascii="Calibri" w:eastAsia="Calibri" w:hAnsi="Calibri" w:cs="Calibri"/>
                <w:color w:val="000000" w:themeColor="text1"/>
              </w:rPr>
              <w:t xml:space="preserve">Gigabit Ethernet </w:t>
            </w:r>
          </w:p>
        </w:tc>
        <w:tc>
          <w:tcPr>
            <w:tcW w:w="90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44F4A469" w14:textId="3F738238" w:rsidR="47D17CDD" w:rsidRDefault="47D17CDD" w:rsidP="47D17CDD">
            <w:r w:rsidRPr="47D17CDD">
              <w:rPr>
                <w:rFonts w:ascii="Calibri" w:eastAsia="Calibri" w:hAnsi="Calibri" w:cs="Calibri"/>
                <w:color w:val="000000" w:themeColor="text1"/>
              </w:rPr>
              <w:t xml:space="preserve">No  </w:t>
            </w:r>
          </w:p>
        </w:tc>
      </w:tr>
      <w:tr w:rsidR="47D17CDD" w14:paraId="2FBE9689" w14:textId="77777777" w:rsidTr="47D17CDD">
        <w:trPr>
          <w:trHeight w:val="1755"/>
        </w:trPr>
        <w:tc>
          <w:tcPr>
            <w:tcW w:w="3285" w:type="dxa"/>
            <w:tcBorders>
              <w:top w:val="single" w:sz="8" w:space="0" w:color="000000" w:themeColor="text1"/>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3DEEDBA" w14:textId="182304CE" w:rsidR="47D17CDD" w:rsidRDefault="47D17CDD" w:rsidP="47D17CDD">
            <w:r w:rsidRPr="47D17CDD">
              <w:rPr>
                <w:rFonts w:ascii="Calibri" w:eastAsia="Calibri" w:hAnsi="Calibri" w:cs="Calibri"/>
                <w:color w:val="000000" w:themeColor="text1"/>
                <w:sz w:val="22"/>
                <w:szCs w:val="22"/>
              </w:rPr>
              <w:t xml:space="preserve">SFP:Ericsson-1000BASE-LX10 -Pluggable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C10726F" w14:textId="54F152BD" w:rsidR="47D17CDD" w:rsidRDefault="47D17CDD" w:rsidP="47D17CDD">
            <w:r w:rsidRPr="47D17CDD">
              <w:rPr>
                <w:rFonts w:ascii="Calibri" w:eastAsia="Calibri" w:hAnsi="Calibri" w:cs="Calibri"/>
                <w:color w:val="000000" w:themeColor="text1"/>
              </w:rPr>
              <w:t xml:space="preserve">Gigabit Ethernet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384A2F26" w14:textId="5255C26F" w:rsidR="47D17CDD" w:rsidRDefault="47D17CDD" w:rsidP="47D17CDD">
            <w:r w:rsidRPr="47D17CDD">
              <w:rPr>
                <w:rFonts w:ascii="Times New Roman" w:hAnsi="Times New Roman"/>
                <w:color w:val="000000" w:themeColor="text1"/>
                <w:sz w:val="24"/>
                <w:szCs w:val="24"/>
              </w:rPr>
              <w:t xml:space="preserve">TN B </w:t>
            </w:r>
          </w:p>
        </w:t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364E222" w14:textId="1CEE4064" w:rsidR="47D17CDD" w:rsidRDefault="47D17CDD" w:rsidP="47D17CDD">
            <w:r w:rsidRPr="47D17CDD">
              <w:rPr>
                <w:rFonts w:ascii="Times New Roman" w:hAnsi="Times New Roman"/>
                <w:color w:val="000000" w:themeColor="text1"/>
                <w:sz w:val="24"/>
                <w:szCs w:val="24"/>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D3A31F4" w14:textId="0866D7FE" w:rsidR="47D17CDD" w:rsidRDefault="47D17CDD" w:rsidP="47D17CDD">
            <w:r w:rsidRPr="47D17CDD">
              <w:rPr>
                <w:rFonts w:ascii="Times New Roman" w:hAnsi="Times New Roman"/>
                <w:color w:val="000000" w:themeColor="text1"/>
                <w:sz w:val="24"/>
                <w:szCs w:val="24"/>
              </w:rPr>
              <w:t xml:space="preserve">1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64D1047" w14:textId="4DDD1F08" w:rsidR="47D17CDD" w:rsidRDefault="47D17CDD" w:rsidP="47D17CDD">
            <w:r w:rsidRPr="47D17CDD">
              <w:rPr>
                <w:rFonts w:ascii="Calibri" w:eastAsia="Calibri" w:hAnsi="Calibri" w:cs="Calibri"/>
                <w:color w:val="000000" w:themeColor="text1"/>
              </w:rPr>
              <w:t xml:space="preserve">Gigabit Ethernet </w:t>
            </w:r>
          </w:p>
        </w:tc>
        <w:tc>
          <w:tcPr>
            <w:tcW w:w="90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49BA5672" w14:textId="690148EE" w:rsidR="47D17CDD" w:rsidRDefault="47D17CDD" w:rsidP="47D17CDD">
            <w:r w:rsidRPr="47D17CDD">
              <w:rPr>
                <w:rFonts w:ascii="Calibri" w:eastAsia="Calibri" w:hAnsi="Calibri" w:cs="Calibri"/>
                <w:color w:val="000000" w:themeColor="text1"/>
              </w:rPr>
              <w:t xml:space="preserve">No  </w:t>
            </w:r>
          </w:p>
        </w:tc>
      </w:tr>
      <w:tr w:rsidR="47D17CDD" w14:paraId="20E48374" w14:textId="77777777" w:rsidTr="47D17CDD">
        <w:trPr>
          <w:trHeight w:val="1755"/>
        </w:trPr>
        <w:tc>
          <w:tcPr>
            <w:tcW w:w="3285" w:type="dxa"/>
            <w:tcBorders>
              <w:top w:val="single" w:sz="8" w:space="0" w:color="000000" w:themeColor="text1"/>
              <w:left w:val="single" w:sz="4"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250993E4" w14:textId="075DE1FC" w:rsidR="47D17CDD" w:rsidRDefault="47D17CDD" w:rsidP="47D17CDD">
            <w:r w:rsidRPr="47D17CDD">
              <w:rPr>
                <w:rFonts w:ascii="Calibri" w:eastAsia="Calibri" w:hAnsi="Calibri" w:cs="Calibri"/>
                <w:color w:val="000000" w:themeColor="text1"/>
                <w:sz w:val="22"/>
                <w:szCs w:val="22"/>
              </w:rPr>
              <w:t xml:space="preserve">SFP:Ericsson-1000BASE-LX40 -Pluggable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B69131D" w14:textId="7D1F9CBC" w:rsidR="47D17CDD" w:rsidRDefault="47D17CDD" w:rsidP="47D17CDD">
            <w:r w:rsidRPr="47D17CDD">
              <w:rPr>
                <w:rFonts w:ascii="Calibri" w:eastAsia="Calibri" w:hAnsi="Calibri" w:cs="Calibri"/>
                <w:color w:val="000000" w:themeColor="text1"/>
              </w:rPr>
              <w:t xml:space="preserve">Gigabit Ethernet </w:t>
            </w:r>
          </w:p>
        </w:tc>
        <w:tc>
          <w:tcPr>
            <w:tcW w:w="945" w:type="dxa"/>
            <w:tcBorders>
              <w:top w:val="single" w:sz="8" w:space="0" w:color="000000" w:themeColor="text1"/>
              <w:left w:val="single" w:sz="8"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50F774CC" w14:textId="478D58BA" w:rsidR="47D17CDD" w:rsidRDefault="47D17CDD" w:rsidP="47D17CDD">
            <w:r w:rsidRPr="47D17CDD">
              <w:rPr>
                <w:rFonts w:ascii="Times New Roman" w:hAnsi="Times New Roman"/>
                <w:color w:val="000000" w:themeColor="text1"/>
                <w:sz w:val="24"/>
                <w:szCs w:val="24"/>
              </w:rPr>
              <w:t xml:space="preserve">TN B </w:t>
            </w:r>
          </w:p>
        </w:tc>
        <w:tc>
          <w:tcPr>
            <w:tcW w:w="825" w:type="dxa"/>
            <w:tcBorders>
              <w:top w:val="single" w:sz="8" w:space="0" w:color="000000" w:themeColor="text1"/>
              <w:left w:val="single" w:sz="8"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2E13975B" w14:textId="4A6100FF" w:rsidR="47D17CDD" w:rsidRDefault="47D17CDD" w:rsidP="47D17CDD">
            <w:r w:rsidRPr="47D17CDD">
              <w:rPr>
                <w:rFonts w:ascii="Times New Roman" w:hAnsi="Times New Roman"/>
                <w:color w:val="000000" w:themeColor="text1"/>
                <w:sz w:val="24"/>
                <w:szCs w:val="24"/>
              </w:rPr>
              <w:t xml:space="preserve">1 </w:t>
            </w:r>
          </w:p>
        </w:tc>
        <w:tc>
          <w:tcPr>
            <w:tcW w:w="945" w:type="dxa"/>
            <w:tcBorders>
              <w:top w:val="single" w:sz="8" w:space="0" w:color="000000" w:themeColor="text1"/>
              <w:left w:val="single" w:sz="8"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1FD6D391" w14:textId="79599FE2" w:rsidR="47D17CDD" w:rsidRDefault="47D17CDD" w:rsidP="47D17CDD">
            <w:r w:rsidRPr="47D17CDD">
              <w:rPr>
                <w:rFonts w:ascii="Times New Roman" w:hAnsi="Times New Roman"/>
                <w:color w:val="000000" w:themeColor="text1"/>
                <w:sz w:val="24"/>
                <w:szCs w:val="24"/>
              </w:rPr>
              <w:t xml:space="preserve">1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D3D0F4E" w14:textId="312CB304" w:rsidR="47D17CDD" w:rsidRDefault="47D17CDD" w:rsidP="47D17CDD">
            <w:r w:rsidRPr="47D17CDD">
              <w:rPr>
                <w:rFonts w:ascii="Calibri" w:eastAsia="Calibri" w:hAnsi="Calibri" w:cs="Calibri"/>
                <w:color w:val="000000" w:themeColor="text1"/>
              </w:rPr>
              <w:t xml:space="preserve">Gigabit Ethernet </w:t>
            </w:r>
          </w:p>
        </w:tc>
        <w:tc>
          <w:tcPr>
            <w:tcW w:w="900" w:type="dxa"/>
            <w:tcBorders>
              <w:top w:val="single" w:sz="8" w:space="0" w:color="000000" w:themeColor="text1"/>
              <w:left w:val="single" w:sz="8"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8A3E9E8" w14:textId="4C282ACC" w:rsidR="47D17CDD" w:rsidRDefault="47D17CDD" w:rsidP="47D17CDD">
            <w:r w:rsidRPr="47D17CDD">
              <w:rPr>
                <w:rFonts w:ascii="Calibri" w:eastAsia="Calibri" w:hAnsi="Calibri" w:cs="Calibri"/>
                <w:color w:val="000000" w:themeColor="text1"/>
              </w:rPr>
              <w:t xml:space="preserve">No  </w:t>
            </w:r>
          </w:p>
        </w:tc>
      </w:tr>
    </w:tbl>
    <w:p w14:paraId="465ADA78" w14:textId="67D3A078" w:rsidR="47D17CDD" w:rsidRDefault="47D17CDD" w:rsidP="47D17CDD">
      <w:pPr>
        <w:pStyle w:val="BodyText"/>
        <w:rPr>
          <w:lang w:val="en-CA"/>
        </w:rPr>
      </w:pPr>
    </w:p>
    <w:p w14:paraId="7BA8FDF0" w14:textId="0595B440" w:rsidR="008E76BB" w:rsidRDefault="008E76BB" w:rsidP="008E76BB">
      <w:pPr>
        <w:pStyle w:val="Heading2"/>
        <w:rPr>
          <w:lang w:val="en-CA"/>
        </w:rPr>
      </w:pPr>
      <w:bookmarkStart w:id="128" w:name="_Toc1443743137"/>
      <w:r>
        <w:rPr>
          <w:lang w:val="en-CA"/>
        </w:rPr>
        <w:t>Device Model Ericsson 6318</w:t>
      </w:r>
      <w:bookmarkEnd w:id="128"/>
    </w:p>
    <w:p w14:paraId="7F2A9C16" w14:textId="7FB685CB" w:rsidR="008E76BB" w:rsidRPr="00A2288C" w:rsidRDefault="008E76BB" w:rsidP="00A2288C">
      <w:pPr>
        <w:pStyle w:val="Heading3"/>
        <w:numPr>
          <w:ilvl w:val="2"/>
          <w:numId w:val="30"/>
        </w:numPr>
        <w:rPr>
          <w:lang w:val="en-CA"/>
        </w:rPr>
      </w:pPr>
      <w:bookmarkStart w:id="129" w:name="_Toc397917968"/>
      <w:r w:rsidRPr="00A2288C">
        <w:rPr>
          <w:lang w:val="en-CA"/>
        </w:rPr>
        <w:t>Device Types</w:t>
      </w:r>
      <w:bookmarkEnd w:id="129"/>
    </w:p>
    <w:p w14:paraId="20B2EFE1" w14:textId="5D40E1DC" w:rsidR="008E76BB" w:rsidRPr="005378DA" w:rsidRDefault="008E76BB" w:rsidP="008E76BB">
      <w:pPr>
        <w:pStyle w:val="BodyText"/>
        <w:rPr>
          <w:lang w:val="en-CA"/>
        </w:rPr>
      </w:pPr>
      <w:r>
        <w:rPr>
          <w:lang w:val="en-CA"/>
        </w:rPr>
        <w:t xml:space="preserve"> Following device types will be configured in the BPI using Metadata Modeler. </w:t>
      </w:r>
      <w:r w:rsidR="00EF0EE9">
        <w:rPr>
          <w:lang w:val="en-CA"/>
        </w:rPr>
        <w:t>Roger’s</w:t>
      </w:r>
      <w:r>
        <w:rPr>
          <w:lang w:val="en-CA"/>
        </w:rPr>
        <w:t xml:space="preserve"> project is not using the Rack so category should be defined as ‘Generic’</w:t>
      </w:r>
    </w:p>
    <w:p w14:paraId="0BA95632" w14:textId="77777777" w:rsidR="008E76BB" w:rsidRDefault="008E76BB" w:rsidP="008E76BB">
      <w:pPr>
        <w:rPr>
          <w:lang w:val="en-CA"/>
        </w:rPr>
      </w:pPr>
    </w:p>
    <w:tbl>
      <w:tblPr>
        <w:tblStyle w:val="TableGrid"/>
        <w:tblW w:w="0" w:type="auto"/>
        <w:tblInd w:w="-113" w:type="dxa"/>
        <w:tblLook w:val="04A0" w:firstRow="1" w:lastRow="0" w:firstColumn="1" w:lastColumn="0" w:noHBand="0" w:noVBand="1"/>
      </w:tblPr>
      <w:tblGrid>
        <w:gridCol w:w="1370"/>
        <w:gridCol w:w="887"/>
        <w:gridCol w:w="1315"/>
        <w:gridCol w:w="1357"/>
        <w:gridCol w:w="1400"/>
        <w:gridCol w:w="1267"/>
        <w:gridCol w:w="972"/>
        <w:gridCol w:w="990"/>
        <w:gridCol w:w="985"/>
      </w:tblGrid>
      <w:tr w:rsidR="002C1342" w:rsidRPr="005232B2" w14:paraId="0D172341" w14:textId="77777777" w:rsidTr="00203BC3">
        <w:tc>
          <w:tcPr>
            <w:tcW w:w="0" w:type="auto"/>
            <w:shd w:val="clear" w:color="auto" w:fill="548DD4" w:themeFill="text2" w:themeFillTint="99"/>
          </w:tcPr>
          <w:p w14:paraId="7A5C6C44" w14:textId="77777777" w:rsidR="008E76BB" w:rsidRPr="005232B2" w:rsidRDefault="008E76BB" w:rsidP="00203BC3">
            <w:pPr>
              <w:pStyle w:val="Table"/>
              <w:rPr>
                <w:b/>
                <w:bCs/>
              </w:rPr>
            </w:pPr>
            <w:r w:rsidRPr="005232B2">
              <w:rPr>
                <w:b/>
                <w:bCs/>
              </w:rPr>
              <w:t>Manufacturer</w:t>
            </w:r>
          </w:p>
        </w:tc>
        <w:tc>
          <w:tcPr>
            <w:tcW w:w="0" w:type="auto"/>
            <w:shd w:val="clear" w:color="auto" w:fill="548DD4" w:themeFill="text2" w:themeFillTint="99"/>
          </w:tcPr>
          <w:p w14:paraId="46B25E12" w14:textId="77777777" w:rsidR="008E76BB" w:rsidRDefault="008E76BB" w:rsidP="00203BC3">
            <w:pPr>
              <w:pStyle w:val="Table"/>
              <w:rPr>
                <w:b/>
                <w:bCs/>
              </w:rPr>
            </w:pPr>
            <w:r w:rsidRPr="005232B2">
              <w:rPr>
                <w:b/>
                <w:bCs/>
              </w:rPr>
              <w:t xml:space="preserve">Device Type </w:t>
            </w:r>
          </w:p>
          <w:p w14:paraId="43CFABA2" w14:textId="77777777" w:rsidR="008E76BB" w:rsidRPr="005232B2" w:rsidRDefault="008E76BB" w:rsidP="00203BC3">
            <w:pPr>
              <w:pStyle w:val="Table"/>
              <w:rPr>
                <w:b/>
                <w:bCs/>
              </w:rPr>
            </w:pPr>
            <w:r w:rsidRPr="005232B2">
              <w:rPr>
                <w:b/>
                <w:bCs/>
              </w:rPr>
              <w:t>Family</w:t>
            </w:r>
          </w:p>
        </w:tc>
        <w:tc>
          <w:tcPr>
            <w:tcW w:w="0" w:type="auto"/>
            <w:shd w:val="clear" w:color="auto" w:fill="548DD4" w:themeFill="text2" w:themeFillTint="99"/>
          </w:tcPr>
          <w:p w14:paraId="10F8508D" w14:textId="77777777" w:rsidR="008E76BB" w:rsidRPr="005232B2" w:rsidRDefault="008E76BB" w:rsidP="00203BC3">
            <w:pPr>
              <w:pStyle w:val="Table"/>
              <w:rPr>
                <w:b/>
                <w:bCs/>
              </w:rPr>
            </w:pPr>
            <w:r>
              <w:rPr>
                <w:b/>
                <w:bCs/>
              </w:rPr>
              <w:t>Archetype Name</w:t>
            </w:r>
          </w:p>
        </w:tc>
        <w:tc>
          <w:tcPr>
            <w:tcW w:w="0" w:type="auto"/>
            <w:shd w:val="clear" w:color="auto" w:fill="548DD4" w:themeFill="text2" w:themeFillTint="99"/>
          </w:tcPr>
          <w:p w14:paraId="2136FDE0" w14:textId="77777777" w:rsidR="008E76BB" w:rsidRDefault="008E76BB" w:rsidP="00203BC3">
            <w:pPr>
              <w:pStyle w:val="Table"/>
              <w:rPr>
                <w:b/>
                <w:bCs/>
              </w:rPr>
            </w:pPr>
            <w:r>
              <w:rPr>
                <w:b/>
                <w:bCs/>
              </w:rPr>
              <w:t>Archetype Instance Name</w:t>
            </w:r>
          </w:p>
        </w:tc>
        <w:tc>
          <w:tcPr>
            <w:tcW w:w="0" w:type="auto"/>
            <w:shd w:val="clear" w:color="auto" w:fill="548DD4" w:themeFill="text2" w:themeFillTint="99"/>
          </w:tcPr>
          <w:p w14:paraId="55B64D3F" w14:textId="77777777" w:rsidR="008E76BB" w:rsidRPr="005232B2" w:rsidRDefault="008E76BB" w:rsidP="00203BC3">
            <w:pPr>
              <w:pStyle w:val="Table"/>
              <w:rPr>
                <w:b/>
                <w:bCs/>
              </w:rPr>
            </w:pPr>
            <w:r>
              <w:rPr>
                <w:b/>
                <w:bCs/>
              </w:rPr>
              <w:t>Description</w:t>
            </w:r>
          </w:p>
        </w:tc>
        <w:tc>
          <w:tcPr>
            <w:tcW w:w="0" w:type="auto"/>
            <w:shd w:val="clear" w:color="auto" w:fill="548DD4" w:themeFill="text2" w:themeFillTint="99"/>
          </w:tcPr>
          <w:p w14:paraId="4DBE3FAE" w14:textId="77777777" w:rsidR="008E76BB" w:rsidRPr="005232B2" w:rsidRDefault="008E76BB" w:rsidP="00203BC3">
            <w:pPr>
              <w:pStyle w:val="Table"/>
              <w:rPr>
                <w:b/>
                <w:bCs/>
              </w:rPr>
            </w:pPr>
            <w:r w:rsidRPr="005232B2">
              <w:rPr>
                <w:b/>
                <w:bCs/>
              </w:rPr>
              <w:t>Part Number</w:t>
            </w:r>
          </w:p>
        </w:tc>
        <w:tc>
          <w:tcPr>
            <w:tcW w:w="972" w:type="dxa"/>
            <w:shd w:val="clear" w:color="auto" w:fill="548DD4" w:themeFill="text2" w:themeFillTint="99"/>
          </w:tcPr>
          <w:p w14:paraId="169DCF3B" w14:textId="77777777" w:rsidR="008E76BB" w:rsidRDefault="008E76BB" w:rsidP="00203BC3">
            <w:pPr>
              <w:pStyle w:val="Table"/>
              <w:rPr>
                <w:b/>
                <w:bCs/>
              </w:rPr>
            </w:pPr>
            <w:r>
              <w:rPr>
                <w:b/>
                <w:bCs/>
              </w:rPr>
              <w:t>Positions Used</w:t>
            </w:r>
          </w:p>
        </w:tc>
        <w:tc>
          <w:tcPr>
            <w:tcW w:w="990" w:type="dxa"/>
            <w:shd w:val="clear" w:color="auto" w:fill="548DD4" w:themeFill="text2" w:themeFillTint="99"/>
          </w:tcPr>
          <w:p w14:paraId="3F23B5D1" w14:textId="77777777" w:rsidR="008E76BB" w:rsidRDefault="008E76BB" w:rsidP="00203BC3">
            <w:pPr>
              <w:pStyle w:val="Table"/>
              <w:rPr>
                <w:b/>
                <w:bCs/>
              </w:rPr>
            </w:pPr>
            <w:r>
              <w:rPr>
                <w:b/>
                <w:bCs/>
              </w:rPr>
              <w:t>Width</w:t>
            </w:r>
          </w:p>
          <w:p w14:paraId="5802F348" w14:textId="77777777" w:rsidR="008E76BB" w:rsidRPr="005232B2" w:rsidRDefault="008E76BB" w:rsidP="00203BC3">
            <w:pPr>
              <w:pStyle w:val="Table"/>
              <w:rPr>
                <w:b/>
                <w:bCs/>
              </w:rPr>
            </w:pPr>
            <w:r>
              <w:rPr>
                <w:b/>
                <w:bCs/>
              </w:rPr>
              <w:t>(In Inches)</w:t>
            </w:r>
          </w:p>
        </w:tc>
        <w:tc>
          <w:tcPr>
            <w:tcW w:w="985" w:type="dxa"/>
            <w:shd w:val="clear" w:color="auto" w:fill="548DD4" w:themeFill="text2" w:themeFillTint="99"/>
          </w:tcPr>
          <w:p w14:paraId="043C01A1" w14:textId="77777777" w:rsidR="008E76BB" w:rsidRDefault="008E76BB" w:rsidP="00203BC3">
            <w:pPr>
              <w:pStyle w:val="Table"/>
              <w:rPr>
                <w:b/>
                <w:bCs/>
              </w:rPr>
            </w:pPr>
            <w:r>
              <w:rPr>
                <w:b/>
                <w:bCs/>
              </w:rPr>
              <w:t>Category</w:t>
            </w:r>
          </w:p>
        </w:tc>
      </w:tr>
      <w:tr w:rsidR="008E76BB" w:rsidRPr="005232B2" w14:paraId="1CBDD483" w14:textId="77777777" w:rsidTr="00203BC3">
        <w:tc>
          <w:tcPr>
            <w:tcW w:w="0" w:type="auto"/>
          </w:tcPr>
          <w:p w14:paraId="4BB03D12" w14:textId="3D3A34CA" w:rsidR="008E76BB" w:rsidRPr="005232B2" w:rsidRDefault="00203BC3" w:rsidP="00203BC3">
            <w:pPr>
              <w:pStyle w:val="Table"/>
            </w:pPr>
            <w:r>
              <w:t>Ericsson</w:t>
            </w:r>
          </w:p>
        </w:tc>
        <w:tc>
          <w:tcPr>
            <w:tcW w:w="0" w:type="auto"/>
          </w:tcPr>
          <w:p w14:paraId="4323A7D1" w14:textId="72030ED2" w:rsidR="008E76BB" w:rsidRPr="005232B2" w:rsidRDefault="00203BC3" w:rsidP="00203BC3">
            <w:pPr>
              <w:pStyle w:val="Table"/>
            </w:pPr>
            <w:r>
              <w:t>IPRAN</w:t>
            </w:r>
            <w:r w:rsidR="008E76BB">
              <w:t xml:space="preserve"> Family</w:t>
            </w:r>
          </w:p>
        </w:tc>
        <w:tc>
          <w:tcPr>
            <w:tcW w:w="0" w:type="auto"/>
          </w:tcPr>
          <w:p w14:paraId="49E9D351" w14:textId="0A0ACE0E" w:rsidR="008E76BB" w:rsidRPr="005232B2" w:rsidRDefault="00203BC3" w:rsidP="00203BC3">
            <w:pPr>
              <w:pStyle w:val="Table"/>
            </w:pPr>
            <w:r>
              <w:t>Ericsson Baseband 6318</w:t>
            </w:r>
          </w:p>
        </w:tc>
        <w:tc>
          <w:tcPr>
            <w:tcW w:w="0" w:type="auto"/>
          </w:tcPr>
          <w:p w14:paraId="2A5CB4D3" w14:textId="3B4A3F76" w:rsidR="008E76BB" w:rsidRPr="007F16C8" w:rsidRDefault="00203BC3" w:rsidP="00203BC3">
            <w:pPr>
              <w:pStyle w:val="Table"/>
            </w:pPr>
            <w:r>
              <w:t>Ericsson Baseband 6318</w:t>
            </w:r>
          </w:p>
        </w:tc>
        <w:tc>
          <w:tcPr>
            <w:tcW w:w="0" w:type="auto"/>
          </w:tcPr>
          <w:p w14:paraId="4191D9CB" w14:textId="7C1A7049" w:rsidR="008E76BB" w:rsidRPr="005232B2" w:rsidRDefault="008E76BB" w:rsidP="00203BC3">
            <w:pPr>
              <w:pStyle w:val="Table"/>
            </w:pPr>
            <w:r>
              <w:t xml:space="preserve"> </w:t>
            </w:r>
            <w:r w:rsidR="00203BC3">
              <w:t>Ericsson Baseband 6318</w:t>
            </w:r>
          </w:p>
        </w:tc>
        <w:tc>
          <w:tcPr>
            <w:tcW w:w="0" w:type="auto"/>
          </w:tcPr>
          <w:p w14:paraId="773ECDBD" w14:textId="606283E1" w:rsidR="008E76BB" w:rsidRPr="005232B2" w:rsidRDefault="00203BC3" w:rsidP="00203BC3">
            <w:pPr>
              <w:pStyle w:val="Table"/>
            </w:pPr>
            <w:r>
              <w:t>Ericsson Baseband 6318</w:t>
            </w:r>
          </w:p>
        </w:tc>
        <w:tc>
          <w:tcPr>
            <w:tcW w:w="972" w:type="dxa"/>
          </w:tcPr>
          <w:p w14:paraId="3F67B2C3" w14:textId="0F6E9726" w:rsidR="008E76BB" w:rsidRDefault="00203BC3" w:rsidP="00203BC3">
            <w:pPr>
              <w:pStyle w:val="Table"/>
            </w:pPr>
            <w:r>
              <w:t>1</w:t>
            </w:r>
          </w:p>
        </w:tc>
        <w:tc>
          <w:tcPr>
            <w:tcW w:w="990" w:type="dxa"/>
          </w:tcPr>
          <w:p w14:paraId="0841BA49" w14:textId="66739796" w:rsidR="008E76BB" w:rsidRDefault="00203BC3" w:rsidP="00203BC3">
            <w:pPr>
              <w:pStyle w:val="Table"/>
            </w:pPr>
            <w:r>
              <w:t>19</w:t>
            </w:r>
          </w:p>
          <w:p w14:paraId="5C943505" w14:textId="77777777" w:rsidR="008E76BB" w:rsidRPr="007F16C8" w:rsidRDefault="008E76BB" w:rsidP="00203BC3">
            <w:pPr>
              <w:pStyle w:val="Table"/>
            </w:pPr>
          </w:p>
        </w:tc>
        <w:tc>
          <w:tcPr>
            <w:tcW w:w="985" w:type="dxa"/>
          </w:tcPr>
          <w:p w14:paraId="3CC2EAFE" w14:textId="1A00FD29" w:rsidR="008E76BB" w:rsidRDefault="00EF0EE9" w:rsidP="00203BC3">
            <w:pPr>
              <w:pStyle w:val="Table"/>
            </w:pPr>
            <w:r>
              <w:t>Generic</w:t>
            </w:r>
          </w:p>
        </w:tc>
      </w:tr>
    </w:tbl>
    <w:p w14:paraId="28430D16" w14:textId="77777777" w:rsidR="008E76BB" w:rsidRDefault="008E76BB" w:rsidP="008E76BB">
      <w:pPr>
        <w:pStyle w:val="Heading3"/>
        <w:rPr>
          <w:lang w:val="en-CA"/>
        </w:rPr>
      </w:pPr>
      <w:bookmarkStart w:id="130" w:name="_Toc1813174252"/>
      <w:r w:rsidRPr="67013428">
        <w:rPr>
          <w:lang w:val="en-CA"/>
        </w:rPr>
        <w:t>Shelf Position Types</w:t>
      </w:r>
      <w:bookmarkEnd w:id="130"/>
    </w:p>
    <w:tbl>
      <w:tblPr>
        <w:tblStyle w:val="TableGrid"/>
        <w:tblW w:w="0" w:type="auto"/>
        <w:tblInd w:w="-113" w:type="dxa"/>
        <w:tblLayout w:type="fixed"/>
        <w:tblLook w:val="04A0" w:firstRow="1" w:lastRow="0" w:firstColumn="1" w:lastColumn="0" w:noHBand="0" w:noVBand="1"/>
      </w:tblPr>
      <w:tblGrid>
        <w:gridCol w:w="1370"/>
        <w:gridCol w:w="1168"/>
        <w:gridCol w:w="1440"/>
        <w:gridCol w:w="1800"/>
        <w:gridCol w:w="1800"/>
      </w:tblGrid>
      <w:tr w:rsidR="00641017" w14:paraId="0B963D16" w14:textId="77777777" w:rsidTr="00203BC3">
        <w:tc>
          <w:tcPr>
            <w:tcW w:w="1370" w:type="dxa"/>
            <w:shd w:val="clear" w:color="auto" w:fill="548DD4" w:themeFill="text2" w:themeFillTint="99"/>
          </w:tcPr>
          <w:p w14:paraId="2F59D04C" w14:textId="77777777" w:rsidR="008E76BB" w:rsidRPr="005232B2" w:rsidRDefault="008E76BB" w:rsidP="00203BC3">
            <w:pPr>
              <w:pStyle w:val="Table"/>
              <w:rPr>
                <w:b/>
                <w:bCs/>
              </w:rPr>
            </w:pPr>
            <w:r>
              <w:rPr>
                <w:b/>
                <w:bCs/>
              </w:rPr>
              <w:t>Device Archetype</w:t>
            </w:r>
          </w:p>
        </w:tc>
        <w:tc>
          <w:tcPr>
            <w:tcW w:w="1168" w:type="dxa"/>
            <w:shd w:val="clear" w:color="auto" w:fill="548DD4" w:themeFill="text2" w:themeFillTint="99"/>
          </w:tcPr>
          <w:p w14:paraId="2398BC24" w14:textId="77777777" w:rsidR="008E76BB" w:rsidRDefault="008E76BB" w:rsidP="00203BC3">
            <w:pPr>
              <w:pStyle w:val="Table"/>
              <w:rPr>
                <w:b/>
                <w:bCs/>
              </w:rPr>
            </w:pPr>
            <w:r w:rsidRPr="005232B2">
              <w:rPr>
                <w:b/>
                <w:bCs/>
              </w:rPr>
              <w:t xml:space="preserve">Device Type </w:t>
            </w:r>
          </w:p>
          <w:p w14:paraId="35768453" w14:textId="77777777" w:rsidR="008E76BB" w:rsidRPr="005232B2" w:rsidRDefault="008E76BB" w:rsidP="00203BC3">
            <w:pPr>
              <w:pStyle w:val="Table"/>
              <w:rPr>
                <w:b/>
                <w:bCs/>
              </w:rPr>
            </w:pPr>
            <w:r w:rsidRPr="005232B2">
              <w:rPr>
                <w:b/>
                <w:bCs/>
              </w:rPr>
              <w:t>Family</w:t>
            </w:r>
          </w:p>
        </w:tc>
        <w:tc>
          <w:tcPr>
            <w:tcW w:w="1440" w:type="dxa"/>
            <w:shd w:val="clear" w:color="auto" w:fill="548DD4" w:themeFill="text2" w:themeFillTint="99"/>
          </w:tcPr>
          <w:p w14:paraId="1EBF366D" w14:textId="77777777" w:rsidR="008E76BB" w:rsidRPr="005232B2" w:rsidRDefault="008E76BB" w:rsidP="00203BC3">
            <w:pPr>
              <w:pStyle w:val="Table"/>
              <w:rPr>
                <w:b/>
                <w:bCs/>
              </w:rPr>
            </w:pPr>
            <w:r>
              <w:rPr>
                <w:b/>
                <w:bCs/>
              </w:rPr>
              <w:t>ShelfPosition Archetype Name</w:t>
            </w:r>
          </w:p>
        </w:tc>
        <w:tc>
          <w:tcPr>
            <w:tcW w:w="1800" w:type="dxa"/>
            <w:shd w:val="clear" w:color="auto" w:fill="548DD4" w:themeFill="text2" w:themeFillTint="99"/>
          </w:tcPr>
          <w:p w14:paraId="2897B802" w14:textId="77777777" w:rsidR="008E76BB" w:rsidRDefault="008E76BB" w:rsidP="00203BC3">
            <w:pPr>
              <w:pStyle w:val="Table"/>
              <w:rPr>
                <w:b/>
                <w:bCs/>
              </w:rPr>
            </w:pPr>
            <w:r>
              <w:rPr>
                <w:b/>
                <w:bCs/>
              </w:rPr>
              <w:t>ShelfPosition Archetype Instance Name</w:t>
            </w:r>
          </w:p>
        </w:tc>
        <w:tc>
          <w:tcPr>
            <w:tcW w:w="1800" w:type="dxa"/>
            <w:shd w:val="clear" w:color="auto" w:fill="548DD4" w:themeFill="text2" w:themeFillTint="99"/>
          </w:tcPr>
          <w:p w14:paraId="5F7AF858" w14:textId="77777777" w:rsidR="008E76BB" w:rsidRDefault="008E76BB" w:rsidP="00203BC3">
            <w:pPr>
              <w:pStyle w:val="Table"/>
              <w:rPr>
                <w:b/>
                <w:bCs/>
              </w:rPr>
            </w:pPr>
            <w:r>
              <w:rPr>
                <w:b/>
                <w:bCs/>
              </w:rPr>
              <w:t>Position Sequence</w:t>
            </w:r>
          </w:p>
        </w:tc>
      </w:tr>
      <w:tr w:rsidR="008E76BB" w14:paraId="4F00BDD5" w14:textId="77777777" w:rsidTr="00203BC3">
        <w:tc>
          <w:tcPr>
            <w:tcW w:w="1370" w:type="dxa"/>
          </w:tcPr>
          <w:p w14:paraId="1DB224CD" w14:textId="6DAD39A5" w:rsidR="008E76BB" w:rsidRPr="005232B2" w:rsidRDefault="00203BC3" w:rsidP="00203BC3">
            <w:pPr>
              <w:pStyle w:val="Table"/>
            </w:pPr>
            <w:r>
              <w:t>Ericsson Baseband 6318</w:t>
            </w:r>
          </w:p>
        </w:tc>
        <w:tc>
          <w:tcPr>
            <w:tcW w:w="1168" w:type="dxa"/>
          </w:tcPr>
          <w:p w14:paraId="563A7B9A" w14:textId="5601B980" w:rsidR="008E76BB" w:rsidRPr="005232B2" w:rsidRDefault="00203BC3" w:rsidP="00203BC3">
            <w:pPr>
              <w:pStyle w:val="Table"/>
            </w:pPr>
            <w:r>
              <w:t>IPRAN</w:t>
            </w:r>
            <w:r w:rsidR="008E76BB">
              <w:t xml:space="preserve"> Family</w:t>
            </w:r>
          </w:p>
        </w:tc>
        <w:tc>
          <w:tcPr>
            <w:tcW w:w="1440" w:type="dxa"/>
          </w:tcPr>
          <w:p w14:paraId="1CA4A674" w14:textId="126BD1A0" w:rsidR="008E76BB" w:rsidRPr="005232B2" w:rsidRDefault="0E148417" w:rsidP="00203BC3">
            <w:pPr>
              <w:pStyle w:val="Table"/>
            </w:pPr>
            <w:r>
              <w:t xml:space="preserve">Ericsson Baseband 6318 </w:t>
            </w:r>
            <w:r w:rsidR="6102CA1E">
              <w:t>Shelf Position</w:t>
            </w:r>
          </w:p>
        </w:tc>
        <w:tc>
          <w:tcPr>
            <w:tcW w:w="1800" w:type="dxa"/>
          </w:tcPr>
          <w:p w14:paraId="73926C01" w14:textId="77777777" w:rsidR="008E76BB" w:rsidRPr="007F16C8" w:rsidRDefault="008E76BB" w:rsidP="00203BC3">
            <w:pPr>
              <w:pStyle w:val="Table"/>
            </w:pPr>
            <w:r>
              <w:t>Shelf Pos 1</w:t>
            </w:r>
          </w:p>
        </w:tc>
        <w:tc>
          <w:tcPr>
            <w:tcW w:w="1800" w:type="dxa"/>
          </w:tcPr>
          <w:p w14:paraId="53466796" w14:textId="77777777" w:rsidR="008E76BB" w:rsidRDefault="008E76BB" w:rsidP="00203BC3">
            <w:pPr>
              <w:pStyle w:val="Table"/>
            </w:pPr>
            <w:r>
              <w:t>0</w:t>
            </w:r>
          </w:p>
        </w:tc>
      </w:tr>
    </w:tbl>
    <w:p w14:paraId="6A7F7423" w14:textId="77777777" w:rsidR="008E76BB" w:rsidRPr="00DF3ED3" w:rsidRDefault="008E76BB" w:rsidP="008E76BB">
      <w:pPr>
        <w:pStyle w:val="BodyText"/>
        <w:rPr>
          <w:lang w:val="en-CA"/>
        </w:rPr>
      </w:pPr>
    </w:p>
    <w:p w14:paraId="369741CD" w14:textId="77777777" w:rsidR="008E76BB" w:rsidRDefault="008E76BB" w:rsidP="008E76BB">
      <w:pPr>
        <w:pStyle w:val="Heading3"/>
        <w:rPr>
          <w:lang w:val="en-CA"/>
        </w:rPr>
      </w:pPr>
      <w:bookmarkStart w:id="131" w:name="_Toc987793726"/>
      <w:r w:rsidRPr="67013428">
        <w:rPr>
          <w:lang w:val="en-CA"/>
        </w:rPr>
        <w:t>Shelf Types</w:t>
      </w:r>
      <w:bookmarkEnd w:id="131"/>
    </w:p>
    <w:p w14:paraId="63C41C34" w14:textId="77777777" w:rsidR="008E76BB" w:rsidRPr="00690583" w:rsidRDefault="008E76BB" w:rsidP="008E76BB">
      <w:pPr>
        <w:pStyle w:val="BodyText"/>
        <w:rPr>
          <w:lang w:val="en-CA"/>
        </w:rPr>
      </w:pPr>
      <w:r>
        <w:rPr>
          <w:lang w:val="en-CA"/>
        </w:rPr>
        <w:t>Configure the following shelf types under the parent ShelfPosition type as per the below details</w:t>
      </w:r>
    </w:p>
    <w:tbl>
      <w:tblPr>
        <w:tblStyle w:val="TableGrid"/>
        <w:tblW w:w="0" w:type="auto"/>
        <w:tblInd w:w="-113" w:type="dxa"/>
        <w:tblLook w:val="04A0" w:firstRow="1" w:lastRow="0" w:firstColumn="1" w:lastColumn="0" w:noHBand="0" w:noVBand="1"/>
      </w:tblPr>
      <w:tblGrid>
        <w:gridCol w:w="2043"/>
        <w:gridCol w:w="1622"/>
        <w:gridCol w:w="1692"/>
        <w:gridCol w:w="1422"/>
        <w:gridCol w:w="1524"/>
        <w:gridCol w:w="1137"/>
        <w:gridCol w:w="1103"/>
      </w:tblGrid>
      <w:tr w:rsidR="006A449A" w:rsidRPr="005232B2" w14:paraId="11B20EFF" w14:textId="77777777" w:rsidTr="00203BC3">
        <w:tc>
          <w:tcPr>
            <w:tcW w:w="0" w:type="auto"/>
            <w:shd w:val="clear" w:color="auto" w:fill="548DD4" w:themeFill="text2" w:themeFillTint="99"/>
          </w:tcPr>
          <w:p w14:paraId="757AE2B6" w14:textId="77777777" w:rsidR="008E76BB" w:rsidRPr="005232B2" w:rsidRDefault="008E76BB" w:rsidP="00203BC3">
            <w:pPr>
              <w:pStyle w:val="Table"/>
              <w:rPr>
                <w:b/>
                <w:bCs/>
              </w:rPr>
            </w:pPr>
            <w:r>
              <w:rPr>
                <w:b/>
                <w:bCs/>
              </w:rPr>
              <w:t>ShelfPosition Archetype</w:t>
            </w:r>
          </w:p>
        </w:tc>
        <w:tc>
          <w:tcPr>
            <w:tcW w:w="0" w:type="auto"/>
            <w:shd w:val="clear" w:color="auto" w:fill="548DD4" w:themeFill="text2" w:themeFillTint="99"/>
          </w:tcPr>
          <w:p w14:paraId="06584892" w14:textId="77777777" w:rsidR="008E76BB" w:rsidRPr="005232B2" w:rsidRDefault="008E76BB" w:rsidP="00203BC3">
            <w:pPr>
              <w:pStyle w:val="Table"/>
              <w:rPr>
                <w:b/>
                <w:bCs/>
              </w:rPr>
            </w:pPr>
            <w:r>
              <w:rPr>
                <w:b/>
                <w:bCs/>
              </w:rPr>
              <w:t>Shelf Archetype Name</w:t>
            </w:r>
          </w:p>
        </w:tc>
        <w:tc>
          <w:tcPr>
            <w:tcW w:w="0" w:type="auto"/>
            <w:shd w:val="clear" w:color="auto" w:fill="548DD4" w:themeFill="text2" w:themeFillTint="99"/>
          </w:tcPr>
          <w:p w14:paraId="03E4C49C" w14:textId="77777777" w:rsidR="008E76BB" w:rsidRDefault="008E76BB" w:rsidP="00203BC3">
            <w:pPr>
              <w:pStyle w:val="Table"/>
              <w:rPr>
                <w:b/>
                <w:bCs/>
              </w:rPr>
            </w:pPr>
            <w:r>
              <w:rPr>
                <w:b/>
                <w:bCs/>
              </w:rPr>
              <w:t>Shelf Archetype Instance Name</w:t>
            </w:r>
          </w:p>
        </w:tc>
        <w:tc>
          <w:tcPr>
            <w:tcW w:w="0" w:type="auto"/>
            <w:shd w:val="clear" w:color="auto" w:fill="548DD4" w:themeFill="text2" w:themeFillTint="99"/>
          </w:tcPr>
          <w:p w14:paraId="7A5757A8" w14:textId="77777777" w:rsidR="008E76BB" w:rsidRDefault="008E76BB" w:rsidP="00203BC3">
            <w:pPr>
              <w:pStyle w:val="Table"/>
              <w:rPr>
                <w:b/>
                <w:bCs/>
              </w:rPr>
            </w:pPr>
            <w:r>
              <w:rPr>
                <w:b/>
                <w:bCs/>
              </w:rPr>
              <w:t>Part Number</w:t>
            </w:r>
          </w:p>
        </w:tc>
        <w:tc>
          <w:tcPr>
            <w:tcW w:w="0" w:type="auto"/>
            <w:shd w:val="clear" w:color="auto" w:fill="548DD4" w:themeFill="text2" w:themeFillTint="99"/>
          </w:tcPr>
          <w:p w14:paraId="03CAB0B6" w14:textId="77777777" w:rsidR="008E76BB" w:rsidRDefault="008E76BB" w:rsidP="00203BC3">
            <w:pPr>
              <w:pStyle w:val="Table"/>
              <w:rPr>
                <w:b/>
                <w:bCs/>
              </w:rPr>
            </w:pPr>
            <w:r>
              <w:rPr>
                <w:b/>
                <w:bCs/>
              </w:rPr>
              <w:t>Description</w:t>
            </w:r>
          </w:p>
        </w:tc>
        <w:tc>
          <w:tcPr>
            <w:tcW w:w="0" w:type="auto"/>
            <w:shd w:val="clear" w:color="auto" w:fill="548DD4" w:themeFill="text2" w:themeFillTint="99"/>
          </w:tcPr>
          <w:p w14:paraId="11E9E028" w14:textId="77777777" w:rsidR="008E76BB" w:rsidRDefault="008E76BB" w:rsidP="00203BC3">
            <w:pPr>
              <w:pStyle w:val="Table"/>
              <w:rPr>
                <w:b/>
                <w:bCs/>
              </w:rPr>
            </w:pPr>
            <w:r>
              <w:rPr>
                <w:b/>
                <w:bCs/>
              </w:rPr>
              <w:t>Positions Used</w:t>
            </w:r>
          </w:p>
        </w:tc>
        <w:tc>
          <w:tcPr>
            <w:tcW w:w="0" w:type="auto"/>
            <w:shd w:val="clear" w:color="auto" w:fill="548DD4" w:themeFill="text2" w:themeFillTint="99"/>
          </w:tcPr>
          <w:p w14:paraId="54490E2F" w14:textId="77777777" w:rsidR="008E76BB" w:rsidRDefault="008E76BB" w:rsidP="00203BC3">
            <w:pPr>
              <w:pStyle w:val="Table"/>
              <w:rPr>
                <w:b/>
                <w:bCs/>
              </w:rPr>
            </w:pPr>
            <w:r>
              <w:rPr>
                <w:b/>
                <w:bCs/>
              </w:rPr>
              <w:t>Width (in Inches)</w:t>
            </w:r>
          </w:p>
        </w:tc>
      </w:tr>
      <w:tr w:rsidR="008E76BB" w:rsidRPr="005232B2" w14:paraId="15AFD651" w14:textId="77777777" w:rsidTr="00203BC3">
        <w:tc>
          <w:tcPr>
            <w:tcW w:w="0" w:type="auto"/>
          </w:tcPr>
          <w:p w14:paraId="76F61204" w14:textId="1C690BD8" w:rsidR="008E76BB" w:rsidRPr="005232B2" w:rsidRDefault="00606349" w:rsidP="00203BC3">
            <w:pPr>
              <w:pStyle w:val="Table"/>
            </w:pPr>
            <w:r>
              <w:t>Ericsson Baseband 6318</w:t>
            </w:r>
            <w:r w:rsidR="008E76BB">
              <w:t>- Shelf Position</w:t>
            </w:r>
          </w:p>
        </w:tc>
        <w:tc>
          <w:tcPr>
            <w:tcW w:w="0" w:type="auto"/>
          </w:tcPr>
          <w:p w14:paraId="591E2B4C" w14:textId="2458CE80" w:rsidR="008E76BB" w:rsidRPr="005232B2" w:rsidRDefault="106CAC43" w:rsidP="00203BC3">
            <w:pPr>
              <w:pStyle w:val="Table"/>
            </w:pPr>
            <w:r>
              <w:t xml:space="preserve">Ericsson Baseband 6318 </w:t>
            </w:r>
            <w:r w:rsidR="6102CA1E">
              <w:t>Shelf</w:t>
            </w:r>
          </w:p>
        </w:tc>
        <w:tc>
          <w:tcPr>
            <w:tcW w:w="0" w:type="auto"/>
          </w:tcPr>
          <w:p w14:paraId="24A14B41" w14:textId="6B1DAFD7" w:rsidR="008E76BB" w:rsidRPr="007F16C8" w:rsidRDefault="4A07AD02" w:rsidP="00203BC3">
            <w:pPr>
              <w:pStyle w:val="Table"/>
            </w:pPr>
            <w:r>
              <w:t>Shelf</w:t>
            </w:r>
            <w:r w:rsidR="0052330F">
              <w:t>-1</w:t>
            </w:r>
          </w:p>
          <w:p w14:paraId="756FE895" w14:textId="3D91AB58" w:rsidR="008E76BB" w:rsidRPr="007F16C8" w:rsidRDefault="008E76BB" w:rsidP="00203BC3">
            <w:pPr>
              <w:pStyle w:val="Table"/>
            </w:pPr>
          </w:p>
        </w:tc>
        <w:tc>
          <w:tcPr>
            <w:tcW w:w="0" w:type="auto"/>
          </w:tcPr>
          <w:p w14:paraId="613AA47F" w14:textId="4125714E" w:rsidR="008E76BB" w:rsidRDefault="00606349" w:rsidP="00203BC3">
            <w:pPr>
              <w:pStyle w:val="Table"/>
            </w:pPr>
            <w:r>
              <w:t>Ericsson Baseband 6318</w:t>
            </w:r>
          </w:p>
        </w:tc>
        <w:tc>
          <w:tcPr>
            <w:tcW w:w="0" w:type="auto"/>
          </w:tcPr>
          <w:p w14:paraId="21C58C75" w14:textId="155CD762" w:rsidR="008E76BB" w:rsidRDefault="00606349" w:rsidP="00203BC3">
            <w:pPr>
              <w:pStyle w:val="Table"/>
            </w:pPr>
            <w:r>
              <w:t>Ericsson Baseband 6318</w:t>
            </w:r>
          </w:p>
        </w:tc>
        <w:tc>
          <w:tcPr>
            <w:tcW w:w="0" w:type="auto"/>
          </w:tcPr>
          <w:p w14:paraId="32AA22B2" w14:textId="77777777" w:rsidR="008E76BB" w:rsidRDefault="008E76BB" w:rsidP="00203BC3">
            <w:pPr>
              <w:pStyle w:val="Table"/>
            </w:pPr>
            <w:r>
              <w:t>1</w:t>
            </w:r>
          </w:p>
        </w:tc>
        <w:tc>
          <w:tcPr>
            <w:tcW w:w="0" w:type="auto"/>
          </w:tcPr>
          <w:p w14:paraId="4401D75D" w14:textId="5A19A51D" w:rsidR="008E76BB" w:rsidRDefault="00606349" w:rsidP="00203BC3">
            <w:pPr>
              <w:pStyle w:val="Table"/>
            </w:pPr>
            <w:r>
              <w:t>19</w:t>
            </w:r>
          </w:p>
        </w:tc>
      </w:tr>
    </w:tbl>
    <w:p w14:paraId="15BD9880" w14:textId="18AC89DC" w:rsidR="008E76BB" w:rsidRDefault="008E76BB" w:rsidP="008E76BB">
      <w:pPr>
        <w:pStyle w:val="Heading3"/>
        <w:rPr>
          <w:lang w:val="en-CA"/>
        </w:rPr>
      </w:pPr>
      <w:bookmarkStart w:id="132" w:name="_Toc968503383"/>
      <w:r w:rsidRPr="67013428">
        <w:rPr>
          <w:lang w:val="en-CA"/>
        </w:rPr>
        <w:t>Shelf Slots</w:t>
      </w:r>
      <w:bookmarkEnd w:id="132"/>
      <w:r w:rsidRPr="67013428">
        <w:rPr>
          <w:lang w:val="en-CA"/>
        </w:rPr>
        <w:t xml:space="preserve"> </w:t>
      </w:r>
    </w:p>
    <w:p w14:paraId="2E318B86" w14:textId="04F30672" w:rsidR="00606349" w:rsidRPr="00606349" w:rsidRDefault="00606349" w:rsidP="00606349">
      <w:pPr>
        <w:pStyle w:val="BodyText"/>
        <w:rPr>
          <w:lang w:val="en-CA"/>
        </w:rPr>
      </w:pPr>
      <w:r>
        <w:rPr>
          <w:lang w:val="en-CA"/>
        </w:rPr>
        <w:t>NA</w:t>
      </w:r>
    </w:p>
    <w:p w14:paraId="25902D62" w14:textId="49A276FE" w:rsidR="008E76BB" w:rsidRDefault="008E76BB" w:rsidP="008E76BB">
      <w:pPr>
        <w:pStyle w:val="Heading3"/>
        <w:rPr>
          <w:lang w:val="en-CA"/>
        </w:rPr>
      </w:pPr>
      <w:bookmarkStart w:id="133" w:name="_Toc1171232788"/>
      <w:r w:rsidRPr="67013428">
        <w:rPr>
          <w:lang w:val="en-CA"/>
        </w:rPr>
        <w:t>Card Types</w:t>
      </w:r>
      <w:bookmarkEnd w:id="133"/>
    </w:p>
    <w:p w14:paraId="78BBD752" w14:textId="5ABBB2E6" w:rsidR="00606349" w:rsidRPr="00606349" w:rsidRDefault="00606349" w:rsidP="00606349">
      <w:pPr>
        <w:pStyle w:val="BodyText"/>
        <w:rPr>
          <w:lang w:val="en-CA"/>
        </w:rPr>
      </w:pPr>
      <w:r>
        <w:rPr>
          <w:lang w:val="en-CA"/>
        </w:rPr>
        <w:t>NA</w:t>
      </w:r>
    </w:p>
    <w:p w14:paraId="2729DC00" w14:textId="372F3826" w:rsidR="008E76BB" w:rsidRDefault="008E76BB" w:rsidP="008E76BB">
      <w:pPr>
        <w:pStyle w:val="Heading3"/>
        <w:rPr>
          <w:lang w:val="en-CA"/>
        </w:rPr>
      </w:pPr>
      <w:bookmarkStart w:id="134" w:name="_Toc1298177593"/>
      <w:r w:rsidRPr="67013428">
        <w:rPr>
          <w:lang w:val="en-CA"/>
        </w:rPr>
        <w:t>Card Compatibility for slots</w:t>
      </w:r>
      <w:bookmarkEnd w:id="134"/>
    </w:p>
    <w:p w14:paraId="2989ED29" w14:textId="6BF23379" w:rsidR="00606349" w:rsidRPr="00606349" w:rsidRDefault="00606349" w:rsidP="00606349">
      <w:pPr>
        <w:pStyle w:val="BodyText"/>
        <w:rPr>
          <w:lang w:val="en-CA"/>
        </w:rPr>
      </w:pPr>
      <w:r>
        <w:rPr>
          <w:lang w:val="en-CA"/>
        </w:rPr>
        <w:t>NA</w:t>
      </w:r>
    </w:p>
    <w:p w14:paraId="0BE9A5D9" w14:textId="1ED238DD" w:rsidR="008E76BB" w:rsidRDefault="6102CA1E" w:rsidP="008E76BB">
      <w:pPr>
        <w:pStyle w:val="Heading3"/>
        <w:rPr>
          <w:lang w:val="en-CA"/>
        </w:rPr>
      </w:pPr>
      <w:bookmarkStart w:id="135" w:name="_Toc791933403"/>
      <w:r w:rsidRPr="47D17CDD">
        <w:rPr>
          <w:lang w:val="en-CA"/>
        </w:rPr>
        <w:t xml:space="preserve">Physical Termination Position for </w:t>
      </w:r>
      <w:r w:rsidR="45D0AAA5" w:rsidRPr="47D17CDD">
        <w:rPr>
          <w:lang w:val="en-CA"/>
        </w:rPr>
        <w:t>Shelf</w:t>
      </w:r>
      <w:bookmarkEnd w:id="1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960"/>
        <w:gridCol w:w="960"/>
        <w:gridCol w:w="960"/>
        <w:gridCol w:w="960"/>
        <w:gridCol w:w="960"/>
      </w:tblGrid>
      <w:tr w:rsidR="47D17CDD" w14:paraId="1DD18C0C" w14:textId="77777777" w:rsidTr="00622179">
        <w:trPr>
          <w:trHeight w:val="1245"/>
        </w:trPr>
        <w:tc>
          <w:tcPr>
            <w:tcW w:w="960" w:type="dxa"/>
            <w:shd w:val="clear" w:color="auto" w:fill="1E8BCD"/>
            <w:tcMar>
              <w:top w:w="15" w:type="dxa"/>
              <w:left w:w="15" w:type="dxa"/>
              <w:right w:w="15" w:type="dxa"/>
            </w:tcMar>
            <w:vAlign w:val="center"/>
          </w:tcPr>
          <w:p w14:paraId="239445B6" w14:textId="3FD69B34" w:rsidR="47D17CDD" w:rsidRDefault="47D17CDD" w:rsidP="47D17CDD">
            <w:pPr>
              <w:pStyle w:val="BodyText"/>
            </w:pPr>
            <w:r w:rsidRPr="47D17CDD">
              <w:rPr>
                <w:rFonts w:eastAsia="Arial" w:cs="Arial"/>
              </w:rPr>
              <w:t xml:space="preserve">Shelf archetype name   </w:t>
            </w:r>
          </w:p>
        </w:tc>
        <w:tc>
          <w:tcPr>
            <w:tcW w:w="960" w:type="dxa"/>
            <w:shd w:val="clear" w:color="auto" w:fill="1E8BCD"/>
            <w:tcMar>
              <w:top w:w="15" w:type="dxa"/>
              <w:left w:w="15" w:type="dxa"/>
              <w:right w:w="15" w:type="dxa"/>
            </w:tcMar>
            <w:vAlign w:val="center"/>
          </w:tcPr>
          <w:p w14:paraId="566FF768" w14:textId="650F6C2B" w:rsidR="47D17CDD" w:rsidRDefault="47D17CDD" w:rsidP="47D17CDD">
            <w:pPr>
              <w:pStyle w:val="BodyText"/>
            </w:pPr>
            <w:r w:rsidRPr="47D17CDD">
              <w:rPr>
                <w:rFonts w:eastAsia="Arial" w:cs="Arial"/>
              </w:rPr>
              <w:t xml:space="preserve">PTP’s Family   </w:t>
            </w:r>
          </w:p>
        </w:tc>
        <w:tc>
          <w:tcPr>
            <w:tcW w:w="960" w:type="dxa"/>
            <w:shd w:val="clear" w:color="auto" w:fill="1E8BCD"/>
            <w:tcMar>
              <w:top w:w="15" w:type="dxa"/>
              <w:left w:w="15" w:type="dxa"/>
              <w:right w:w="15" w:type="dxa"/>
            </w:tcMar>
            <w:vAlign w:val="center"/>
          </w:tcPr>
          <w:p w14:paraId="065555DF" w14:textId="1308CDA7" w:rsidR="47D17CDD" w:rsidRDefault="47D17CDD" w:rsidP="47D17CDD">
            <w:pPr>
              <w:pStyle w:val="BodyText"/>
            </w:pPr>
            <w:r w:rsidRPr="47D17CDD">
              <w:rPr>
                <w:rFonts w:eastAsia="Arial" w:cs="Arial"/>
              </w:rPr>
              <w:t xml:space="preserve">PTP Archetype name   </w:t>
            </w:r>
          </w:p>
        </w:tc>
        <w:tc>
          <w:tcPr>
            <w:tcW w:w="960" w:type="dxa"/>
            <w:shd w:val="clear" w:color="auto" w:fill="1E8BCD"/>
            <w:tcMar>
              <w:top w:w="15" w:type="dxa"/>
              <w:left w:w="15" w:type="dxa"/>
              <w:right w:w="15" w:type="dxa"/>
            </w:tcMar>
            <w:vAlign w:val="center"/>
          </w:tcPr>
          <w:p w14:paraId="62A7DC20" w14:textId="0E31FC1D" w:rsidR="47D17CDD" w:rsidRDefault="47D17CDD" w:rsidP="47D17CDD">
            <w:pPr>
              <w:pStyle w:val="BodyText"/>
            </w:pPr>
            <w:r w:rsidRPr="47D17CDD">
              <w:rPr>
                <w:rFonts w:eastAsia="Arial" w:cs="Arial"/>
              </w:rPr>
              <w:t xml:space="preserve">PTP Archetype Instance Name   </w:t>
            </w:r>
          </w:p>
        </w:tc>
        <w:tc>
          <w:tcPr>
            <w:tcW w:w="960" w:type="dxa"/>
            <w:shd w:val="clear" w:color="auto" w:fill="1E8BCD"/>
            <w:tcMar>
              <w:top w:w="15" w:type="dxa"/>
              <w:left w:w="15" w:type="dxa"/>
              <w:right w:w="15" w:type="dxa"/>
            </w:tcMar>
            <w:vAlign w:val="center"/>
          </w:tcPr>
          <w:p w14:paraId="34F5C2FB" w14:textId="7B874D8C" w:rsidR="47D17CDD" w:rsidRDefault="47D17CDD" w:rsidP="47D17CDD">
            <w:pPr>
              <w:pStyle w:val="BodyText"/>
            </w:pPr>
            <w:r w:rsidRPr="47D17CDD">
              <w:rPr>
                <w:rFonts w:eastAsia="Arial" w:cs="Arial"/>
              </w:rPr>
              <w:t xml:space="preserve">Position Sequence   </w:t>
            </w:r>
          </w:p>
        </w:tc>
      </w:tr>
      <w:tr w:rsidR="47D17CDD" w14:paraId="20B08CE5" w14:textId="77777777" w:rsidTr="00622179">
        <w:trPr>
          <w:trHeight w:val="1665"/>
        </w:trPr>
        <w:tc>
          <w:tcPr>
            <w:tcW w:w="960" w:type="dxa"/>
            <w:vMerge w:val="restart"/>
            <w:tcMar>
              <w:top w:w="15" w:type="dxa"/>
              <w:left w:w="15" w:type="dxa"/>
              <w:right w:w="15" w:type="dxa"/>
            </w:tcMar>
            <w:vAlign w:val="center"/>
          </w:tcPr>
          <w:p w14:paraId="63E151D8" w14:textId="2848C714" w:rsidR="47D17CDD" w:rsidRDefault="12163349" w:rsidP="4EAF77A7">
            <w:pPr>
              <w:pStyle w:val="Table"/>
            </w:pPr>
            <w:r>
              <w:t>Ericsson Baseband 6318 Shelf</w:t>
            </w:r>
          </w:p>
          <w:p w14:paraId="0FE5201E" w14:textId="6CE6DEC0" w:rsidR="47D17CDD" w:rsidRDefault="47D17CDD" w:rsidP="47D17CDD">
            <w:pPr>
              <w:pStyle w:val="BodyText"/>
              <w:rPr>
                <w:rFonts w:eastAsia="Arial" w:cs="Arial"/>
              </w:rPr>
            </w:pPr>
            <w:r w:rsidRPr="4EAF77A7">
              <w:rPr>
                <w:rFonts w:eastAsia="Arial" w:cs="Arial"/>
              </w:rPr>
              <w:t xml:space="preserve"> </w:t>
            </w:r>
          </w:p>
        </w:tc>
        <w:tc>
          <w:tcPr>
            <w:tcW w:w="960" w:type="dxa"/>
            <w:tcMar>
              <w:top w:w="15" w:type="dxa"/>
              <w:left w:w="15" w:type="dxa"/>
              <w:right w:w="15" w:type="dxa"/>
            </w:tcMar>
            <w:vAlign w:val="center"/>
          </w:tcPr>
          <w:p w14:paraId="5A1F2878" w14:textId="1A39634B" w:rsidR="47D17CDD" w:rsidRDefault="47D17CDD" w:rsidP="47D17CDD">
            <w:pPr>
              <w:pStyle w:val="BodyText"/>
            </w:pPr>
            <w:r w:rsidRPr="47D17CDD">
              <w:rPr>
                <w:rFonts w:eastAsia="Arial" w:cs="Arial"/>
              </w:rPr>
              <w:t xml:space="preserve">IPRAN   </w:t>
            </w:r>
          </w:p>
        </w:tc>
        <w:tc>
          <w:tcPr>
            <w:tcW w:w="960" w:type="dxa"/>
            <w:tcMar>
              <w:top w:w="15" w:type="dxa"/>
              <w:left w:w="15" w:type="dxa"/>
              <w:right w:w="15" w:type="dxa"/>
            </w:tcMar>
            <w:vAlign w:val="center"/>
          </w:tcPr>
          <w:p w14:paraId="2A094F6B" w14:textId="4FC0D2F3" w:rsidR="47D17CDD" w:rsidRDefault="47D17CDD" w:rsidP="47D17CDD">
            <w:pPr>
              <w:pStyle w:val="BodyText"/>
            </w:pPr>
            <w:r w:rsidRPr="47D17CDD">
              <w:rPr>
                <w:rFonts w:eastAsia="Arial" w:cs="Arial"/>
              </w:rPr>
              <w:t>SFP</w:t>
            </w:r>
            <w:r w:rsidR="68659328" w:rsidRPr="47D17CDD">
              <w:rPr>
                <w:rFonts w:eastAsia="Arial" w:cs="Arial"/>
              </w:rPr>
              <w:t>+</w:t>
            </w:r>
            <w:r w:rsidRPr="47D17CDD">
              <w:rPr>
                <w:rFonts w:eastAsia="Arial" w:cs="Arial"/>
              </w:rPr>
              <w:t xml:space="preserve">  </w:t>
            </w:r>
          </w:p>
        </w:tc>
        <w:tc>
          <w:tcPr>
            <w:tcW w:w="960" w:type="dxa"/>
            <w:tcMar>
              <w:top w:w="15" w:type="dxa"/>
              <w:left w:w="15" w:type="dxa"/>
              <w:right w:w="15" w:type="dxa"/>
            </w:tcMar>
            <w:vAlign w:val="center"/>
          </w:tcPr>
          <w:p w14:paraId="7016D993" w14:textId="755BC5F5" w:rsidR="47D17CDD" w:rsidRDefault="47D17CDD" w:rsidP="47D17CDD">
            <w:pPr>
              <w:pStyle w:val="BodyText"/>
            </w:pPr>
            <w:r w:rsidRPr="47D17CDD">
              <w:rPr>
                <w:rFonts w:eastAsia="Arial" w:cs="Arial"/>
              </w:rPr>
              <w:t xml:space="preserve">TN </w:t>
            </w:r>
            <w:r w:rsidR="66B86DFD" w:rsidRPr="47D17CDD">
              <w:rPr>
                <w:rFonts w:eastAsia="Arial" w:cs="Arial"/>
              </w:rPr>
              <w:t>B</w:t>
            </w:r>
            <w:r w:rsidRPr="47D17CDD">
              <w:rPr>
                <w:rFonts w:eastAsia="Arial" w:cs="Arial"/>
              </w:rPr>
              <w:t xml:space="preserve"> </w:t>
            </w:r>
          </w:p>
        </w:tc>
        <w:tc>
          <w:tcPr>
            <w:tcW w:w="960" w:type="dxa"/>
            <w:tcMar>
              <w:top w:w="15" w:type="dxa"/>
              <w:left w:w="15" w:type="dxa"/>
              <w:right w:w="15" w:type="dxa"/>
            </w:tcMar>
            <w:vAlign w:val="center"/>
          </w:tcPr>
          <w:p w14:paraId="24AF0E2F" w14:textId="25D4C472" w:rsidR="47D17CDD" w:rsidRDefault="47D17CDD" w:rsidP="47D17CDD">
            <w:pPr>
              <w:pStyle w:val="BodyText"/>
            </w:pPr>
            <w:r w:rsidRPr="47D17CDD">
              <w:rPr>
                <w:rFonts w:eastAsia="Arial" w:cs="Arial"/>
              </w:rPr>
              <w:t xml:space="preserve">0   </w:t>
            </w:r>
          </w:p>
        </w:tc>
      </w:tr>
      <w:tr w:rsidR="47D17CDD" w14:paraId="6667B3B6" w14:textId="77777777" w:rsidTr="00622179">
        <w:trPr>
          <w:trHeight w:val="885"/>
        </w:trPr>
        <w:tc>
          <w:tcPr>
            <w:tcW w:w="960" w:type="dxa"/>
            <w:vMerge/>
            <w:tcMar>
              <w:top w:w="15" w:type="dxa"/>
              <w:left w:w="15" w:type="dxa"/>
              <w:right w:w="15" w:type="dxa"/>
            </w:tcMar>
            <w:vAlign w:val="center"/>
          </w:tcPr>
          <w:p w14:paraId="1E0FAAF2" w14:textId="77777777" w:rsidR="005F2908" w:rsidRDefault="005F2908"/>
        </w:tc>
        <w:tc>
          <w:tcPr>
            <w:tcW w:w="960" w:type="dxa"/>
            <w:tcMar>
              <w:top w:w="15" w:type="dxa"/>
              <w:left w:w="15" w:type="dxa"/>
              <w:right w:w="15" w:type="dxa"/>
            </w:tcMar>
            <w:vAlign w:val="center"/>
          </w:tcPr>
          <w:p w14:paraId="4F68EAB1" w14:textId="4CB3B7C0" w:rsidR="47D17CDD" w:rsidRDefault="47D17CDD" w:rsidP="47D17CDD">
            <w:pPr>
              <w:pStyle w:val="BodyText"/>
            </w:pPr>
            <w:r w:rsidRPr="47D17CDD">
              <w:rPr>
                <w:rFonts w:eastAsia="Arial" w:cs="Arial"/>
              </w:rPr>
              <w:t xml:space="preserve">IPRAN   </w:t>
            </w:r>
          </w:p>
        </w:tc>
        <w:tc>
          <w:tcPr>
            <w:tcW w:w="960" w:type="dxa"/>
            <w:tcMar>
              <w:top w:w="15" w:type="dxa"/>
              <w:left w:w="15" w:type="dxa"/>
              <w:right w:w="15" w:type="dxa"/>
            </w:tcMar>
            <w:vAlign w:val="center"/>
          </w:tcPr>
          <w:p w14:paraId="206E06D7" w14:textId="5C455882" w:rsidR="47D17CDD" w:rsidRDefault="47D17CDD" w:rsidP="47D17CDD">
            <w:pPr>
              <w:pStyle w:val="BodyText"/>
            </w:pPr>
            <w:r w:rsidRPr="47D17CDD">
              <w:rPr>
                <w:rFonts w:eastAsia="Arial" w:cs="Arial"/>
              </w:rPr>
              <w:t>SFP</w:t>
            </w:r>
            <w:r w:rsidR="377109F4" w:rsidRPr="47D17CDD">
              <w:rPr>
                <w:rFonts w:eastAsia="Arial" w:cs="Arial"/>
              </w:rPr>
              <w:t>+</w:t>
            </w:r>
            <w:r w:rsidRPr="47D17CDD">
              <w:rPr>
                <w:rFonts w:eastAsia="Arial" w:cs="Arial"/>
              </w:rPr>
              <w:t xml:space="preserve">  </w:t>
            </w:r>
          </w:p>
        </w:tc>
        <w:tc>
          <w:tcPr>
            <w:tcW w:w="960" w:type="dxa"/>
            <w:tcMar>
              <w:top w:w="15" w:type="dxa"/>
              <w:left w:w="15" w:type="dxa"/>
              <w:right w:w="15" w:type="dxa"/>
            </w:tcMar>
            <w:vAlign w:val="center"/>
          </w:tcPr>
          <w:p w14:paraId="2C9F0143" w14:textId="0BBE6311" w:rsidR="47D17CDD" w:rsidRDefault="47D17CDD" w:rsidP="47D17CDD">
            <w:pPr>
              <w:pStyle w:val="BodyText"/>
            </w:pPr>
            <w:r w:rsidRPr="47D17CDD">
              <w:rPr>
                <w:rFonts w:eastAsia="Arial" w:cs="Arial"/>
              </w:rPr>
              <w:t xml:space="preserve">TN </w:t>
            </w:r>
            <w:r w:rsidR="25EA7869" w:rsidRPr="47D17CDD">
              <w:rPr>
                <w:rFonts w:eastAsia="Arial" w:cs="Arial"/>
              </w:rPr>
              <w:t>C</w:t>
            </w:r>
            <w:r w:rsidRPr="47D17CDD">
              <w:rPr>
                <w:rFonts w:eastAsia="Arial" w:cs="Arial"/>
              </w:rPr>
              <w:t xml:space="preserve"> </w:t>
            </w:r>
          </w:p>
        </w:tc>
        <w:tc>
          <w:tcPr>
            <w:tcW w:w="960" w:type="dxa"/>
            <w:tcMar>
              <w:top w:w="15" w:type="dxa"/>
              <w:left w:w="15" w:type="dxa"/>
              <w:right w:w="15" w:type="dxa"/>
            </w:tcMar>
            <w:vAlign w:val="center"/>
          </w:tcPr>
          <w:p w14:paraId="0B992350" w14:textId="3DEB3386" w:rsidR="47D17CDD" w:rsidRDefault="47D17CDD" w:rsidP="47D17CDD">
            <w:pPr>
              <w:pStyle w:val="BodyText"/>
            </w:pPr>
            <w:r w:rsidRPr="47D17CDD">
              <w:rPr>
                <w:rFonts w:eastAsia="Arial" w:cs="Arial"/>
              </w:rPr>
              <w:t xml:space="preserve">1  </w:t>
            </w:r>
          </w:p>
        </w:tc>
      </w:tr>
    </w:tbl>
    <w:p w14:paraId="661D8C79" w14:textId="2C8BF346" w:rsidR="00606349" w:rsidRPr="00606349" w:rsidRDefault="00606349" w:rsidP="47D17CDD"/>
    <w:p w14:paraId="0F480F5A" w14:textId="39782F83" w:rsidR="00606349" w:rsidRPr="00606349" w:rsidRDefault="00606349" w:rsidP="00606349">
      <w:pPr>
        <w:pStyle w:val="BodyText"/>
        <w:rPr>
          <w:lang w:val="en-CA"/>
        </w:rPr>
      </w:pPr>
    </w:p>
    <w:p w14:paraId="1D8C3200" w14:textId="7AB62BA8" w:rsidR="008E76BB" w:rsidRDefault="008E76BB" w:rsidP="008E76BB">
      <w:pPr>
        <w:pStyle w:val="Heading3"/>
        <w:rPr>
          <w:lang w:val="en-CA"/>
        </w:rPr>
      </w:pPr>
      <w:bookmarkStart w:id="136" w:name="_Toc1868272538"/>
      <w:r w:rsidRPr="67013428">
        <w:rPr>
          <w:lang w:val="en-CA"/>
        </w:rPr>
        <w:t>Pluggable Types</w:t>
      </w:r>
      <w:bookmarkEnd w:id="136"/>
    </w:p>
    <w:p w14:paraId="39B5D11B" w14:textId="20033BB9" w:rsidR="00606349" w:rsidRDefault="00606349" w:rsidP="00606349">
      <w:pPr>
        <w:pStyle w:val="BodyText"/>
        <w:rPr>
          <w:lang w:val="en-CA"/>
        </w:rPr>
      </w:pPr>
    </w:p>
    <w:tbl>
      <w:tblPr>
        <w:tblW w:w="0" w:type="auto"/>
        <w:tblLayout w:type="fixed"/>
        <w:tblLook w:val="06A0" w:firstRow="1" w:lastRow="0" w:firstColumn="1" w:lastColumn="0" w:noHBand="1" w:noVBand="1"/>
      </w:tblPr>
      <w:tblGrid>
        <w:gridCol w:w="1070"/>
        <w:gridCol w:w="1000"/>
        <w:gridCol w:w="1035"/>
        <w:gridCol w:w="1035"/>
        <w:gridCol w:w="1035"/>
        <w:gridCol w:w="1035"/>
        <w:gridCol w:w="1035"/>
      </w:tblGrid>
      <w:tr w:rsidR="00606349" w14:paraId="1CB54561" w14:textId="77777777" w:rsidTr="00606349">
        <w:trPr>
          <w:trHeight w:val="795"/>
        </w:trPr>
        <w:tc>
          <w:tcPr>
            <w:tcW w:w="1070"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114FCCE3" w14:textId="77777777" w:rsidR="00606349" w:rsidRDefault="00606349" w:rsidP="00E066BE">
            <w:r w:rsidRPr="1612F9A0">
              <w:rPr>
                <w:rFonts w:ascii="Calibri" w:eastAsia="Calibri" w:hAnsi="Calibri" w:cs="Calibri"/>
                <w:b/>
                <w:bCs/>
                <w:color w:val="000000" w:themeColor="text1"/>
              </w:rPr>
              <w:t>Archetype</w:t>
            </w:r>
          </w:p>
        </w:tc>
        <w:tc>
          <w:tcPr>
            <w:tcW w:w="1000"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3D73D152" w14:textId="77777777" w:rsidR="00606349" w:rsidRDefault="00606349" w:rsidP="00E066BE">
            <w:r w:rsidRPr="1612F9A0">
              <w:rPr>
                <w:rFonts w:ascii="Calibri" w:eastAsia="Calibri" w:hAnsi="Calibri" w:cs="Calibri"/>
                <w:b/>
                <w:bCs/>
                <w:color w:val="000000" w:themeColor="text1"/>
              </w:rPr>
              <w:t>Archetype Instance Name</w:t>
            </w:r>
          </w:p>
        </w:tc>
        <w:tc>
          <w:tcPr>
            <w:tcW w:w="1035"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1F31FAC0" w14:textId="77777777" w:rsidR="00606349" w:rsidRDefault="00606349" w:rsidP="00E066BE">
            <w:r w:rsidRPr="1612F9A0">
              <w:rPr>
                <w:rFonts w:ascii="Calibri" w:eastAsia="Calibri" w:hAnsi="Calibri" w:cs="Calibri"/>
                <w:b/>
                <w:bCs/>
                <w:color w:val="000000" w:themeColor="text1"/>
              </w:rPr>
              <w:t>Description</w:t>
            </w:r>
          </w:p>
        </w:tc>
        <w:tc>
          <w:tcPr>
            <w:tcW w:w="1035"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5B6D67EC" w14:textId="77777777" w:rsidR="00606349" w:rsidRDefault="00606349" w:rsidP="00E066BE">
            <w:r w:rsidRPr="1612F9A0">
              <w:rPr>
                <w:rFonts w:ascii="Calibri" w:eastAsia="Calibri" w:hAnsi="Calibri" w:cs="Calibri"/>
                <w:b/>
                <w:bCs/>
                <w:color w:val="000000" w:themeColor="text1"/>
              </w:rPr>
              <w:t>Part Number</w:t>
            </w:r>
          </w:p>
        </w:tc>
        <w:tc>
          <w:tcPr>
            <w:tcW w:w="1035"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0F38B037" w14:textId="77777777" w:rsidR="00606349" w:rsidRDefault="00606349" w:rsidP="00E066BE">
            <w:r w:rsidRPr="1612F9A0">
              <w:rPr>
                <w:rFonts w:ascii="Calibri" w:eastAsia="Calibri" w:hAnsi="Calibri" w:cs="Calibri"/>
                <w:b/>
                <w:bCs/>
                <w:color w:val="000000" w:themeColor="text1"/>
              </w:rPr>
              <w:t>Positions Used</w:t>
            </w:r>
          </w:p>
        </w:tc>
        <w:tc>
          <w:tcPr>
            <w:tcW w:w="1035"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0CCCDB8A" w14:textId="77777777" w:rsidR="00606349" w:rsidRDefault="00606349" w:rsidP="00E066BE">
            <w:r w:rsidRPr="1612F9A0">
              <w:rPr>
                <w:rFonts w:ascii="Calibri" w:eastAsia="Calibri" w:hAnsi="Calibri" w:cs="Calibri"/>
                <w:b/>
                <w:bCs/>
                <w:color w:val="000000" w:themeColor="text1"/>
              </w:rPr>
              <w:t>Vendor</w:t>
            </w:r>
          </w:p>
        </w:tc>
        <w:tc>
          <w:tcPr>
            <w:tcW w:w="1035"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2A0F0165" w14:textId="77777777" w:rsidR="00606349" w:rsidRDefault="00606349" w:rsidP="00E066BE">
            <w:r w:rsidRPr="1612F9A0">
              <w:rPr>
                <w:rFonts w:ascii="Calibri" w:eastAsia="Calibri" w:hAnsi="Calibri" w:cs="Calibri"/>
                <w:b/>
                <w:bCs/>
                <w:color w:val="000000" w:themeColor="text1"/>
              </w:rPr>
              <w:t>Physical Ports</w:t>
            </w:r>
          </w:p>
        </w:tc>
      </w:tr>
      <w:tr w:rsidR="00606349" w14:paraId="7E4D5B56" w14:textId="77777777" w:rsidTr="00606349">
        <w:trPr>
          <w:trHeight w:val="1170"/>
        </w:trPr>
        <w:tc>
          <w:tcPr>
            <w:tcW w:w="107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1334ADD" w14:textId="77777777" w:rsidR="00606349" w:rsidRDefault="00606349" w:rsidP="00E066BE">
            <w:r w:rsidRPr="1612F9A0">
              <w:rPr>
                <w:rFonts w:ascii="Calibri" w:eastAsia="Calibri" w:hAnsi="Calibri" w:cs="Calibri"/>
                <w:color w:val="000000" w:themeColor="text1"/>
                <w:sz w:val="22"/>
                <w:szCs w:val="22"/>
              </w:rPr>
              <w:t>SFP:Ericsson-10GBASE -Pluggable</w:t>
            </w:r>
          </w:p>
        </w:tc>
        <w:tc>
          <w:tcPr>
            <w:tcW w:w="100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7CBFC11" w14:textId="77777777" w:rsidR="00606349" w:rsidRDefault="00606349" w:rsidP="00E066BE">
            <w:r w:rsidRPr="1612F9A0">
              <w:rPr>
                <w:rFonts w:ascii="Calibri" w:eastAsia="Calibri" w:hAnsi="Calibri" w:cs="Calibri"/>
                <w:color w:val="000000" w:themeColor="text1"/>
                <w:sz w:val="22"/>
                <w:szCs w:val="22"/>
              </w:rPr>
              <w:t>SFP:Ericsson-10GBASE -Pluggable</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791F4B6" w14:textId="77777777" w:rsidR="00606349" w:rsidRDefault="00606349" w:rsidP="00E066BE">
            <w:r w:rsidRPr="1612F9A0">
              <w:rPr>
                <w:rFonts w:ascii="Calibri" w:eastAsia="Calibri" w:hAnsi="Calibri" w:cs="Calibri"/>
                <w:color w:val="000000" w:themeColor="text1"/>
                <w:sz w:val="22"/>
                <w:szCs w:val="22"/>
              </w:rPr>
              <w:t xml:space="preserve">SFP:Ericsson-10GBASE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565D078" w14:textId="77777777" w:rsidR="00606349" w:rsidRDefault="00606349" w:rsidP="00E066BE">
            <w:r w:rsidRPr="1612F9A0">
              <w:rPr>
                <w:rFonts w:ascii="Calibri" w:eastAsia="Calibri" w:hAnsi="Calibri" w:cs="Calibri"/>
                <w:color w:val="000000" w:themeColor="text1"/>
                <w:sz w:val="22"/>
                <w:szCs w:val="22"/>
              </w:rPr>
              <w:t xml:space="preserve">SFP:Ericsson-10GBASE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DFB6A13" w14:textId="77777777" w:rsidR="00606349" w:rsidRDefault="00606349" w:rsidP="00E066BE">
            <w:r w:rsidRPr="1612F9A0">
              <w:rPr>
                <w:rFonts w:ascii="Times New Roman" w:hAnsi="Times New Roman"/>
                <w:color w:val="000000" w:themeColor="text1"/>
                <w:sz w:val="24"/>
                <w:szCs w:val="24"/>
              </w:rPr>
              <w:t>1</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1215CFA" w14:textId="77777777" w:rsidR="00606349" w:rsidRDefault="00606349" w:rsidP="00E066BE">
            <w:r w:rsidRPr="1612F9A0">
              <w:rPr>
                <w:rFonts w:ascii="Calibri" w:eastAsia="Calibri" w:hAnsi="Calibri" w:cs="Calibri"/>
                <w:color w:val="000000" w:themeColor="text1"/>
                <w:sz w:val="22"/>
                <w:szCs w:val="22"/>
              </w:rPr>
              <w:t>Ericsson</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57F8C93F" w14:textId="77777777" w:rsidR="00606349" w:rsidRDefault="00606349" w:rsidP="00E066BE">
            <w:r w:rsidRPr="1612F9A0">
              <w:rPr>
                <w:rFonts w:ascii="Times New Roman" w:hAnsi="Times New Roman"/>
                <w:color w:val="000000" w:themeColor="text1"/>
                <w:sz w:val="24"/>
                <w:szCs w:val="24"/>
              </w:rPr>
              <w:t>1</w:t>
            </w:r>
          </w:p>
        </w:tc>
      </w:tr>
      <w:tr w:rsidR="00606349" w14:paraId="5FF3D5A4" w14:textId="77777777" w:rsidTr="00606349">
        <w:trPr>
          <w:trHeight w:val="1455"/>
        </w:trPr>
        <w:tc>
          <w:tcPr>
            <w:tcW w:w="107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8B5F032" w14:textId="77777777" w:rsidR="00606349" w:rsidRDefault="00606349" w:rsidP="00E066BE">
            <w:r w:rsidRPr="1612F9A0">
              <w:rPr>
                <w:rFonts w:ascii="Calibri" w:eastAsia="Calibri" w:hAnsi="Calibri" w:cs="Calibri"/>
                <w:color w:val="000000" w:themeColor="text1"/>
                <w:sz w:val="22"/>
                <w:szCs w:val="22"/>
              </w:rPr>
              <w:t>SFP:Ericsson-1000BASE-ZX -Pluggable</w:t>
            </w:r>
          </w:p>
        </w:tc>
        <w:tc>
          <w:tcPr>
            <w:tcW w:w="100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6CC950A" w14:textId="77777777" w:rsidR="00606349" w:rsidRDefault="00606349" w:rsidP="00E066BE">
            <w:r w:rsidRPr="1612F9A0">
              <w:rPr>
                <w:rFonts w:ascii="Calibri" w:eastAsia="Calibri" w:hAnsi="Calibri" w:cs="Calibri"/>
                <w:color w:val="000000" w:themeColor="text1"/>
                <w:sz w:val="22"/>
                <w:szCs w:val="22"/>
              </w:rPr>
              <w:t>SFP:Ericsson-1000BASE-ZX -Pluggable</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17E899C" w14:textId="77777777" w:rsidR="00606349" w:rsidRDefault="00606349" w:rsidP="00E066BE">
            <w:r w:rsidRPr="1612F9A0">
              <w:rPr>
                <w:rFonts w:ascii="Calibri" w:eastAsia="Calibri" w:hAnsi="Calibri" w:cs="Calibri"/>
                <w:color w:val="000000" w:themeColor="text1"/>
                <w:sz w:val="22"/>
                <w:szCs w:val="22"/>
              </w:rPr>
              <w:t>SFP:Ericsson-1000BASE-ZX -Pluggable</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E71EB95" w14:textId="77777777" w:rsidR="00606349" w:rsidRDefault="00606349" w:rsidP="00E066BE">
            <w:r w:rsidRPr="1612F9A0">
              <w:rPr>
                <w:rFonts w:ascii="Calibri" w:eastAsia="Calibri" w:hAnsi="Calibri" w:cs="Calibri"/>
                <w:color w:val="000000" w:themeColor="text1"/>
                <w:sz w:val="22"/>
                <w:szCs w:val="22"/>
              </w:rPr>
              <w:t>SFP:Ericsson-1000BASE-ZX -Pluggable</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36778AA" w14:textId="77777777" w:rsidR="00606349" w:rsidRDefault="00606349" w:rsidP="00E066BE">
            <w:r w:rsidRPr="1612F9A0">
              <w:rPr>
                <w:rFonts w:ascii="Times New Roman" w:hAnsi="Times New Roman"/>
                <w:color w:val="000000" w:themeColor="text1"/>
                <w:sz w:val="24"/>
                <w:szCs w:val="24"/>
              </w:rPr>
              <w:t>1</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38CDACF" w14:textId="77777777" w:rsidR="00606349" w:rsidRDefault="00606349" w:rsidP="00E066BE">
            <w:r w:rsidRPr="1612F9A0">
              <w:rPr>
                <w:rFonts w:ascii="Calibri" w:eastAsia="Calibri" w:hAnsi="Calibri" w:cs="Calibri"/>
                <w:color w:val="000000" w:themeColor="text1"/>
                <w:sz w:val="22"/>
                <w:szCs w:val="22"/>
              </w:rPr>
              <w:t>Ericsson</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DB33B38" w14:textId="77777777" w:rsidR="00606349" w:rsidRDefault="00606349" w:rsidP="00E066BE">
            <w:r w:rsidRPr="1612F9A0">
              <w:rPr>
                <w:rFonts w:ascii="Times New Roman" w:hAnsi="Times New Roman"/>
                <w:color w:val="000000" w:themeColor="text1"/>
                <w:sz w:val="24"/>
                <w:szCs w:val="24"/>
              </w:rPr>
              <w:t>1</w:t>
            </w:r>
          </w:p>
        </w:tc>
      </w:tr>
      <w:tr w:rsidR="00606349" w14:paraId="75C5BEBB" w14:textId="77777777" w:rsidTr="00606349">
        <w:trPr>
          <w:trHeight w:val="1170"/>
        </w:trPr>
        <w:tc>
          <w:tcPr>
            <w:tcW w:w="107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857EFFD" w14:textId="77777777" w:rsidR="00606349" w:rsidRDefault="00606349" w:rsidP="00E066BE">
            <w:r w:rsidRPr="1612F9A0">
              <w:rPr>
                <w:rFonts w:ascii="Calibri" w:eastAsia="Calibri" w:hAnsi="Calibri" w:cs="Calibri"/>
                <w:color w:val="000000" w:themeColor="text1"/>
                <w:sz w:val="22"/>
                <w:szCs w:val="22"/>
              </w:rPr>
              <w:t>SFP:Ericsson-1000BASE -Pluggable</w:t>
            </w:r>
          </w:p>
        </w:tc>
        <w:tc>
          <w:tcPr>
            <w:tcW w:w="100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09E769B" w14:textId="77777777" w:rsidR="00606349" w:rsidRDefault="00606349" w:rsidP="00E066BE">
            <w:r w:rsidRPr="1612F9A0">
              <w:rPr>
                <w:rFonts w:ascii="Calibri" w:eastAsia="Calibri" w:hAnsi="Calibri" w:cs="Calibri"/>
                <w:color w:val="000000" w:themeColor="text1"/>
                <w:sz w:val="22"/>
                <w:szCs w:val="22"/>
              </w:rPr>
              <w:t>SFP:Ericsson-1000BASE -Pluggable</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A38ECE6" w14:textId="77777777" w:rsidR="00606349" w:rsidRDefault="00606349" w:rsidP="00E066BE">
            <w:r w:rsidRPr="1612F9A0">
              <w:rPr>
                <w:rFonts w:ascii="Calibri" w:eastAsia="Calibri" w:hAnsi="Calibri" w:cs="Calibri"/>
                <w:color w:val="000000" w:themeColor="text1"/>
                <w:sz w:val="22"/>
                <w:szCs w:val="22"/>
              </w:rPr>
              <w:t xml:space="preserve">SFP:Ericsson-1000BASE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4E53688" w14:textId="77777777" w:rsidR="00606349" w:rsidRDefault="00606349" w:rsidP="00E066BE">
            <w:r w:rsidRPr="1612F9A0">
              <w:rPr>
                <w:rFonts w:ascii="Calibri" w:eastAsia="Calibri" w:hAnsi="Calibri" w:cs="Calibri"/>
                <w:color w:val="000000" w:themeColor="text1"/>
                <w:sz w:val="22"/>
                <w:szCs w:val="22"/>
              </w:rPr>
              <w:t xml:space="preserve">SFP:Ericsson-1000BASE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0869C65E" w14:textId="77777777" w:rsidR="00606349" w:rsidRDefault="00606349" w:rsidP="00E066BE">
            <w:r w:rsidRPr="1612F9A0">
              <w:rPr>
                <w:rFonts w:ascii="Times New Roman" w:hAnsi="Times New Roman"/>
                <w:color w:val="000000" w:themeColor="text1"/>
                <w:sz w:val="24"/>
                <w:szCs w:val="24"/>
              </w:rPr>
              <w:t>1</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CEBB826" w14:textId="77777777" w:rsidR="00606349" w:rsidRDefault="00606349" w:rsidP="00E066BE">
            <w:r w:rsidRPr="1612F9A0">
              <w:rPr>
                <w:rFonts w:ascii="Calibri" w:eastAsia="Calibri" w:hAnsi="Calibri" w:cs="Calibri"/>
                <w:color w:val="000000" w:themeColor="text1"/>
                <w:sz w:val="22"/>
                <w:szCs w:val="22"/>
              </w:rPr>
              <w:t>Ericsson</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5A0465E4" w14:textId="77777777" w:rsidR="00606349" w:rsidRDefault="00606349" w:rsidP="00E066BE">
            <w:r w:rsidRPr="1612F9A0">
              <w:rPr>
                <w:rFonts w:ascii="Times New Roman" w:hAnsi="Times New Roman"/>
                <w:color w:val="000000" w:themeColor="text1"/>
                <w:sz w:val="24"/>
                <w:szCs w:val="24"/>
              </w:rPr>
              <w:t>1</w:t>
            </w:r>
          </w:p>
        </w:tc>
      </w:tr>
      <w:tr w:rsidR="00606349" w14:paraId="2D1AAAA9" w14:textId="77777777" w:rsidTr="00606349">
        <w:trPr>
          <w:trHeight w:val="1455"/>
        </w:trPr>
        <w:tc>
          <w:tcPr>
            <w:tcW w:w="107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E330325" w14:textId="77777777" w:rsidR="00606349" w:rsidRDefault="00606349" w:rsidP="00E066BE">
            <w:r w:rsidRPr="1612F9A0">
              <w:rPr>
                <w:rFonts w:ascii="Calibri" w:eastAsia="Calibri" w:hAnsi="Calibri" w:cs="Calibri"/>
                <w:color w:val="000000" w:themeColor="text1"/>
                <w:sz w:val="22"/>
                <w:szCs w:val="22"/>
              </w:rPr>
              <w:t>SFP:Ericsson-1000BASE-SX -Pluggable</w:t>
            </w:r>
          </w:p>
        </w:tc>
        <w:tc>
          <w:tcPr>
            <w:tcW w:w="100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60C7BFB" w14:textId="77777777" w:rsidR="00606349" w:rsidRDefault="00606349" w:rsidP="00E066BE">
            <w:r w:rsidRPr="1612F9A0">
              <w:rPr>
                <w:rFonts w:ascii="Calibri" w:eastAsia="Calibri" w:hAnsi="Calibri" w:cs="Calibri"/>
                <w:color w:val="000000" w:themeColor="text1"/>
                <w:sz w:val="22"/>
                <w:szCs w:val="22"/>
              </w:rPr>
              <w:t>SFP:Ericsson-1000BASE-SX -Pluggable</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7FD2858" w14:textId="77777777" w:rsidR="00606349" w:rsidRDefault="00606349" w:rsidP="00E066BE">
            <w:r w:rsidRPr="1612F9A0">
              <w:rPr>
                <w:rFonts w:ascii="Calibri" w:eastAsia="Calibri" w:hAnsi="Calibri" w:cs="Calibri"/>
                <w:color w:val="000000" w:themeColor="text1"/>
                <w:sz w:val="22"/>
                <w:szCs w:val="22"/>
              </w:rPr>
              <w:t xml:space="preserve">SFP:Ericsson-1000BASE-SX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601A1D7" w14:textId="77777777" w:rsidR="00606349" w:rsidRDefault="00606349" w:rsidP="00E066BE">
            <w:r w:rsidRPr="1612F9A0">
              <w:rPr>
                <w:rFonts w:ascii="Calibri" w:eastAsia="Calibri" w:hAnsi="Calibri" w:cs="Calibri"/>
                <w:color w:val="000000" w:themeColor="text1"/>
                <w:sz w:val="22"/>
                <w:szCs w:val="22"/>
              </w:rPr>
              <w:t xml:space="preserve">SFP:Ericsson-1000BASE-SX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7AAA832" w14:textId="77777777" w:rsidR="00606349" w:rsidRDefault="00606349" w:rsidP="00E066BE">
            <w:r w:rsidRPr="1612F9A0">
              <w:rPr>
                <w:rFonts w:ascii="Times New Roman" w:hAnsi="Times New Roman"/>
                <w:color w:val="000000" w:themeColor="text1"/>
                <w:sz w:val="24"/>
                <w:szCs w:val="24"/>
              </w:rPr>
              <w:t>1</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9036001" w14:textId="77777777" w:rsidR="00606349" w:rsidRDefault="00606349" w:rsidP="00E066BE">
            <w:r w:rsidRPr="1612F9A0">
              <w:rPr>
                <w:rFonts w:ascii="Calibri" w:eastAsia="Calibri" w:hAnsi="Calibri" w:cs="Calibri"/>
                <w:color w:val="000000" w:themeColor="text1"/>
                <w:sz w:val="22"/>
                <w:szCs w:val="22"/>
              </w:rPr>
              <w:t>Ericsson</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0186D80A" w14:textId="77777777" w:rsidR="00606349" w:rsidRDefault="00606349" w:rsidP="00E066BE">
            <w:r w:rsidRPr="1612F9A0">
              <w:rPr>
                <w:rFonts w:ascii="Times New Roman" w:hAnsi="Times New Roman"/>
                <w:color w:val="000000" w:themeColor="text1"/>
                <w:sz w:val="24"/>
                <w:szCs w:val="24"/>
              </w:rPr>
              <w:t>1</w:t>
            </w:r>
          </w:p>
        </w:tc>
      </w:tr>
      <w:tr w:rsidR="00606349" w14:paraId="54493A51" w14:textId="77777777" w:rsidTr="00606349">
        <w:trPr>
          <w:trHeight w:val="1455"/>
        </w:trPr>
        <w:tc>
          <w:tcPr>
            <w:tcW w:w="107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311E39E" w14:textId="77777777" w:rsidR="00606349" w:rsidRDefault="00606349" w:rsidP="00E066BE">
            <w:r w:rsidRPr="1612F9A0">
              <w:rPr>
                <w:rFonts w:ascii="Calibri" w:eastAsia="Calibri" w:hAnsi="Calibri" w:cs="Calibri"/>
                <w:color w:val="000000" w:themeColor="text1"/>
                <w:sz w:val="22"/>
                <w:szCs w:val="22"/>
              </w:rPr>
              <w:t>SFP:Ericsson-1000BASE-LX -Pluggable</w:t>
            </w:r>
          </w:p>
        </w:tc>
        <w:tc>
          <w:tcPr>
            <w:tcW w:w="100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0562205" w14:textId="77777777" w:rsidR="00606349" w:rsidRDefault="00606349" w:rsidP="00E066BE">
            <w:r w:rsidRPr="1612F9A0">
              <w:rPr>
                <w:rFonts w:ascii="Calibri" w:eastAsia="Calibri" w:hAnsi="Calibri" w:cs="Calibri"/>
                <w:color w:val="000000" w:themeColor="text1"/>
                <w:sz w:val="22"/>
                <w:szCs w:val="22"/>
              </w:rPr>
              <w:t>SFP:Ericsson-1000BASE-LX -Pluggable</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363CE31" w14:textId="77777777" w:rsidR="00606349" w:rsidRDefault="00606349" w:rsidP="00E066BE">
            <w:r w:rsidRPr="1612F9A0">
              <w:rPr>
                <w:rFonts w:ascii="Calibri" w:eastAsia="Calibri" w:hAnsi="Calibri" w:cs="Calibri"/>
                <w:color w:val="000000" w:themeColor="text1"/>
                <w:sz w:val="22"/>
                <w:szCs w:val="22"/>
              </w:rPr>
              <w:t xml:space="preserve">SFP:Ericsson-1000BASE-LX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6EA065E" w14:textId="77777777" w:rsidR="00606349" w:rsidRDefault="00606349" w:rsidP="00E066BE">
            <w:r w:rsidRPr="1612F9A0">
              <w:rPr>
                <w:rFonts w:ascii="Calibri" w:eastAsia="Calibri" w:hAnsi="Calibri" w:cs="Calibri"/>
                <w:color w:val="000000" w:themeColor="text1"/>
                <w:sz w:val="22"/>
                <w:szCs w:val="22"/>
              </w:rPr>
              <w:t xml:space="preserve">SFP:Ericsson-1000BASE-LX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B031273" w14:textId="77777777" w:rsidR="00606349" w:rsidRDefault="00606349" w:rsidP="00E066BE">
            <w:r w:rsidRPr="1612F9A0">
              <w:rPr>
                <w:rFonts w:ascii="Times New Roman" w:hAnsi="Times New Roman"/>
                <w:color w:val="000000" w:themeColor="text1"/>
                <w:sz w:val="24"/>
                <w:szCs w:val="24"/>
              </w:rPr>
              <w:t>1</w:t>
            </w:r>
          </w:p>
        </w:tc>
        <w:tc>
          <w:tcPr>
            <w:tcW w:w="1035" w:type="dxa"/>
            <w:tcBorders>
              <w:top w:val="single" w:sz="8" w:space="0" w:color="auto"/>
              <w:left w:val="single" w:sz="8" w:space="0" w:color="auto"/>
              <w:bottom w:val="nil"/>
              <w:right w:val="nil"/>
            </w:tcBorders>
            <w:tcMar>
              <w:top w:w="15" w:type="dxa"/>
              <w:left w:w="15" w:type="dxa"/>
              <w:right w:w="15" w:type="dxa"/>
            </w:tcMar>
            <w:vAlign w:val="center"/>
          </w:tcPr>
          <w:p w14:paraId="4FE7987F" w14:textId="77777777" w:rsidR="00606349" w:rsidRDefault="00606349" w:rsidP="00E066BE">
            <w:r w:rsidRPr="1612F9A0">
              <w:rPr>
                <w:rFonts w:ascii="Calibri" w:eastAsia="Calibri" w:hAnsi="Calibri" w:cs="Calibri"/>
                <w:color w:val="000000" w:themeColor="text1"/>
                <w:sz w:val="22"/>
                <w:szCs w:val="22"/>
              </w:rPr>
              <w:t>Ericsson</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02D22E5C" w14:textId="77777777" w:rsidR="00606349" w:rsidRDefault="00606349" w:rsidP="00E066BE">
            <w:r w:rsidRPr="1612F9A0">
              <w:rPr>
                <w:rFonts w:ascii="Times New Roman" w:hAnsi="Times New Roman"/>
                <w:color w:val="000000" w:themeColor="text1"/>
                <w:sz w:val="24"/>
                <w:szCs w:val="24"/>
              </w:rPr>
              <w:t>1</w:t>
            </w:r>
          </w:p>
        </w:tc>
      </w:tr>
      <w:tr w:rsidR="00606349" w14:paraId="44CB247A" w14:textId="77777777" w:rsidTr="00606349">
        <w:trPr>
          <w:trHeight w:val="1455"/>
        </w:trPr>
        <w:tc>
          <w:tcPr>
            <w:tcW w:w="107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84F066E" w14:textId="77777777" w:rsidR="00606349" w:rsidRDefault="00606349" w:rsidP="00E066BE">
            <w:r w:rsidRPr="1612F9A0">
              <w:rPr>
                <w:rFonts w:ascii="Calibri" w:eastAsia="Calibri" w:hAnsi="Calibri" w:cs="Calibri"/>
                <w:color w:val="000000" w:themeColor="text1"/>
                <w:sz w:val="22"/>
                <w:szCs w:val="22"/>
              </w:rPr>
              <w:t>SFP:Ericsson-1000BASE-LX20 -Pluggable</w:t>
            </w:r>
          </w:p>
        </w:tc>
        <w:tc>
          <w:tcPr>
            <w:tcW w:w="100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AB65BA4" w14:textId="77777777" w:rsidR="00606349" w:rsidRDefault="00606349" w:rsidP="00E066BE">
            <w:r w:rsidRPr="1612F9A0">
              <w:rPr>
                <w:rFonts w:ascii="Calibri" w:eastAsia="Calibri" w:hAnsi="Calibri" w:cs="Calibri"/>
                <w:color w:val="000000" w:themeColor="text1"/>
                <w:sz w:val="22"/>
                <w:szCs w:val="22"/>
              </w:rPr>
              <w:t>SFP:Ericsson-1000BASE-LX20 -Pluggable</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0E66677" w14:textId="77777777" w:rsidR="00606349" w:rsidRDefault="00606349" w:rsidP="00E066BE">
            <w:r w:rsidRPr="1612F9A0">
              <w:rPr>
                <w:rFonts w:ascii="Calibri" w:eastAsia="Calibri" w:hAnsi="Calibri" w:cs="Calibri"/>
                <w:color w:val="000000" w:themeColor="text1"/>
                <w:sz w:val="22"/>
                <w:szCs w:val="22"/>
              </w:rPr>
              <w:t xml:space="preserve">SFP:Ericsson-1000BASE-LX20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1F5AC70" w14:textId="77777777" w:rsidR="00606349" w:rsidRDefault="00606349" w:rsidP="00E066BE">
            <w:r w:rsidRPr="1612F9A0">
              <w:rPr>
                <w:rFonts w:ascii="Calibri" w:eastAsia="Calibri" w:hAnsi="Calibri" w:cs="Calibri"/>
                <w:color w:val="000000" w:themeColor="text1"/>
                <w:sz w:val="22"/>
                <w:szCs w:val="22"/>
              </w:rPr>
              <w:t xml:space="preserve">SFP:Ericsson-1000BASE-LX20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8E509ED" w14:textId="77777777" w:rsidR="00606349" w:rsidRDefault="00606349" w:rsidP="00E066BE">
            <w:r w:rsidRPr="1612F9A0">
              <w:rPr>
                <w:rFonts w:ascii="Times New Roman" w:hAnsi="Times New Roman"/>
                <w:color w:val="000000" w:themeColor="text1"/>
                <w:sz w:val="24"/>
                <w:szCs w:val="24"/>
              </w:rPr>
              <w:t>1</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5BA7648" w14:textId="77777777" w:rsidR="00606349" w:rsidRDefault="00606349" w:rsidP="00E066BE">
            <w:r w:rsidRPr="1612F9A0">
              <w:rPr>
                <w:rFonts w:ascii="Calibri" w:eastAsia="Calibri" w:hAnsi="Calibri" w:cs="Calibri"/>
                <w:color w:val="000000" w:themeColor="text1"/>
                <w:sz w:val="22"/>
                <w:szCs w:val="22"/>
              </w:rPr>
              <w:t>Ericsson</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D586FEF" w14:textId="77777777" w:rsidR="00606349" w:rsidRDefault="00606349" w:rsidP="00E066BE">
            <w:r w:rsidRPr="1612F9A0">
              <w:rPr>
                <w:rFonts w:ascii="Times New Roman" w:hAnsi="Times New Roman"/>
                <w:color w:val="000000" w:themeColor="text1"/>
                <w:sz w:val="24"/>
                <w:szCs w:val="24"/>
              </w:rPr>
              <w:t>1</w:t>
            </w:r>
          </w:p>
        </w:tc>
      </w:tr>
      <w:tr w:rsidR="00606349" w14:paraId="5B7F3BE8" w14:textId="77777777" w:rsidTr="00606349">
        <w:trPr>
          <w:trHeight w:val="1455"/>
        </w:trPr>
        <w:tc>
          <w:tcPr>
            <w:tcW w:w="107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0433184" w14:textId="77777777" w:rsidR="00606349" w:rsidRDefault="00606349" w:rsidP="00E066BE">
            <w:r w:rsidRPr="1612F9A0">
              <w:rPr>
                <w:rFonts w:ascii="Calibri" w:eastAsia="Calibri" w:hAnsi="Calibri" w:cs="Calibri"/>
                <w:color w:val="000000" w:themeColor="text1"/>
                <w:sz w:val="22"/>
                <w:szCs w:val="22"/>
              </w:rPr>
              <w:t>SFP:Ericsson-10GBASE-SR -Pluggable</w:t>
            </w:r>
          </w:p>
        </w:tc>
        <w:tc>
          <w:tcPr>
            <w:tcW w:w="100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CCF5C95" w14:textId="77777777" w:rsidR="00606349" w:rsidRDefault="00606349" w:rsidP="00E066BE">
            <w:r w:rsidRPr="1612F9A0">
              <w:rPr>
                <w:rFonts w:ascii="Calibri" w:eastAsia="Calibri" w:hAnsi="Calibri" w:cs="Calibri"/>
                <w:color w:val="000000" w:themeColor="text1"/>
                <w:sz w:val="22"/>
                <w:szCs w:val="22"/>
              </w:rPr>
              <w:t>SFP:Ericsson-10GBASE-SR -Pluggable</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A1FB2D8" w14:textId="77777777" w:rsidR="00606349" w:rsidRDefault="00606349" w:rsidP="00E066BE">
            <w:r w:rsidRPr="1612F9A0">
              <w:rPr>
                <w:rFonts w:ascii="Calibri" w:eastAsia="Calibri" w:hAnsi="Calibri" w:cs="Calibri"/>
                <w:color w:val="000000" w:themeColor="text1"/>
                <w:sz w:val="22"/>
                <w:szCs w:val="22"/>
              </w:rPr>
              <w:t xml:space="preserve">SFP:Ericsson-10GBASE-SR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D1CE5E7" w14:textId="77777777" w:rsidR="00606349" w:rsidRDefault="00606349" w:rsidP="00E066BE">
            <w:r w:rsidRPr="1612F9A0">
              <w:rPr>
                <w:rFonts w:ascii="Calibri" w:eastAsia="Calibri" w:hAnsi="Calibri" w:cs="Calibri"/>
                <w:color w:val="000000" w:themeColor="text1"/>
                <w:sz w:val="22"/>
                <w:szCs w:val="22"/>
              </w:rPr>
              <w:t xml:space="preserve">SFP:Ericsson-10GBASE-SR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8ACBC2A" w14:textId="77777777" w:rsidR="00606349" w:rsidRDefault="00606349" w:rsidP="00E066BE">
            <w:r w:rsidRPr="1612F9A0">
              <w:rPr>
                <w:rFonts w:ascii="Times New Roman" w:hAnsi="Times New Roman"/>
                <w:color w:val="000000" w:themeColor="text1"/>
                <w:sz w:val="24"/>
                <w:szCs w:val="24"/>
              </w:rPr>
              <w:t>1</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5BB6AA7" w14:textId="77777777" w:rsidR="00606349" w:rsidRDefault="00606349" w:rsidP="00E066BE">
            <w:r w:rsidRPr="1612F9A0">
              <w:rPr>
                <w:rFonts w:ascii="Calibri" w:eastAsia="Calibri" w:hAnsi="Calibri" w:cs="Calibri"/>
                <w:color w:val="000000" w:themeColor="text1"/>
                <w:sz w:val="22"/>
                <w:szCs w:val="22"/>
              </w:rPr>
              <w:t>Ericsson</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1F768E1" w14:textId="77777777" w:rsidR="00606349" w:rsidRDefault="00606349" w:rsidP="00E066BE">
            <w:r w:rsidRPr="1612F9A0">
              <w:rPr>
                <w:rFonts w:ascii="Times New Roman" w:hAnsi="Times New Roman"/>
                <w:color w:val="000000" w:themeColor="text1"/>
                <w:sz w:val="24"/>
                <w:szCs w:val="24"/>
              </w:rPr>
              <w:t>1</w:t>
            </w:r>
          </w:p>
        </w:tc>
      </w:tr>
      <w:tr w:rsidR="00606349" w14:paraId="4D778290" w14:textId="77777777" w:rsidTr="00606349">
        <w:trPr>
          <w:trHeight w:val="1455"/>
        </w:trPr>
        <w:tc>
          <w:tcPr>
            <w:tcW w:w="107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B2A07A7" w14:textId="77777777" w:rsidR="00606349" w:rsidRDefault="00606349" w:rsidP="00E066BE">
            <w:r w:rsidRPr="1612F9A0">
              <w:rPr>
                <w:rFonts w:ascii="Calibri" w:eastAsia="Calibri" w:hAnsi="Calibri" w:cs="Calibri"/>
                <w:color w:val="000000" w:themeColor="text1"/>
                <w:sz w:val="22"/>
                <w:szCs w:val="22"/>
              </w:rPr>
              <w:t>SFP:Ericsson-10GBASE-LR -Pluggable</w:t>
            </w:r>
          </w:p>
        </w:tc>
        <w:tc>
          <w:tcPr>
            <w:tcW w:w="100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6745960" w14:textId="77777777" w:rsidR="00606349" w:rsidRDefault="00606349" w:rsidP="00E066BE">
            <w:r w:rsidRPr="1612F9A0">
              <w:rPr>
                <w:rFonts w:ascii="Calibri" w:eastAsia="Calibri" w:hAnsi="Calibri" w:cs="Calibri"/>
                <w:color w:val="000000" w:themeColor="text1"/>
                <w:sz w:val="22"/>
                <w:szCs w:val="22"/>
              </w:rPr>
              <w:t>SFP:Ericsson-10GBASE-LR -Pluggable</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8958B32" w14:textId="77777777" w:rsidR="00606349" w:rsidRDefault="00606349" w:rsidP="00E066BE">
            <w:r w:rsidRPr="1612F9A0">
              <w:rPr>
                <w:rFonts w:ascii="Calibri" w:eastAsia="Calibri" w:hAnsi="Calibri" w:cs="Calibri"/>
                <w:color w:val="000000" w:themeColor="text1"/>
                <w:sz w:val="22"/>
                <w:szCs w:val="22"/>
              </w:rPr>
              <w:t xml:space="preserve">SFP:Ericsson-10GBASE-LR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C09D668" w14:textId="77777777" w:rsidR="00606349" w:rsidRDefault="00606349" w:rsidP="00E066BE">
            <w:r w:rsidRPr="1612F9A0">
              <w:rPr>
                <w:rFonts w:ascii="Calibri" w:eastAsia="Calibri" w:hAnsi="Calibri" w:cs="Calibri"/>
                <w:color w:val="000000" w:themeColor="text1"/>
                <w:sz w:val="22"/>
                <w:szCs w:val="22"/>
              </w:rPr>
              <w:t xml:space="preserve">SFP:Ericsson-10GBASE-LR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0731413" w14:textId="77777777" w:rsidR="00606349" w:rsidRDefault="00606349" w:rsidP="00E066BE">
            <w:r w:rsidRPr="1612F9A0">
              <w:rPr>
                <w:rFonts w:ascii="Times New Roman" w:hAnsi="Times New Roman"/>
                <w:color w:val="000000" w:themeColor="text1"/>
                <w:sz w:val="24"/>
                <w:szCs w:val="24"/>
              </w:rPr>
              <w:t>1</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9D5CA89" w14:textId="77777777" w:rsidR="00606349" w:rsidRDefault="00606349" w:rsidP="00E066BE">
            <w:r w:rsidRPr="1612F9A0">
              <w:rPr>
                <w:rFonts w:ascii="Calibri" w:eastAsia="Calibri" w:hAnsi="Calibri" w:cs="Calibri"/>
                <w:color w:val="000000" w:themeColor="text1"/>
                <w:sz w:val="22"/>
                <w:szCs w:val="22"/>
              </w:rPr>
              <w:t>Ericsson</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09C7B500" w14:textId="77777777" w:rsidR="00606349" w:rsidRDefault="00606349" w:rsidP="00E066BE">
            <w:r w:rsidRPr="1612F9A0">
              <w:rPr>
                <w:rFonts w:ascii="Times New Roman" w:hAnsi="Times New Roman"/>
                <w:color w:val="000000" w:themeColor="text1"/>
                <w:sz w:val="24"/>
                <w:szCs w:val="24"/>
              </w:rPr>
              <w:t>1</w:t>
            </w:r>
          </w:p>
        </w:tc>
      </w:tr>
      <w:tr w:rsidR="00606349" w14:paraId="617AFA1F" w14:textId="77777777" w:rsidTr="00606349">
        <w:trPr>
          <w:trHeight w:val="1455"/>
        </w:trPr>
        <w:tc>
          <w:tcPr>
            <w:tcW w:w="107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CD8A5AD" w14:textId="77777777" w:rsidR="00606349" w:rsidRDefault="00606349" w:rsidP="00E066BE">
            <w:r w:rsidRPr="1612F9A0">
              <w:rPr>
                <w:rFonts w:ascii="Calibri" w:eastAsia="Calibri" w:hAnsi="Calibri" w:cs="Calibri"/>
                <w:color w:val="000000" w:themeColor="text1"/>
                <w:sz w:val="22"/>
                <w:szCs w:val="22"/>
              </w:rPr>
              <w:t>SFP:Ericsson-10GBASE-BX20 -Pluggable</w:t>
            </w:r>
          </w:p>
        </w:tc>
        <w:tc>
          <w:tcPr>
            <w:tcW w:w="100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E58D61C" w14:textId="77777777" w:rsidR="00606349" w:rsidRDefault="00606349" w:rsidP="00E066BE">
            <w:r w:rsidRPr="1612F9A0">
              <w:rPr>
                <w:rFonts w:ascii="Calibri" w:eastAsia="Calibri" w:hAnsi="Calibri" w:cs="Calibri"/>
                <w:color w:val="000000" w:themeColor="text1"/>
                <w:sz w:val="22"/>
                <w:szCs w:val="22"/>
              </w:rPr>
              <w:t>SFP:Ericsson-10GBASE-BX20 -Pluggable</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11AB82D" w14:textId="77777777" w:rsidR="00606349" w:rsidRDefault="00606349" w:rsidP="00E066BE">
            <w:r w:rsidRPr="1612F9A0">
              <w:rPr>
                <w:rFonts w:ascii="Calibri" w:eastAsia="Calibri" w:hAnsi="Calibri" w:cs="Calibri"/>
                <w:color w:val="000000" w:themeColor="text1"/>
                <w:sz w:val="22"/>
                <w:szCs w:val="22"/>
              </w:rPr>
              <w:t xml:space="preserve">SFP:Ericsson-10GBASE-BX20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918858B" w14:textId="77777777" w:rsidR="00606349" w:rsidRDefault="00606349" w:rsidP="00E066BE">
            <w:r w:rsidRPr="1612F9A0">
              <w:rPr>
                <w:rFonts w:ascii="Calibri" w:eastAsia="Calibri" w:hAnsi="Calibri" w:cs="Calibri"/>
                <w:color w:val="000000" w:themeColor="text1"/>
                <w:sz w:val="22"/>
                <w:szCs w:val="22"/>
              </w:rPr>
              <w:t xml:space="preserve">SFP:Ericsson-10GBASE-BX20 </w:t>
            </w:r>
          </w:p>
        </w:tc>
        <w:tc>
          <w:tcPr>
            <w:tcW w:w="1035" w:type="dxa"/>
            <w:tcBorders>
              <w:top w:val="single" w:sz="8" w:space="0" w:color="auto"/>
              <w:left w:val="single" w:sz="8" w:space="0" w:color="auto"/>
              <w:bottom w:val="nil"/>
              <w:right w:val="nil"/>
            </w:tcBorders>
            <w:tcMar>
              <w:top w:w="15" w:type="dxa"/>
              <w:left w:w="15" w:type="dxa"/>
              <w:right w:w="15" w:type="dxa"/>
            </w:tcMar>
            <w:vAlign w:val="bottom"/>
          </w:tcPr>
          <w:p w14:paraId="0CC7EE41" w14:textId="77777777" w:rsidR="00606349" w:rsidRDefault="00606349" w:rsidP="00E066BE">
            <w:r w:rsidRPr="1612F9A0">
              <w:rPr>
                <w:rFonts w:ascii="Times New Roman" w:hAnsi="Times New Roman"/>
                <w:color w:val="000000" w:themeColor="text1"/>
                <w:sz w:val="24"/>
                <w:szCs w:val="24"/>
              </w:rPr>
              <w:t>1</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D0BF566" w14:textId="77777777" w:rsidR="00606349" w:rsidRDefault="00606349" w:rsidP="00E066BE">
            <w:r w:rsidRPr="1612F9A0">
              <w:rPr>
                <w:rFonts w:ascii="Calibri" w:eastAsia="Calibri" w:hAnsi="Calibri" w:cs="Calibri"/>
                <w:color w:val="000000" w:themeColor="text1"/>
                <w:sz w:val="22"/>
                <w:szCs w:val="22"/>
              </w:rPr>
              <w:t>Ericsson</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ED23653" w14:textId="77777777" w:rsidR="00606349" w:rsidRDefault="00606349" w:rsidP="00E066BE">
            <w:r w:rsidRPr="1612F9A0">
              <w:rPr>
                <w:rFonts w:ascii="Times New Roman" w:hAnsi="Times New Roman"/>
                <w:color w:val="000000" w:themeColor="text1"/>
                <w:sz w:val="24"/>
                <w:szCs w:val="24"/>
              </w:rPr>
              <w:t>1</w:t>
            </w:r>
          </w:p>
        </w:tc>
      </w:tr>
      <w:tr w:rsidR="00606349" w14:paraId="32DC9A93" w14:textId="77777777" w:rsidTr="00606349">
        <w:trPr>
          <w:trHeight w:val="1455"/>
        </w:trPr>
        <w:tc>
          <w:tcPr>
            <w:tcW w:w="107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5DA6DB9" w14:textId="77777777" w:rsidR="00606349" w:rsidRDefault="00606349" w:rsidP="00E066BE">
            <w:r w:rsidRPr="1612F9A0">
              <w:rPr>
                <w:rFonts w:ascii="Calibri" w:eastAsia="Calibri" w:hAnsi="Calibri" w:cs="Calibri"/>
                <w:color w:val="000000" w:themeColor="text1"/>
                <w:sz w:val="22"/>
                <w:szCs w:val="22"/>
              </w:rPr>
              <w:t>SFP:Ericsson-10GBASE-BX30 -Pluggable</w:t>
            </w:r>
          </w:p>
        </w:tc>
        <w:tc>
          <w:tcPr>
            <w:tcW w:w="100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7B032B6" w14:textId="77777777" w:rsidR="00606349" w:rsidRDefault="00606349" w:rsidP="00E066BE">
            <w:r w:rsidRPr="1612F9A0">
              <w:rPr>
                <w:rFonts w:ascii="Calibri" w:eastAsia="Calibri" w:hAnsi="Calibri" w:cs="Calibri"/>
                <w:color w:val="000000" w:themeColor="text1"/>
                <w:sz w:val="22"/>
                <w:szCs w:val="22"/>
              </w:rPr>
              <w:t>SFP:Ericsson-10GBASE-BX30 -Pluggable</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D966E85" w14:textId="77777777" w:rsidR="00606349" w:rsidRDefault="00606349" w:rsidP="00E066BE">
            <w:r w:rsidRPr="1612F9A0">
              <w:rPr>
                <w:rFonts w:ascii="Calibri" w:eastAsia="Calibri" w:hAnsi="Calibri" w:cs="Calibri"/>
                <w:color w:val="000000" w:themeColor="text1"/>
                <w:sz w:val="22"/>
                <w:szCs w:val="22"/>
              </w:rPr>
              <w:t xml:space="preserve">SFP:Ericsson-10GBASE-BX30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F1ACE91" w14:textId="77777777" w:rsidR="00606349" w:rsidRDefault="00606349" w:rsidP="00E066BE">
            <w:r w:rsidRPr="1612F9A0">
              <w:rPr>
                <w:rFonts w:ascii="Calibri" w:eastAsia="Calibri" w:hAnsi="Calibri" w:cs="Calibri"/>
                <w:color w:val="000000" w:themeColor="text1"/>
                <w:sz w:val="22"/>
                <w:szCs w:val="22"/>
              </w:rPr>
              <w:t xml:space="preserve">SFP:Ericsson-10GBASE-BX30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02735A09" w14:textId="77777777" w:rsidR="00606349" w:rsidRDefault="00606349" w:rsidP="00E066BE">
            <w:r w:rsidRPr="1612F9A0">
              <w:rPr>
                <w:rFonts w:ascii="Times New Roman" w:hAnsi="Times New Roman"/>
                <w:color w:val="000000" w:themeColor="text1"/>
                <w:sz w:val="24"/>
                <w:szCs w:val="24"/>
              </w:rPr>
              <w:t>1</w:t>
            </w:r>
          </w:p>
        </w:tc>
        <w:tc>
          <w:tcPr>
            <w:tcW w:w="1035" w:type="dxa"/>
            <w:tcBorders>
              <w:top w:val="single" w:sz="8" w:space="0" w:color="auto"/>
              <w:left w:val="single" w:sz="8" w:space="0" w:color="auto"/>
              <w:bottom w:val="nil"/>
              <w:right w:val="nil"/>
            </w:tcBorders>
            <w:tcMar>
              <w:top w:w="15" w:type="dxa"/>
              <w:left w:w="15" w:type="dxa"/>
              <w:right w:w="15" w:type="dxa"/>
            </w:tcMar>
            <w:vAlign w:val="center"/>
          </w:tcPr>
          <w:p w14:paraId="1E51B814" w14:textId="77777777" w:rsidR="00606349" w:rsidRDefault="00606349" w:rsidP="00E066BE">
            <w:r w:rsidRPr="1612F9A0">
              <w:rPr>
                <w:rFonts w:ascii="Calibri" w:eastAsia="Calibri" w:hAnsi="Calibri" w:cs="Calibri"/>
                <w:color w:val="000000" w:themeColor="text1"/>
                <w:sz w:val="22"/>
                <w:szCs w:val="22"/>
              </w:rPr>
              <w:t>Ericsson</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00FA292" w14:textId="77777777" w:rsidR="00606349" w:rsidRDefault="00606349" w:rsidP="00E066BE">
            <w:r w:rsidRPr="1612F9A0">
              <w:rPr>
                <w:rFonts w:ascii="Times New Roman" w:hAnsi="Times New Roman"/>
                <w:color w:val="000000" w:themeColor="text1"/>
                <w:sz w:val="24"/>
                <w:szCs w:val="24"/>
              </w:rPr>
              <w:t>1</w:t>
            </w:r>
          </w:p>
        </w:tc>
      </w:tr>
      <w:tr w:rsidR="00606349" w14:paraId="48A1EEDC" w14:textId="77777777" w:rsidTr="00606349">
        <w:trPr>
          <w:trHeight w:val="1455"/>
        </w:trPr>
        <w:tc>
          <w:tcPr>
            <w:tcW w:w="107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422C395" w14:textId="77777777" w:rsidR="00606349" w:rsidRDefault="00606349" w:rsidP="00E066BE">
            <w:r w:rsidRPr="1612F9A0">
              <w:rPr>
                <w:rFonts w:ascii="Calibri" w:eastAsia="Calibri" w:hAnsi="Calibri" w:cs="Calibri"/>
                <w:color w:val="000000" w:themeColor="text1"/>
                <w:sz w:val="22"/>
                <w:szCs w:val="22"/>
              </w:rPr>
              <w:t>SFP:Ericsson-1000BASE-BX10 -Pluggable</w:t>
            </w:r>
          </w:p>
        </w:tc>
        <w:tc>
          <w:tcPr>
            <w:tcW w:w="100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4B5FE39" w14:textId="77777777" w:rsidR="00606349" w:rsidRDefault="00606349" w:rsidP="00E066BE">
            <w:r w:rsidRPr="1612F9A0">
              <w:rPr>
                <w:rFonts w:ascii="Calibri" w:eastAsia="Calibri" w:hAnsi="Calibri" w:cs="Calibri"/>
                <w:color w:val="000000" w:themeColor="text1"/>
                <w:sz w:val="22"/>
                <w:szCs w:val="22"/>
              </w:rPr>
              <w:t>SFP:Ericsson-1000BASE-BX10 -Pluggable</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4E6BB67" w14:textId="77777777" w:rsidR="00606349" w:rsidRDefault="00606349" w:rsidP="00E066BE">
            <w:r w:rsidRPr="1612F9A0">
              <w:rPr>
                <w:rFonts w:ascii="Calibri" w:eastAsia="Calibri" w:hAnsi="Calibri" w:cs="Calibri"/>
                <w:color w:val="000000" w:themeColor="text1"/>
                <w:sz w:val="22"/>
                <w:szCs w:val="22"/>
              </w:rPr>
              <w:t xml:space="preserve">SFP:Ericsson-1000BASE-BX10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2B05170" w14:textId="77777777" w:rsidR="00606349" w:rsidRDefault="00606349" w:rsidP="00E066BE">
            <w:r w:rsidRPr="1612F9A0">
              <w:rPr>
                <w:rFonts w:ascii="Calibri" w:eastAsia="Calibri" w:hAnsi="Calibri" w:cs="Calibri"/>
                <w:color w:val="000000" w:themeColor="text1"/>
                <w:sz w:val="22"/>
                <w:szCs w:val="22"/>
              </w:rPr>
              <w:t xml:space="preserve">SFP:Ericsson-1000BASE-BX10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130E232" w14:textId="77777777" w:rsidR="00606349" w:rsidRDefault="00606349" w:rsidP="00E066BE">
            <w:r w:rsidRPr="1612F9A0">
              <w:rPr>
                <w:rFonts w:ascii="Times New Roman" w:hAnsi="Times New Roman"/>
                <w:color w:val="000000" w:themeColor="text1"/>
                <w:sz w:val="24"/>
                <w:szCs w:val="24"/>
              </w:rPr>
              <w:t>1</w:t>
            </w:r>
          </w:p>
        </w:tc>
        <w:tc>
          <w:tcPr>
            <w:tcW w:w="1035" w:type="dxa"/>
            <w:tcBorders>
              <w:top w:val="nil"/>
              <w:left w:val="single" w:sz="8" w:space="0" w:color="auto"/>
              <w:bottom w:val="nil"/>
              <w:right w:val="nil"/>
            </w:tcBorders>
            <w:tcMar>
              <w:top w:w="15" w:type="dxa"/>
              <w:left w:w="15" w:type="dxa"/>
              <w:right w:w="15" w:type="dxa"/>
            </w:tcMar>
            <w:vAlign w:val="center"/>
          </w:tcPr>
          <w:p w14:paraId="0B626DF6" w14:textId="77777777" w:rsidR="00606349" w:rsidRDefault="00606349" w:rsidP="00E066BE">
            <w:r w:rsidRPr="1612F9A0">
              <w:rPr>
                <w:rFonts w:ascii="Calibri" w:eastAsia="Calibri" w:hAnsi="Calibri" w:cs="Calibri"/>
                <w:color w:val="000000" w:themeColor="text1"/>
                <w:sz w:val="22"/>
                <w:szCs w:val="22"/>
              </w:rPr>
              <w:t>Ericsson</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5A214005" w14:textId="77777777" w:rsidR="00606349" w:rsidRDefault="00606349" w:rsidP="00E066BE">
            <w:r w:rsidRPr="1612F9A0">
              <w:rPr>
                <w:rFonts w:ascii="Times New Roman" w:hAnsi="Times New Roman"/>
                <w:color w:val="000000" w:themeColor="text1"/>
                <w:sz w:val="24"/>
                <w:szCs w:val="24"/>
              </w:rPr>
              <w:t>1</w:t>
            </w:r>
          </w:p>
        </w:tc>
      </w:tr>
      <w:tr w:rsidR="00606349" w14:paraId="2435473D" w14:textId="77777777" w:rsidTr="00606349">
        <w:trPr>
          <w:trHeight w:val="1455"/>
        </w:trPr>
        <w:tc>
          <w:tcPr>
            <w:tcW w:w="107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7554F1C" w14:textId="77777777" w:rsidR="00606349" w:rsidRDefault="00606349" w:rsidP="00E066BE">
            <w:r w:rsidRPr="1612F9A0">
              <w:rPr>
                <w:rFonts w:ascii="Calibri" w:eastAsia="Calibri" w:hAnsi="Calibri" w:cs="Calibri"/>
                <w:color w:val="000000" w:themeColor="text1"/>
                <w:sz w:val="22"/>
                <w:szCs w:val="22"/>
              </w:rPr>
              <w:t>SFP:Ericsson-1000BASE-BX20 -Pluggable</w:t>
            </w:r>
          </w:p>
        </w:tc>
        <w:tc>
          <w:tcPr>
            <w:tcW w:w="100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EC888D6" w14:textId="0B1AE5BF" w:rsidR="00606349" w:rsidRDefault="00606349" w:rsidP="00E066BE">
            <w:r w:rsidRPr="1612F9A0">
              <w:rPr>
                <w:rFonts w:ascii="Calibri" w:eastAsia="Calibri" w:hAnsi="Calibri" w:cs="Calibri"/>
                <w:color w:val="000000" w:themeColor="text1"/>
                <w:sz w:val="22"/>
                <w:szCs w:val="22"/>
              </w:rPr>
              <w:t>SFP:Ericsson-1000BASE-BX20 -Pluggable</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E366544" w14:textId="289E5FB2" w:rsidR="00606349" w:rsidRDefault="00606349" w:rsidP="00E066BE">
            <w:r w:rsidRPr="1612F9A0">
              <w:rPr>
                <w:rFonts w:ascii="Calibri" w:eastAsia="Calibri" w:hAnsi="Calibri" w:cs="Calibri"/>
                <w:color w:val="000000" w:themeColor="text1"/>
                <w:sz w:val="22"/>
                <w:szCs w:val="22"/>
              </w:rPr>
              <w:t xml:space="preserve">SFP:Ericsson-1000BASE-BX20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7D7AE5B" w14:textId="1BB0B22B" w:rsidR="00606349" w:rsidRDefault="00606349" w:rsidP="00E066BE">
            <w:r w:rsidRPr="1612F9A0">
              <w:rPr>
                <w:rFonts w:ascii="Calibri" w:eastAsia="Calibri" w:hAnsi="Calibri" w:cs="Calibri"/>
                <w:color w:val="000000" w:themeColor="text1"/>
                <w:sz w:val="22"/>
                <w:szCs w:val="22"/>
              </w:rPr>
              <w:t xml:space="preserve">SFP:Ericsson-1000BASE-BX20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848ABEF" w14:textId="77777777" w:rsidR="00606349" w:rsidRDefault="00606349" w:rsidP="00E066BE">
            <w:r w:rsidRPr="1612F9A0">
              <w:rPr>
                <w:rFonts w:ascii="Times New Roman" w:hAnsi="Times New Roman"/>
                <w:color w:val="000000" w:themeColor="text1"/>
                <w:sz w:val="24"/>
                <w:szCs w:val="24"/>
              </w:rPr>
              <w:t>1</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6F89F41" w14:textId="77777777" w:rsidR="00606349" w:rsidRDefault="00606349" w:rsidP="00E066BE">
            <w:r w:rsidRPr="1612F9A0">
              <w:rPr>
                <w:rFonts w:ascii="Calibri" w:eastAsia="Calibri" w:hAnsi="Calibri" w:cs="Calibri"/>
                <w:color w:val="000000" w:themeColor="text1"/>
                <w:sz w:val="22"/>
                <w:szCs w:val="22"/>
              </w:rPr>
              <w:t>Ericsson</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B0259A0" w14:textId="77777777" w:rsidR="00606349" w:rsidRDefault="00606349" w:rsidP="00E066BE">
            <w:r w:rsidRPr="1612F9A0">
              <w:rPr>
                <w:rFonts w:ascii="Times New Roman" w:hAnsi="Times New Roman"/>
                <w:color w:val="000000" w:themeColor="text1"/>
                <w:sz w:val="24"/>
                <w:szCs w:val="24"/>
              </w:rPr>
              <w:t>1</w:t>
            </w:r>
          </w:p>
        </w:tc>
      </w:tr>
      <w:tr w:rsidR="00606349" w14:paraId="79341A87" w14:textId="77777777" w:rsidTr="00606349">
        <w:trPr>
          <w:trHeight w:val="1455"/>
        </w:trPr>
        <w:tc>
          <w:tcPr>
            <w:tcW w:w="107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AFAA93B" w14:textId="77777777" w:rsidR="00606349" w:rsidRDefault="00606349" w:rsidP="00E066BE">
            <w:r w:rsidRPr="1612F9A0">
              <w:rPr>
                <w:rFonts w:ascii="Calibri" w:eastAsia="Calibri" w:hAnsi="Calibri" w:cs="Calibri"/>
                <w:color w:val="000000" w:themeColor="text1"/>
                <w:sz w:val="22"/>
                <w:szCs w:val="22"/>
              </w:rPr>
              <w:t>SFP:Ericsson-1000BASE-BX40 -Pluggable</w:t>
            </w:r>
          </w:p>
        </w:tc>
        <w:tc>
          <w:tcPr>
            <w:tcW w:w="100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D3B0D81" w14:textId="77777777" w:rsidR="00606349" w:rsidRDefault="00606349" w:rsidP="00E066BE">
            <w:r w:rsidRPr="1612F9A0">
              <w:rPr>
                <w:rFonts w:ascii="Calibri" w:eastAsia="Calibri" w:hAnsi="Calibri" w:cs="Calibri"/>
                <w:color w:val="000000" w:themeColor="text1"/>
                <w:sz w:val="22"/>
                <w:szCs w:val="22"/>
              </w:rPr>
              <w:t>SFP:Ericsson-1000BASE-BX40 -Pluggable</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D81FC3C" w14:textId="77777777" w:rsidR="00606349" w:rsidRDefault="00606349" w:rsidP="00E066BE">
            <w:r w:rsidRPr="1612F9A0">
              <w:rPr>
                <w:rFonts w:ascii="Calibri" w:eastAsia="Calibri" w:hAnsi="Calibri" w:cs="Calibri"/>
                <w:color w:val="000000" w:themeColor="text1"/>
                <w:sz w:val="22"/>
                <w:szCs w:val="22"/>
              </w:rPr>
              <w:t xml:space="preserve">SFP:Ericsson-1000BASE-BX40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EB652B4" w14:textId="77777777" w:rsidR="00606349" w:rsidRDefault="00606349" w:rsidP="00E066BE">
            <w:r w:rsidRPr="1612F9A0">
              <w:rPr>
                <w:rFonts w:ascii="Calibri" w:eastAsia="Calibri" w:hAnsi="Calibri" w:cs="Calibri"/>
                <w:color w:val="000000" w:themeColor="text1"/>
                <w:sz w:val="22"/>
                <w:szCs w:val="22"/>
              </w:rPr>
              <w:t xml:space="preserve">SFP:Ericsson-1000BASE-BX40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38F931D" w14:textId="77777777" w:rsidR="00606349" w:rsidRDefault="00606349" w:rsidP="00E066BE">
            <w:r w:rsidRPr="1612F9A0">
              <w:rPr>
                <w:rFonts w:ascii="Times New Roman" w:hAnsi="Times New Roman"/>
                <w:color w:val="000000" w:themeColor="text1"/>
                <w:sz w:val="24"/>
                <w:szCs w:val="24"/>
              </w:rPr>
              <w:t>1</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60BA390" w14:textId="77777777" w:rsidR="00606349" w:rsidRDefault="00606349" w:rsidP="00E066BE">
            <w:r w:rsidRPr="1612F9A0">
              <w:rPr>
                <w:rFonts w:ascii="Calibri" w:eastAsia="Calibri" w:hAnsi="Calibri" w:cs="Calibri"/>
                <w:color w:val="000000" w:themeColor="text1"/>
                <w:sz w:val="22"/>
                <w:szCs w:val="22"/>
              </w:rPr>
              <w:t>Ericsson</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78EB7F6" w14:textId="77777777" w:rsidR="00606349" w:rsidRDefault="00606349" w:rsidP="00E066BE">
            <w:r w:rsidRPr="1612F9A0">
              <w:rPr>
                <w:rFonts w:ascii="Times New Roman" w:hAnsi="Times New Roman"/>
                <w:color w:val="000000" w:themeColor="text1"/>
                <w:sz w:val="24"/>
                <w:szCs w:val="24"/>
              </w:rPr>
              <w:t>1</w:t>
            </w:r>
          </w:p>
        </w:tc>
      </w:tr>
      <w:tr w:rsidR="00606349" w14:paraId="7525E7F3" w14:textId="77777777" w:rsidTr="00606349">
        <w:trPr>
          <w:trHeight w:val="1455"/>
        </w:trPr>
        <w:tc>
          <w:tcPr>
            <w:tcW w:w="107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EEA95CB" w14:textId="77777777" w:rsidR="00606349" w:rsidRDefault="00606349" w:rsidP="00E066BE">
            <w:r w:rsidRPr="1612F9A0">
              <w:rPr>
                <w:rFonts w:ascii="Calibri" w:eastAsia="Calibri" w:hAnsi="Calibri" w:cs="Calibri"/>
                <w:color w:val="000000" w:themeColor="text1"/>
                <w:sz w:val="22"/>
                <w:szCs w:val="22"/>
              </w:rPr>
              <w:t>SFP:Ericsson-1000BASE-LX10 -Pluggable</w:t>
            </w:r>
          </w:p>
        </w:tc>
        <w:tc>
          <w:tcPr>
            <w:tcW w:w="100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881642F" w14:textId="77777777" w:rsidR="00606349" w:rsidRDefault="00606349" w:rsidP="00E066BE">
            <w:r w:rsidRPr="1612F9A0">
              <w:rPr>
                <w:rFonts w:ascii="Calibri" w:eastAsia="Calibri" w:hAnsi="Calibri" w:cs="Calibri"/>
                <w:color w:val="000000" w:themeColor="text1"/>
                <w:sz w:val="22"/>
                <w:szCs w:val="22"/>
              </w:rPr>
              <w:t>SFP:Ericsson-1000BASE-LX10 -Pluggable</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6ED5E4D" w14:textId="77777777" w:rsidR="00606349" w:rsidRDefault="00606349" w:rsidP="00E066BE">
            <w:r w:rsidRPr="1612F9A0">
              <w:rPr>
                <w:rFonts w:ascii="Calibri" w:eastAsia="Calibri" w:hAnsi="Calibri" w:cs="Calibri"/>
                <w:color w:val="000000" w:themeColor="text1"/>
                <w:sz w:val="22"/>
                <w:szCs w:val="22"/>
              </w:rPr>
              <w:t xml:space="preserve">SFP:Ericsson-1000BASE-BX40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B479A26" w14:textId="77777777" w:rsidR="00606349" w:rsidRDefault="00606349" w:rsidP="00E066BE">
            <w:r w:rsidRPr="1612F9A0">
              <w:rPr>
                <w:rFonts w:ascii="Calibri" w:eastAsia="Calibri" w:hAnsi="Calibri" w:cs="Calibri"/>
                <w:color w:val="000000" w:themeColor="text1"/>
                <w:sz w:val="22"/>
                <w:szCs w:val="22"/>
              </w:rPr>
              <w:t xml:space="preserve">SFP:Ericsson-1000BASE-LX10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4F1660B" w14:textId="77777777" w:rsidR="00606349" w:rsidRDefault="00606349" w:rsidP="00E066BE">
            <w:r w:rsidRPr="1612F9A0">
              <w:rPr>
                <w:rFonts w:ascii="Times New Roman" w:hAnsi="Times New Roman"/>
                <w:color w:val="000000" w:themeColor="text1"/>
                <w:sz w:val="24"/>
                <w:szCs w:val="24"/>
              </w:rPr>
              <w:t>1</w:t>
            </w:r>
          </w:p>
        </w:tc>
        <w:tc>
          <w:tcPr>
            <w:tcW w:w="1035" w:type="dxa"/>
            <w:tcBorders>
              <w:top w:val="single" w:sz="8" w:space="0" w:color="auto"/>
              <w:left w:val="single" w:sz="8" w:space="0" w:color="auto"/>
              <w:bottom w:val="nil"/>
              <w:right w:val="nil"/>
            </w:tcBorders>
            <w:tcMar>
              <w:top w:w="15" w:type="dxa"/>
              <w:left w:w="15" w:type="dxa"/>
              <w:right w:w="15" w:type="dxa"/>
            </w:tcMar>
            <w:vAlign w:val="center"/>
          </w:tcPr>
          <w:p w14:paraId="5BE47D59" w14:textId="77777777" w:rsidR="00606349" w:rsidRDefault="00606349" w:rsidP="00E066BE">
            <w:r w:rsidRPr="1612F9A0">
              <w:rPr>
                <w:rFonts w:ascii="Calibri" w:eastAsia="Calibri" w:hAnsi="Calibri" w:cs="Calibri"/>
                <w:color w:val="000000" w:themeColor="text1"/>
                <w:sz w:val="22"/>
                <w:szCs w:val="22"/>
              </w:rPr>
              <w:t>Ericsson</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7A9B8DD" w14:textId="77777777" w:rsidR="00606349" w:rsidRDefault="00606349" w:rsidP="00E066BE">
            <w:r w:rsidRPr="1612F9A0">
              <w:rPr>
                <w:rFonts w:ascii="Times New Roman" w:hAnsi="Times New Roman"/>
                <w:color w:val="000000" w:themeColor="text1"/>
                <w:sz w:val="24"/>
                <w:szCs w:val="24"/>
              </w:rPr>
              <w:t>1</w:t>
            </w:r>
          </w:p>
        </w:tc>
      </w:tr>
      <w:tr w:rsidR="00606349" w14:paraId="00F31C43" w14:textId="77777777" w:rsidTr="00606349">
        <w:trPr>
          <w:trHeight w:val="1455"/>
        </w:trPr>
        <w:tc>
          <w:tcPr>
            <w:tcW w:w="107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A40442C" w14:textId="77777777" w:rsidR="00606349" w:rsidRDefault="00606349" w:rsidP="00E066BE">
            <w:r w:rsidRPr="1612F9A0">
              <w:rPr>
                <w:rFonts w:ascii="Calibri" w:eastAsia="Calibri" w:hAnsi="Calibri" w:cs="Calibri"/>
                <w:color w:val="000000" w:themeColor="text1"/>
                <w:sz w:val="22"/>
                <w:szCs w:val="22"/>
              </w:rPr>
              <w:t>SFP:Ericsson-1000BASE-LX40 -Pluggable</w:t>
            </w:r>
          </w:p>
        </w:tc>
        <w:tc>
          <w:tcPr>
            <w:tcW w:w="100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E841F3B" w14:textId="77777777" w:rsidR="00606349" w:rsidRDefault="00606349" w:rsidP="00E066BE">
            <w:r w:rsidRPr="1612F9A0">
              <w:rPr>
                <w:rFonts w:ascii="Calibri" w:eastAsia="Calibri" w:hAnsi="Calibri" w:cs="Calibri"/>
                <w:color w:val="000000" w:themeColor="text1"/>
                <w:sz w:val="22"/>
                <w:szCs w:val="22"/>
              </w:rPr>
              <w:t>SFP:Ericsson-1000BASE-LX40 -Pluggable</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DAEECB4" w14:textId="77777777" w:rsidR="00606349" w:rsidRDefault="00606349" w:rsidP="00E066BE">
            <w:r w:rsidRPr="1612F9A0">
              <w:rPr>
                <w:rFonts w:ascii="Calibri" w:eastAsia="Calibri" w:hAnsi="Calibri" w:cs="Calibri"/>
                <w:color w:val="000000" w:themeColor="text1"/>
                <w:sz w:val="22"/>
                <w:szCs w:val="22"/>
              </w:rPr>
              <w:t xml:space="preserve">SFP:Ericsson-1000BASE-BX40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ABBA02A" w14:textId="77777777" w:rsidR="00606349" w:rsidRDefault="00606349" w:rsidP="00E066BE">
            <w:r w:rsidRPr="1612F9A0">
              <w:rPr>
                <w:rFonts w:ascii="Calibri" w:eastAsia="Calibri" w:hAnsi="Calibri" w:cs="Calibri"/>
                <w:color w:val="000000" w:themeColor="text1"/>
                <w:sz w:val="22"/>
                <w:szCs w:val="22"/>
              </w:rPr>
              <w:t xml:space="preserve">SFP:Ericsson-1000BASE-LX40 </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AFC3EE1" w14:textId="77777777" w:rsidR="00606349" w:rsidRDefault="00606349" w:rsidP="00E066BE">
            <w:r w:rsidRPr="1612F9A0">
              <w:rPr>
                <w:rFonts w:ascii="Times New Roman" w:hAnsi="Times New Roman"/>
                <w:color w:val="000000" w:themeColor="text1"/>
                <w:sz w:val="24"/>
                <w:szCs w:val="24"/>
              </w:rPr>
              <w:t>1</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A050C7D" w14:textId="77777777" w:rsidR="00606349" w:rsidRDefault="00606349" w:rsidP="00E066BE">
            <w:r w:rsidRPr="1612F9A0">
              <w:rPr>
                <w:rFonts w:ascii="Calibri" w:eastAsia="Calibri" w:hAnsi="Calibri" w:cs="Calibri"/>
                <w:color w:val="000000" w:themeColor="text1"/>
                <w:sz w:val="22"/>
                <w:szCs w:val="22"/>
              </w:rPr>
              <w:t>Ericsson</w:t>
            </w:r>
          </w:p>
        </w:tc>
        <w:tc>
          <w:tcPr>
            <w:tcW w:w="10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0EBCED95" w14:textId="77777777" w:rsidR="00606349" w:rsidRDefault="00606349" w:rsidP="00E066BE">
            <w:r w:rsidRPr="1612F9A0">
              <w:rPr>
                <w:rFonts w:ascii="Times New Roman" w:hAnsi="Times New Roman"/>
                <w:color w:val="000000" w:themeColor="text1"/>
                <w:sz w:val="24"/>
                <w:szCs w:val="24"/>
              </w:rPr>
              <w:t>1</w:t>
            </w:r>
          </w:p>
        </w:tc>
      </w:tr>
    </w:tbl>
    <w:p w14:paraId="0D658213" w14:textId="77777777" w:rsidR="00606349" w:rsidRPr="00606349" w:rsidRDefault="00606349" w:rsidP="00606349">
      <w:pPr>
        <w:pStyle w:val="BodyText"/>
        <w:rPr>
          <w:lang w:val="en-CA"/>
        </w:rPr>
      </w:pPr>
    </w:p>
    <w:p w14:paraId="2666FE5F" w14:textId="27A4B326" w:rsidR="008E76BB" w:rsidRDefault="008E76BB" w:rsidP="008E76BB">
      <w:pPr>
        <w:pStyle w:val="Heading3"/>
        <w:rPr>
          <w:lang w:val="en-CA"/>
        </w:rPr>
      </w:pPr>
      <w:bookmarkStart w:id="137" w:name="_Toc1669588250"/>
      <w:r w:rsidRPr="67013428">
        <w:rPr>
          <w:lang w:val="en-CA"/>
        </w:rPr>
        <w:t>Pluggable Compatible for PTP</w:t>
      </w:r>
      <w:bookmarkEnd w:id="1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3120"/>
        <w:gridCol w:w="5340"/>
        <w:gridCol w:w="1545"/>
      </w:tblGrid>
      <w:tr w:rsidR="001E1F47" w14:paraId="05E8F3EE" w14:textId="77777777" w:rsidTr="00C31F0F">
        <w:trPr>
          <w:trHeight w:val="615"/>
        </w:trPr>
        <w:tc>
          <w:tcPr>
            <w:tcW w:w="3120" w:type="dxa"/>
            <w:shd w:val="clear" w:color="auto" w:fill="548DD4" w:themeFill="text2" w:themeFillTint="99"/>
            <w:tcMar>
              <w:top w:w="15" w:type="dxa"/>
              <w:left w:w="15" w:type="dxa"/>
              <w:right w:w="15" w:type="dxa"/>
            </w:tcMar>
            <w:vAlign w:val="center"/>
          </w:tcPr>
          <w:p w14:paraId="42CC28F4" w14:textId="77777777" w:rsidR="001E1F47" w:rsidRDefault="001E1F47" w:rsidP="00E066BE">
            <w:r w:rsidRPr="1612F9A0">
              <w:rPr>
                <w:rFonts w:ascii="Calibri" w:eastAsia="Calibri" w:hAnsi="Calibri" w:cs="Calibri"/>
                <w:b/>
                <w:bCs/>
                <w:color w:val="000000" w:themeColor="text1"/>
              </w:rPr>
              <w:t>PhysicalTermination Position Archetype</w:t>
            </w:r>
          </w:p>
        </w:tc>
        <w:tc>
          <w:tcPr>
            <w:tcW w:w="5340" w:type="dxa"/>
            <w:shd w:val="clear" w:color="auto" w:fill="548DD4" w:themeFill="text2" w:themeFillTint="99"/>
            <w:tcMar>
              <w:top w:w="15" w:type="dxa"/>
              <w:left w:w="15" w:type="dxa"/>
              <w:right w:w="15" w:type="dxa"/>
            </w:tcMar>
            <w:vAlign w:val="center"/>
          </w:tcPr>
          <w:p w14:paraId="2D4C01EB" w14:textId="77777777" w:rsidR="001E1F47" w:rsidRDefault="001E1F47" w:rsidP="00E066BE">
            <w:r w:rsidRPr="1612F9A0">
              <w:rPr>
                <w:rFonts w:ascii="Calibri" w:eastAsia="Calibri" w:hAnsi="Calibri" w:cs="Calibri"/>
                <w:b/>
                <w:bCs/>
                <w:color w:val="000000" w:themeColor="text1"/>
              </w:rPr>
              <w:t>Pluggable Archetype</w:t>
            </w:r>
          </w:p>
        </w:tc>
        <w:tc>
          <w:tcPr>
            <w:tcW w:w="1545" w:type="dxa"/>
            <w:shd w:val="clear" w:color="auto" w:fill="548DD4" w:themeFill="text2" w:themeFillTint="99"/>
            <w:tcMar>
              <w:top w:w="15" w:type="dxa"/>
              <w:left w:w="15" w:type="dxa"/>
              <w:right w:w="15" w:type="dxa"/>
            </w:tcMar>
            <w:vAlign w:val="center"/>
          </w:tcPr>
          <w:p w14:paraId="57F24FB7" w14:textId="77777777" w:rsidR="001E1F47" w:rsidRDefault="001E1F47" w:rsidP="00E066BE">
            <w:r w:rsidRPr="1612F9A0">
              <w:rPr>
                <w:rFonts w:ascii="Calibri" w:eastAsia="Calibri" w:hAnsi="Calibri" w:cs="Calibri"/>
                <w:b/>
                <w:bCs/>
                <w:color w:val="000000" w:themeColor="text1"/>
              </w:rPr>
              <w:t>Notes</w:t>
            </w:r>
          </w:p>
        </w:tc>
      </w:tr>
      <w:tr w:rsidR="001E1F47" w14:paraId="55DB4613" w14:textId="77777777" w:rsidTr="00C31F0F">
        <w:trPr>
          <w:trHeight w:val="390"/>
        </w:trPr>
        <w:tc>
          <w:tcPr>
            <w:tcW w:w="3120" w:type="dxa"/>
            <w:vMerge w:val="restart"/>
            <w:tcMar>
              <w:top w:w="15" w:type="dxa"/>
              <w:left w:w="15" w:type="dxa"/>
              <w:right w:w="15" w:type="dxa"/>
            </w:tcMar>
            <w:vAlign w:val="center"/>
          </w:tcPr>
          <w:p w14:paraId="54E299C5" w14:textId="38A95E21" w:rsidR="001E1F47" w:rsidRDefault="001E1F47" w:rsidP="00E066BE">
            <w:pPr>
              <w:jc w:val="center"/>
              <w:rPr>
                <w:rFonts w:ascii="Calibri" w:eastAsia="Calibri" w:hAnsi="Calibri" w:cs="Calibri"/>
                <w:color w:val="000000" w:themeColor="text1"/>
              </w:rPr>
            </w:pPr>
            <w:r>
              <w:rPr>
                <w:rFonts w:ascii="Calibri" w:eastAsia="Calibri" w:hAnsi="Calibri" w:cs="Calibri"/>
                <w:color w:val="000000" w:themeColor="text1"/>
              </w:rPr>
              <w:t>1. SFP+(TN B</w:t>
            </w:r>
            <w:r w:rsidRPr="1612F9A0">
              <w:rPr>
                <w:rFonts w:ascii="Calibri" w:eastAsia="Calibri" w:hAnsi="Calibri" w:cs="Calibri"/>
                <w:color w:val="000000" w:themeColor="text1"/>
              </w:rPr>
              <w:t xml:space="preserve">) </w:t>
            </w:r>
            <w:r>
              <w:br/>
            </w:r>
            <w:r>
              <w:rPr>
                <w:rFonts w:ascii="Calibri" w:eastAsia="Calibri" w:hAnsi="Calibri" w:cs="Calibri"/>
                <w:color w:val="000000" w:themeColor="text1"/>
              </w:rPr>
              <w:t>2. SFP+(TN C</w:t>
            </w:r>
            <w:r w:rsidRPr="1612F9A0">
              <w:rPr>
                <w:rFonts w:ascii="Calibri" w:eastAsia="Calibri" w:hAnsi="Calibri" w:cs="Calibri"/>
                <w:color w:val="000000" w:themeColor="text1"/>
              </w:rPr>
              <w:t xml:space="preserve">) </w:t>
            </w:r>
            <w:r>
              <w:br/>
            </w:r>
          </w:p>
        </w:tc>
        <w:tc>
          <w:tcPr>
            <w:tcW w:w="5340" w:type="dxa"/>
            <w:tcMar>
              <w:top w:w="15" w:type="dxa"/>
              <w:left w:w="15" w:type="dxa"/>
              <w:right w:w="15" w:type="dxa"/>
            </w:tcMar>
            <w:vAlign w:val="center"/>
          </w:tcPr>
          <w:p w14:paraId="14321022" w14:textId="77777777" w:rsidR="001E1F47" w:rsidRDefault="001E1F47" w:rsidP="00E066BE">
            <w:r w:rsidRPr="1612F9A0">
              <w:rPr>
                <w:rFonts w:ascii="Calibri" w:eastAsia="Calibri" w:hAnsi="Calibri" w:cs="Calibri"/>
                <w:color w:val="000000" w:themeColor="text1"/>
                <w:sz w:val="22"/>
                <w:szCs w:val="22"/>
              </w:rPr>
              <w:t>SFP:Ericsson-10GBASE -Pluggable</w:t>
            </w:r>
          </w:p>
        </w:tc>
        <w:tc>
          <w:tcPr>
            <w:tcW w:w="1545" w:type="dxa"/>
            <w:tcMar>
              <w:top w:w="15" w:type="dxa"/>
              <w:left w:w="15" w:type="dxa"/>
              <w:right w:w="15" w:type="dxa"/>
            </w:tcMar>
            <w:vAlign w:val="center"/>
          </w:tcPr>
          <w:p w14:paraId="5FA19B9A" w14:textId="77777777" w:rsidR="001E1F47" w:rsidRDefault="001E1F47" w:rsidP="00E066BE">
            <w:r w:rsidRPr="1612F9A0">
              <w:rPr>
                <w:rFonts w:ascii="Calibri" w:eastAsia="Calibri" w:hAnsi="Calibri" w:cs="Calibri"/>
                <w:b/>
                <w:bCs/>
                <w:color w:val="000000" w:themeColor="text1"/>
              </w:rPr>
              <w:t xml:space="preserve"> </w:t>
            </w:r>
          </w:p>
        </w:tc>
      </w:tr>
      <w:tr w:rsidR="001E1F47" w14:paraId="794E1F8C" w14:textId="77777777" w:rsidTr="00C31F0F">
        <w:trPr>
          <w:trHeight w:val="375"/>
        </w:trPr>
        <w:tc>
          <w:tcPr>
            <w:tcW w:w="3120" w:type="dxa"/>
            <w:vMerge/>
            <w:vAlign w:val="center"/>
          </w:tcPr>
          <w:p w14:paraId="581C2CA7" w14:textId="77777777" w:rsidR="001E1F47" w:rsidRDefault="001E1F47" w:rsidP="00E066BE"/>
        </w:tc>
        <w:tc>
          <w:tcPr>
            <w:tcW w:w="5340" w:type="dxa"/>
            <w:tcMar>
              <w:top w:w="15" w:type="dxa"/>
              <w:left w:w="15" w:type="dxa"/>
              <w:right w:w="15" w:type="dxa"/>
            </w:tcMar>
            <w:vAlign w:val="center"/>
          </w:tcPr>
          <w:p w14:paraId="4BE9F622" w14:textId="77777777" w:rsidR="001E1F47" w:rsidRDefault="001E1F47" w:rsidP="00E066BE">
            <w:r w:rsidRPr="1612F9A0">
              <w:rPr>
                <w:rFonts w:ascii="Calibri" w:eastAsia="Calibri" w:hAnsi="Calibri" w:cs="Calibri"/>
                <w:color w:val="000000" w:themeColor="text1"/>
                <w:sz w:val="22"/>
                <w:szCs w:val="22"/>
              </w:rPr>
              <w:t>SFP:Ericsson-1000BASE-ZX -Pluggable</w:t>
            </w:r>
          </w:p>
        </w:tc>
        <w:tc>
          <w:tcPr>
            <w:tcW w:w="1545" w:type="dxa"/>
            <w:tcMar>
              <w:top w:w="15" w:type="dxa"/>
              <w:left w:w="15" w:type="dxa"/>
              <w:right w:w="15" w:type="dxa"/>
            </w:tcMar>
            <w:vAlign w:val="center"/>
          </w:tcPr>
          <w:p w14:paraId="69944CAB" w14:textId="77777777" w:rsidR="001E1F47" w:rsidRDefault="001E1F47" w:rsidP="00E066BE">
            <w:r w:rsidRPr="1612F9A0">
              <w:rPr>
                <w:rFonts w:ascii="Calibri" w:eastAsia="Calibri" w:hAnsi="Calibri" w:cs="Calibri"/>
                <w:b/>
                <w:bCs/>
                <w:color w:val="000000" w:themeColor="text1"/>
              </w:rPr>
              <w:t xml:space="preserve"> </w:t>
            </w:r>
          </w:p>
        </w:tc>
      </w:tr>
      <w:tr w:rsidR="001E1F47" w14:paraId="0AA2B98D" w14:textId="77777777" w:rsidTr="00C31F0F">
        <w:trPr>
          <w:trHeight w:val="405"/>
        </w:trPr>
        <w:tc>
          <w:tcPr>
            <w:tcW w:w="3120" w:type="dxa"/>
            <w:vMerge/>
            <w:vAlign w:val="center"/>
          </w:tcPr>
          <w:p w14:paraId="451D3F7C" w14:textId="77777777" w:rsidR="001E1F47" w:rsidRDefault="001E1F47" w:rsidP="00E066BE"/>
        </w:tc>
        <w:tc>
          <w:tcPr>
            <w:tcW w:w="5340" w:type="dxa"/>
            <w:tcMar>
              <w:top w:w="15" w:type="dxa"/>
              <w:left w:w="15" w:type="dxa"/>
              <w:right w:w="15" w:type="dxa"/>
            </w:tcMar>
            <w:vAlign w:val="center"/>
          </w:tcPr>
          <w:p w14:paraId="0E195B2E" w14:textId="77777777" w:rsidR="001E1F47" w:rsidRDefault="001E1F47" w:rsidP="00E066BE">
            <w:r w:rsidRPr="1612F9A0">
              <w:rPr>
                <w:rFonts w:ascii="Calibri" w:eastAsia="Calibri" w:hAnsi="Calibri" w:cs="Calibri"/>
                <w:color w:val="000000" w:themeColor="text1"/>
                <w:sz w:val="22"/>
                <w:szCs w:val="22"/>
              </w:rPr>
              <w:t>SFP:Ericsson-1000BASE -Pluggable</w:t>
            </w:r>
          </w:p>
        </w:tc>
        <w:tc>
          <w:tcPr>
            <w:tcW w:w="1545" w:type="dxa"/>
            <w:tcMar>
              <w:top w:w="15" w:type="dxa"/>
              <w:left w:w="15" w:type="dxa"/>
              <w:right w:w="15" w:type="dxa"/>
            </w:tcMar>
            <w:vAlign w:val="center"/>
          </w:tcPr>
          <w:p w14:paraId="7DCBB319" w14:textId="77777777" w:rsidR="001E1F47" w:rsidRDefault="001E1F47" w:rsidP="00E066BE">
            <w:r w:rsidRPr="1612F9A0">
              <w:rPr>
                <w:rFonts w:ascii="Calibri" w:eastAsia="Calibri" w:hAnsi="Calibri" w:cs="Calibri"/>
                <w:b/>
                <w:bCs/>
                <w:color w:val="000000" w:themeColor="text1"/>
              </w:rPr>
              <w:t xml:space="preserve"> </w:t>
            </w:r>
          </w:p>
        </w:tc>
      </w:tr>
      <w:tr w:rsidR="001E1F47" w14:paraId="2F1CDAD8" w14:textId="77777777" w:rsidTr="00C31F0F">
        <w:trPr>
          <w:trHeight w:val="525"/>
        </w:trPr>
        <w:tc>
          <w:tcPr>
            <w:tcW w:w="3120" w:type="dxa"/>
            <w:vMerge/>
            <w:vAlign w:val="center"/>
          </w:tcPr>
          <w:p w14:paraId="1FB50641" w14:textId="77777777" w:rsidR="001E1F47" w:rsidRDefault="001E1F47" w:rsidP="00E066BE"/>
        </w:tc>
        <w:tc>
          <w:tcPr>
            <w:tcW w:w="5340" w:type="dxa"/>
            <w:tcMar>
              <w:top w:w="15" w:type="dxa"/>
              <w:left w:w="15" w:type="dxa"/>
              <w:right w:w="15" w:type="dxa"/>
            </w:tcMar>
            <w:vAlign w:val="center"/>
          </w:tcPr>
          <w:p w14:paraId="7EBDAFA5" w14:textId="77777777" w:rsidR="001E1F47" w:rsidRDefault="001E1F47" w:rsidP="00E066BE">
            <w:r w:rsidRPr="1612F9A0">
              <w:rPr>
                <w:rFonts w:ascii="Calibri" w:eastAsia="Calibri" w:hAnsi="Calibri" w:cs="Calibri"/>
                <w:color w:val="000000" w:themeColor="text1"/>
                <w:sz w:val="22"/>
                <w:szCs w:val="22"/>
              </w:rPr>
              <w:t>SFP:Ericsson-1000BASE-SX -Pluggable</w:t>
            </w:r>
          </w:p>
        </w:tc>
        <w:tc>
          <w:tcPr>
            <w:tcW w:w="1545" w:type="dxa"/>
            <w:tcMar>
              <w:top w:w="15" w:type="dxa"/>
              <w:left w:w="15" w:type="dxa"/>
              <w:right w:w="15" w:type="dxa"/>
            </w:tcMar>
            <w:vAlign w:val="bottom"/>
          </w:tcPr>
          <w:p w14:paraId="4E084A72" w14:textId="77777777" w:rsidR="001E1F47" w:rsidRDefault="001E1F47" w:rsidP="00E066BE">
            <w:r w:rsidRPr="1612F9A0">
              <w:rPr>
                <w:rFonts w:ascii="Times New Roman" w:hAnsi="Times New Roman"/>
                <w:color w:val="000000" w:themeColor="text1"/>
                <w:sz w:val="24"/>
                <w:szCs w:val="24"/>
              </w:rPr>
              <w:t xml:space="preserve"> </w:t>
            </w:r>
          </w:p>
        </w:tc>
      </w:tr>
      <w:tr w:rsidR="001E1F47" w14:paraId="6018067F" w14:textId="77777777" w:rsidTr="00C31F0F">
        <w:trPr>
          <w:trHeight w:val="615"/>
        </w:trPr>
        <w:tc>
          <w:tcPr>
            <w:tcW w:w="3120" w:type="dxa"/>
            <w:vMerge/>
            <w:vAlign w:val="center"/>
          </w:tcPr>
          <w:p w14:paraId="01046BBC" w14:textId="77777777" w:rsidR="001E1F47" w:rsidRDefault="001E1F47" w:rsidP="00E066BE"/>
        </w:tc>
        <w:tc>
          <w:tcPr>
            <w:tcW w:w="5340" w:type="dxa"/>
            <w:tcMar>
              <w:top w:w="15" w:type="dxa"/>
              <w:left w:w="15" w:type="dxa"/>
              <w:right w:w="15" w:type="dxa"/>
            </w:tcMar>
            <w:vAlign w:val="center"/>
          </w:tcPr>
          <w:p w14:paraId="21A5C7EB" w14:textId="77777777" w:rsidR="001E1F47" w:rsidRDefault="001E1F47" w:rsidP="00E066BE">
            <w:r w:rsidRPr="1612F9A0">
              <w:rPr>
                <w:rFonts w:ascii="Calibri" w:eastAsia="Calibri" w:hAnsi="Calibri" w:cs="Calibri"/>
                <w:color w:val="000000" w:themeColor="text1"/>
                <w:sz w:val="22"/>
                <w:szCs w:val="22"/>
              </w:rPr>
              <w:t>SFP:Ericsson-1000BASE-LX -Pluggable</w:t>
            </w:r>
          </w:p>
        </w:tc>
        <w:tc>
          <w:tcPr>
            <w:tcW w:w="1545" w:type="dxa"/>
            <w:tcMar>
              <w:top w:w="15" w:type="dxa"/>
              <w:left w:w="15" w:type="dxa"/>
              <w:right w:w="15" w:type="dxa"/>
            </w:tcMar>
            <w:vAlign w:val="bottom"/>
          </w:tcPr>
          <w:p w14:paraId="6FF333D3" w14:textId="77777777" w:rsidR="001E1F47" w:rsidRDefault="001E1F47" w:rsidP="00E066BE">
            <w:r w:rsidRPr="1612F9A0">
              <w:rPr>
                <w:rFonts w:ascii="Times New Roman" w:hAnsi="Times New Roman"/>
                <w:color w:val="000000" w:themeColor="text1"/>
                <w:sz w:val="24"/>
                <w:szCs w:val="24"/>
              </w:rPr>
              <w:t xml:space="preserve"> </w:t>
            </w:r>
          </w:p>
        </w:tc>
      </w:tr>
      <w:tr w:rsidR="001E1F47" w14:paraId="6B28B7DE" w14:textId="77777777" w:rsidTr="00C31F0F">
        <w:trPr>
          <w:trHeight w:val="750"/>
        </w:trPr>
        <w:tc>
          <w:tcPr>
            <w:tcW w:w="3120" w:type="dxa"/>
            <w:vMerge/>
            <w:vAlign w:val="center"/>
          </w:tcPr>
          <w:p w14:paraId="14BE1A78" w14:textId="77777777" w:rsidR="001E1F47" w:rsidRDefault="001E1F47" w:rsidP="00E066BE"/>
        </w:tc>
        <w:tc>
          <w:tcPr>
            <w:tcW w:w="5340" w:type="dxa"/>
            <w:tcMar>
              <w:top w:w="15" w:type="dxa"/>
              <w:left w:w="15" w:type="dxa"/>
              <w:right w:w="15" w:type="dxa"/>
            </w:tcMar>
            <w:vAlign w:val="center"/>
          </w:tcPr>
          <w:p w14:paraId="5C0A2963" w14:textId="77777777" w:rsidR="001E1F47" w:rsidRDefault="001E1F47" w:rsidP="00E066BE">
            <w:r w:rsidRPr="1612F9A0">
              <w:rPr>
                <w:rFonts w:ascii="Calibri" w:eastAsia="Calibri" w:hAnsi="Calibri" w:cs="Calibri"/>
                <w:color w:val="000000" w:themeColor="text1"/>
                <w:sz w:val="22"/>
                <w:szCs w:val="22"/>
              </w:rPr>
              <w:t>SFP:Ericsson-1000BASE-LX20 -Pluggable</w:t>
            </w:r>
          </w:p>
        </w:tc>
        <w:tc>
          <w:tcPr>
            <w:tcW w:w="1545" w:type="dxa"/>
            <w:tcMar>
              <w:top w:w="15" w:type="dxa"/>
              <w:left w:w="15" w:type="dxa"/>
              <w:right w:w="15" w:type="dxa"/>
            </w:tcMar>
            <w:vAlign w:val="bottom"/>
          </w:tcPr>
          <w:p w14:paraId="0CE292DC" w14:textId="77777777" w:rsidR="001E1F47" w:rsidRDefault="001E1F47" w:rsidP="00E066BE">
            <w:r w:rsidRPr="1612F9A0">
              <w:rPr>
                <w:rFonts w:ascii="Times New Roman" w:hAnsi="Times New Roman"/>
                <w:color w:val="000000" w:themeColor="text1"/>
                <w:sz w:val="24"/>
                <w:szCs w:val="24"/>
              </w:rPr>
              <w:t xml:space="preserve"> </w:t>
            </w:r>
          </w:p>
        </w:tc>
      </w:tr>
      <w:tr w:rsidR="001E1F47" w14:paraId="364E9E0A" w14:textId="77777777" w:rsidTr="00C31F0F">
        <w:trPr>
          <w:trHeight w:val="675"/>
        </w:trPr>
        <w:tc>
          <w:tcPr>
            <w:tcW w:w="3120" w:type="dxa"/>
            <w:vMerge/>
            <w:vAlign w:val="center"/>
          </w:tcPr>
          <w:p w14:paraId="1422B776" w14:textId="77777777" w:rsidR="001E1F47" w:rsidRDefault="001E1F47" w:rsidP="00E066BE"/>
        </w:tc>
        <w:tc>
          <w:tcPr>
            <w:tcW w:w="5340" w:type="dxa"/>
            <w:tcMar>
              <w:top w:w="15" w:type="dxa"/>
              <w:left w:w="15" w:type="dxa"/>
              <w:right w:w="15" w:type="dxa"/>
            </w:tcMar>
            <w:vAlign w:val="center"/>
          </w:tcPr>
          <w:p w14:paraId="12E4EE6E" w14:textId="77777777" w:rsidR="001E1F47" w:rsidRDefault="001E1F47" w:rsidP="00E066BE">
            <w:r w:rsidRPr="1612F9A0">
              <w:rPr>
                <w:rFonts w:ascii="Calibri" w:eastAsia="Calibri" w:hAnsi="Calibri" w:cs="Calibri"/>
                <w:color w:val="000000" w:themeColor="text1"/>
                <w:sz w:val="22"/>
                <w:szCs w:val="22"/>
              </w:rPr>
              <w:t>SFP:Ericsson-10GBASE-SR -Pluggable</w:t>
            </w:r>
          </w:p>
        </w:tc>
        <w:tc>
          <w:tcPr>
            <w:tcW w:w="1545" w:type="dxa"/>
            <w:tcMar>
              <w:top w:w="15" w:type="dxa"/>
              <w:left w:w="15" w:type="dxa"/>
              <w:right w:w="15" w:type="dxa"/>
            </w:tcMar>
            <w:vAlign w:val="bottom"/>
          </w:tcPr>
          <w:p w14:paraId="739BAD27" w14:textId="77777777" w:rsidR="001E1F47" w:rsidRDefault="001E1F47" w:rsidP="00E066BE">
            <w:r w:rsidRPr="1612F9A0">
              <w:rPr>
                <w:rFonts w:ascii="Times New Roman" w:hAnsi="Times New Roman"/>
                <w:color w:val="000000" w:themeColor="text1"/>
                <w:sz w:val="24"/>
                <w:szCs w:val="24"/>
              </w:rPr>
              <w:t xml:space="preserve"> </w:t>
            </w:r>
          </w:p>
        </w:tc>
      </w:tr>
      <w:tr w:rsidR="001E1F47" w14:paraId="3883A4C3" w14:textId="77777777" w:rsidTr="00C31F0F">
        <w:trPr>
          <w:trHeight w:val="735"/>
        </w:trPr>
        <w:tc>
          <w:tcPr>
            <w:tcW w:w="3120" w:type="dxa"/>
            <w:vMerge/>
            <w:vAlign w:val="center"/>
          </w:tcPr>
          <w:p w14:paraId="0111BCA1" w14:textId="77777777" w:rsidR="001E1F47" w:rsidRDefault="001E1F47" w:rsidP="00E066BE"/>
        </w:tc>
        <w:tc>
          <w:tcPr>
            <w:tcW w:w="5340" w:type="dxa"/>
            <w:tcMar>
              <w:top w:w="15" w:type="dxa"/>
              <w:left w:w="15" w:type="dxa"/>
              <w:right w:w="15" w:type="dxa"/>
            </w:tcMar>
            <w:vAlign w:val="center"/>
          </w:tcPr>
          <w:p w14:paraId="207E1B8C" w14:textId="77777777" w:rsidR="001E1F47" w:rsidRDefault="001E1F47" w:rsidP="00E066BE">
            <w:r w:rsidRPr="1612F9A0">
              <w:rPr>
                <w:rFonts w:ascii="Calibri" w:eastAsia="Calibri" w:hAnsi="Calibri" w:cs="Calibri"/>
                <w:color w:val="000000" w:themeColor="text1"/>
                <w:sz w:val="22"/>
                <w:szCs w:val="22"/>
              </w:rPr>
              <w:t>SFP:Ericsson-10GBASE-LR -Pluggable</w:t>
            </w:r>
          </w:p>
        </w:tc>
        <w:tc>
          <w:tcPr>
            <w:tcW w:w="1545" w:type="dxa"/>
            <w:tcMar>
              <w:top w:w="15" w:type="dxa"/>
              <w:left w:w="15" w:type="dxa"/>
              <w:right w:w="15" w:type="dxa"/>
            </w:tcMar>
            <w:vAlign w:val="bottom"/>
          </w:tcPr>
          <w:p w14:paraId="20F38009" w14:textId="77777777" w:rsidR="001E1F47" w:rsidRDefault="001E1F47" w:rsidP="00E066BE">
            <w:r w:rsidRPr="1612F9A0">
              <w:rPr>
                <w:rFonts w:ascii="Times New Roman" w:hAnsi="Times New Roman"/>
                <w:color w:val="000000" w:themeColor="text1"/>
                <w:sz w:val="24"/>
                <w:szCs w:val="24"/>
              </w:rPr>
              <w:t xml:space="preserve"> </w:t>
            </w:r>
          </w:p>
        </w:tc>
      </w:tr>
      <w:tr w:rsidR="001E1F47" w14:paraId="143BE658" w14:textId="77777777" w:rsidTr="00C31F0F">
        <w:trPr>
          <w:trHeight w:val="600"/>
        </w:trPr>
        <w:tc>
          <w:tcPr>
            <w:tcW w:w="3120" w:type="dxa"/>
            <w:vMerge/>
            <w:vAlign w:val="center"/>
          </w:tcPr>
          <w:p w14:paraId="2D54939C" w14:textId="77777777" w:rsidR="001E1F47" w:rsidRDefault="001E1F47" w:rsidP="00E066BE"/>
        </w:tc>
        <w:tc>
          <w:tcPr>
            <w:tcW w:w="5340" w:type="dxa"/>
            <w:tcMar>
              <w:top w:w="15" w:type="dxa"/>
              <w:left w:w="15" w:type="dxa"/>
              <w:right w:w="15" w:type="dxa"/>
            </w:tcMar>
            <w:vAlign w:val="center"/>
          </w:tcPr>
          <w:p w14:paraId="20AFA3D6" w14:textId="77777777" w:rsidR="001E1F47" w:rsidRDefault="001E1F47" w:rsidP="00E066BE">
            <w:r w:rsidRPr="1612F9A0">
              <w:rPr>
                <w:rFonts w:ascii="Calibri" w:eastAsia="Calibri" w:hAnsi="Calibri" w:cs="Calibri"/>
                <w:color w:val="000000" w:themeColor="text1"/>
                <w:sz w:val="22"/>
                <w:szCs w:val="22"/>
              </w:rPr>
              <w:t>SFP:Ericsson-10GBASE-BX20 -Pluggable</w:t>
            </w:r>
          </w:p>
        </w:tc>
        <w:tc>
          <w:tcPr>
            <w:tcW w:w="1545" w:type="dxa"/>
            <w:tcMar>
              <w:top w:w="15" w:type="dxa"/>
              <w:left w:w="15" w:type="dxa"/>
              <w:right w:w="15" w:type="dxa"/>
            </w:tcMar>
            <w:vAlign w:val="bottom"/>
          </w:tcPr>
          <w:p w14:paraId="0D2D0C42" w14:textId="77777777" w:rsidR="001E1F47" w:rsidRDefault="001E1F47" w:rsidP="00E066BE">
            <w:r w:rsidRPr="1612F9A0">
              <w:rPr>
                <w:rFonts w:ascii="Times New Roman" w:hAnsi="Times New Roman"/>
                <w:color w:val="000000" w:themeColor="text1"/>
                <w:sz w:val="24"/>
                <w:szCs w:val="24"/>
              </w:rPr>
              <w:t xml:space="preserve"> </w:t>
            </w:r>
          </w:p>
        </w:tc>
      </w:tr>
      <w:tr w:rsidR="001E1F47" w14:paraId="44C682D4" w14:textId="77777777" w:rsidTr="00C31F0F">
        <w:trPr>
          <w:trHeight w:val="585"/>
        </w:trPr>
        <w:tc>
          <w:tcPr>
            <w:tcW w:w="3120" w:type="dxa"/>
            <w:vMerge/>
            <w:vAlign w:val="center"/>
          </w:tcPr>
          <w:p w14:paraId="59007171" w14:textId="77777777" w:rsidR="001E1F47" w:rsidRDefault="001E1F47" w:rsidP="00E066BE"/>
        </w:tc>
        <w:tc>
          <w:tcPr>
            <w:tcW w:w="5340" w:type="dxa"/>
            <w:tcMar>
              <w:top w:w="15" w:type="dxa"/>
              <w:left w:w="15" w:type="dxa"/>
              <w:right w:w="15" w:type="dxa"/>
            </w:tcMar>
            <w:vAlign w:val="center"/>
          </w:tcPr>
          <w:p w14:paraId="010CF417" w14:textId="77777777" w:rsidR="001E1F47" w:rsidRDefault="001E1F47" w:rsidP="00E066BE">
            <w:r w:rsidRPr="1612F9A0">
              <w:rPr>
                <w:rFonts w:ascii="Calibri" w:eastAsia="Calibri" w:hAnsi="Calibri" w:cs="Calibri"/>
                <w:color w:val="000000" w:themeColor="text1"/>
                <w:sz w:val="22"/>
                <w:szCs w:val="22"/>
              </w:rPr>
              <w:t>SFP:Ericsson-10GBASE-BX30 -Pluggable</w:t>
            </w:r>
          </w:p>
        </w:tc>
        <w:tc>
          <w:tcPr>
            <w:tcW w:w="1545" w:type="dxa"/>
            <w:tcMar>
              <w:top w:w="15" w:type="dxa"/>
              <w:left w:w="15" w:type="dxa"/>
              <w:right w:w="15" w:type="dxa"/>
            </w:tcMar>
            <w:vAlign w:val="bottom"/>
          </w:tcPr>
          <w:p w14:paraId="68FCC961" w14:textId="77777777" w:rsidR="001E1F47" w:rsidRDefault="001E1F47" w:rsidP="00E066BE">
            <w:r w:rsidRPr="1612F9A0">
              <w:rPr>
                <w:rFonts w:ascii="Times New Roman" w:hAnsi="Times New Roman"/>
                <w:color w:val="000000" w:themeColor="text1"/>
                <w:sz w:val="24"/>
                <w:szCs w:val="24"/>
              </w:rPr>
              <w:t xml:space="preserve"> </w:t>
            </w:r>
          </w:p>
        </w:tc>
      </w:tr>
      <w:tr w:rsidR="001E1F47" w14:paraId="3D9798C8" w14:textId="77777777" w:rsidTr="00C31F0F">
        <w:trPr>
          <w:trHeight w:val="555"/>
        </w:trPr>
        <w:tc>
          <w:tcPr>
            <w:tcW w:w="3120" w:type="dxa"/>
            <w:vMerge/>
            <w:vAlign w:val="center"/>
          </w:tcPr>
          <w:p w14:paraId="0E95D63C" w14:textId="77777777" w:rsidR="001E1F47" w:rsidRDefault="001E1F47" w:rsidP="00E066BE"/>
        </w:tc>
        <w:tc>
          <w:tcPr>
            <w:tcW w:w="5340" w:type="dxa"/>
            <w:tcMar>
              <w:top w:w="15" w:type="dxa"/>
              <w:left w:w="15" w:type="dxa"/>
              <w:right w:w="15" w:type="dxa"/>
            </w:tcMar>
            <w:vAlign w:val="center"/>
          </w:tcPr>
          <w:p w14:paraId="25487FC2" w14:textId="77777777" w:rsidR="001E1F47" w:rsidRDefault="001E1F47" w:rsidP="00E066BE">
            <w:r w:rsidRPr="1612F9A0">
              <w:rPr>
                <w:rFonts w:ascii="Calibri" w:eastAsia="Calibri" w:hAnsi="Calibri" w:cs="Calibri"/>
                <w:color w:val="000000" w:themeColor="text1"/>
                <w:sz w:val="22"/>
                <w:szCs w:val="22"/>
              </w:rPr>
              <w:t>SFP:Ericsson-1000BASE-BX10 -Pluggable</w:t>
            </w:r>
          </w:p>
        </w:tc>
        <w:tc>
          <w:tcPr>
            <w:tcW w:w="1545" w:type="dxa"/>
            <w:tcMar>
              <w:top w:w="15" w:type="dxa"/>
              <w:left w:w="15" w:type="dxa"/>
              <w:right w:w="15" w:type="dxa"/>
            </w:tcMar>
            <w:vAlign w:val="bottom"/>
          </w:tcPr>
          <w:p w14:paraId="695A05A6" w14:textId="77777777" w:rsidR="001E1F47" w:rsidRDefault="001E1F47" w:rsidP="00E066BE">
            <w:r w:rsidRPr="1612F9A0">
              <w:rPr>
                <w:rFonts w:ascii="Times New Roman" w:hAnsi="Times New Roman"/>
                <w:color w:val="000000" w:themeColor="text1"/>
                <w:sz w:val="24"/>
                <w:szCs w:val="24"/>
              </w:rPr>
              <w:t xml:space="preserve"> </w:t>
            </w:r>
          </w:p>
        </w:tc>
      </w:tr>
      <w:tr w:rsidR="001E1F47" w14:paraId="0784C7F0" w14:textId="77777777" w:rsidTr="00C31F0F">
        <w:trPr>
          <w:trHeight w:val="585"/>
        </w:trPr>
        <w:tc>
          <w:tcPr>
            <w:tcW w:w="3120" w:type="dxa"/>
            <w:vMerge/>
            <w:vAlign w:val="center"/>
          </w:tcPr>
          <w:p w14:paraId="7BCD0493" w14:textId="77777777" w:rsidR="001E1F47" w:rsidRDefault="001E1F47" w:rsidP="00E066BE"/>
        </w:tc>
        <w:tc>
          <w:tcPr>
            <w:tcW w:w="5340" w:type="dxa"/>
            <w:tcMar>
              <w:top w:w="15" w:type="dxa"/>
              <w:left w:w="15" w:type="dxa"/>
              <w:right w:w="15" w:type="dxa"/>
            </w:tcMar>
            <w:vAlign w:val="center"/>
          </w:tcPr>
          <w:p w14:paraId="03356608" w14:textId="77777777" w:rsidR="001E1F47" w:rsidRDefault="001E1F47" w:rsidP="00E066BE">
            <w:r w:rsidRPr="1612F9A0">
              <w:rPr>
                <w:rFonts w:ascii="Calibri" w:eastAsia="Calibri" w:hAnsi="Calibri" w:cs="Calibri"/>
                <w:color w:val="000000" w:themeColor="text1"/>
                <w:sz w:val="22"/>
                <w:szCs w:val="22"/>
              </w:rPr>
              <w:t>SFP:Ericsson-1000BASE-BX20 -Pluggable</w:t>
            </w:r>
          </w:p>
        </w:tc>
        <w:tc>
          <w:tcPr>
            <w:tcW w:w="1545" w:type="dxa"/>
            <w:tcMar>
              <w:top w:w="15" w:type="dxa"/>
              <w:left w:w="15" w:type="dxa"/>
              <w:right w:w="15" w:type="dxa"/>
            </w:tcMar>
            <w:vAlign w:val="bottom"/>
          </w:tcPr>
          <w:p w14:paraId="3297E04D" w14:textId="77777777" w:rsidR="001E1F47" w:rsidRDefault="001E1F47" w:rsidP="00E066BE">
            <w:r w:rsidRPr="1612F9A0">
              <w:rPr>
                <w:rFonts w:ascii="Times New Roman" w:hAnsi="Times New Roman"/>
                <w:color w:val="000000" w:themeColor="text1"/>
                <w:sz w:val="24"/>
                <w:szCs w:val="24"/>
              </w:rPr>
              <w:t xml:space="preserve"> </w:t>
            </w:r>
          </w:p>
        </w:tc>
      </w:tr>
      <w:tr w:rsidR="001E1F47" w14:paraId="71934F0D" w14:textId="77777777" w:rsidTr="00C31F0F">
        <w:trPr>
          <w:trHeight w:val="615"/>
        </w:trPr>
        <w:tc>
          <w:tcPr>
            <w:tcW w:w="3120" w:type="dxa"/>
            <w:vMerge/>
            <w:vAlign w:val="center"/>
          </w:tcPr>
          <w:p w14:paraId="0BF70421" w14:textId="77777777" w:rsidR="001E1F47" w:rsidRDefault="001E1F47" w:rsidP="00E066BE"/>
        </w:tc>
        <w:tc>
          <w:tcPr>
            <w:tcW w:w="5340" w:type="dxa"/>
            <w:tcMar>
              <w:top w:w="15" w:type="dxa"/>
              <w:left w:w="15" w:type="dxa"/>
              <w:right w:w="15" w:type="dxa"/>
            </w:tcMar>
            <w:vAlign w:val="center"/>
          </w:tcPr>
          <w:p w14:paraId="1E661379" w14:textId="77777777" w:rsidR="001E1F47" w:rsidRDefault="001E1F47" w:rsidP="00E066BE">
            <w:r w:rsidRPr="1612F9A0">
              <w:rPr>
                <w:rFonts w:ascii="Calibri" w:eastAsia="Calibri" w:hAnsi="Calibri" w:cs="Calibri"/>
                <w:color w:val="000000" w:themeColor="text1"/>
                <w:sz w:val="22"/>
                <w:szCs w:val="22"/>
              </w:rPr>
              <w:t>SFP:Ericsson-1000BASE-BX40 -Pluggable</w:t>
            </w:r>
          </w:p>
        </w:tc>
        <w:tc>
          <w:tcPr>
            <w:tcW w:w="1545" w:type="dxa"/>
            <w:tcMar>
              <w:top w:w="15" w:type="dxa"/>
              <w:left w:w="15" w:type="dxa"/>
              <w:right w:w="15" w:type="dxa"/>
            </w:tcMar>
            <w:vAlign w:val="bottom"/>
          </w:tcPr>
          <w:p w14:paraId="4D05C63F" w14:textId="77777777" w:rsidR="001E1F47" w:rsidRDefault="001E1F47" w:rsidP="00E066BE">
            <w:r w:rsidRPr="1612F9A0">
              <w:rPr>
                <w:rFonts w:ascii="Times New Roman" w:hAnsi="Times New Roman"/>
                <w:color w:val="000000" w:themeColor="text1"/>
                <w:sz w:val="24"/>
                <w:szCs w:val="24"/>
              </w:rPr>
              <w:t xml:space="preserve"> </w:t>
            </w:r>
          </w:p>
        </w:tc>
      </w:tr>
      <w:tr w:rsidR="001E1F47" w14:paraId="30D32883" w14:textId="77777777" w:rsidTr="00C31F0F">
        <w:trPr>
          <w:trHeight w:val="705"/>
        </w:trPr>
        <w:tc>
          <w:tcPr>
            <w:tcW w:w="3120" w:type="dxa"/>
            <w:vMerge/>
            <w:vAlign w:val="center"/>
          </w:tcPr>
          <w:p w14:paraId="3B4CA2B4" w14:textId="77777777" w:rsidR="001E1F47" w:rsidRDefault="001E1F47" w:rsidP="00E066BE"/>
        </w:tc>
        <w:tc>
          <w:tcPr>
            <w:tcW w:w="5340" w:type="dxa"/>
            <w:tcMar>
              <w:top w:w="15" w:type="dxa"/>
              <w:left w:w="15" w:type="dxa"/>
              <w:right w:w="15" w:type="dxa"/>
            </w:tcMar>
            <w:vAlign w:val="center"/>
          </w:tcPr>
          <w:p w14:paraId="060AAC56" w14:textId="77777777" w:rsidR="001E1F47" w:rsidRDefault="001E1F47" w:rsidP="00E066BE">
            <w:r w:rsidRPr="1612F9A0">
              <w:rPr>
                <w:rFonts w:ascii="Calibri" w:eastAsia="Calibri" w:hAnsi="Calibri" w:cs="Calibri"/>
                <w:color w:val="000000" w:themeColor="text1"/>
                <w:sz w:val="22"/>
                <w:szCs w:val="22"/>
              </w:rPr>
              <w:t>SFP:Ericsson-1000BASE-LX10 -Pluggable</w:t>
            </w:r>
          </w:p>
        </w:tc>
        <w:tc>
          <w:tcPr>
            <w:tcW w:w="1545" w:type="dxa"/>
            <w:tcMar>
              <w:top w:w="15" w:type="dxa"/>
              <w:left w:w="15" w:type="dxa"/>
              <w:right w:w="15" w:type="dxa"/>
            </w:tcMar>
            <w:vAlign w:val="bottom"/>
          </w:tcPr>
          <w:p w14:paraId="628203A8" w14:textId="77777777" w:rsidR="001E1F47" w:rsidRDefault="001E1F47" w:rsidP="00E066BE">
            <w:r w:rsidRPr="1612F9A0">
              <w:rPr>
                <w:rFonts w:ascii="Times New Roman" w:hAnsi="Times New Roman"/>
                <w:color w:val="000000" w:themeColor="text1"/>
                <w:sz w:val="24"/>
                <w:szCs w:val="24"/>
              </w:rPr>
              <w:t xml:space="preserve"> </w:t>
            </w:r>
          </w:p>
        </w:tc>
      </w:tr>
      <w:tr w:rsidR="001E1F47" w14:paraId="2E4BE128" w14:textId="77777777" w:rsidTr="00C31F0F">
        <w:trPr>
          <w:trHeight w:val="675"/>
        </w:trPr>
        <w:tc>
          <w:tcPr>
            <w:tcW w:w="3120" w:type="dxa"/>
            <w:vMerge/>
            <w:vAlign w:val="center"/>
          </w:tcPr>
          <w:p w14:paraId="2FC5F352" w14:textId="77777777" w:rsidR="001E1F47" w:rsidRDefault="001E1F47" w:rsidP="00E066BE"/>
        </w:tc>
        <w:tc>
          <w:tcPr>
            <w:tcW w:w="5340" w:type="dxa"/>
            <w:tcMar>
              <w:top w:w="15" w:type="dxa"/>
              <w:left w:w="15" w:type="dxa"/>
              <w:right w:w="15" w:type="dxa"/>
            </w:tcMar>
            <w:vAlign w:val="center"/>
          </w:tcPr>
          <w:p w14:paraId="58146070" w14:textId="77777777" w:rsidR="001E1F47" w:rsidRDefault="001E1F47" w:rsidP="00E066BE">
            <w:r w:rsidRPr="1612F9A0">
              <w:rPr>
                <w:rFonts w:ascii="Calibri" w:eastAsia="Calibri" w:hAnsi="Calibri" w:cs="Calibri"/>
                <w:color w:val="000000" w:themeColor="text1"/>
                <w:sz w:val="22"/>
                <w:szCs w:val="22"/>
              </w:rPr>
              <w:t>SFP:Ericsson-1000BASE-LX40 -Pluggable</w:t>
            </w:r>
          </w:p>
        </w:tc>
        <w:tc>
          <w:tcPr>
            <w:tcW w:w="1545" w:type="dxa"/>
            <w:tcMar>
              <w:top w:w="15" w:type="dxa"/>
              <w:left w:w="15" w:type="dxa"/>
              <w:right w:w="15" w:type="dxa"/>
            </w:tcMar>
            <w:vAlign w:val="bottom"/>
          </w:tcPr>
          <w:p w14:paraId="20C485C0" w14:textId="77777777" w:rsidR="001E1F47" w:rsidRDefault="001E1F47" w:rsidP="00E066BE">
            <w:pPr>
              <w:rPr>
                <w:rFonts w:ascii="Times New Roman" w:hAnsi="Times New Roman"/>
                <w:color w:val="000000" w:themeColor="text1"/>
                <w:sz w:val="24"/>
                <w:szCs w:val="24"/>
              </w:rPr>
            </w:pPr>
          </w:p>
        </w:tc>
      </w:tr>
    </w:tbl>
    <w:p w14:paraId="747973FF" w14:textId="77777777" w:rsidR="001E1F47" w:rsidRPr="001E1F47" w:rsidRDefault="001E1F47" w:rsidP="001E1F47">
      <w:pPr>
        <w:pStyle w:val="BodyText"/>
        <w:rPr>
          <w:lang w:val="en-CA"/>
        </w:rPr>
      </w:pPr>
    </w:p>
    <w:p w14:paraId="58394A38" w14:textId="77777777" w:rsidR="008E76BB" w:rsidRDefault="008E76BB" w:rsidP="008E76BB">
      <w:pPr>
        <w:pStyle w:val="Heading3"/>
        <w:rPr>
          <w:lang w:val="en-CA"/>
        </w:rPr>
      </w:pPr>
      <w:bookmarkStart w:id="138" w:name="_Toc1688662053"/>
      <w:r w:rsidRPr="67013428">
        <w:rPr>
          <w:lang w:val="en-CA"/>
        </w:rPr>
        <w:t>Port Compatibility</w:t>
      </w:r>
      <w:bookmarkEnd w:id="138"/>
      <w:r w:rsidRPr="67013428">
        <w:rPr>
          <w:lang w:val="en-CA"/>
        </w:rPr>
        <w:t xml:space="preserve"> </w:t>
      </w:r>
    </w:p>
    <w:p w14:paraId="28E119AA" w14:textId="1DFF4BD8" w:rsidR="008E76BB" w:rsidRDefault="008E76BB" w:rsidP="008E76BB">
      <w:pPr>
        <w:pStyle w:val="Heading4"/>
        <w:rPr>
          <w:lang w:val="en-CA"/>
        </w:rPr>
      </w:pPr>
      <w:r w:rsidRPr="67013428">
        <w:rPr>
          <w:lang w:val="en-CA"/>
        </w:rPr>
        <w:t>Card Ports</w:t>
      </w:r>
    </w:p>
    <w:p w14:paraId="660D7150" w14:textId="0BCBC9A9" w:rsidR="001E1F47" w:rsidRPr="001E1F47" w:rsidRDefault="001E1F47" w:rsidP="001E1F47">
      <w:pPr>
        <w:pStyle w:val="BodyText"/>
        <w:rPr>
          <w:lang w:val="en-CA"/>
        </w:rPr>
      </w:pPr>
      <w:r>
        <w:rPr>
          <w:lang w:val="en-CA"/>
        </w:rPr>
        <w:t>NA</w:t>
      </w:r>
    </w:p>
    <w:p w14:paraId="5EA267FF" w14:textId="0900D25A" w:rsidR="008E76BB" w:rsidRDefault="008E76BB" w:rsidP="008E76BB">
      <w:pPr>
        <w:pStyle w:val="Heading4"/>
        <w:rPr>
          <w:lang w:val="en-CA"/>
        </w:rPr>
      </w:pPr>
      <w:r w:rsidRPr="67013428">
        <w:rPr>
          <w:lang w:val="en-CA"/>
        </w:rPr>
        <w:t>Device Ports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035"/>
        <w:gridCol w:w="1035"/>
        <w:gridCol w:w="1035"/>
        <w:gridCol w:w="1035"/>
        <w:gridCol w:w="1035"/>
        <w:gridCol w:w="1035"/>
        <w:gridCol w:w="1035"/>
      </w:tblGrid>
      <w:tr w:rsidR="001E1F47" w14:paraId="60A92C0F" w14:textId="77777777" w:rsidTr="00C31F0F">
        <w:trPr>
          <w:trHeight w:val="630"/>
        </w:trPr>
        <w:tc>
          <w:tcPr>
            <w:tcW w:w="1035" w:type="dxa"/>
            <w:vMerge w:val="restart"/>
            <w:shd w:val="clear" w:color="auto" w:fill="548DD4" w:themeFill="text2" w:themeFillTint="99"/>
            <w:tcMar>
              <w:top w:w="15" w:type="dxa"/>
              <w:left w:w="15" w:type="dxa"/>
              <w:right w:w="15" w:type="dxa"/>
            </w:tcMar>
            <w:vAlign w:val="center"/>
          </w:tcPr>
          <w:p w14:paraId="3D8A3882" w14:textId="77777777" w:rsidR="001E1F47" w:rsidRDefault="001E1F47" w:rsidP="00E066BE">
            <w:r w:rsidRPr="1612F9A0">
              <w:rPr>
                <w:rFonts w:ascii="Calibri" w:eastAsia="Calibri" w:hAnsi="Calibri" w:cs="Calibri"/>
                <w:b/>
                <w:bCs/>
                <w:color w:val="000000" w:themeColor="text1"/>
              </w:rPr>
              <w:t>Device Archetype  Instance Name</w:t>
            </w:r>
          </w:p>
        </w:tc>
        <w:tc>
          <w:tcPr>
            <w:tcW w:w="1035" w:type="dxa"/>
            <w:vMerge w:val="restart"/>
            <w:shd w:val="clear" w:color="auto" w:fill="548DD4" w:themeFill="text2" w:themeFillTint="99"/>
            <w:tcMar>
              <w:top w:w="15" w:type="dxa"/>
              <w:left w:w="15" w:type="dxa"/>
              <w:right w:w="15" w:type="dxa"/>
            </w:tcMar>
            <w:vAlign w:val="center"/>
          </w:tcPr>
          <w:p w14:paraId="7AA6A3EC" w14:textId="77777777" w:rsidR="001E1F47" w:rsidRDefault="001E1F47" w:rsidP="00E066BE">
            <w:r w:rsidRPr="1612F9A0">
              <w:rPr>
                <w:rFonts w:ascii="Calibri" w:eastAsia="Calibri" w:hAnsi="Calibri" w:cs="Calibri"/>
                <w:b/>
                <w:bCs/>
                <w:color w:val="000000" w:themeColor="text1"/>
              </w:rPr>
              <w:t>Port Archetype</w:t>
            </w:r>
          </w:p>
        </w:tc>
        <w:tc>
          <w:tcPr>
            <w:tcW w:w="1035" w:type="dxa"/>
            <w:vMerge w:val="restart"/>
            <w:shd w:val="clear" w:color="auto" w:fill="548DD4" w:themeFill="text2" w:themeFillTint="99"/>
            <w:tcMar>
              <w:top w:w="15" w:type="dxa"/>
              <w:left w:w="15" w:type="dxa"/>
              <w:right w:w="15" w:type="dxa"/>
            </w:tcMar>
            <w:vAlign w:val="center"/>
          </w:tcPr>
          <w:p w14:paraId="65EB86A0" w14:textId="77777777" w:rsidR="001E1F47" w:rsidRDefault="001E1F47" w:rsidP="00E066BE">
            <w:r w:rsidRPr="1612F9A0">
              <w:rPr>
                <w:rFonts w:ascii="Calibri" w:eastAsia="Calibri" w:hAnsi="Calibri" w:cs="Calibri"/>
                <w:b/>
                <w:bCs/>
                <w:color w:val="000000" w:themeColor="text1"/>
              </w:rPr>
              <w:t>Port Archetype Instance</w:t>
            </w:r>
          </w:p>
        </w:tc>
        <w:tc>
          <w:tcPr>
            <w:tcW w:w="1035" w:type="dxa"/>
            <w:vMerge w:val="restart"/>
            <w:shd w:val="clear" w:color="auto" w:fill="548DD4" w:themeFill="text2" w:themeFillTint="99"/>
            <w:tcMar>
              <w:top w:w="15" w:type="dxa"/>
              <w:left w:w="15" w:type="dxa"/>
              <w:right w:w="15" w:type="dxa"/>
            </w:tcMar>
            <w:vAlign w:val="center"/>
          </w:tcPr>
          <w:p w14:paraId="17988590" w14:textId="77777777" w:rsidR="001E1F47" w:rsidRDefault="001E1F47" w:rsidP="00E066BE">
            <w:r w:rsidRPr="1612F9A0">
              <w:rPr>
                <w:rFonts w:ascii="Calibri" w:eastAsia="Calibri" w:hAnsi="Calibri" w:cs="Calibri"/>
                <w:b/>
                <w:bCs/>
                <w:color w:val="000000" w:themeColor="text1"/>
              </w:rPr>
              <w:t>Port Number</w:t>
            </w:r>
          </w:p>
        </w:tc>
        <w:tc>
          <w:tcPr>
            <w:tcW w:w="1035" w:type="dxa"/>
            <w:vMerge w:val="restart"/>
            <w:shd w:val="clear" w:color="auto" w:fill="548DD4" w:themeFill="text2" w:themeFillTint="99"/>
            <w:tcMar>
              <w:top w:w="15" w:type="dxa"/>
              <w:left w:w="15" w:type="dxa"/>
              <w:right w:w="15" w:type="dxa"/>
            </w:tcMar>
            <w:vAlign w:val="center"/>
          </w:tcPr>
          <w:p w14:paraId="5148AC32" w14:textId="77777777" w:rsidR="001E1F47" w:rsidRDefault="001E1F47" w:rsidP="00E066BE">
            <w:r w:rsidRPr="1612F9A0">
              <w:rPr>
                <w:rFonts w:ascii="Calibri" w:eastAsia="Calibri" w:hAnsi="Calibri" w:cs="Calibri"/>
                <w:b/>
                <w:bCs/>
                <w:color w:val="000000" w:themeColor="text1"/>
              </w:rPr>
              <w:t>Port Sequence</w:t>
            </w:r>
          </w:p>
        </w:tc>
        <w:tc>
          <w:tcPr>
            <w:tcW w:w="1035" w:type="dxa"/>
            <w:vMerge w:val="restart"/>
            <w:shd w:val="clear" w:color="auto" w:fill="548DD4" w:themeFill="text2" w:themeFillTint="99"/>
            <w:tcMar>
              <w:top w:w="15" w:type="dxa"/>
              <w:left w:w="15" w:type="dxa"/>
              <w:right w:w="15" w:type="dxa"/>
            </w:tcMar>
            <w:vAlign w:val="center"/>
          </w:tcPr>
          <w:p w14:paraId="6C02CD8F" w14:textId="77777777" w:rsidR="001E1F47" w:rsidRDefault="001E1F47" w:rsidP="00E066BE">
            <w:r w:rsidRPr="1612F9A0">
              <w:rPr>
                <w:rFonts w:ascii="Calibri" w:eastAsia="Calibri" w:hAnsi="Calibri" w:cs="Calibri"/>
                <w:b/>
                <w:bCs/>
                <w:color w:val="000000" w:themeColor="text1"/>
              </w:rPr>
              <w:t>Port Type Name</w:t>
            </w:r>
          </w:p>
        </w:tc>
        <w:tc>
          <w:tcPr>
            <w:tcW w:w="1035" w:type="dxa"/>
            <w:vMerge w:val="restart"/>
            <w:shd w:val="clear" w:color="auto" w:fill="548DD4" w:themeFill="text2" w:themeFillTint="99"/>
            <w:tcMar>
              <w:top w:w="15" w:type="dxa"/>
              <w:left w:w="15" w:type="dxa"/>
              <w:right w:w="15" w:type="dxa"/>
            </w:tcMar>
            <w:vAlign w:val="center"/>
          </w:tcPr>
          <w:p w14:paraId="4294C728" w14:textId="77777777" w:rsidR="001E1F47" w:rsidRDefault="001E1F47" w:rsidP="00E066BE">
            <w:r w:rsidRPr="1612F9A0">
              <w:rPr>
                <w:rFonts w:ascii="Calibri" w:eastAsia="Calibri" w:hAnsi="Calibri" w:cs="Calibri"/>
                <w:b/>
                <w:bCs/>
                <w:color w:val="000000" w:themeColor="text1"/>
              </w:rPr>
              <w:t>Logical Interface Required</w:t>
            </w:r>
          </w:p>
        </w:tc>
      </w:tr>
      <w:tr w:rsidR="001E1F47" w14:paraId="48AD9BEC" w14:textId="77777777" w:rsidTr="00C31F0F">
        <w:trPr>
          <w:trHeight w:val="315"/>
        </w:trPr>
        <w:tc>
          <w:tcPr>
            <w:tcW w:w="1035" w:type="dxa"/>
            <w:vMerge/>
            <w:vAlign w:val="center"/>
          </w:tcPr>
          <w:p w14:paraId="550C362E" w14:textId="77777777" w:rsidR="001E1F47" w:rsidRDefault="001E1F47" w:rsidP="00E066BE"/>
        </w:tc>
        <w:tc>
          <w:tcPr>
            <w:tcW w:w="1035" w:type="dxa"/>
            <w:vMerge/>
            <w:vAlign w:val="center"/>
          </w:tcPr>
          <w:p w14:paraId="508770C8" w14:textId="77777777" w:rsidR="001E1F47" w:rsidRDefault="001E1F47" w:rsidP="00E066BE"/>
        </w:tc>
        <w:tc>
          <w:tcPr>
            <w:tcW w:w="1035" w:type="dxa"/>
            <w:vMerge/>
            <w:vAlign w:val="center"/>
          </w:tcPr>
          <w:p w14:paraId="76FE7BF9" w14:textId="77777777" w:rsidR="001E1F47" w:rsidRDefault="001E1F47" w:rsidP="00E066BE"/>
        </w:tc>
        <w:tc>
          <w:tcPr>
            <w:tcW w:w="1035" w:type="dxa"/>
            <w:vMerge/>
            <w:vAlign w:val="center"/>
          </w:tcPr>
          <w:p w14:paraId="1BE6FF10" w14:textId="77777777" w:rsidR="001E1F47" w:rsidRDefault="001E1F47" w:rsidP="00E066BE"/>
        </w:tc>
        <w:tc>
          <w:tcPr>
            <w:tcW w:w="1035" w:type="dxa"/>
            <w:vMerge/>
            <w:vAlign w:val="center"/>
          </w:tcPr>
          <w:p w14:paraId="07D3C92E" w14:textId="77777777" w:rsidR="001E1F47" w:rsidRDefault="001E1F47" w:rsidP="00E066BE"/>
        </w:tc>
        <w:tc>
          <w:tcPr>
            <w:tcW w:w="1035" w:type="dxa"/>
            <w:vMerge/>
            <w:vAlign w:val="center"/>
          </w:tcPr>
          <w:p w14:paraId="62D99E4F" w14:textId="77777777" w:rsidR="001E1F47" w:rsidRDefault="001E1F47" w:rsidP="00E066BE"/>
        </w:tc>
        <w:tc>
          <w:tcPr>
            <w:tcW w:w="1035" w:type="dxa"/>
            <w:vMerge/>
            <w:vAlign w:val="center"/>
          </w:tcPr>
          <w:p w14:paraId="519B2A2B" w14:textId="77777777" w:rsidR="001E1F47" w:rsidRDefault="001E1F47" w:rsidP="00E066BE"/>
        </w:tc>
      </w:tr>
      <w:tr w:rsidR="001E1F47" w14:paraId="689B8A9D" w14:textId="77777777" w:rsidTr="00C31F0F">
        <w:trPr>
          <w:trHeight w:val="300"/>
        </w:trPr>
        <w:tc>
          <w:tcPr>
            <w:tcW w:w="1035" w:type="dxa"/>
            <w:vMerge w:val="restart"/>
            <w:tcMar>
              <w:top w:w="15" w:type="dxa"/>
              <w:left w:w="15" w:type="dxa"/>
              <w:right w:w="15" w:type="dxa"/>
            </w:tcMar>
            <w:vAlign w:val="center"/>
          </w:tcPr>
          <w:p w14:paraId="47438094" w14:textId="3130DFCD" w:rsidR="001E1F47" w:rsidRDefault="001E1F47" w:rsidP="00E066BE">
            <w:pPr>
              <w:jc w:val="center"/>
            </w:pPr>
            <w:r>
              <w:rPr>
                <w:rFonts w:ascii="Calibri" w:eastAsia="Calibri" w:hAnsi="Calibri" w:cs="Calibri"/>
                <w:color w:val="000000" w:themeColor="text1"/>
              </w:rPr>
              <w:t>Ericsson Baseband 6318</w:t>
            </w:r>
          </w:p>
        </w:tc>
        <w:tc>
          <w:tcPr>
            <w:tcW w:w="1035" w:type="dxa"/>
            <w:tcMar>
              <w:top w:w="15" w:type="dxa"/>
              <w:left w:w="15" w:type="dxa"/>
              <w:right w:w="15" w:type="dxa"/>
            </w:tcMar>
            <w:vAlign w:val="center"/>
          </w:tcPr>
          <w:p w14:paraId="03A8916D" w14:textId="77777777" w:rsidR="001E1F47" w:rsidRDefault="001E1F47" w:rsidP="00E066BE">
            <w:r w:rsidRPr="1612F9A0">
              <w:rPr>
                <w:rFonts w:ascii="Calibri" w:eastAsia="Calibri" w:hAnsi="Calibri" w:cs="Calibri"/>
                <w:color w:val="000000" w:themeColor="text1"/>
              </w:rPr>
              <w:t>RJ-45</w:t>
            </w:r>
          </w:p>
        </w:tc>
        <w:tc>
          <w:tcPr>
            <w:tcW w:w="1035" w:type="dxa"/>
            <w:tcMar>
              <w:top w:w="15" w:type="dxa"/>
              <w:left w:w="15" w:type="dxa"/>
              <w:right w:w="15" w:type="dxa"/>
            </w:tcMar>
            <w:vAlign w:val="center"/>
          </w:tcPr>
          <w:p w14:paraId="74DFA609" w14:textId="590541D6" w:rsidR="001E1F47" w:rsidRDefault="001E1F47" w:rsidP="00E066BE">
            <w:r>
              <w:rPr>
                <w:rFonts w:ascii="Calibri" w:eastAsia="Calibri" w:hAnsi="Calibri" w:cs="Calibri"/>
                <w:color w:val="000000" w:themeColor="text1"/>
              </w:rPr>
              <w:t>LMT</w:t>
            </w:r>
          </w:p>
        </w:tc>
        <w:tc>
          <w:tcPr>
            <w:tcW w:w="1035" w:type="dxa"/>
            <w:tcMar>
              <w:top w:w="15" w:type="dxa"/>
              <w:left w:w="15" w:type="dxa"/>
              <w:right w:w="15" w:type="dxa"/>
            </w:tcMar>
            <w:vAlign w:val="center"/>
          </w:tcPr>
          <w:p w14:paraId="42F1A440" w14:textId="77777777" w:rsidR="001E1F47" w:rsidRDefault="001E1F47" w:rsidP="00E066BE">
            <w:r w:rsidRPr="1612F9A0">
              <w:rPr>
                <w:rFonts w:ascii="Calibri" w:eastAsia="Calibri" w:hAnsi="Calibri" w:cs="Calibri"/>
                <w:color w:val="000000" w:themeColor="text1"/>
              </w:rPr>
              <w:t>1</w:t>
            </w:r>
          </w:p>
        </w:tc>
        <w:tc>
          <w:tcPr>
            <w:tcW w:w="1035" w:type="dxa"/>
            <w:tcMar>
              <w:top w:w="15" w:type="dxa"/>
              <w:left w:w="15" w:type="dxa"/>
              <w:right w:w="15" w:type="dxa"/>
            </w:tcMar>
            <w:vAlign w:val="center"/>
          </w:tcPr>
          <w:p w14:paraId="4B370431" w14:textId="77777777" w:rsidR="001E1F47" w:rsidRDefault="001E1F47" w:rsidP="00E066BE">
            <w:r w:rsidRPr="1612F9A0">
              <w:rPr>
                <w:rFonts w:ascii="Calibri" w:eastAsia="Calibri" w:hAnsi="Calibri" w:cs="Calibri"/>
                <w:color w:val="000000" w:themeColor="text1"/>
              </w:rPr>
              <w:t>1</w:t>
            </w:r>
          </w:p>
        </w:tc>
        <w:tc>
          <w:tcPr>
            <w:tcW w:w="1035" w:type="dxa"/>
            <w:tcMar>
              <w:top w:w="15" w:type="dxa"/>
              <w:left w:w="15" w:type="dxa"/>
              <w:right w:w="15" w:type="dxa"/>
            </w:tcMar>
            <w:vAlign w:val="center"/>
          </w:tcPr>
          <w:p w14:paraId="18A89695" w14:textId="77777777" w:rsidR="001E1F47" w:rsidRDefault="001E1F47" w:rsidP="00E066BE">
            <w:r w:rsidRPr="1612F9A0">
              <w:rPr>
                <w:rFonts w:ascii="Calibri" w:eastAsia="Calibri" w:hAnsi="Calibri" w:cs="Calibri"/>
                <w:color w:val="000000" w:themeColor="text1"/>
              </w:rPr>
              <w:t>RJ-45</w:t>
            </w:r>
          </w:p>
        </w:tc>
        <w:tc>
          <w:tcPr>
            <w:tcW w:w="1035" w:type="dxa"/>
            <w:tcMar>
              <w:top w:w="15" w:type="dxa"/>
              <w:left w:w="15" w:type="dxa"/>
              <w:right w:w="15" w:type="dxa"/>
            </w:tcMar>
            <w:vAlign w:val="center"/>
          </w:tcPr>
          <w:p w14:paraId="16A5903F" w14:textId="77777777" w:rsidR="001E1F47" w:rsidRDefault="001E1F47" w:rsidP="00E066BE">
            <w:r w:rsidRPr="1612F9A0">
              <w:rPr>
                <w:rFonts w:ascii="Calibri" w:eastAsia="Calibri" w:hAnsi="Calibri" w:cs="Calibri"/>
                <w:color w:val="000000" w:themeColor="text1"/>
              </w:rPr>
              <w:t>No</w:t>
            </w:r>
          </w:p>
        </w:tc>
      </w:tr>
      <w:tr w:rsidR="001E1F47" w14:paraId="5D1904DE" w14:textId="77777777" w:rsidTr="00C31F0F">
        <w:trPr>
          <w:trHeight w:val="315"/>
        </w:trPr>
        <w:tc>
          <w:tcPr>
            <w:tcW w:w="1035" w:type="dxa"/>
            <w:vMerge/>
            <w:vAlign w:val="center"/>
          </w:tcPr>
          <w:p w14:paraId="32219F0C" w14:textId="77777777" w:rsidR="001E1F47" w:rsidRDefault="001E1F47" w:rsidP="00E066BE"/>
        </w:tc>
        <w:tc>
          <w:tcPr>
            <w:tcW w:w="1035" w:type="dxa"/>
            <w:tcMar>
              <w:top w:w="15" w:type="dxa"/>
              <w:left w:w="15" w:type="dxa"/>
              <w:right w:w="15" w:type="dxa"/>
            </w:tcMar>
            <w:vAlign w:val="center"/>
          </w:tcPr>
          <w:p w14:paraId="4EDF6C6B" w14:textId="77777777" w:rsidR="001E1F47" w:rsidRDefault="001E1F47" w:rsidP="00E066BE">
            <w:r w:rsidRPr="1612F9A0">
              <w:rPr>
                <w:rFonts w:ascii="Calibri" w:eastAsia="Calibri" w:hAnsi="Calibri" w:cs="Calibri"/>
                <w:color w:val="000000" w:themeColor="text1"/>
              </w:rPr>
              <w:t>RJ-45</w:t>
            </w:r>
          </w:p>
        </w:tc>
        <w:tc>
          <w:tcPr>
            <w:tcW w:w="1035" w:type="dxa"/>
            <w:tcMar>
              <w:top w:w="15" w:type="dxa"/>
              <w:left w:w="15" w:type="dxa"/>
              <w:right w:w="15" w:type="dxa"/>
            </w:tcMar>
            <w:vAlign w:val="center"/>
          </w:tcPr>
          <w:p w14:paraId="6C4F35A3" w14:textId="67F1D7CF" w:rsidR="001E1F47" w:rsidRDefault="001E1F47" w:rsidP="00E066BE">
            <w:r>
              <w:rPr>
                <w:rFonts w:ascii="Calibri" w:eastAsia="Calibri" w:hAnsi="Calibri" w:cs="Calibri"/>
                <w:color w:val="000000" w:themeColor="text1"/>
              </w:rPr>
              <w:t>TN A</w:t>
            </w:r>
          </w:p>
        </w:tc>
        <w:tc>
          <w:tcPr>
            <w:tcW w:w="1035" w:type="dxa"/>
            <w:tcMar>
              <w:top w:w="15" w:type="dxa"/>
              <w:left w:w="15" w:type="dxa"/>
              <w:right w:w="15" w:type="dxa"/>
            </w:tcMar>
            <w:vAlign w:val="center"/>
          </w:tcPr>
          <w:p w14:paraId="35C99637" w14:textId="77777777" w:rsidR="001E1F47" w:rsidRDefault="001E1F47" w:rsidP="00E066BE">
            <w:r w:rsidRPr="1612F9A0">
              <w:rPr>
                <w:rFonts w:ascii="Calibri" w:eastAsia="Calibri" w:hAnsi="Calibri" w:cs="Calibri"/>
                <w:color w:val="000000" w:themeColor="text1"/>
              </w:rPr>
              <w:t>2</w:t>
            </w:r>
          </w:p>
        </w:tc>
        <w:tc>
          <w:tcPr>
            <w:tcW w:w="1035" w:type="dxa"/>
            <w:tcMar>
              <w:top w:w="15" w:type="dxa"/>
              <w:left w:w="15" w:type="dxa"/>
              <w:right w:w="15" w:type="dxa"/>
            </w:tcMar>
            <w:vAlign w:val="center"/>
          </w:tcPr>
          <w:p w14:paraId="11949A51" w14:textId="77777777" w:rsidR="001E1F47" w:rsidRDefault="001E1F47" w:rsidP="00E066BE">
            <w:r w:rsidRPr="1612F9A0">
              <w:rPr>
                <w:rFonts w:ascii="Calibri" w:eastAsia="Calibri" w:hAnsi="Calibri" w:cs="Calibri"/>
                <w:color w:val="000000" w:themeColor="text1"/>
              </w:rPr>
              <w:t>2</w:t>
            </w:r>
          </w:p>
        </w:tc>
        <w:tc>
          <w:tcPr>
            <w:tcW w:w="1035" w:type="dxa"/>
            <w:tcMar>
              <w:top w:w="15" w:type="dxa"/>
              <w:left w:w="15" w:type="dxa"/>
              <w:right w:w="15" w:type="dxa"/>
            </w:tcMar>
            <w:vAlign w:val="center"/>
          </w:tcPr>
          <w:p w14:paraId="0CF0E334" w14:textId="77777777" w:rsidR="001E1F47" w:rsidRDefault="001E1F47" w:rsidP="00E066BE">
            <w:r w:rsidRPr="1612F9A0">
              <w:rPr>
                <w:rFonts w:ascii="Calibri" w:eastAsia="Calibri" w:hAnsi="Calibri" w:cs="Calibri"/>
                <w:color w:val="000000" w:themeColor="text1"/>
              </w:rPr>
              <w:t>RJ-45</w:t>
            </w:r>
          </w:p>
        </w:tc>
        <w:tc>
          <w:tcPr>
            <w:tcW w:w="1035" w:type="dxa"/>
            <w:tcMar>
              <w:top w:w="15" w:type="dxa"/>
              <w:left w:w="15" w:type="dxa"/>
              <w:right w:w="15" w:type="dxa"/>
            </w:tcMar>
            <w:vAlign w:val="center"/>
          </w:tcPr>
          <w:p w14:paraId="10490A33" w14:textId="77777777" w:rsidR="001E1F47" w:rsidRDefault="001E1F47" w:rsidP="00E066BE">
            <w:r w:rsidRPr="1612F9A0">
              <w:rPr>
                <w:rFonts w:ascii="Calibri" w:eastAsia="Calibri" w:hAnsi="Calibri" w:cs="Calibri"/>
                <w:color w:val="000000" w:themeColor="text1"/>
              </w:rPr>
              <w:t>No</w:t>
            </w:r>
          </w:p>
        </w:tc>
      </w:tr>
      <w:tr w:rsidR="001E1F47" w14:paraId="63A7FFD0" w14:textId="77777777" w:rsidTr="00C31F0F">
        <w:trPr>
          <w:trHeight w:val="315"/>
        </w:trPr>
        <w:tc>
          <w:tcPr>
            <w:tcW w:w="1035" w:type="dxa"/>
            <w:vMerge/>
            <w:vAlign w:val="center"/>
          </w:tcPr>
          <w:p w14:paraId="23DC9749" w14:textId="77777777" w:rsidR="001E1F47" w:rsidRDefault="001E1F47" w:rsidP="00E066BE"/>
        </w:tc>
        <w:tc>
          <w:tcPr>
            <w:tcW w:w="1035" w:type="dxa"/>
            <w:tcMar>
              <w:top w:w="15" w:type="dxa"/>
              <w:left w:w="15" w:type="dxa"/>
              <w:right w:w="15" w:type="dxa"/>
            </w:tcMar>
            <w:vAlign w:val="center"/>
          </w:tcPr>
          <w:p w14:paraId="60A48ECE" w14:textId="52B63D6F" w:rsidR="001E1F47" w:rsidRDefault="001E1F47" w:rsidP="00E066BE">
            <w:r>
              <w:rPr>
                <w:rFonts w:ascii="Calibri" w:eastAsia="Calibri" w:hAnsi="Calibri" w:cs="Calibri"/>
                <w:color w:val="000000" w:themeColor="text1"/>
              </w:rPr>
              <w:t>Xcede</w:t>
            </w:r>
          </w:p>
        </w:tc>
        <w:tc>
          <w:tcPr>
            <w:tcW w:w="1035" w:type="dxa"/>
            <w:tcMar>
              <w:top w:w="15" w:type="dxa"/>
              <w:left w:w="15" w:type="dxa"/>
              <w:right w:w="15" w:type="dxa"/>
            </w:tcMar>
            <w:vAlign w:val="center"/>
          </w:tcPr>
          <w:p w14:paraId="24075306" w14:textId="2387289D" w:rsidR="001E1F47" w:rsidRDefault="001E1F47" w:rsidP="00E066BE">
            <w:r>
              <w:rPr>
                <w:rFonts w:ascii="Calibri" w:eastAsia="Calibri" w:hAnsi="Calibri" w:cs="Calibri"/>
                <w:color w:val="000000" w:themeColor="text1"/>
              </w:rPr>
              <w:t>IDLA</w:t>
            </w:r>
          </w:p>
        </w:tc>
        <w:tc>
          <w:tcPr>
            <w:tcW w:w="1035" w:type="dxa"/>
            <w:tcMar>
              <w:top w:w="15" w:type="dxa"/>
              <w:left w:w="15" w:type="dxa"/>
              <w:right w:w="15" w:type="dxa"/>
            </w:tcMar>
            <w:vAlign w:val="center"/>
          </w:tcPr>
          <w:p w14:paraId="4808CD05" w14:textId="77777777" w:rsidR="001E1F47" w:rsidRDefault="001E1F47" w:rsidP="00E066BE">
            <w:r w:rsidRPr="1612F9A0">
              <w:rPr>
                <w:rFonts w:ascii="Calibri" w:eastAsia="Calibri" w:hAnsi="Calibri" w:cs="Calibri"/>
                <w:color w:val="000000" w:themeColor="text1"/>
              </w:rPr>
              <w:t>3</w:t>
            </w:r>
          </w:p>
        </w:tc>
        <w:tc>
          <w:tcPr>
            <w:tcW w:w="1035" w:type="dxa"/>
            <w:tcMar>
              <w:top w:w="15" w:type="dxa"/>
              <w:left w:w="15" w:type="dxa"/>
              <w:right w:w="15" w:type="dxa"/>
            </w:tcMar>
            <w:vAlign w:val="center"/>
          </w:tcPr>
          <w:p w14:paraId="14AE095E" w14:textId="77777777" w:rsidR="001E1F47" w:rsidRDefault="001E1F47" w:rsidP="00E066BE">
            <w:r w:rsidRPr="1612F9A0">
              <w:rPr>
                <w:rFonts w:ascii="Calibri" w:eastAsia="Calibri" w:hAnsi="Calibri" w:cs="Calibri"/>
                <w:color w:val="000000" w:themeColor="text1"/>
              </w:rPr>
              <w:t>3</w:t>
            </w:r>
          </w:p>
        </w:tc>
        <w:tc>
          <w:tcPr>
            <w:tcW w:w="1035" w:type="dxa"/>
            <w:tcMar>
              <w:top w:w="15" w:type="dxa"/>
              <w:left w:w="15" w:type="dxa"/>
              <w:right w:w="15" w:type="dxa"/>
            </w:tcMar>
            <w:vAlign w:val="center"/>
          </w:tcPr>
          <w:p w14:paraId="73AA18BD" w14:textId="573E58F8" w:rsidR="001E1F47" w:rsidRDefault="001E1F47" w:rsidP="00E066BE">
            <w:r>
              <w:rPr>
                <w:rFonts w:ascii="Calibri" w:eastAsia="Calibri" w:hAnsi="Calibri" w:cs="Calibri"/>
                <w:color w:val="000000" w:themeColor="text1"/>
              </w:rPr>
              <w:t>Xcede</w:t>
            </w:r>
          </w:p>
        </w:tc>
        <w:tc>
          <w:tcPr>
            <w:tcW w:w="1035" w:type="dxa"/>
            <w:tcMar>
              <w:top w:w="15" w:type="dxa"/>
              <w:left w:w="15" w:type="dxa"/>
              <w:right w:w="15" w:type="dxa"/>
            </w:tcMar>
            <w:vAlign w:val="center"/>
          </w:tcPr>
          <w:p w14:paraId="5F83F056" w14:textId="77777777" w:rsidR="001E1F47" w:rsidRDefault="001E1F47" w:rsidP="00E066BE">
            <w:r w:rsidRPr="1612F9A0">
              <w:rPr>
                <w:rFonts w:ascii="Calibri" w:eastAsia="Calibri" w:hAnsi="Calibri" w:cs="Calibri"/>
                <w:color w:val="000000" w:themeColor="text1"/>
              </w:rPr>
              <w:t>No</w:t>
            </w:r>
          </w:p>
        </w:tc>
      </w:tr>
      <w:tr w:rsidR="001E1F47" w14:paraId="0CB6003E" w14:textId="77777777" w:rsidTr="00C31F0F">
        <w:trPr>
          <w:trHeight w:val="315"/>
        </w:trPr>
        <w:tc>
          <w:tcPr>
            <w:tcW w:w="1035" w:type="dxa"/>
            <w:vMerge/>
            <w:vAlign w:val="center"/>
          </w:tcPr>
          <w:p w14:paraId="3F0DAFF8" w14:textId="77777777" w:rsidR="001E1F47" w:rsidRDefault="001E1F47" w:rsidP="00E066BE"/>
        </w:tc>
        <w:tc>
          <w:tcPr>
            <w:tcW w:w="1035" w:type="dxa"/>
            <w:tcMar>
              <w:top w:w="15" w:type="dxa"/>
              <w:left w:w="15" w:type="dxa"/>
              <w:right w:w="15" w:type="dxa"/>
            </w:tcMar>
            <w:vAlign w:val="center"/>
          </w:tcPr>
          <w:p w14:paraId="0B249C08" w14:textId="58B54FB1" w:rsidR="001E1F47" w:rsidRDefault="001E1F47" w:rsidP="00E066BE">
            <w:r>
              <w:rPr>
                <w:rFonts w:ascii="Calibri" w:eastAsia="Calibri" w:hAnsi="Calibri" w:cs="Calibri"/>
                <w:color w:val="000000" w:themeColor="text1"/>
              </w:rPr>
              <w:t>Xcede</w:t>
            </w:r>
          </w:p>
        </w:tc>
        <w:tc>
          <w:tcPr>
            <w:tcW w:w="1035" w:type="dxa"/>
            <w:tcMar>
              <w:top w:w="15" w:type="dxa"/>
              <w:left w:w="15" w:type="dxa"/>
              <w:right w:w="15" w:type="dxa"/>
            </w:tcMar>
            <w:vAlign w:val="center"/>
          </w:tcPr>
          <w:p w14:paraId="168297B4" w14:textId="3D366C7F" w:rsidR="001E1F47" w:rsidRDefault="001E1F47" w:rsidP="00E066BE">
            <w:r>
              <w:rPr>
                <w:rFonts w:ascii="Calibri" w:eastAsia="Calibri" w:hAnsi="Calibri" w:cs="Calibri"/>
                <w:color w:val="000000" w:themeColor="text1"/>
              </w:rPr>
              <w:t>IDLB</w:t>
            </w:r>
          </w:p>
        </w:tc>
        <w:tc>
          <w:tcPr>
            <w:tcW w:w="1035" w:type="dxa"/>
            <w:tcMar>
              <w:top w:w="15" w:type="dxa"/>
              <w:left w:w="15" w:type="dxa"/>
              <w:right w:w="15" w:type="dxa"/>
            </w:tcMar>
            <w:vAlign w:val="center"/>
          </w:tcPr>
          <w:p w14:paraId="2B02A218" w14:textId="77777777" w:rsidR="001E1F47" w:rsidRDefault="001E1F47" w:rsidP="00E066BE">
            <w:r w:rsidRPr="1612F9A0">
              <w:rPr>
                <w:rFonts w:ascii="Calibri" w:eastAsia="Calibri" w:hAnsi="Calibri" w:cs="Calibri"/>
                <w:color w:val="000000" w:themeColor="text1"/>
              </w:rPr>
              <w:t>4</w:t>
            </w:r>
          </w:p>
        </w:tc>
        <w:tc>
          <w:tcPr>
            <w:tcW w:w="1035" w:type="dxa"/>
            <w:tcMar>
              <w:top w:w="15" w:type="dxa"/>
              <w:left w:w="15" w:type="dxa"/>
              <w:right w:w="15" w:type="dxa"/>
            </w:tcMar>
            <w:vAlign w:val="center"/>
          </w:tcPr>
          <w:p w14:paraId="1F11340F" w14:textId="77777777" w:rsidR="001E1F47" w:rsidRDefault="001E1F47" w:rsidP="00E066BE">
            <w:r w:rsidRPr="1612F9A0">
              <w:rPr>
                <w:rFonts w:ascii="Calibri" w:eastAsia="Calibri" w:hAnsi="Calibri" w:cs="Calibri"/>
                <w:color w:val="000000" w:themeColor="text1"/>
              </w:rPr>
              <w:t>4</w:t>
            </w:r>
          </w:p>
        </w:tc>
        <w:tc>
          <w:tcPr>
            <w:tcW w:w="1035" w:type="dxa"/>
            <w:tcMar>
              <w:top w:w="15" w:type="dxa"/>
              <w:left w:w="15" w:type="dxa"/>
              <w:right w:w="15" w:type="dxa"/>
            </w:tcMar>
            <w:vAlign w:val="center"/>
          </w:tcPr>
          <w:p w14:paraId="7206E5E8" w14:textId="3062B1F9" w:rsidR="001E1F47" w:rsidRDefault="001E1F47" w:rsidP="00E066BE">
            <w:r>
              <w:rPr>
                <w:rFonts w:ascii="Calibri" w:eastAsia="Calibri" w:hAnsi="Calibri" w:cs="Calibri"/>
                <w:color w:val="000000" w:themeColor="text1"/>
              </w:rPr>
              <w:t>Xcede</w:t>
            </w:r>
          </w:p>
        </w:tc>
        <w:tc>
          <w:tcPr>
            <w:tcW w:w="1035" w:type="dxa"/>
            <w:tcMar>
              <w:top w:w="15" w:type="dxa"/>
              <w:left w:w="15" w:type="dxa"/>
              <w:right w:w="15" w:type="dxa"/>
            </w:tcMar>
            <w:vAlign w:val="center"/>
          </w:tcPr>
          <w:p w14:paraId="0DAEF9E8" w14:textId="77777777" w:rsidR="001E1F47" w:rsidRDefault="001E1F47" w:rsidP="00E066BE">
            <w:r w:rsidRPr="1612F9A0">
              <w:rPr>
                <w:rFonts w:ascii="Calibri" w:eastAsia="Calibri" w:hAnsi="Calibri" w:cs="Calibri"/>
                <w:color w:val="000000" w:themeColor="text1"/>
              </w:rPr>
              <w:t>No</w:t>
            </w:r>
          </w:p>
        </w:tc>
      </w:tr>
      <w:tr w:rsidR="001E1F47" w14:paraId="78069DBC" w14:textId="77777777" w:rsidTr="00C31F0F">
        <w:trPr>
          <w:trHeight w:val="315"/>
        </w:trPr>
        <w:tc>
          <w:tcPr>
            <w:tcW w:w="1035" w:type="dxa"/>
            <w:vMerge/>
            <w:vAlign w:val="center"/>
          </w:tcPr>
          <w:p w14:paraId="3D33FE86" w14:textId="77777777" w:rsidR="001E1F47" w:rsidRDefault="001E1F47" w:rsidP="00E066BE"/>
        </w:tc>
        <w:tc>
          <w:tcPr>
            <w:tcW w:w="1035" w:type="dxa"/>
            <w:tcMar>
              <w:top w:w="15" w:type="dxa"/>
              <w:left w:w="15" w:type="dxa"/>
              <w:right w:w="15" w:type="dxa"/>
            </w:tcMar>
            <w:vAlign w:val="center"/>
          </w:tcPr>
          <w:p w14:paraId="0EB836C5" w14:textId="1155C7BC" w:rsidR="001E1F47" w:rsidRDefault="001E1F47" w:rsidP="00E066BE">
            <w:r>
              <w:rPr>
                <w:rFonts w:ascii="Calibri" w:eastAsia="Calibri" w:hAnsi="Calibri" w:cs="Calibri"/>
                <w:color w:val="000000" w:themeColor="text1"/>
              </w:rPr>
              <w:t>RJ-45</w:t>
            </w:r>
          </w:p>
        </w:tc>
        <w:tc>
          <w:tcPr>
            <w:tcW w:w="1035" w:type="dxa"/>
            <w:tcMar>
              <w:top w:w="15" w:type="dxa"/>
              <w:left w:w="15" w:type="dxa"/>
              <w:right w:w="15" w:type="dxa"/>
            </w:tcMar>
            <w:vAlign w:val="center"/>
          </w:tcPr>
          <w:p w14:paraId="4C19E01C" w14:textId="1056EDA2" w:rsidR="001E1F47" w:rsidRDefault="001E1F47" w:rsidP="00E066BE">
            <w:r>
              <w:rPr>
                <w:rFonts w:ascii="Calibri" w:eastAsia="Calibri" w:hAnsi="Calibri" w:cs="Calibri"/>
                <w:color w:val="000000" w:themeColor="text1"/>
              </w:rPr>
              <w:t>SYNC</w:t>
            </w:r>
          </w:p>
        </w:tc>
        <w:tc>
          <w:tcPr>
            <w:tcW w:w="1035" w:type="dxa"/>
            <w:tcMar>
              <w:top w:w="15" w:type="dxa"/>
              <w:left w:w="15" w:type="dxa"/>
              <w:right w:w="15" w:type="dxa"/>
            </w:tcMar>
            <w:vAlign w:val="center"/>
          </w:tcPr>
          <w:p w14:paraId="17B76306" w14:textId="77777777" w:rsidR="001E1F47" w:rsidRDefault="001E1F47" w:rsidP="00E066BE">
            <w:r w:rsidRPr="1612F9A0">
              <w:rPr>
                <w:rFonts w:ascii="Calibri" w:eastAsia="Calibri" w:hAnsi="Calibri" w:cs="Calibri"/>
                <w:color w:val="000000" w:themeColor="text1"/>
              </w:rPr>
              <w:t>5</w:t>
            </w:r>
          </w:p>
        </w:tc>
        <w:tc>
          <w:tcPr>
            <w:tcW w:w="1035" w:type="dxa"/>
            <w:tcMar>
              <w:top w:w="15" w:type="dxa"/>
              <w:left w:w="15" w:type="dxa"/>
              <w:right w:w="15" w:type="dxa"/>
            </w:tcMar>
            <w:vAlign w:val="center"/>
          </w:tcPr>
          <w:p w14:paraId="715E9047" w14:textId="77777777" w:rsidR="001E1F47" w:rsidRDefault="001E1F47" w:rsidP="00E066BE">
            <w:r w:rsidRPr="1612F9A0">
              <w:rPr>
                <w:rFonts w:ascii="Calibri" w:eastAsia="Calibri" w:hAnsi="Calibri" w:cs="Calibri"/>
                <w:color w:val="000000" w:themeColor="text1"/>
              </w:rPr>
              <w:t>5</w:t>
            </w:r>
          </w:p>
        </w:tc>
        <w:tc>
          <w:tcPr>
            <w:tcW w:w="1035" w:type="dxa"/>
            <w:tcMar>
              <w:top w:w="15" w:type="dxa"/>
              <w:left w:w="15" w:type="dxa"/>
              <w:right w:w="15" w:type="dxa"/>
            </w:tcMar>
            <w:vAlign w:val="center"/>
          </w:tcPr>
          <w:p w14:paraId="53D1EF59" w14:textId="1EF72CFB" w:rsidR="001E1F47" w:rsidRDefault="001E1F47" w:rsidP="00E066BE">
            <w:r>
              <w:rPr>
                <w:rFonts w:ascii="Calibri" w:eastAsia="Calibri" w:hAnsi="Calibri" w:cs="Calibri"/>
                <w:color w:val="000000" w:themeColor="text1"/>
              </w:rPr>
              <w:t>RJ-45</w:t>
            </w:r>
          </w:p>
        </w:tc>
        <w:tc>
          <w:tcPr>
            <w:tcW w:w="1035" w:type="dxa"/>
            <w:tcMar>
              <w:top w:w="15" w:type="dxa"/>
              <w:left w:w="15" w:type="dxa"/>
              <w:right w:w="15" w:type="dxa"/>
            </w:tcMar>
            <w:vAlign w:val="center"/>
          </w:tcPr>
          <w:p w14:paraId="37D81767" w14:textId="77777777" w:rsidR="001E1F47" w:rsidRDefault="001E1F47" w:rsidP="00E066BE">
            <w:r w:rsidRPr="1612F9A0">
              <w:rPr>
                <w:rFonts w:ascii="Calibri" w:eastAsia="Calibri" w:hAnsi="Calibri" w:cs="Calibri"/>
                <w:color w:val="000000" w:themeColor="text1"/>
              </w:rPr>
              <w:t>No</w:t>
            </w:r>
          </w:p>
        </w:tc>
      </w:tr>
      <w:tr w:rsidR="001E1F47" w14:paraId="514469D3" w14:textId="77777777" w:rsidTr="00C31F0F">
        <w:trPr>
          <w:trHeight w:val="315"/>
        </w:trPr>
        <w:tc>
          <w:tcPr>
            <w:tcW w:w="1035" w:type="dxa"/>
            <w:vMerge/>
            <w:vAlign w:val="center"/>
          </w:tcPr>
          <w:p w14:paraId="30DE34E7" w14:textId="77777777" w:rsidR="001E1F47" w:rsidRDefault="001E1F47" w:rsidP="00E066BE"/>
        </w:tc>
        <w:tc>
          <w:tcPr>
            <w:tcW w:w="1035" w:type="dxa"/>
            <w:tcMar>
              <w:top w:w="15" w:type="dxa"/>
              <w:left w:w="15" w:type="dxa"/>
              <w:right w:w="15" w:type="dxa"/>
            </w:tcMar>
            <w:vAlign w:val="center"/>
          </w:tcPr>
          <w:p w14:paraId="57A04248" w14:textId="42192773" w:rsidR="001E1F47" w:rsidRDefault="001E1F47" w:rsidP="00E066BE">
            <w:r>
              <w:rPr>
                <w:rFonts w:ascii="Calibri" w:eastAsia="Calibri" w:hAnsi="Calibri" w:cs="Calibri"/>
                <w:color w:val="000000" w:themeColor="text1"/>
              </w:rPr>
              <w:t>48V DC CONNECTOR</w:t>
            </w:r>
          </w:p>
        </w:tc>
        <w:tc>
          <w:tcPr>
            <w:tcW w:w="1035" w:type="dxa"/>
            <w:tcMar>
              <w:top w:w="15" w:type="dxa"/>
              <w:left w:w="15" w:type="dxa"/>
              <w:right w:w="15" w:type="dxa"/>
            </w:tcMar>
            <w:vAlign w:val="center"/>
          </w:tcPr>
          <w:p w14:paraId="3A1B9F1F" w14:textId="3C19DC64" w:rsidR="001E1F47" w:rsidRDefault="001E1F47" w:rsidP="00E066BE">
            <w:r>
              <w:rPr>
                <w:rFonts w:ascii="Calibri" w:eastAsia="Calibri" w:hAnsi="Calibri" w:cs="Calibri"/>
                <w:color w:val="000000" w:themeColor="text1"/>
              </w:rPr>
              <w:t>48V</w:t>
            </w:r>
          </w:p>
        </w:tc>
        <w:tc>
          <w:tcPr>
            <w:tcW w:w="1035" w:type="dxa"/>
            <w:tcMar>
              <w:top w:w="15" w:type="dxa"/>
              <w:left w:w="15" w:type="dxa"/>
              <w:right w:w="15" w:type="dxa"/>
            </w:tcMar>
            <w:vAlign w:val="center"/>
          </w:tcPr>
          <w:p w14:paraId="50B42F5E" w14:textId="77777777" w:rsidR="001E1F47" w:rsidRDefault="001E1F47" w:rsidP="00E066BE">
            <w:r w:rsidRPr="1612F9A0">
              <w:rPr>
                <w:rFonts w:ascii="Calibri" w:eastAsia="Calibri" w:hAnsi="Calibri" w:cs="Calibri"/>
                <w:color w:val="000000" w:themeColor="text1"/>
              </w:rPr>
              <w:t>6</w:t>
            </w:r>
          </w:p>
        </w:tc>
        <w:tc>
          <w:tcPr>
            <w:tcW w:w="1035" w:type="dxa"/>
            <w:tcMar>
              <w:top w:w="15" w:type="dxa"/>
              <w:left w:w="15" w:type="dxa"/>
              <w:right w:w="15" w:type="dxa"/>
            </w:tcMar>
            <w:vAlign w:val="center"/>
          </w:tcPr>
          <w:p w14:paraId="2B8A1173" w14:textId="77777777" w:rsidR="001E1F47" w:rsidRDefault="001E1F47" w:rsidP="00E066BE">
            <w:r w:rsidRPr="1612F9A0">
              <w:rPr>
                <w:rFonts w:ascii="Calibri" w:eastAsia="Calibri" w:hAnsi="Calibri" w:cs="Calibri"/>
                <w:color w:val="000000" w:themeColor="text1"/>
              </w:rPr>
              <w:t>6</w:t>
            </w:r>
          </w:p>
        </w:tc>
        <w:tc>
          <w:tcPr>
            <w:tcW w:w="1035" w:type="dxa"/>
            <w:tcMar>
              <w:top w:w="15" w:type="dxa"/>
              <w:left w:w="15" w:type="dxa"/>
              <w:right w:w="15" w:type="dxa"/>
            </w:tcMar>
            <w:vAlign w:val="center"/>
          </w:tcPr>
          <w:p w14:paraId="6ACC3C9F" w14:textId="4A476FA5" w:rsidR="001E1F47" w:rsidRDefault="001E1F47" w:rsidP="00E066BE">
            <w:r>
              <w:rPr>
                <w:rFonts w:ascii="Calibri" w:eastAsia="Calibri" w:hAnsi="Calibri" w:cs="Calibri"/>
                <w:color w:val="000000" w:themeColor="text1"/>
              </w:rPr>
              <w:t>DC</w:t>
            </w:r>
          </w:p>
        </w:tc>
        <w:tc>
          <w:tcPr>
            <w:tcW w:w="1035" w:type="dxa"/>
            <w:tcMar>
              <w:top w:w="15" w:type="dxa"/>
              <w:left w:w="15" w:type="dxa"/>
              <w:right w:w="15" w:type="dxa"/>
            </w:tcMar>
            <w:vAlign w:val="center"/>
          </w:tcPr>
          <w:p w14:paraId="383E836B" w14:textId="77777777" w:rsidR="001E1F47" w:rsidRDefault="001E1F47" w:rsidP="00E066BE">
            <w:r w:rsidRPr="1612F9A0">
              <w:rPr>
                <w:rFonts w:ascii="Calibri" w:eastAsia="Calibri" w:hAnsi="Calibri" w:cs="Calibri"/>
                <w:color w:val="000000" w:themeColor="text1"/>
              </w:rPr>
              <w:t>No</w:t>
            </w:r>
          </w:p>
        </w:tc>
      </w:tr>
      <w:tr w:rsidR="001E1F47" w14:paraId="4C792F5C" w14:textId="77777777" w:rsidTr="00C31F0F">
        <w:trPr>
          <w:trHeight w:val="525"/>
        </w:trPr>
        <w:tc>
          <w:tcPr>
            <w:tcW w:w="1035" w:type="dxa"/>
            <w:vMerge/>
            <w:vAlign w:val="center"/>
          </w:tcPr>
          <w:p w14:paraId="18844792" w14:textId="77777777" w:rsidR="001E1F47" w:rsidRDefault="001E1F47" w:rsidP="00E066BE"/>
        </w:tc>
        <w:tc>
          <w:tcPr>
            <w:tcW w:w="1035" w:type="dxa"/>
            <w:tcMar>
              <w:top w:w="15" w:type="dxa"/>
              <w:left w:w="15" w:type="dxa"/>
              <w:right w:w="15" w:type="dxa"/>
            </w:tcMar>
            <w:vAlign w:val="center"/>
          </w:tcPr>
          <w:p w14:paraId="25BA782B" w14:textId="124FBE37" w:rsidR="001E1F47" w:rsidRPr="001E1F47" w:rsidRDefault="001E1F47" w:rsidP="00E066BE">
            <w:r>
              <w:t>RJ-45</w:t>
            </w:r>
          </w:p>
        </w:tc>
        <w:tc>
          <w:tcPr>
            <w:tcW w:w="1035" w:type="dxa"/>
            <w:tcMar>
              <w:top w:w="15" w:type="dxa"/>
              <w:left w:w="15" w:type="dxa"/>
              <w:right w:w="15" w:type="dxa"/>
            </w:tcMar>
            <w:vAlign w:val="center"/>
          </w:tcPr>
          <w:p w14:paraId="7DA0D213" w14:textId="4EBDA983" w:rsidR="001E1F47" w:rsidRPr="1612F9A0" w:rsidRDefault="001E1F47" w:rsidP="00E066BE">
            <w:pPr>
              <w:rPr>
                <w:rFonts w:ascii="Calibri" w:eastAsia="Calibri" w:hAnsi="Calibri" w:cs="Calibri"/>
                <w:color w:val="000000" w:themeColor="text1"/>
              </w:rPr>
            </w:pPr>
            <w:r>
              <w:rPr>
                <w:rFonts w:ascii="Calibri" w:eastAsia="Calibri" w:hAnsi="Calibri" w:cs="Calibri"/>
                <w:color w:val="000000" w:themeColor="text1"/>
              </w:rPr>
              <w:t>EC X</w:t>
            </w:r>
          </w:p>
        </w:tc>
        <w:tc>
          <w:tcPr>
            <w:tcW w:w="1035" w:type="dxa"/>
            <w:tcMar>
              <w:top w:w="15" w:type="dxa"/>
              <w:left w:w="15" w:type="dxa"/>
              <w:right w:w="15" w:type="dxa"/>
            </w:tcMar>
            <w:vAlign w:val="center"/>
          </w:tcPr>
          <w:p w14:paraId="1DA8158C" w14:textId="3D597057" w:rsidR="001E1F47" w:rsidRPr="1612F9A0" w:rsidRDefault="001E1F47" w:rsidP="00E066BE">
            <w:pPr>
              <w:rPr>
                <w:rFonts w:ascii="Calibri" w:eastAsia="Calibri" w:hAnsi="Calibri" w:cs="Calibri"/>
                <w:color w:val="000000" w:themeColor="text1"/>
              </w:rPr>
            </w:pPr>
            <w:r>
              <w:rPr>
                <w:rFonts w:ascii="Calibri" w:eastAsia="Calibri" w:hAnsi="Calibri" w:cs="Calibri"/>
                <w:color w:val="000000" w:themeColor="text1"/>
              </w:rPr>
              <w:t>7</w:t>
            </w:r>
          </w:p>
        </w:tc>
        <w:tc>
          <w:tcPr>
            <w:tcW w:w="1035" w:type="dxa"/>
            <w:tcMar>
              <w:top w:w="15" w:type="dxa"/>
              <w:left w:w="15" w:type="dxa"/>
              <w:right w:w="15" w:type="dxa"/>
            </w:tcMar>
            <w:vAlign w:val="center"/>
          </w:tcPr>
          <w:p w14:paraId="544F4C0A" w14:textId="3A748013" w:rsidR="001E1F47" w:rsidRPr="1612F9A0" w:rsidRDefault="001E1F47" w:rsidP="00E066BE">
            <w:pPr>
              <w:rPr>
                <w:rFonts w:ascii="Calibri" w:eastAsia="Calibri" w:hAnsi="Calibri" w:cs="Calibri"/>
                <w:color w:val="000000" w:themeColor="text1"/>
              </w:rPr>
            </w:pPr>
            <w:r>
              <w:rPr>
                <w:rFonts w:ascii="Calibri" w:eastAsia="Calibri" w:hAnsi="Calibri" w:cs="Calibri"/>
                <w:color w:val="000000" w:themeColor="text1"/>
              </w:rPr>
              <w:t>7</w:t>
            </w:r>
          </w:p>
        </w:tc>
        <w:tc>
          <w:tcPr>
            <w:tcW w:w="1035" w:type="dxa"/>
            <w:tcMar>
              <w:top w:w="15" w:type="dxa"/>
              <w:left w:w="15" w:type="dxa"/>
              <w:right w:w="15" w:type="dxa"/>
            </w:tcMar>
            <w:vAlign w:val="center"/>
          </w:tcPr>
          <w:p w14:paraId="0124ED9C" w14:textId="3462CB96" w:rsidR="001E1F47" w:rsidRPr="1612F9A0" w:rsidRDefault="001E1F47" w:rsidP="00E066BE">
            <w:pPr>
              <w:rPr>
                <w:rFonts w:ascii="Calibri" w:eastAsia="Calibri" w:hAnsi="Calibri" w:cs="Calibri"/>
                <w:color w:val="000000" w:themeColor="text1"/>
              </w:rPr>
            </w:pPr>
            <w:r>
              <w:rPr>
                <w:rFonts w:ascii="Calibri" w:eastAsia="Calibri" w:hAnsi="Calibri" w:cs="Calibri"/>
                <w:color w:val="000000" w:themeColor="text1"/>
              </w:rPr>
              <w:t>RJ-45</w:t>
            </w:r>
          </w:p>
        </w:tc>
        <w:tc>
          <w:tcPr>
            <w:tcW w:w="1035" w:type="dxa"/>
            <w:tcMar>
              <w:top w:w="15" w:type="dxa"/>
              <w:left w:w="15" w:type="dxa"/>
              <w:right w:w="15" w:type="dxa"/>
            </w:tcMar>
            <w:vAlign w:val="center"/>
          </w:tcPr>
          <w:p w14:paraId="00BC2236" w14:textId="77777777" w:rsidR="001E1F47" w:rsidRPr="1612F9A0" w:rsidRDefault="001E1F47" w:rsidP="00E066BE">
            <w:pPr>
              <w:rPr>
                <w:rFonts w:ascii="Calibri" w:eastAsia="Calibri" w:hAnsi="Calibri" w:cs="Calibri"/>
                <w:color w:val="000000" w:themeColor="text1"/>
              </w:rPr>
            </w:pPr>
          </w:p>
        </w:tc>
      </w:tr>
      <w:tr w:rsidR="001E1F47" w14:paraId="7E2492BE" w14:textId="77777777" w:rsidTr="00C31F0F">
        <w:trPr>
          <w:trHeight w:val="525"/>
        </w:trPr>
        <w:tc>
          <w:tcPr>
            <w:tcW w:w="1035" w:type="dxa"/>
            <w:vMerge/>
            <w:vAlign w:val="center"/>
          </w:tcPr>
          <w:p w14:paraId="489CA835" w14:textId="77777777" w:rsidR="001E1F47" w:rsidRDefault="001E1F47" w:rsidP="00E066BE"/>
        </w:tc>
        <w:tc>
          <w:tcPr>
            <w:tcW w:w="1035" w:type="dxa"/>
            <w:tcMar>
              <w:top w:w="15" w:type="dxa"/>
              <w:left w:w="15" w:type="dxa"/>
              <w:right w:w="15" w:type="dxa"/>
            </w:tcMar>
            <w:vAlign w:val="center"/>
          </w:tcPr>
          <w:p w14:paraId="3CEDC9F4" w14:textId="670D4C87" w:rsidR="001E1F47" w:rsidRDefault="001E1F47" w:rsidP="00E066BE">
            <w:r>
              <w:t>RJ-45</w:t>
            </w:r>
          </w:p>
        </w:tc>
        <w:tc>
          <w:tcPr>
            <w:tcW w:w="1035" w:type="dxa"/>
            <w:tcMar>
              <w:top w:w="15" w:type="dxa"/>
              <w:left w:w="15" w:type="dxa"/>
              <w:right w:w="15" w:type="dxa"/>
            </w:tcMar>
            <w:vAlign w:val="center"/>
          </w:tcPr>
          <w:p w14:paraId="0969612C" w14:textId="0A30E61D" w:rsidR="001E1F47" w:rsidRDefault="001E1F47" w:rsidP="00E066BE">
            <w:r>
              <w:rPr>
                <w:rFonts w:ascii="Calibri" w:eastAsia="Calibri" w:hAnsi="Calibri" w:cs="Calibri"/>
                <w:color w:val="000000" w:themeColor="text1"/>
              </w:rPr>
              <w:t>EC Z</w:t>
            </w:r>
          </w:p>
        </w:tc>
        <w:tc>
          <w:tcPr>
            <w:tcW w:w="1035" w:type="dxa"/>
            <w:tcMar>
              <w:top w:w="15" w:type="dxa"/>
              <w:left w:w="15" w:type="dxa"/>
              <w:right w:w="15" w:type="dxa"/>
            </w:tcMar>
            <w:vAlign w:val="center"/>
          </w:tcPr>
          <w:p w14:paraId="2AC18C0F" w14:textId="5DE40C4D" w:rsidR="001E1F47" w:rsidRDefault="001E1F47" w:rsidP="00E066BE">
            <w:r>
              <w:rPr>
                <w:rFonts w:ascii="Calibri" w:eastAsia="Calibri" w:hAnsi="Calibri" w:cs="Calibri"/>
                <w:color w:val="000000" w:themeColor="text1"/>
              </w:rPr>
              <w:t>8</w:t>
            </w:r>
          </w:p>
        </w:tc>
        <w:tc>
          <w:tcPr>
            <w:tcW w:w="1035" w:type="dxa"/>
            <w:tcMar>
              <w:top w:w="15" w:type="dxa"/>
              <w:left w:w="15" w:type="dxa"/>
              <w:right w:w="15" w:type="dxa"/>
            </w:tcMar>
            <w:vAlign w:val="center"/>
          </w:tcPr>
          <w:p w14:paraId="5E26E254" w14:textId="6A4F6673" w:rsidR="001E1F47" w:rsidRDefault="001E1F47" w:rsidP="00E066BE">
            <w:r>
              <w:rPr>
                <w:rFonts w:ascii="Calibri" w:eastAsia="Calibri" w:hAnsi="Calibri" w:cs="Calibri"/>
                <w:color w:val="000000" w:themeColor="text1"/>
              </w:rPr>
              <w:t>8</w:t>
            </w:r>
          </w:p>
        </w:tc>
        <w:tc>
          <w:tcPr>
            <w:tcW w:w="1035" w:type="dxa"/>
            <w:tcMar>
              <w:top w:w="15" w:type="dxa"/>
              <w:left w:w="15" w:type="dxa"/>
              <w:right w:w="15" w:type="dxa"/>
            </w:tcMar>
            <w:vAlign w:val="center"/>
          </w:tcPr>
          <w:p w14:paraId="14C5AA47" w14:textId="77777777" w:rsidR="001E1F47" w:rsidRDefault="001E1F47" w:rsidP="00E066BE">
            <w:r w:rsidRPr="1612F9A0">
              <w:rPr>
                <w:rFonts w:ascii="Calibri" w:eastAsia="Calibri" w:hAnsi="Calibri" w:cs="Calibri"/>
                <w:color w:val="000000" w:themeColor="text1"/>
              </w:rPr>
              <w:t>PWR</w:t>
            </w:r>
          </w:p>
        </w:tc>
        <w:tc>
          <w:tcPr>
            <w:tcW w:w="1035" w:type="dxa"/>
            <w:tcMar>
              <w:top w:w="15" w:type="dxa"/>
              <w:left w:w="15" w:type="dxa"/>
              <w:right w:w="15" w:type="dxa"/>
            </w:tcMar>
            <w:vAlign w:val="center"/>
          </w:tcPr>
          <w:p w14:paraId="7E221FA2" w14:textId="77777777" w:rsidR="001E1F47" w:rsidRDefault="001E1F47" w:rsidP="00E066BE">
            <w:r w:rsidRPr="1612F9A0">
              <w:rPr>
                <w:rFonts w:ascii="Calibri" w:eastAsia="Calibri" w:hAnsi="Calibri" w:cs="Calibri"/>
                <w:color w:val="000000" w:themeColor="text1"/>
              </w:rPr>
              <w:t>No</w:t>
            </w:r>
          </w:p>
        </w:tc>
      </w:tr>
      <w:tr w:rsidR="001E1F47" w14:paraId="189BF4DB" w14:textId="77777777" w:rsidTr="00C31F0F">
        <w:trPr>
          <w:trHeight w:val="315"/>
        </w:trPr>
        <w:tc>
          <w:tcPr>
            <w:tcW w:w="1035" w:type="dxa"/>
            <w:vMerge/>
            <w:vAlign w:val="center"/>
          </w:tcPr>
          <w:p w14:paraId="5C1E7DD4" w14:textId="77777777" w:rsidR="001E1F47" w:rsidRDefault="001E1F47" w:rsidP="00E066BE"/>
        </w:tc>
        <w:tc>
          <w:tcPr>
            <w:tcW w:w="1035" w:type="dxa"/>
            <w:tcMar>
              <w:top w:w="15" w:type="dxa"/>
              <w:left w:w="15" w:type="dxa"/>
              <w:right w:w="15" w:type="dxa"/>
            </w:tcMar>
            <w:vAlign w:val="center"/>
          </w:tcPr>
          <w:p w14:paraId="18CE2322" w14:textId="2E5C8E2C" w:rsidR="001E1F47" w:rsidRDefault="00286BE0" w:rsidP="00E066BE">
            <w:r>
              <w:rPr>
                <w:rFonts w:ascii="Calibri" w:eastAsia="Calibri" w:hAnsi="Calibri" w:cs="Calibri"/>
                <w:color w:val="000000" w:themeColor="text1"/>
              </w:rPr>
              <w:t>RJ-45</w:t>
            </w:r>
          </w:p>
        </w:tc>
        <w:tc>
          <w:tcPr>
            <w:tcW w:w="1035" w:type="dxa"/>
            <w:tcMar>
              <w:top w:w="15" w:type="dxa"/>
              <w:left w:w="15" w:type="dxa"/>
              <w:right w:w="15" w:type="dxa"/>
            </w:tcMar>
            <w:vAlign w:val="center"/>
          </w:tcPr>
          <w:p w14:paraId="37267F28" w14:textId="54781FBC" w:rsidR="001E1F47" w:rsidRDefault="00286BE0" w:rsidP="00E066BE">
            <w:r>
              <w:rPr>
                <w:rFonts w:ascii="Calibri" w:eastAsia="Calibri" w:hAnsi="Calibri" w:cs="Calibri"/>
                <w:color w:val="000000" w:themeColor="text1"/>
              </w:rPr>
              <w:t>GPS</w:t>
            </w:r>
          </w:p>
        </w:tc>
        <w:tc>
          <w:tcPr>
            <w:tcW w:w="1035" w:type="dxa"/>
            <w:tcMar>
              <w:top w:w="15" w:type="dxa"/>
              <w:left w:w="15" w:type="dxa"/>
              <w:right w:w="15" w:type="dxa"/>
            </w:tcMar>
            <w:vAlign w:val="center"/>
          </w:tcPr>
          <w:p w14:paraId="5AE8F706" w14:textId="12016A2D" w:rsidR="001E1F47" w:rsidRDefault="00286BE0" w:rsidP="00E066BE">
            <w:r>
              <w:rPr>
                <w:rFonts w:ascii="Calibri" w:eastAsia="Calibri" w:hAnsi="Calibri" w:cs="Calibri"/>
                <w:color w:val="000000" w:themeColor="text1"/>
              </w:rPr>
              <w:t>9</w:t>
            </w:r>
          </w:p>
        </w:tc>
        <w:tc>
          <w:tcPr>
            <w:tcW w:w="1035" w:type="dxa"/>
            <w:tcMar>
              <w:top w:w="15" w:type="dxa"/>
              <w:left w:w="15" w:type="dxa"/>
              <w:right w:w="15" w:type="dxa"/>
            </w:tcMar>
            <w:vAlign w:val="center"/>
          </w:tcPr>
          <w:p w14:paraId="365984AF" w14:textId="252CDE1E" w:rsidR="001E1F47" w:rsidRDefault="00286BE0" w:rsidP="00E066BE">
            <w:r>
              <w:rPr>
                <w:rFonts w:ascii="Calibri" w:eastAsia="Calibri" w:hAnsi="Calibri" w:cs="Calibri"/>
                <w:color w:val="000000" w:themeColor="text1"/>
              </w:rPr>
              <w:t>9</w:t>
            </w:r>
          </w:p>
        </w:tc>
        <w:tc>
          <w:tcPr>
            <w:tcW w:w="1035" w:type="dxa"/>
            <w:tcMar>
              <w:top w:w="15" w:type="dxa"/>
              <w:left w:w="15" w:type="dxa"/>
              <w:right w:w="15" w:type="dxa"/>
            </w:tcMar>
            <w:vAlign w:val="center"/>
          </w:tcPr>
          <w:p w14:paraId="23440FCF" w14:textId="788119BB" w:rsidR="001E1F47" w:rsidRDefault="00286BE0" w:rsidP="00E066BE">
            <w:r>
              <w:rPr>
                <w:rFonts w:ascii="Calibri" w:eastAsia="Calibri" w:hAnsi="Calibri" w:cs="Calibri"/>
                <w:color w:val="000000" w:themeColor="text1"/>
              </w:rPr>
              <w:t>RJ-45</w:t>
            </w:r>
          </w:p>
        </w:tc>
        <w:tc>
          <w:tcPr>
            <w:tcW w:w="1035" w:type="dxa"/>
            <w:tcMar>
              <w:top w:w="15" w:type="dxa"/>
              <w:left w:w="15" w:type="dxa"/>
              <w:right w:w="15" w:type="dxa"/>
            </w:tcMar>
            <w:vAlign w:val="bottom"/>
          </w:tcPr>
          <w:p w14:paraId="051F30B3" w14:textId="77777777" w:rsidR="001E1F47" w:rsidRDefault="001E1F47" w:rsidP="00E066BE">
            <w:pPr>
              <w:spacing w:line="259" w:lineRule="auto"/>
            </w:pPr>
            <w:r w:rsidRPr="1612F9A0">
              <w:rPr>
                <w:rFonts w:ascii="Times New Roman" w:hAnsi="Times New Roman"/>
                <w:color w:val="000000" w:themeColor="text1"/>
                <w:sz w:val="24"/>
                <w:szCs w:val="24"/>
              </w:rPr>
              <w:t>No</w:t>
            </w:r>
          </w:p>
        </w:tc>
      </w:tr>
    </w:tbl>
    <w:p w14:paraId="7F928D33" w14:textId="77777777" w:rsidR="001E1F47" w:rsidRPr="001E1F47" w:rsidRDefault="001E1F47" w:rsidP="001E1F47">
      <w:pPr>
        <w:pStyle w:val="BodyText"/>
        <w:rPr>
          <w:lang w:val="en-CA"/>
        </w:rPr>
      </w:pPr>
    </w:p>
    <w:p w14:paraId="177C884B" w14:textId="56A092B6" w:rsidR="008E76BB" w:rsidRDefault="6102CA1E" w:rsidP="008E76BB">
      <w:pPr>
        <w:pStyle w:val="Heading4"/>
        <w:rPr>
          <w:lang w:val="en-CA"/>
        </w:rPr>
      </w:pPr>
      <w:r w:rsidRPr="47D17CDD">
        <w:rPr>
          <w:lang w:val="en-CA"/>
        </w:rPr>
        <w:t xml:space="preserve">Pluggable Ports </w:t>
      </w:r>
    </w:p>
    <w:tbl>
      <w:tblPr>
        <w:tblW w:w="0" w:type="auto"/>
        <w:tblLayout w:type="fixed"/>
        <w:tblLook w:val="06A0" w:firstRow="1" w:lastRow="0" w:firstColumn="1" w:lastColumn="0" w:noHBand="1" w:noVBand="1"/>
      </w:tblPr>
      <w:tblGrid>
        <w:gridCol w:w="3285"/>
        <w:gridCol w:w="1545"/>
        <w:gridCol w:w="945"/>
        <w:gridCol w:w="825"/>
        <w:gridCol w:w="945"/>
        <w:gridCol w:w="1545"/>
        <w:gridCol w:w="900"/>
      </w:tblGrid>
      <w:tr w:rsidR="47D17CDD" w14:paraId="53A7268C" w14:textId="77777777" w:rsidTr="47D17CDD">
        <w:trPr>
          <w:trHeight w:val="795"/>
        </w:trPr>
        <w:tc>
          <w:tcPr>
            <w:tcW w:w="3285" w:type="dxa"/>
            <w:tcBorders>
              <w:top w:val="single" w:sz="4" w:space="0" w:color="000000" w:themeColor="text1"/>
              <w:left w:val="single" w:sz="4" w:space="0" w:color="000000" w:themeColor="text1"/>
              <w:bottom w:val="single" w:sz="8" w:space="0" w:color="000000" w:themeColor="text1"/>
              <w:right w:val="single" w:sz="8" w:space="0" w:color="000000" w:themeColor="text1"/>
            </w:tcBorders>
            <w:shd w:val="clear" w:color="auto" w:fill="548DD4" w:themeFill="text2" w:themeFillTint="99"/>
            <w:tcMar>
              <w:top w:w="15" w:type="dxa"/>
              <w:left w:w="15" w:type="dxa"/>
              <w:right w:w="15" w:type="dxa"/>
            </w:tcMar>
            <w:vAlign w:val="center"/>
          </w:tcPr>
          <w:p w14:paraId="7B395448" w14:textId="73BFB355" w:rsidR="47D17CDD" w:rsidRDefault="47D17CDD" w:rsidP="47D17CDD">
            <w:r w:rsidRPr="47D17CDD">
              <w:rPr>
                <w:rFonts w:ascii="Calibri" w:eastAsia="Calibri" w:hAnsi="Calibri" w:cs="Calibri"/>
                <w:b/>
                <w:bCs/>
                <w:color w:val="000000" w:themeColor="text1"/>
              </w:rPr>
              <w:t>Pluggable Archetype Name</w:t>
            </w:r>
            <w:r w:rsidRPr="47D17CDD">
              <w:rPr>
                <w:rFonts w:ascii="Calibri" w:eastAsia="Calibri" w:hAnsi="Calibri" w:cs="Calibri"/>
                <w:color w:val="000000" w:themeColor="text1"/>
              </w:rPr>
              <w:t xml:space="preserve"> </w:t>
            </w:r>
          </w:p>
        </w:tc>
        <w:tc>
          <w:tcPr>
            <w:tcW w:w="1545" w:type="dxa"/>
            <w:tcBorders>
              <w:top w:val="single" w:sz="4" w:space="0" w:color="000000" w:themeColor="text1"/>
              <w:left w:val="single" w:sz="8" w:space="0" w:color="000000" w:themeColor="text1"/>
              <w:bottom w:val="nil"/>
              <w:right w:val="single" w:sz="8" w:space="0" w:color="000000" w:themeColor="text1"/>
            </w:tcBorders>
            <w:shd w:val="clear" w:color="auto" w:fill="548DD4" w:themeFill="text2" w:themeFillTint="99"/>
            <w:tcMar>
              <w:top w:w="15" w:type="dxa"/>
              <w:left w:w="15" w:type="dxa"/>
              <w:right w:w="15" w:type="dxa"/>
            </w:tcMar>
            <w:vAlign w:val="center"/>
          </w:tcPr>
          <w:p w14:paraId="0A3D55C0" w14:textId="73ED9C9E" w:rsidR="47D17CDD" w:rsidRDefault="47D17CDD" w:rsidP="47D17CDD">
            <w:r w:rsidRPr="47D17CDD">
              <w:rPr>
                <w:rFonts w:ascii="Calibri" w:eastAsia="Calibri" w:hAnsi="Calibri" w:cs="Calibri"/>
                <w:b/>
                <w:bCs/>
                <w:color w:val="000000" w:themeColor="text1"/>
              </w:rPr>
              <w:t>Port Archetype</w:t>
            </w:r>
            <w:r w:rsidRPr="47D17CDD">
              <w:rPr>
                <w:rFonts w:ascii="Calibri" w:eastAsia="Calibri" w:hAnsi="Calibri" w:cs="Calibri"/>
                <w:color w:val="000000" w:themeColor="text1"/>
              </w:rPr>
              <w:t xml:space="preserve"> </w:t>
            </w:r>
          </w:p>
        </w:tc>
        <w:tc>
          <w:tcPr>
            <w:tcW w:w="945" w:type="dxa"/>
            <w:tcBorders>
              <w:top w:val="single" w:sz="4" w:space="0" w:color="000000" w:themeColor="text1"/>
              <w:left w:val="single" w:sz="8" w:space="0" w:color="000000" w:themeColor="text1"/>
              <w:bottom w:val="nil"/>
              <w:right w:val="single" w:sz="8" w:space="0" w:color="000000" w:themeColor="text1"/>
            </w:tcBorders>
            <w:shd w:val="clear" w:color="auto" w:fill="548DD4" w:themeFill="text2" w:themeFillTint="99"/>
            <w:tcMar>
              <w:top w:w="15" w:type="dxa"/>
              <w:left w:w="15" w:type="dxa"/>
              <w:right w:w="15" w:type="dxa"/>
            </w:tcMar>
            <w:vAlign w:val="center"/>
          </w:tcPr>
          <w:p w14:paraId="64D52457" w14:textId="406EC343" w:rsidR="47D17CDD" w:rsidRDefault="47D17CDD" w:rsidP="47D17CDD">
            <w:r w:rsidRPr="47D17CDD">
              <w:rPr>
                <w:rFonts w:ascii="Calibri" w:eastAsia="Calibri" w:hAnsi="Calibri" w:cs="Calibri"/>
                <w:b/>
                <w:bCs/>
                <w:color w:val="000000" w:themeColor="text1"/>
              </w:rPr>
              <w:t>Port Archetype Instance</w:t>
            </w:r>
            <w:r w:rsidRPr="47D17CDD">
              <w:rPr>
                <w:rFonts w:ascii="Calibri" w:eastAsia="Calibri" w:hAnsi="Calibri" w:cs="Calibri"/>
                <w:color w:val="000000" w:themeColor="text1"/>
              </w:rPr>
              <w:t xml:space="preserve"> </w:t>
            </w:r>
          </w:p>
        </w:tc>
        <w:tc>
          <w:tcPr>
            <w:tcW w:w="825" w:type="dxa"/>
            <w:tcBorders>
              <w:top w:val="single" w:sz="4" w:space="0" w:color="000000" w:themeColor="text1"/>
              <w:left w:val="single" w:sz="8" w:space="0" w:color="000000" w:themeColor="text1"/>
              <w:bottom w:val="nil"/>
              <w:right w:val="single" w:sz="8" w:space="0" w:color="000000" w:themeColor="text1"/>
            </w:tcBorders>
            <w:shd w:val="clear" w:color="auto" w:fill="548DD4" w:themeFill="text2" w:themeFillTint="99"/>
            <w:tcMar>
              <w:top w:w="15" w:type="dxa"/>
              <w:left w:w="15" w:type="dxa"/>
              <w:right w:w="15" w:type="dxa"/>
            </w:tcMar>
            <w:vAlign w:val="center"/>
          </w:tcPr>
          <w:p w14:paraId="09715CC9" w14:textId="77E0EBD9" w:rsidR="47D17CDD" w:rsidRDefault="47D17CDD" w:rsidP="47D17CDD">
            <w:r w:rsidRPr="47D17CDD">
              <w:rPr>
                <w:rFonts w:ascii="Calibri" w:eastAsia="Calibri" w:hAnsi="Calibri" w:cs="Calibri"/>
                <w:b/>
                <w:bCs/>
                <w:color w:val="000000" w:themeColor="text1"/>
              </w:rPr>
              <w:t>Port Number</w:t>
            </w:r>
            <w:r w:rsidRPr="47D17CDD">
              <w:rPr>
                <w:rFonts w:ascii="Calibri" w:eastAsia="Calibri" w:hAnsi="Calibri" w:cs="Calibri"/>
                <w:color w:val="000000" w:themeColor="text1"/>
              </w:rPr>
              <w:t xml:space="preserve"> </w:t>
            </w:r>
          </w:p>
        </w:tc>
        <w:tc>
          <w:tcPr>
            <w:tcW w:w="945" w:type="dxa"/>
            <w:tcBorders>
              <w:top w:val="single" w:sz="4" w:space="0" w:color="000000" w:themeColor="text1"/>
              <w:left w:val="single" w:sz="8" w:space="0" w:color="000000" w:themeColor="text1"/>
              <w:bottom w:val="nil"/>
              <w:right w:val="single" w:sz="8" w:space="0" w:color="000000" w:themeColor="text1"/>
            </w:tcBorders>
            <w:shd w:val="clear" w:color="auto" w:fill="548DD4" w:themeFill="text2" w:themeFillTint="99"/>
            <w:tcMar>
              <w:top w:w="15" w:type="dxa"/>
              <w:left w:w="15" w:type="dxa"/>
              <w:right w:w="15" w:type="dxa"/>
            </w:tcMar>
            <w:vAlign w:val="center"/>
          </w:tcPr>
          <w:p w14:paraId="1529E903" w14:textId="4A6180AE" w:rsidR="47D17CDD" w:rsidRDefault="47D17CDD" w:rsidP="47D17CDD">
            <w:r w:rsidRPr="47D17CDD">
              <w:rPr>
                <w:rFonts w:ascii="Calibri" w:eastAsia="Calibri" w:hAnsi="Calibri" w:cs="Calibri"/>
                <w:b/>
                <w:bCs/>
                <w:color w:val="000000" w:themeColor="text1"/>
              </w:rPr>
              <w:t>Port Sequence</w:t>
            </w:r>
            <w:r w:rsidRPr="47D17CDD">
              <w:rPr>
                <w:rFonts w:ascii="Calibri" w:eastAsia="Calibri" w:hAnsi="Calibri" w:cs="Calibri"/>
                <w:color w:val="000000" w:themeColor="text1"/>
              </w:rPr>
              <w:t xml:space="preserve"> </w:t>
            </w:r>
          </w:p>
        </w:tc>
        <w:tc>
          <w:tcPr>
            <w:tcW w:w="1545" w:type="dxa"/>
            <w:tcBorders>
              <w:top w:val="single" w:sz="4" w:space="0" w:color="000000" w:themeColor="text1"/>
              <w:left w:val="single" w:sz="8" w:space="0" w:color="000000" w:themeColor="text1"/>
              <w:bottom w:val="nil"/>
              <w:right w:val="single" w:sz="8" w:space="0" w:color="000000" w:themeColor="text1"/>
            </w:tcBorders>
            <w:shd w:val="clear" w:color="auto" w:fill="548DD4" w:themeFill="text2" w:themeFillTint="99"/>
            <w:tcMar>
              <w:top w:w="15" w:type="dxa"/>
              <w:left w:w="15" w:type="dxa"/>
              <w:right w:w="15" w:type="dxa"/>
            </w:tcMar>
            <w:vAlign w:val="center"/>
          </w:tcPr>
          <w:p w14:paraId="37ACCF3D" w14:textId="7C8078BE" w:rsidR="47D17CDD" w:rsidRDefault="47D17CDD" w:rsidP="47D17CDD">
            <w:r w:rsidRPr="47D17CDD">
              <w:rPr>
                <w:rFonts w:ascii="Calibri" w:eastAsia="Calibri" w:hAnsi="Calibri" w:cs="Calibri"/>
                <w:b/>
                <w:bCs/>
                <w:color w:val="000000" w:themeColor="text1"/>
              </w:rPr>
              <w:t>Port Type Name</w:t>
            </w:r>
            <w:r w:rsidRPr="47D17CDD">
              <w:rPr>
                <w:rFonts w:ascii="Calibri" w:eastAsia="Calibri" w:hAnsi="Calibri" w:cs="Calibri"/>
                <w:color w:val="000000" w:themeColor="text1"/>
              </w:rPr>
              <w:t xml:space="preserve"> </w:t>
            </w:r>
          </w:p>
        </w:tc>
        <w:tc>
          <w:tcPr>
            <w:tcW w:w="900" w:type="dxa"/>
            <w:tcBorders>
              <w:top w:val="single" w:sz="4" w:space="0" w:color="000000" w:themeColor="text1"/>
              <w:left w:val="single" w:sz="8" w:space="0" w:color="000000" w:themeColor="text1"/>
              <w:bottom w:val="nil"/>
              <w:right w:val="single" w:sz="4" w:space="0" w:color="000000" w:themeColor="text1"/>
            </w:tcBorders>
            <w:shd w:val="clear" w:color="auto" w:fill="548DD4" w:themeFill="text2" w:themeFillTint="99"/>
            <w:tcMar>
              <w:top w:w="15" w:type="dxa"/>
              <w:left w:w="15" w:type="dxa"/>
              <w:right w:w="15" w:type="dxa"/>
            </w:tcMar>
            <w:vAlign w:val="center"/>
          </w:tcPr>
          <w:p w14:paraId="49527E2C" w14:textId="69F65F51" w:rsidR="47D17CDD" w:rsidRDefault="47D17CDD" w:rsidP="47D17CDD">
            <w:r w:rsidRPr="47D17CDD">
              <w:rPr>
                <w:rFonts w:ascii="Calibri" w:eastAsia="Calibri" w:hAnsi="Calibri" w:cs="Calibri"/>
                <w:b/>
                <w:bCs/>
                <w:color w:val="000000" w:themeColor="text1"/>
              </w:rPr>
              <w:t>Logical Interface Required</w:t>
            </w:r>
            <w:r w:rsidRPr="47D17CDD">
              <w:rPr>
                <w:rFonts w:ascii="Calibri" w:eastAsia="Calibri" w:hAnsi="Calibri" w:cs="Calibri"/>
                <w:color w:val="000000" w:themeColor="text1"/>
              </w:rPr>
              <w:t xml:space="preserve"> </w:t>
            </w:r>
            <w:r w:rsidRPr="47D17CDD">
              <w:rPr>
                <w:rFonts w:ascii="Calibri" w:eastAsia="Calibri" w:hAnsi="Calibri" w:cs="Calibri"/>
                <w:b/>
                <w:bCs/>
                <w:color w:val="000000" w:themeColor="text1"/>
              </w:rPr>
              <w:t xml:space="preserve"> </w:t>
            </w:r>
          </w:p>
        </w:tc>
      </w:tr>
      <w:tr w:rsidR="47D17CDD" w14:paraId="488BC949" w14:textId="77777777" w:rsidTr="47D17CDD">
        <w:trPr>
          <w:trHeight w:val="1455"/>
        </w:trPr>
        <w:tc>
          <w:tcPr>
            <w:tcW w:w="3285" w:type="dxa"/>
            <w:tcBorders>
              <w:top w:val="single" w:sz="8" w:space="0" w:color="000000" w:themeColor="text1"/>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F537EFC" w14:textId="5B661D7E" w:rsidR="47D17CDD" w:rsidRDefault="47D17CDD" w:rsidP="47D17CDD">
            <w:r w:rsidRPr="47D17CDD">
              <w:rPr>
                <w:rFonts w:ascii="Calibri" w:eastAsia="Calibri" w:hAnsi="Calibri" w:cs="Calibri"/>
                <w:color w:val="000000" w:themeColor="text1"/>
                <w:sz w:val="22"/>
                <w:szCs w:val="22"/>
              </w:rPr>
              <w:t xml:space="preserve">SFP:Ericsson-10GBASE -Pluggable </w:t>
            </w:r>
          </w:p>
        </w:tc>
        <w:tc>
          <w:tcPr>
            <w:tcW w:w="1545"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center"/>
          </w:tcPr>
          <w:p w14:paraId="53B3ACA8" w14:textId="79F8A813" w:rsidR="47D17CDD" w:rsidRDefault="19897844" w:rsidP="47D17CDD">
            <w:pPr>
              <w:rPr>
                <w:rFonts w:ascii="Calibri" w:eastAsia="Calibri" w:hAnsi="Calibri" w:cs="Calibri"/>
                <w:color w:val="000000" w:themeColor="text1"/>
              </w:rPr>
            </w:pPr>
            <w:r w:rsidRPr="1601A571">
              <w:rPr>
                <w:rFonts w:ascii="Calibri" w:eastAsia="Calibri" w:hAnsi="Calibri" w:cs="Calibri"/>
                <w:color w:val="000000" w:themeColor="text1"/>
              </w:rPr>
              <w:t xml:space="preserve">10 </w:t>
            </w:r>
            <w:r w:rsidR="47D17CDD" w:rsidRPr="47D17CDD">
              <w:rPr>
                <w:rFonts w:ascii="Calibri" w:eastAsia="Calibri" w:hAnsi="Calibri" w:cs="Calibri"/>
                <w:color w:val="000000" w:themeColor="text1"/>
              </w:rPr>
              <w:t xml:space="preserve">Gigabit </w:t>
            </w:r>
            <w:r w:rsidRPr="1601A571">
              <w:rPr>
                <w:rFonts w:ascii="Calibri" w:eastAsia="Calibri" w:hAnsi="Calibri" w:cs="Calibri"/>
                <w:color w:val="000000" w:themeColor="text1"/>
              </w:rPr>
              <w:t>ethernet</w:t>
            </w:r>
          </w:p>
        </w:tc>
        <w:tc>
          <w:tcPr>
            <w:tcW w:w="945"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center"/>
          </w:tcPr>
          <w:p w14:paraId="13C66F8E" w14:textId="3F9C2EC0" w:rsidR="47D17CDD" w:rsidRDefault="47D17CDD" w:rsidP="47D17CDD">
            <w:r w:rsidRPr="47D17CDD">
              <w:rPr>
                <w:rFonts w:ascii="Calibri" w:eastAsia="Calibri" w:hAnsi="Calibri" w:cs="Calibri"/>
                <w:color w:val="000000" w:themeColor="text1"/>
              </w:rPr>
              <w:t xml:space="preserve">TN B </w:t>
            </w:r>
          </w:p>
        </w:tc>
        <w:tc>
          <w:tcPr>
            <w:tcW w:w="825"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center"/>
          </w:tcPr>
          <w:p w14:paraId="0B0FB34D" w14:textId="3E28C020" w:rsidR="47D17CDD" w:rsidRDefault="47D17CDD" w:rsidP="47D17CDD">
            <w:r w:rsidRPr="47D17CDD">
              <w:rPr>
                <w:rFonts w:ascii="Calibri" w:eastAsia="Calibri" w:hAnsi="Calibri" w:cs="Calibri"/>
                <w:color w:val="000000" w:themeColor="text1"/>
              </w:rPr>
              <w:t xml:space="preserve">1 </w:t>
            </w:r>
          </w:p>
        </w:tc>
        <w:tc>
          <w:tcPr>
            <w:tcW w:w="945"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center"/>
          </w:tcPr>
          <w:p w14:paraId="01792EF1" w14:textId="496FA848" w:rsidR="47D17CDD" w:rsidRDefault="47D17CDD" w:rsidP="47D17CDD">
            <w:r w:rsidRPr="47D17CDD">
              <w:rPr>
                <w:rFonts w:ascii="Calibri" w:eastAsia="Calibri" w:hAnsi="Calibri" w:cs="Calibri"/>
                <w:color w:val="000000" w:themeColor="text1"/>
              </w:rPr>
              <w:t xml:space="preserve">1 </w:t>
            </w:r>
          </w:p>
        </w:tc>
        <w:tc>
          <w:tcPr>
            <w:tcW w:w="1545"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center"/>
          </w:tcPr>
          <w:p w14:paraId="4105E9C7" w14:textId="17B702CF" w:rsidR="47D17CDD" w:rsidRDefault="6309F1B5" w:rsidP="47D17CDD">
            <w:r w:rsidRPr="29C0F9C7">
              <w:rPr>
                <w:rFonts w:ascii="Calibri" w:eastAsia="Calibri" w:hAnsi="Calibri" w:cs="Calibri"/>
                <w:color w:val="000000" w:themeColor="text1"/>
              </w:rPr>
              <w:t xml:space="preserve">10 </w:t>
            </w:r>
            <w:r w:rsidR="47D17CDD" w:rsidRPr="47D17CDD">
              <w:rPr>
                <w:rFonts w:ascii="Calibri" w:eastAsia="Calibri" w:hAnsi="Calibri" w:cs="Calibri"/>
                <w:color w:val="000000" w:themeColor="text1"/>
              </w:rPr>
              <w:t xml:space="preserve">Gigabit Ethernet </w:t>
            </w:r>
          </w:p>
        </w:tc>
        <w:tc>
          <w:tcPr>
            <w:tcW w:w="900" w:type="dxa"/>
            <w:tcBorders>
              <w:top w:val="nil"/>
              <w:left w:val="single" w:sz="8" w:space="0" w:color="000000" w:themeColor="text1"/>
              <w:bottom w:val="single" w:sz="8"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72D2185" w14:textId="2E6713A1" w:rsidR="47D17CDD" w:rsidRDefault="47D17CDD" w:rsidP="47D17CDD">
            <w:r w:rsidRPr="47D17CDD">
              <w:rPr>
                <w:rFonts w:ascii="Calibri" w:eastAsia="Calibri" w:hAnsi="Calibri" w:cs="Calibri"/>
                <w:color w:val="000000" w:themeColor="text1"/>
              </w:rPr>
              <w:t xml:space="preserve">No  </w:t>
            </w:r>
          </w:p>
        </w:tc>
      </w:tr>
      <w:tr w:rsidR="47D17CDD" w14:paraId="4AA1A4A3" w14:textId="77777777" w:rsidTr="47D17CDD">
        <w:trPr>
          <w:trHeight w:val="1755"/>
        </w:trPr>
        <w:tc>
          <w:tcPr>
            <w:tcW w:w="3285" w:type="dxa"/>
            <w:tcBorders>
              <w:top w:val="single" w:sz="8" w:space="0" w:color="000000" w:themeColor="text1"/>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57A5A0A" w14:textId="4EFF476B" w:rsidR="47D17CDD" w:rsidRDefault="47D17CDD" w:rsidP="47D17CDD">
            <w:r w:rsidRPr="47D17CDD">
              <w:rPr>
                <w:rFonts w:ascii="Calibri" w:eastAsia="Calibri" w:hAnsi="Calibri" w:cs="Calibri"/>
                <w:color w:val="000000" w:themeColor="text1"/>
                <w:sz w:val="22"/>
                <w:szCs w:val="22"/>
              </w:rPr>
              <w:t xml:space="preserve">SFP:Ericsson-1000BASE-ZX -Pluggable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EAD8A0E" w14:textId="0730E4B1" w:rsidR="47D17CDD" w:rsidRDefault="47D17CDD" w:rsidP="47D17CDD">
            <w:r w:rsidRPr="47D17CDD">
              <w:rPr>
                <w:rFonts w:ascii="Calibri" w:eastAsia="Calibri" w:hAnsi="Calibri" w:cs="Calibri"/>
                <w:color w:val="000000" w:themeColor="text1"/>
              </w:rPr>
              <w:t xml:space="preserve">Gigabit Ethernet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F5C805A" w14:textId="18F930A5" w:rsidR="47D17CDD" w:rsidRDefault="47D17CDD" w:rsidP="47D17CDD">
            <w:r w:rsidRPr="47D17CDD">
              <w:rPr>
                <w:rFonts w:ascii="Calibri" w:eastAsia="Calibri" w:hAnsi="Calibri" w:cs="Calibri"/>
                <w:color w:val="000000" w:themeColor="text1"/>
              </w:rPr>
              <w:t xml:space="preserve">TN B </w:t>
            </w:r>
          </w:p>
        </w:t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80A7818" w14:textId="3C987FAE" w:rsidR="47D17CDD" w:rsidRDefault="47D17CDD" w:rsidP="47D17CDD">
            <w:r w:rsidRPr="47D17CDD">
              <w:rPr>
                <w:rFonts w:ascii="Calibri" w:eastAsia="Calibri" w:hAnsi="Calibri" w:cs="Calibri"/>
                <w:color w:val="000000" w:themeColor="text1"/>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280C2C0" w14:textId="15F7DF28" w:rsidR="47D17CDD" w:rsidRDefault="47D17CDD" w:rsidP="47D17CDD">
            <w:r w:rsidRPr="47D17CDD">
              <w:rPr>
                <w:rFonts w:ascii="Calibri" w:eastAsia="Calibri" w:hAnsi="Calibri" w:cs="Calibri"/>
                <w:color w:val="000000" w:themeColor="text1"/>
              </w:rPr>
              <w:t xml:space="preserve">1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A17C33A" w14:textId="0E8925C0" w:rsidR="47D17CDD" w:rsidRDefault="47D17CDD" w:rsidP="47D17CDD">
            <w:r w:rsidRPr="47D17CDD">
              <w:rPr>
                <w:rFonts w:ascii="Calibri" w:eastAsia="Calibri" w:hAnsi="Calibri" w:cs="Calibri"/>
                <w:color w:val="000000" w:themeColor="text1"/>
              </w:rPr>
              <w:t xml:space="preserve">Gigabit Ethernet </w:t>
            </w:r>
          </w:p>
        </w:tc>
        <w:tc>
          <w:tcPr>
            <w:tcW w:w="90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7A288D16" w14:textId="6DB1F908" w:rsidR="47D17CDD" w:rsidRDefault="47D17CDD" w:rsidP="47D17CDD">
            <w:r w:rsidRPr="47D17CDD">
              <w:rPr>
                <w:rFonts w:ascii="Calibri" w:eastAsia="Calibri" w:hAnsi="Calibri" w:cs="Calibri"/>
                <w:color w:val="000000" w:themeColor="text1"/>
              </w:rPr>
              <w:t xml:space="preserve">No  </w:t>
            </w:r>
          </w:p>
        </w:tc>
      </w:tr>
      <w:tr w:rsidR="47D17CDD" w14:paraId="3997DC78" w14:textId="77777777" w:rsidTr="47D17CDD">
        <w:trPr>
          <w:trHeight w:val="585"/>
        </w:trPr>
        <w:tc>
          <w:tcPr>
            <w:tcW w:w="3285" w:type="dxa"/>
            <w:tcBorders>
              <w:top w:val="single" w:sz="8" w:space="0" w:color="000000" w:themeColor="text1"/>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7C0914D" w14:textId="6D003C56" w:rsidR="47D17CDD" w:rsidRDefault="47D17CDD" w:rsidP="47D17CDD">
            <w:pPr>
              <w:jc w:val="center"/>
            </w:pPr>
            <w:r w:rsidRPr="47D17CDD">
              <w:rPr>
                <w:rFonts w:ascii="Calibri" w:eastAsia="Calibri" w:hAnsi="Calibri" w:cs="Calibri"/>
                <w:color w:val="000000" w:themeColor="text1"/>
                <w:sz w:val="22"/>
                <w:szCs w:val="22"/>
              </w:rPr>
              <w:t xml:space="preserve">SFP:Ericsson-1000BASE -Pluggable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CC3FF61" w14:textId="00D7A8FC" w:rsidR="47D17CDD" w:rsidRDefault="47D17CDD" w:rsidP="47D17CDD">
            <w:r w:rsidRPr="47D17CDD">
              <w:rPr>
                <w:rFonts w:ascii="Calibri" w:eastAsia="Calibri" w:hAnsi="Calibri" w:cs="Calibri"/>
                <w:color w:val="000000" w:themeColor="text1"/>
              </w:rPr>
              <w:t xml:space="preserve">Gigabit Ethernet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1AED8A6" w14:textId="1E0AB85D" w:rsidR="47D17CDD" w:rsidRDefault="47D17CDD" w:rsidP="47D17CDD">
            <w:r w:rsidRPr="47D17CDD">
              <w:rPr>
                <w:rFonts w:ascii="Calibri" w:eastAsia="Calibri" w:hAnsi="Calibri" w:cs="Calibri"/>
                <w:color w:val="000000" w:themeColor="text1"/>
              </w:rPr>
              <w:t xml:space="preserve">TN B </w:t>
            </w:r>
          </w:p>
        </w:t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BC2B79C" w14:textId="4DA3DECC" w:rsidR="47D17CDD" w:rsidRDefault="47D17CDD" w:rsidP="47D17CDD">
            <w:r w:rsidRPr="47D17CDD">
              <w:rPr>
                <w:rFonts w:ascii="Calibri" w:eastAsia="Calibri" w:hAnsi="Calibri" w:cs="Calibri"/>
                <w:color w:val="000000" w:themeColor="text1"/>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349EFB7" w14:textId="6DE38266" w:rsidR="47D17CDD" w:rsidRDefault="47D17CDD" w:rsidP="47D17CDD">
            <w:r w:rsidRPr="47D17CDD">
              <w:rPr>
                <w:rFonts w:ascii="Calibri" w:eastAsia="Calibri" w:hAnsi="Calibri" w:cs="Calibri"/>
                <w:color w:val="000000" w:themeColor="text1"/>
              </w:rPr>
              <w:t xml:space="preserve">1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AB659A0" w14:textId="3FA4274A" w:rsidR="47D17CDD" w:rsidRDefault="47D17CDD" w:rsidP="47D17CDD">
            <w:r w:rsidRPr="47D17CDD">
              <w:rPr>
                <w:rFonts w:ascii="Calibri" w:eastAsia="Calibri" w:hAnsi="Calibri" w:cs="Calibri"/>
                <w:color w:val="000000" w:themeColor="text1"/>
              </w:rPr>
              <w:t xml:space="preserve">Gigabit Ethernet </w:t>
            </w:r>
          </w:p>
        </w:tc>
        <w:tc>
          <w:tcPr>
            <w:tcW w:w="90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75B96976" w14:textId="6F445965" w:rsidR="47D17CDD" w:rsidRDefault="47D17CDD" w:rsidP="47D17CDD">
            <w:r w:rsidRPr="47D17CDD">
              <w:rPr>
                <w:rFonts w:ascii="Calibri" w:eastAsia="Calibri" w:hAnsi="Calibri" w:cs="Calibri"/>
                <w:color w:val="000000" w:themeColor="text1"/>
              </w:rPr>
              <w:t xml:space="preserve">No  </w:t>
            </w:r>
          </w:p>
        </w:tc>
      </w:tr>
      <w:tr w:rsidR="47D17CDD" w14:paraId="166B8148" w14:textId="77777777" w:rsidTr="47D17CDD">
        <w:trPr>
          <w:trHeight w:val="1755"/>
        </w:trPr>
        <w:tc>
          <w:tcPr>
            <w:tcW w:w="3285" w:type="dxa"/>
            <w:tcBorders>
              <w:top w:val="nil"/>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A274701" w14:textId="6C0274BE" w:rsidR="47D17CDD" w:rsidRDefault="47D17CDD" w:rsidP="47D17CDD">
            <w:pPr>
              <w:jc w:val="center"/>
            </w:pPr>
            <w:r w:rsidRPr="47D17CDD">
              <w:rPr>
                <w:rFonts w:ascii="Calibri" w:eastAsia="Calibri" w:hAnsi="Calibri" w:cs="Calibri"/>
                <w:color w:val="000000" w:themeColor="text1"/>
                <w:sz w:val="22"/>
                <w:szCs w:val="22"/>
              </w:rPr>
              <w:t xml:space="preserve">SFP:Ericsson-1000BASE-SX -Pluggable </w:t>
            </w:r>
          </w:p>
        </w:tc>
        <w:tc>
          <w:tcPr>
            <w:tcW w:w="1545" w:type="dxa"/>
            <w:tcBorders>
              <w:top w:val="nil"/>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5BB257D" w14:textId="0106B5D4" w:rsidR="47D17CDD" w:rsidRDefault="47D17CDD" w:rsidP="47D17CDD">
            <w:r w:rsidRPr="47D17CDD">
              <w:rPr>
                <w:rFonts w:ascii="Calibri" w:eastAsia="Calibri" w:hAnsi="Calibri" w:cs="Calibri"/>
                <w:color w:val="000000" w:themeColor="text1"/>
              </w:rPr>
              <w:t xml:space="preserve">Gigabit Ethernet </w:t>
            </w:r>
          </w:p>
        </w:tc>
        <w:tc>
          <w:tcPr>
            <w:tcW w:w="945" w:type="dxa"/>
            <w:tcBorders>
              <w:top w:val="nil"/>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96E33BE" w14:textId="56A4491C" w:rsidR="47D17CDD" w:rsidRDefault="47D17CDD" w:rsidP="47D17CDD">
            <w:r w:rsidRPr="47D17CDD">
              <w:rPr>
                <w:rFonts w:ascii="Calibri" w:eastAsia="Calibri" w:hAnsi="Calibri" w:cs="Calibri"/>
                <w:color w:val="000000" w:themeColor="text1"/>
              </w:rPr>
              <w:t xml:space="preserve">TN B </w:t>
            </w:r>
          </w:p>
        </w:tc>
        <w:tc>
          <w:tcPr>
            <w:tcW w:w="825" w:type="dxa"/>
            <w:tcBorders>
              <w:top w:val="nil"/>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389A3445" w14:textId="6D876DD8" w:rsidR="47D17CDD" w:rsidRDefault="47D17CDD" w:rsidP="47D17CDD">
            <w:r w:rsidRPr="47D17CDD">
              <w:rPr>
                <w:rFonts w:ascii="Calibri" w:eastAsia="Calibri" w:hAnsi="Calibri" w:cs="Calibri"/>
                <w:color w:val="000000" w:themeColor="text1"/>
              </w:rPr>
              <w:t xml:space="preserve">1 </w:t>
            </w:r>
          </w:p>
        </w:tc>
        <w:tc>
          <w:tcPr>
            <w:tcW w:w="945" w:type="dxa"/>
            <w:tcBorders>
              <w:top w:val="nil"/>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65347AD" w14:textId="6EFE6552" w:rsidR="47D17CDD" w:rsidRDefault="47D17CDD" w:rsidP="47D17CDD">
            <w:r w:rsidRPr="47D17CDD">
              <w:rPr>
                <w:rFonts w:ascii="Calibri" w:eastAsia="Calibri" w:hAnsi="Calibri" w:cs="Calibri"/>
                <w:color w:val="000000" w:themeColor="text1"/>
              </w:rPr>
              <w:t xml:space="preserve">1 </w:t>
            </w:r>
          </w:p>
        </w:tc>
        <w:tc>
          <w:tcPr>
            <w:tcW w:w="1545" w:type="dxa"/>
            <w:tcBorders>
              <w:top w:val="nil"/>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5A48C35" w14:textId="3ADADADE" w:rsidR="47D17CDD" w:rsidRDefault="47D17CDD" w:rsidP="47D17CDD">
            <w:r w:rsidRPr="47D17CDD">
              <w:rPr>
                <w:rFonts w:ascii="Calibri" w:eastAsia="Calibri" w:hAnsi="Calibri" w:cs="Calibri"/>
                <w:color w:val="000000" w:themeColor="text1"/>
              </w:rPr>
              <w:t xml:space="preserve">Gigabit Ethernet </w:t>
            </w:r>
          </w:p>
        </w:tc>
        <w:tc>
          <w:tcPr>
            <w:tcW w:w="900" w:type="dxa"/>
            <w:tcBorders>
              <w:top w:val="nil"/>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2CAA1D3E" w14:textId="5A594907" w:rsidR="47D17CDD" w:rsidRDefault="47D17CDD" w:rsidP="47D17CDD">
            <w:r w:rsidRPr="47D17CDD">
              <w:rPr>
                <w:rFonts w:ascii="Calibri" w:eastAsia="Calibri" w:hAnsi="Calibri" w:cs="Calibri"/>
                <w:color w:val="000000" w:themeColor="text1"/>
              </w:rPr>
              <w:t xml:space="preserve">No  </w:t>
            </w:r>
          </w:p>
        </w:tc>
      </w:tr>
      <w:tr w:rsidR="47D17CDD" w14:paraId="4E8621A9" w14:textId="77777777" w:rsidTr="47D17CDD">
        <w:trPr>
          <w:trHeight w:val="1755"/>
        </w:trPr>
        <w:tc>
          <w:tcPr>
            <w:tcW w:w="3285" w:type="dxa"/>
            <w:tcBorders>
              <w:top w:val="single" w:sz="8" w:space="0" w:color="000000" w:themeColor="text1"/>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C267C67" w14:textId="52CAE35B" w:rsidR="47D17CDD" w:rsidRDefault="47D17CDD" w:rsidP="47D17CDD">
            <w:r w:rsidRPr="47D17CDD">
              <w:rPr>
                <w:rFonts w:ascii="Calibri" w:eastAsia="Calibri" w:hAnsi="Calibri" w:cs="Calibri"/>
                <w:color w:val="000000" w:themeColor="text1"/>
                <w:sz w:val="22"/>
                <w:szCs w:val="22"/>
              </w:rPr>
              <w:t xml:space="preserve">SFP:Ericsson-1000BASE-LX -Pluggable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A56DC3E" w14:textId="7677F1A6" w:rsidR="47D17CDD" w:rsidRDefault="47D17CDD" w:rsidP="47D17CDD">
            <w:r w:rsidRPr="47D17CDD">
              <w:rPr>
                <w:rFonts w:ascii="Calibri" w:eastAsia="Calibri" w:hAnsi="Calibri" w:cs="Calibri"/>
                <w:color w:val="000000" w:themeColor="text1"/>
              </w:rPr>
              <w:t xml:space="preserve">Gigabit Ethernet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3D9DED9A" w14:textId="3208B3E4" w:rsidR="47D17CDD" w:rsidRDefault="47D17CDD" w:rsidP="47D17CDD">
            <w:r w:rsidRPr="47D17CDD">
              <w:rPr>
                <w:rFonts w:ascii="Calibri" w:eastAsia="Calibri" w:hAnsi="Calibri" w:cs="Calibri"/>
                <w:color w:val="000000" w:themeColor="text1"/>
              </w:rPr>
              <w:t xml:space="preserve">TN B </w:t>
            </w:r>
          </w:p>
        </w:t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FC5A466" w14:textId="7C64BB9F" w:rsidR="47D17CDD" w:rsidRDefault="47D17CDD" w:rsidP="47D17CDD">
            <w:r w:rsidRPr="47D17CDD">
              <w:rPr>
                <w:rFonts w:ascii="Calibri" w:eastAsia="Calibri" w:hAnsi="Calibri" w:cs="Calibri"/>
                <w:color w:val="000000" w:themeColor="text1"/>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F1C14EB" w14:textId="73C8EC78" w:rsidR="47D17CDD" w:rsidRDefault="47D17CDD" w:rsidP="47D17CDD">
            <w:r w:rsidRPr="47D17CDD">
              <w:rPr>
                <w:rFonts w:ascii="Calibri" w:eastAsia="Calibri" w:hAnsi="Calibri" w:cs="Calibri"/>
                <w:color w:val="000000" w:themeColor="text1"/>
              </w:rPr>
              <w:t xml:space="preserve">1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C1C68CA" w14:textId="630E58EE" w:rsidR="47D17CDD" w:rsidRDefault="47D17CDD" w:rsidP="47D17CDD">
            <w:r w:rsidRPr="47D17CDD">
              <w:rPr>
                <w:rFonts w:ascii="Calibri" w:eastAsia="Calibri" w:hAnsi="Calibri" w:cs="Calibri"/>
                <w:color w:val="000000" w:themeColor="text1"/>
              </w:rPr>
              <w:t xml:space="preserve">Gigabit Ethernet </w:t>
            </w:r>
          </w:p>
        </w:tc>
        <w:tc>
          <w:tcPr>
            <w:tcW w:w="90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678CD698" w14:textId="343C1DDE" w:rsidR="47D17CDD" w:rsidRDefault="47D17CDD" w:rsidP="47D17CDD">
            <w:r w:rsidRPr="47D17CDD">
              <w:rPr>
                <w:rFonts w:ascii="Calibri" w:eastAsia="Calibri" w:hAnsi="Calibri" w:cs="Calibri"/>
                <w:color w:val="000000" w:themeColor="text1"/>
              </w:rPr>
              <w:t xml:space="preserve">No  </w:t>
            </w:r>
          </w:p>
        </w:tc>
      </w:tr>
      <w:tr w:rsidR="47D17CDD" w14:paraId="7C70C049" w14:textId="77777777" w:rsidTr="47D17CDD">
        <w:trPr>
          <w:trHeight w:val="1755"/>
        </w:trPr>
        <w:tc>
          <w:tcPr>
            <w:tcW w:w="3285" w:type="dxa"/>
            <w:tcBorders>
              <w:top w:val="single" w:sz="8" w:space="0" w:color="000000" w:themeColor="text1"/>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0146B76" w14:textId="604E4ACC" w:rsidR="47D17CDD" w:rsidRDefault="47D17CDD" w:rsidP="47D17CDD">
            <w:pPr>
              <w:jc w:val="center"/>
            </w:pPr>
            <w:r w:rsidRPr="47D17CDD">
              <w:rPr>
                <w:rFonts w:ascii="Calibri" w:eastAsia="Calibri" w:hAnsi="Calibri" w:cs="Calibri"/>
                <w:color w:val="000000" w:themeColor="text1"/>
                <w:sz w:val="22"/>
                <w:szCs w:val="22"/>
              </w:rPr>
              <w:t xml:space="preserve">SFP:Ericsson-1000BASE-LX20 -Pluggable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69F839A" w14:textId="046E664B" w:rsidR="47D17CDD" w:rsidRDefault="47D17CDD" w:rsidP="47D17CDD">
            <w:r w:rsidRPr="47D17CDD">
              <w:rPr>
                <w:rFonts w:ascii="Calibri" w:eastAsia="Calibri" w:hAnsi="Calibri" w:cs="Calibri"/>
                <w:color w:val="000000" w:themeColor="text1"/>
              </w:rPr>
              <w:t xml:space="preserve">Gigabit Ethernet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1E26250" w14:textId="785A5FAD" w:rsidR="47D17CDD" w:rsidRDefault="47D17CDD" w:rsidP="47D17CDD">
            <w:r w:rsidRPr="47D17CDD">
              <w:rPr>
                <w:rFonts w:ascii="Calibri" w:eastAsia="Calibri" w:hAnsi="Calibri" w:cs="Calibri"/>
                <w:color w:val="000000" w:themeColor="text1"/>
              </w:rPr>
              <w:t xml:space="preserve">TN B </w:t>
            </w:r>
          </w:p>
        </w:t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06EF639" w14:textId="63DAA55F" w:rsidR="47D17CDD" w:rsidRDefault="47D17CDD" w:rsidP="47D17CDD">
            <w:r w:rsidRPr="47D17CDD">
              <w:rPr>
                <w:rFonts w:ascii="Calibri" w:eastAsia="Calibri" w:hAnsi="Calibri" w:cs="Calibri"/>
                <w:color w:val="000000" w:themeColor="text1"/>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AFE881B" w14:textId="4AEFE905" w:rsidR="47D17CDD" w:rsidRDefault="47D17CDD" w:rsidP="47D17CDD">
            <w:r w:rsidRPr="47D17CDD">
              <w:rPr>
                <w:rFonts w:ascii="Calibri" w:eastAsia="Calibri" w:hAnsi="Calibri" w:cs="Calibri"/>
                <w:color w:val="000000" w:themeColor="text1"/>
              </w:rPr>
              <w:t xml:space="preserve">1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9FC3BD1" w14:textId="6B1E3DF2" w:rsidR="47D17CDD" w:rsidRDefault="47D17CDD" w:rsidP="47D17CDD">
            <w:r w:rsidRPr="47D17CDD">
              <w:rPr>
                <w:rFonts w:ascii="Calibri" w:eastAsia="Calibri" w:hAnsi="Calibri" w:cs="Calibri"/>
                <w:color w:val="000000" w:themeColor="text1"/>
              </w:rPr>
              <w:t xml:space="preserve">Gigabit Ethernet </w:t>
            </w:r>
          </w:p>
        </w:tc>
        <w:tc>
          <w:tcPr>
            <w:tcW w:w="90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7731ADC8" w14:textId="7A7FB2DA" w:rsidR="47D17CDD" w:rsidRDefault="47D17CDD" w:rsidP="47D17CDD">
            <w:r w:rsidRPr="47D17CDD">
              <w:rPr>
                <w:rFonts w:ascii="Calibri" w:eastAsia="Calibri" w:hAnsi="Calibri" w:cs="Calibri"/>
                <w:color w:val="000000" w:themeColor="text1"/>
              </w:rPr>
              <w:t xml:space="preserve">No  </w:t>
            </w:r>
          </w:p>
        </w:tc>
      </w:tr>
      <w:tr w:rsidR="47D17CDD" w14:paraId="15251C50" w14:textId="77777777" w:rsidTr="47D17CDD">
        <w:trPr>
          <w:trHeight w:val="1755"/>
        </w:trPr>
        <w:tc>
          <w:tcPr>
            <w:tcW w:w="3285" w:type="dxa"/>
            <w:tcBorders>
              <w:top w:val="single" w:sz="8" w:space="0" w:color="000000" w:themeColor="text1"/>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356D4F29" w14:textId="29F41342" w:rsidR="47D17CDD" w:rsidRDefault="47D17CDD" w:rsidP="47D17CDD">
            <w:r w:rsidRPr="47D17CDD">
              <w:rPr>
                <w:rFonts w:ascii="Calibri" w:eastAsia="Calibri" w:hAnsi="Calibri" w:cs="Calibri"/>
                <w:color w:val="000000" w:themeColor="text1"/>
                <w:sz w:val="22"/>
                <w:szCs w:val="22"/>
              </w:rPr>
              <w:t xml:space="preserve">SFP:Ericsson-10GBASE-SR -Pluggable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058D8C8" w14:textId="437B0F4D" w:rsidR="47D17CDD" w:rsidRDefault="1D8E26B9" w:rsidP="47D17CDD">
            <w:r w:rsidRPr="29C0F9C7">
              <w:rPr>
                <w:rFonts w:ascii="Calibri" w:eastAsia="Calibri" w:hAnsi="Calibri" w:cs="Calibri"/>
                <w:color w:val="000000" w:themeColor="text1"/>
              </w:rPr>
              <w:t xml:space="preserve">10 </w:t>
            </w:r>
            <w:r w:rsidR="47D17CDD" w:rsidRPr="47D17CDD">
              <w:rPr>
                <w:rFonts w:ascii="Calibri" w:eastAsia="Calibri" w:hAnsi="Calibri" w:cs="Calibri"/>
                <w:color w:val="000000" w:themeColor="text1"/>
              </w:rPr>
              <w:t xml:space="preserve">Gigabit Ethernet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3C78D812" w14:textId="144BE2A3" w:rsidR="47D17CDD" w:rsidRDefault="47D17CDD" w:rsidP="47D17CDD">
            <w:r w:rsidRPr="47D17CDD">
              <w:rPr>
                <w:rFonts w:ascii="Calibri" w:eastAsia="Calibri" w:hAnsi="Calibri" w:cs="Calibri"/>
                <w:color w:val="000000" w:themeColor="text1"/>
              </w:rPr>
              <w:t xml:space="preserve">TN B </w:t>
            </w:r>
          </w:p>
        </w:t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0A9D808" w14:textId="1CC7E828" w:rsidR="47D17CDD" w:rsidRDefault="47D17CDD" w:rsidP="47D17CDD">
            <w:r w:rsidRPr="47D17CDD">
              <w:rPr>
                <w:rFonts w:ascii="Calibri" w:eastAsia="Calibri" w:hAnsi="Calibri" w:cs="Calibri"/>
                <w:color w:val="000000" w:themeColor="text1"/>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1023792" w14:textId="03ED4CA6" w:rsidR="47D17CDD" w:rsidRDefault="47D17CDD" w:rsidP="47D17CDD">
            <w:r w:rsidRPr="47D17CDD">
              <w:rPr>
                <w:rFonts w:ascii="Calibri" w:eastAsia="Calibri" w:hAnsi="Calibri" w:cs="Calibri"/>
                <w:color w:val="000000" w:themeColor="text1"/>
              </w:rPr>
              <w:t xml:space="preserve">1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0DACC2B" w14:textId="05BEAEAB" w:rsidR="47D17CDD" w:rsidRDefault="0D3FC3CB" w:rsidP="47D17CDD">
            <w:r w:rsidRPr="29C0F9C7">
              <w:rPr>
                <w:rFonts w:ascii="Calibri" w:eastAsia="Calibri" w:hAnsi="Calibri" w:cs="Calibri"/>
                <w:color w:val="000000" w:themeColor="text1"/>
              </w:rPr>
              <w:t xml:space="preserve"> 10 </w:t>
            </w:r>
            <w:r w:rsidR="47D17CDD" w:rsidRPr="47D17CDD">
              <w:rPr>
                <w:rFonts w:ascii="Calibri" w:eastAsia="Calibri" w:hAnsi="Calibri" w:cs="Calibri"/>
                <w:color w:val="000000" w:themeColor="text1"/>
              </w:rPr>
              <w:t xml:space="preserve">Gigabit Ethernet </w:t>
            </w:r>
          </w:p>
        </w:tc>
        <w:tc>
          <w:tcPr>
            <w:tcW w:w="90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06A1890A" w14:textId="53CC82D1" w:rsidR="47D17CDD" w:rsidRDefault="47D17CDD" w:rsidP="47D17CDD">
            <w:r w:rsidRPr="47D17CDD">
              <w:rPr>
                <w:rFonts w:ascii="Calibri" w:eastAsia="Calibri" w:hAnsi="Calibri" w:cs="Calibri"/>
                <w:color w:val="000000" w:themeColor="text1"/>
              </w:rPr>
              <w:t xml:space="preserve">No  </w:t>
            </w:r>
          </w:p>
        </w:tc>
      </w:tr>
      <w:tr w:rsidR="47D17CDD" w14:paraId="59B5A962" w14:textId="77777777" w:rsidTr="47D17CDD">
        <w:trPr>
          <w:trHeight w:val="1755"/>
        </w:trPr>
        <w:tc>
          <w:tcPr>
            <w:tcW w:w="3285" w:type="dxa"/>
            <w:tcBorders>
              <w:top w:val="single" w:sz="8" w:space="0" w:color="000000" w:themeColor="text1"/>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36A11886" w14:textId="1E83F740" w:rsidR="47D17CDD" w:rsidRDefault="47D17CDD" w:rsidP="47D17CDD">
            <w:r w:rsidRPr="47D17CDD">
              <w:rPr>
                <w:rFonts w:ascii="Calibri" w:eastAsia="Calibri" w:hAnsi="Calibri" w:cs="Calibri"/>
                <w:color w:val="000000" w:themeColor="text1"/>
                <w:sz w:val="22"/>
                <w:szCs w:val="22"/>
              </w:rPr>
              <w:t xml:space="preserve">SFP:Ericsson-10GBASE-LR -Pluggable </w:t>
            </w:r>
          </w:p>
        </w:tc>
        <w:tc>
          <w:tcPr>
            <w:tcW w:w="1545" w:type="dxa"/>
            <w:tcBorders>
              <w:top w:val="single" w:sz="8" w:space="0" w:color="000000" w:themeColor="text1"/>
              <w:left w:val="single" w:sz="8" w:space="0" w:color="000000" w:themeColor="text1"/>
              <w:bottom w:val="nil"/>
              <w:right w:val="single" w:sz="8" w:space="0" w:color="000000" w:themeColor="text1"/>
            </w:tcBorders>
            <w:tcMar>
              <w:top w:w="15" w:type="dxa"/>
              <w:left w:w="15" w:type="dxa"/>
              <w:right w:w="15" w:type="dxa"/>
            </w:tcMar>
            <w:vAlign w:val="center"/>
          </w:tcPr>
          <w:p w14:paraId="0130F16E" w14:textId="26CEB8B6" w:rsidR="47D17CDD" w:rsidRDefault="47D17CDD" w:rsidP="47D17CDD">
            <w:r w:rsidRPr="47D17CDD">
              <w:rPr>
                <w:rFonts w:ascii="Calibri" w:eastAsia="Calibri" w:hAnsi="Calibri" w:cs="Calibri"/>
                <w:color w:val="000000" w:themeColor="text1"/>
              </w:rPr>
              <w:t xml:space="preserve">Gigabit Ethernet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AD2B9AB" w14:textId="4262ACDB" w:rsidR="47D17CDD" w:rsidRDefault="47D17CDD" w:rsidP="47D17CDD">
            <w:r w:rsidRPr="47D17CDD">
              <w:rPr>
                <w:rFonts w:ascii="Calibri" w:eastAsia="Calibri" w:hAnsi="Calibri" w:cs="Calibri"/>
                <w:color w:val="000000" w:themeColor="text1"/>
              </w:rPr>
              <w:t xml:space="preserve">TN B </w:t>
            </w:r>
          </w:p>
        </w:tc>
        <w:tc>
          <w:tcPr>
            <w:tcW w:w="825" w:type="dxa"/>
            <w:tcBorders>
              <w:top w:val="single" w:sz="8" w:space="0" w:color="000000" w:themeColor="text1"/>
              <w:left w:val="single" w:sz="8" w:space="0" w:color="000000" w:themeColor="text1"/>
              <w:bottom w:val="nil"/>
              <w:right w:val="nil"/>
            </w:tcBorders>
            <w:tcMar>
              <w:top w:w="15" w:type="dxa"/>
              <w:left w:w="15" w:type="dxa"/>
              <w:right w:w="15" w:type="dxa"/>
            </w:tcMar>
            <w:vAlign w:val="center"/>
          </w:tcPr>
          <w:p w14:paraId="676E29C5" w14:textId="1E36CF98" w:rsidR="47D17CDD" w:rsidRDefault="47D17CDD" w:rsidP="47D17CDD">
            <w:r w:rsidRPr="47D17CDD">
              <w:rPr>
                <w:rFonts w:ascii="Calibri" w:eastAsia="Calibri" w:hAnsi="Calibri" w:cs="Calibri"/>
                <w:color w:val="000000" w:themeColor="text1"/>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0BC26C5" w14:textId="0B5CD1FB" w:rsidR="47D17CDD" w:rsidRDefault="47D17CDD" w:rsidP="47D17CDD">
            <w:r w:rsidRPr="47D17CDD">
              <w:rPr>
                <w:rFonts w:ascii="Calibri" w:eastAsia="Calibri" w:hAnsi="Calibri" w:cs="Calibri"/>
                <w:color w:val="000000" w:themeColor="text1"/>
              </w:rPr>
              <w:t xml:space="preserve">1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1357AA0" w14:textId="4F05386B" w:rsidR="47D17CDD" w:rsidRDefault="47D17CDD" w:rsidP="47D17CDD">
            <w:r w:rsidRPr="47D17CDD">
              <w:rPr>
                <w:rFonts w:ascii="Calibri" w:eastAsia="Calibri" w:hAnsi="Calibri" w:cs="Calibri"/>
                <w:color w:val="000000" w:themeColor="text1"/>
              </w:rPr>
              <w:t xml:space="preserve">Gigabit Ethernet </w:t>
            </w:r>
          </w:p>
        </w:tc>
        <w:tc>
          <w:tcPr>
            <w:tcW w:w="90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4DEF9862" w14:textId="7C9D4E5C" w:rsidR="47D17CDD" w:rsidRDefault="47D17CDD" w:rsidP="47D17CDD">
            <w:r w:rsidRPr="47D17CDD">
              <w:rPr>
                <w:rFonts w:ascii="Calibri" w:eastAsia="Calibri" w:hAnsi="Calibri" w:cs="Calibri"/>
                <w:color w:val="000000" w:themeColor="text1"/>
              </w:rPr>
              <w:t xml:space="preserve">No  </w:t>
            </w:r>
          </w:p>
        </w:tc>
      </w:tr>
      <w:tr w:rsidR="47D17CDD" w14:paraId="18746A83" w14:textId="77777777" w:rsidTr="47D17CDD">
        <w:trPr>
          <w:trHeight w:val="1755"/>
        </w:trPr>
        <w:tc>
          <w:tcPr>
            <w:tcW w:w="3285" w:type="dxa"/>
            <w:tcBorders>
              <w:top w:val="single" w:sz="8" w:space="0" w:color="000000" w:themeColor="text1"/>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21B4B7A" w14:textId="769FE97B" w:rsidR="47D17CDD" w:rsidRDefault="47D17CDD" w:rsidP="47D17CDD">
            <w:r w:rsidRPr="47D17CDD">
              <w:rPr>
                <w:rFonts w:ascii="Calibri" w:eastAsia="Calibri" w:hAnsi="Calibri" w:cs="Calibri"/>
                <w:color w:val="000000" w:themeColor="text1"/>
                <w:sz w:val="22"/>
                <w:szCs w:val="22"/>
              </w:rPr>
              <w:t xml:space="preserve">SFP:Ericsson-10GBASE-BX20 -Pluggable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915AACA" w14:textId="0DEDF866" w:rsidR="47D17CDD" w:rsidRDefault="73D2066A" w:rsidP="47D17CDD">
            <w:r w:rsidRPr="1A52E36B">
              <w:rPr>
                <w:rFonts w:ascii="Calibri" w:eastAsia="Calibri" w:hAnsi="Calibri" w:cs="Calibri"/>
                <w:color w:val="000000" w:themeColor="text1"/>
              </w:rPr>
              <w:t xml:space="preserve">10 </w:t>
            </w:r>
            <w:r w:rsidR="47D17CDD" w:rsidRPr="47D17CDD">
              <w:rPr>
                <w:rFonts w:ascii="Calibri" w:eastAsia="Calibri" w:hAnsi="Calibri" w:cs="Calibri"/>
                <w:color w:val="000000" w:themeColor="text1"/>
              </w:rPr>
              <w:t xml:space="preserve">Gigabit Ethernet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FF20CE4" w14:textId="5DD242D0" w:rsidR="47D17CDD" w:rsidRDefault="47D17CDD" w:rsidP="47D17CDD">
            <w:r w:rsidRPr="47D17CDD">
              <w:rPr>
                <w:rFonts w:ascii="Calibri" w:eastAsia="Calibri" w:hAnsi="Calibri" w:cs="Calibri"/>
                <w:color w:val="000000" w:themeColor="text1"/>
              </w:rPr>
              <w:t xml:space="preserve">TN B </w:t>
            </w:r>
          </w:p>
        </w:t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246F75F" w14:textId="711B3DEB" w:rsidR="47D17CDD" w:rsidRDefault="47D17CDD" w:rsidP="47D17CDD">
            <w:r w:rsidRPr="47D17CDD">
              <w:rPr>
                <w:rFonts w:ascii="Calibri" w:eastAsia="Calibri" w:hAnsi="Calibri" w:cs="Calibri"/>
                <w:color w:val="000000" w:themeColor="text1"/>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F3AB930" w14:textId="72019055" w:rsidR="47D17CDD" w:rsidRDefault="47D17CDD" w:rsidP="47D17CDD">
            <w:r w:rsidRPr="47D17CDD">
              <w:rPr>
                <w:rFonts w:ascii="Calibri" w:eastAsia="Calibri" w:hAnsi="Calibri" w:cs="Calibri"/>
                <w:color w:val="000000" w:themeColor="text1"/>
              </w:rPr>
              <w:t xml:space="preserve">1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9677391" w14:textId="052D013A" w:rsidR="47D17CDD" w:rsidRDefault="7083AB6F" w:rsidP="47D17CDD">
            <w:r w:rsidRPr="1A52E36B">
              <w:rPr>
                <w:rFonts w:ascii="Calibri" w:eastAsia="Calibri" w:hAnsi="Calibri" w:cs="Calibri"/>
                <w:color w:val="000000" w:themeColor="text1"/>
              </w:rPr>
              <w:t xml:space="preserve">10 </w:t>
            </w:r>
            <w:r w:rsidR="47D17CDD" w:rsidRPr="47D17CDD">
              <w:rPr>
                <w:rFonts w:ascii="Calibri" w:eastAsia="Calibri" w:hAnsi="Calibri" w:cs="Calibri"/>
                <w:color w:val="000000" w:themeColor="text1"/>
              </w:rPr>
              <w:t xml:space="preserve">Gigabit Ethernet </w:t>
            </w:r>
          </w:p>
        </w:tc>
        <w:tc>
          <w:tcPr>
            <w:tcW w:w="90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6EC90F31" w14:textId="631C3711" w:rsidR="47D17CDD" w:rsidRDefault="47D17CDD" w:rsidP="47D17CDD">
            <w:r w:rsidRPr="47D17CDD">
              <w:rPr>
                <w:rFonts w:ascii="Calibri" w:eastAsia="Calibri" w:hAnsi="Calibri" w:cs="Calibri"/>
                <w:color w:val="000000" w:themeColor="text1"/>
              </w:rPr>
              <w:t xml:space="preserve">No  </w:t>
            </w:r>
          </w:p>
        </w:tc>
      </w:tr>
      <w:tr w:rsidR="47D17CDD" w14:paraId="47CB293C" w14:textId="77777777" w:rsidTr="47D17CDD">
        <w:trPr>
          <w:trHeight w:val="1755"/>
        </w:trPr>
        <w:tc>
          <w:tcPr>
            <w:tcW w:w="3285" w:type="dxa"/>
            <w:tcBorders>
              <w:top w:val="single" w:sz="8" w:space="0" w:color="000000" w:themeColor="text1"/>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2C2967E" w14:textId="4D7BC7EC" w:rsidR="47D17CDD" w:rsidRDefault="47D17CDD" w:rsidP="47D17CDD">
            <w:r w:rsidRPr="47D17CDD">
              <w:rPr>
                <w:rFonts w:ascii="Calibri" w:eastAsia="Calibri" w:hAnsi="Calibri" w:cs="Calibri"/>
                <w:color w:val="000000" w:themeColor="text1"/>
                <w:sz w:val="22"/>
                <w:szCs w:val="22"/>
              </w:rPr>
              <w:t xml:space="preserve">SFP:Ericsson-10GBASE-BX30 -Pluggable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8559FA9" w14:textId="22C06EDE" w:rsidR="47D17CDD" w:rsidRDefault="538CA27C" w:rsidP="47D17CDD">
            <w:r w:rsidRPr="1A52E36B">
              <w:rPr>
                <w:rFonts w:ascii="Calibri" w:eastAsia="Calibri" w:hAnsi="Calibri" w:cs="Calibri"/>
                <w:color w:val="000000" w:themeColor="text1"/>
              </w:rPr>
              <w:t xml:space="preserve">10 </w:t>
            </w:r>
            <w:r w:rsidR="47D17CDD" w:rsidRPr="47D17CDD">
              <w:rPr>
                <w:rFonts w:ascii="Calibri" w:eastAsia="Calibri" w:hAnsi="Calibri" w:cs="Calibri"/>
                <w:color w:val="000000" w:themeColor="text1"/>
              </w:rPr>
              <w:t xml:space="preserve">Gigabit Ethernet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5276B52" w14:textId="6984B07C" w:rsidR="47D17CDD" w:rsidRDefault="47D17CDD" w:rsidP="47D17CDD">
            <w:r w:rsidRPr="47D17CDD">
              <w:rPr>
                <w:rFonts w:ascii="Calibri" w:eastAsia="Calibri" w:hAnsi="Calibri" w:cs="Calibri"/>
                <w:color w:val="000000" w:themeColor="text1"/>
              </w:rPr>
              <w:t xml:space="preserve">TN B </w:t>
            </w:r>
          </w:p>
        </w:t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0143473" w14:textId="1F0E35C9" w:rsidR="47D17CDD" w:rsidRDefault="47D17CDD" w:rsidP="47D17CDD">
            <w:r w:rsidRPr="47D17CDD">
              <w:rPr>
                <w:rFonts w:ascii="Calibri" w:eastAsia="Calibri" w:hAnsi="Calibri" w:cs="Calibri"/>
                <w:color w:val="000000" w:themeColor="text1"/>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5C4BEB3" w14:textId="31690BA8" w:rsidR="47D17CDD" w:rsidRDefault="47D17CDD" w:rsidP="47D17CDD">
            <w:r w:rsidRPr="47D17CDD">
              <w:rPr>
                <w:rFonts w:ascii="Calibri" w:eastAsia="Calibri" w:hAnsi="Calibri" w:cs="Calibri"/>
                <w:color w:val="000000" w:themeColor="text1"/>
              </w:rPr>
              <w:t xml:space="preserve">1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3866157" w14:textId="3DE83E8C" w:rsidR="47D17CDD" w:rsidRDefault="3EFA46B4" w:rsidP="47D17CDD">
            <w:r w:rsidRPr="1A52E36B">
              <w:rPr>
                <w:rFonts w:ascii="Calibri" w:eastAsia="Calibri" w:hAnsi="Calibri" w:cs="Calibri"/>
                <w:color w:val="000000" w:themeColor="text1"/>
              </w:rPr>
              <w:t xml:space="preserve">10 </w:t>
            </w:r>
            <w:r w:rsidR="47D17CDD" w:rsidRPr="47D17CDD">
              <w:rPr>
                <w:rFonts w:ascii="Calibri" w:eastAsia="Calibri" w:hAnsi="Calibri" w:cs="Calibri"/>
                <w:color w:val="000000" w:themeColor="text1"/>
              </w:rPr>
              <w:t xml:space="preserve">Gigabit Ethernet </w:t>
            </w:r>
          </w:p>
        </w:tc>
        <w:tc>
          <w:tcPr>
            <w:tcW w:w="90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405E7BA5" w14:textId="315EED00" w:rsidR="47D17CDD" w:rsidRDefault="47D17CDD" w:rsidP="47D17CDD">
            <w:r w:rsidRPr="47D17CDD">
              <w:rPr>
                <w:rFonts w:ascii="Calibri" w:eastAsia="Calibri" w:hAnsi="Calibri" w:cs="Calibri"/>
                <w:color w:val="000000" w:themeColor="text1"/>
              </w:rPr>
              <w:t xml:space="preserve">No  </w:t>
            </w:r>
          </w:p>
        </w:tc>
      </w:tr>
      <w:tr w:rsidR="47D17CDD" w14:paraId="68BABA6E" w14:textId="77777777" w:rsidTr="47D17CDD">
        <w:trPr>
          <w:trHeight w:val="1755"/>
        </w:trPr>
        <w:tc>
          <w:tcPr>
            <w:tcW w:w="3285" w:type="dxa"/>
            <w:tcBorders>
              <w:top w:val="single" w:sz="8" w:space="0" w:color="000000" w:themeColor="text1"/>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3751FA3D" w14:textId="5119DC0C" w:rsidR="47D17CDD" w:rsidRDefault="47D17CDD" w:rsidP="47D17CDD">
            <w:pPr>
              <w:jc w:val="center"/>
            </w:pPr>
            <w:r w:rsidRPr="47D17CDD">
              <w:rPr>
                <w:rFonts w:ascii="Calibri" w:eastAsia="Calibri" w:hAnsi="Calibri" w:cs="Calibri"/>
                <w:color w:val="000000" w:themeColor="text1"/>
                <w:sz w:val="22"/>
                <w:szCs w:val="22"/>
              </w:rPr>
              <w:t xml:space="preserve">SFP:Ericsson-1000BASE-BX10 -Pluggable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4719ED8" w14:textId="4715EF9C" w:rsidR="47D17CDD" w:rsidRDefault="47D17CDD" w:rsidP="47D17CDD">
            <w:r w:rsidRPr="47D17CDD">
              <w:rPr>
                <w:rFonts w:ascii="Calibri" w:eastAsia="Calibri" w:hAnsi="Calibri" w:cs="Calibri"/>
                <w:color w:val="000000" w:themeColor="text1"/>
              </w:rPr>
              <w:t xml:space="preserve">Gigabit Ethernet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A8219B5" w14:textId="35A52D9A" w:rsidR="47D17CDD" w:rsidRDefault="47D17CDD" w:rsidP="47D17CDD">
            <w:r w:rsidRPr="47D17CDD">
              <w:rPr>
                <w:rFonts w:ascii="Calibri" w:eastAsia="Calibri" w:hAnsi="Calibri" w:cs="Calibri"/>
                <w:color w:val="000000" w:themeColor="text1"/>
              </w:rPr>
              <w:t xml:space="preserve">TN B </w:t>
            </w:r>
          </w:p>
        </w:t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624EC53" w14:textId="6A1EA60D" w:rsidR="47D17CDD" w:rsidRDefault="47D17CDD" w:rsidP="47D17CDD">
            <w:r w:rsidRPr="47D17CDD">
              <w:rPr>
                <w:rFonts w:ascii="Calibri" w:eastAsia="Calibri" w:hAnsi="Calibri" w:cs="Calibri"/>
                <w:color w:val="000000" w:themeColor="text1"/>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EFE9E2D" w14:textId="78B2D052" w:rsidR="47D17CDD" w:rsidRDefault="47D17CDD" w:rsidP="47D17CDD">
            <w:r w:rsidRPr="47D17CDD">
              <w:rPr>
                <w:rFonts w:ascii="Calibri" w:eastAsia="Calibri" w:hAnsi="Calibri" w:cs="Calibri"/>
                <w:color w:val="000000" w:themeColor="text1"/>
              </w:rPr>
              <w:t xml:space="preserve">1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74BC22A" w14:textId="06AEC3EA" w:rsidR="47D17CDD" w:rsidRDefault="47D17CDD" w:rsidP="47D17CDD">
            <w:r w:rsidRPr="47D17CDD">
              <w:rPr>
                <w:rFonts w:ascii="Calibri" w:eastAsia="Calibri" w:hAnsi="Calibri" w:cs="Calibri"/>
                <w:color w:val="000000" w:themeColor="text1"/>
              </w:rPr>
              <w:t xml:space="preserve">Gigabit Ethernet </w:t>
            </w:r>
          </w:p>
        </w:tc>
        <w:tc>
          <w:tcPr>
            <w:tcW w:w="90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00232914" w14:textId="34B93565" w:rsidR="47D17CDD" w:rsidRDefault="47D17CDD" w:rsidP="47D17CDD">
            <w:r w:rsidRPr="47D17CDD">
              <w:rPr>
                <w:rFonts w:ascii="Calibri" w:eastAsia="Calibri" w:hAnsi="Calibri" w:cs="Calibri"/>
                <w:color w:val="000000" w:themeColor="text1"/>
              </w:rPr>
              <w:t xml:space="preserve">No  </w:t>
            </w:r>
          </w:p>
        </w:tc>
      </w:tr>
      <w:tr w:rsidR="47D17CDD" w14:paraId="12A1577C" w14:textId="77777777" w:rsidTr="47D17CDD">
        <w:trPr>
          <w:trHeight w:val="1755"/>
        </w:trPr>
        <w:tc>
          <w:tcPr>
            <w:tcW w:w="3285" w:type="dxa"/>
            <w:tcBorders>
              <w:top w:val="single" w:sz="8" w:space="0" w:color="000000" w:themeColor="text1"/>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85F78B3" w14:textId="3D21D91D" w:rsidR="47D17CDD" w:rsidRDefault="47D17CDD" w:rsidP="47D17CDD">
            <w:pPr>
              <w:jc w:val="center"/>
            </w:pPr>
            <w:r w:rsidRPr="47D17CDD">
              <w:rPr>
                <w:rFonts w:ascii="Calibri" w:eastAsia="Calibri" w:hAnsi="Calibri" w:cs="Calibri"/>
                <w:color w:val="000000" w:themeColor="text1"/>
                <w:sz w:val="22"/>
                <w:szCs w:val="22"/>
              </w:rPr>
              <w:t xml:space="preserve">SFP:Ericsson-1000BASE-BX20 -Pluggable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3FCF9AE" w14:textId="7E3CAF83" w:rsidR="47D17CDD" w:rsidRDefault="47D17CDD" w:rsidP="47D17CDD">
            <w:r w:rsidRPr="47D17CDD">
              <w:rPr>
                <w:rFonts w:ascii="Calibri" w:eastAsia="Calibri" w:hAnsi="Calibri" w:cs="Calibri"/>
                <w:color w:val="000000" w:themeColor="text1"/>
              </w:rPr>
              <w:t xml:space="preserve">Gigabit Ethernet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33A57F2" w14:textId="57A3EC4A" w:rsidR="47D17CDD" w:rsidRDefault="47D17CDD" w:rsidP="47D17CDD">
            <w:r w:rsidRPr="47D17CDD">
              <w:rPr>
                <w:rFonts w:ascii="Times New Roman" w:hAnsi="Times New Roman"/>
                <w:color w:val="000000" w:themeColor="text1"/>
                <w:sz w:val="24"/>
                <w:szCs w:val="24"/>
              </w:rPr>
              <w:t xml:space="preserve">TN B </w:t>
            </w:r>
          </w:p>
        </w:t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12B46B6" w14:textId="4419B164" w:rsidR="47D17CDD" w:rsidRDefault="47D17CDD" w:rsidP="47D17CDD">
            <w:r w:rsidRPr="47D17CDD">
              <w:rPr>
                <w:rFonts w:ascii="Times New Roman" w:hAnsi="Times New Roman"/>
                <w:color w:val="000000" w:themeColor="text1"/>
                <w:sz w:val="24"/>
                <w:szCs w:val="24"/>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234A1C1" w14:textId="4F7F819B" w:rsidR="47D17CDD" w:rsidRDefault="47D17CDD" w:rsidP="47D17CDD">
            <w:r w:rsidRPr="47D17CDD">
              <w:rPr>
                <w:rFonts w:ascii="Times New Roman" w:hAnsi="Times New Roman"/>
                <w:color w:val="000000" w:themeColor="text1"/>
                <w:sz w:val="24"/>
                <w:szCs w:val="24"/>
              </w:rPr>
              <w:t xml:space="preserve">1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F136A84" w14:textId="11B798D3" w:rsidR="47D17CDD" w:rsidRDefault="47D17CDD" w:rsidP="47D17CDD">
            <w:r w:rsidRPr="47D17CDD">
              <w:rPr>
                <w:rFonts w:ascii="Calibri" w:eastAsia="Calibri" w:hAnsi="Calibri" w:cs="Calibri"/>
                <w:color w:val="000000" w:themeColor="text1"/>
              </w:rPr>
              <w:t xml:space="preserve">Gigabit Ethernet </w:t>
            </w:r>
          </w:p>
        </w:tc>
        <w:tc>
          <w:tcPr>
            <w:tcW w:w="90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1C780672" w14:textId="4C16F132" w:rsidR="47D17CDD" w:rsidRDefault="47D17CDD" w:rsidP="47D17CDD">
            <w:r w:rsidRPr="47D17CDD">
              <w:rPr>
                <w:rFonts w:ascii="Calibri" w:eastAsia="Calibri" w:hAnsi="Calibri" w:cs="Calibri"/>
                <w:color w:val="000000" w:themeColor="text1"/>
              </w:rPr>
              <w:t xml:space="preserve">No  </w:t>
            </w:r>
          </w:p>
        </w:tc>
      </w:tr>
      <w:tr w:rsidR="47D17CDD" w14:paraId="5488D85D" w14:textId="77777777" w:rsidTr="47D17CDD">
        <w:trPr>
          <w:trHeight w:val="1755"/>
        </w:trPr>
        <w:tc>
          <w:tcPr>
            <w:tcW w:w="3285" w:type="dxa"/>
            <w:tcBorders>
              <w:top w:val="single" w:sz="8" w:space="0" w:color="000000" w:themeColor="text1"/>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73600DB" w14:textId="311CB84E" w:rsidR="47D17CDD" w:rsidRDefault="47D17CDD" w:rsidP="47D17CDD">
            <w:pPr>
              <w:jc w:val="center"/>
            </w:pPr>
            <w:r w:rsidRPr="47D17CDD">
              <w:rPr>
                <w:rFonts w:ascii="Calibri" w:eastAsia="Calibri" w:hAnsi="Calibri" w:cs="Calibri"/>
                <w:color w:val="000000" w:themeColor="text1"/>
                <w:sz w:val="22"/>
                <w:szCs w:val="22"/>
              </w:rPr>
              <w:t xml:space="preserve">SFP:Ericsson-1000BASE-BX40 -Pluggable </w:t>
            </w:r>
          </w:p>
        </w:tc>
        <w:tc>
          <w:tcPr>
            <w:tcW w:w="1545" w:type="dxa"/>
            <w:tcBorders>
              <w:top w:val="single" w:sz="8" w:space="0" w:color="000000" w:themeColor="text1"/>
              <w:left w:val="single" w:sz="8" w:space="0" w:color="000000" w:themeColor="text1"/>
              <w:bottom w:val="nil"/>
              <w:right w:val="nil"/>
            </w:tcBorders>
            <w:tcMar>
              <w:top w:w="15" w:type="dxa"/>
              <w:left w:w="15" w:type="dxa"/>
              <w:right w:w="15" w:type="dxa"/>
            </w:tcMar>
            <w:vAlign w:val="center"/>
          </w:tcPr>
          <w:p w14:paraId="48FA5DED" w14:textId="7A010F15" w:rsidR="47D17CDD" w:rsidRDefault="47D17CDD" w:rsidP="47D17CDD">
            <w:r w:rsidRPr="47D17CDD">
              <w:rPr>
                <w:rFonts w:ascii="Calibri" w:eastAsia="Calibri" w:hAnsi="Calibri" w:cs="Calibri"/>
                <w:color w:val="000000" w:themeColor="text1"/>
              </w:rPr>
              <w:t xml:space="preserve">Gigabit Ethernet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CCA9E82" w14:textId="088AA984" w:rsidR="47D17CDD" w:rsidRDefault="47D17CDD" w:rsidP="47D17CDD">
            <w:r w:rsidRPr="47D17CDD">
              <w:rPr>
                <w:rFonts w:ascii="Times New Roman" w:hAnsi="Times New Roman"/>
                <w:color w:val="000000" w:themeColor="text1"/>
                <w:sz w:val="24"/>
                <w:szCs w:val="24"/>
              </w:rPr>
              <w:t xml:space="preserve">TN B </w:t>
            </w:r>
          </w:p>
        </w:t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9A40D8E" w14:textId="5C92C8FA" w:rsidR="47D17CDD" w:rsidRDefault="47D17CDD" w:rsidP="47D17CDD">
            <w:r w:rsidRPr="47D17CDD">
              <w:rPr>
                <w:rFonts w:ascii="Times New Roman" w:hAnsi="Times New Roman"/>
                <w:color w:val="000000" w:themeColor="text1"/>
                <w:sz w:val="24"/>
                <w:szCs w:val="24"/>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1D31183" w14:textId="3E7D9ED6" w:rsidR="47D17CDD" w:rsidRDefault="47D17CDD" w:rsidP="47D17CDD">
            <w:r w:rsidRPr="47D17CDD">
              <w:rPr>
                <w:rFonts w:ascii="Times New Roman" w:hAnsi="Times New Roman"/>
                <w:color w:val="000000" w:themeColor="text1"/>
                <w:sz w:val="24"/>
                <w:szCs w:val="24"/>
              </w:rPr>
              <w:t xml:space="preserve">1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AAF415F" w14:textId="76059DFB" w:rsidR="47D17CDD" w:rsidRDefault="47D17CDD" w:rsidP="47D17CDD">
            <w:r w:rsidRPr="47D17CDD">
              <w:rPr>
                <w:rFonts w:ascii="Calibri" w:eastAsia="Calibri" w:hAnsi="Calibri" w:cs="Calibri"/>
                <w:color w:val="000000" w:themeColor="text1"/>
              </w:rPr>
              <w:t xml:space="preserve">Gigabit Ethernet </w:t>
            </w:r>
          </w:p>
        </w:tc>
        <w:tc>
          <w:tcPr>
            <w:tcW w:w="90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6ACBEAA7" w14:textId="3C4BC70D" w:rsidR="47D17CDD" w:rsidRDefault="47D17CDD" w:rsidP="47D17CDD">
            <w:r w:rsidRPr="47D17CDD">
              <w:rPr>
                <w:rFonts w:ascii="Calibri" w:eastAsia="Calibri" w:hAnsi="Calibri" w:cs="Calibri"/>
                <w:color w:val="000000" w:themeColor="text1"/>
              </w:rPr>
              <w:t xml:space="preserve">No  </w:t>
            </w:r>
          </w:p>
        </w:tc>
      </w:tr>
      <w:tr w:rsidR="47D17CDD" w14:paraId="58AC053D" w14:textId="77777777" w:rsidTr="47D17CDD">
        <w:trPr>
          <w:trHeight w:val="1755"/>
        </w:trPr>
        <w:tc>
          <w:tcPr>
            <w:tcW w:w="3285" w:type="dxa"/>
            <w:tcBorders>
              <w:top w:val="single" w:sz="8" w:space="0" w:color="000000" w:themeColor="text1"/>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29F8B69" w14:textId="77048025" w:rsidR="47D17CDD" w:rsidRDefault="47D17CDD" w:rsidP="47D17CDD">
            <w:r w:rsidRPr="47D17CDD">
              <w:rPr>
                <w:rFonts w:ascii="Calibri" w:eastAsia="Calibri" w:hAnsi="Calibri" w:cs="Calibri"/>
                <w:color w:val="000000" w:themeColor="text1"/>
                <w:sz w:val="22"/>
                <w:szCs w:val="22"/>
              </w:rPr>
              <w:t xml:space="preserve">SFP:Ericsson-1000BASE-LX10 -Pluggable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E51B4F3" w14:textId="5D10F997" w:rsidR="47D17CDD" w:rsidRDefault="47D17CDD" w:rsidP="47D17CDD">
            <w:r w:rsidRPr="47D17CDD">
              <w:rPr>
                <w:rFonts w:ascii="Calibri" w:eastAsia="Calibri" w:hAnsi="Calibri" w:cs="Calibri"/>
                <w:color w:val="000000" w:themeColor="text1"/>
              </w:rPr>
              <w:t xml:space="preserve">Gigabit Ethernet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4251922" w14:textId="2EE0C607" w:rsidR="47D17CDD" w:rsidRDefault="47D17CDD" w:rsidP="47D17CDD">
            <w:r w:rsidRPr="47D17CDD">
              <w:rPr>
                <w:rFonts w:ascii="Times New Roman" w:hAnsi="Times New Roman"/>
                <w:color w:val="000000" w:themeColor="text1"/>
                <w:sz w:val="24"/>
                <w:szCs w:val="24"/>
              </w:rPr>
              <w:t xml:space="preserve">TN B </w:t>
            </w:r>
          </w:p>
        </w:t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875DC1F" w14:textId="566410A7" w:rsidR="47D17CDD" w:rsidRDefault="47D17CDD" w:rsidP="47D17CDD">
            <w:r w:rsidRPr="47D17CDD">
              <w:rPr>
                <w:rFonts w:ascii="Times New Roman" w:hAnsi="Times New Roman"/>
                <w:color w:val="000000" w:themeColor="text1"/>
                <w:sz w:val="24"/>
                <w:szCs w:val="24"/>
              </w:rPr>
              <w:t xml:space="preserve">1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C142D6D" w14:textId="2BD02CA4" w:rsidR="47D17CDD" w:rsidRDefault="47D17CDD" w:rsidP="47D17CDD">
            <w:r w:rsidRPr="47D17CDD">
              <w:rPr>
                <w:rFonts w:ascii="Times New Roman" w:hAnsi="Times New Roman"/>
                <w:color w:val="000000" w:themeColor="text1"/>
                <w:sz w:val="24"/>
                <w:szCs w:val="24"/>
              </w:rPr>
              <w:t xml:space="preserve">1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AADEEB9" w14:textId="2E05FE47" w:rsidR="47D17CDD" w:rsidRDefault="47D17CDD" w:rsidP="47D17CDD">
            <w:r w:rsidRPr="47D17CDD">
              <w:rPr>
                <w:rFonts w:ascii="Calibri" w:eastAsia="Calibri" w:hAnsi="Calibri" w:cs="Calibri"/>
                <w:color w:val="000000" w:themeColor="text1"/>
              </w:rPr>
              <w:t xml:space="preserve">Gigabit Ethernet </w:t>
            </w:r>
          </w:p>
        </w:tc>
        <w:tc>
          <w:tcPr>
            <w:tcW w:w="90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0D1072D6" w14:textId="078A8DAD" w:rsidR="47D17CDD" w:rsidRDefault="47D17CDD" w:rsidP="47D17CDD">
            <w:r w:rsidRPr="47D17CDD">
              <w:rPr>
                <w:rFonts w:ascii="Calibri" w:eastAsia="Calibri" w:hAnsi="Calibri" w:cs="Calibri"/>
                <w:color w:val="000000" w:themeColor="text1"/>
              </w:rPr>
              <w:t xml:space="preserve">No  </w:t>
            </w:r>
          </w:p>
        </w:tc>
      </w:tr>
      <w:tr w:rsidR="47D17CDD" w14:paraId="4D65E382" w14:textId="77777777" w:rsidTr="47D17CDD">
        <w:trPr>
          <w:trHeight w:val="1755"/>
        </w:trPr>
        <w:tc>
          <w:tcPr>
            <w:tcW w:w="3285" w:type="dxa"/>
            <w:tcBorders>
              <w:top w:val="single" w:sz="8" w:space="0" w:color="000000" w:themeColor="text1"/>
              <w:left w:val="single" w:sz="4"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6977AFD7" w14:textId="56504D64" w:rsidR="47D17CDD" w:rsidRDefault="47D17CDD" w:rsidP="47D17CDD">
            <w:r w:rsidRPr="47D17CDD">
              <w:rPr>
                <w:rFonts w:ascii="Calibri" w:eastAsia="Calibri" w:hAnsi="Calibri" w:cs="Calibri"/>
                <w:color w:val="000000" w:themeColor="text1"/>
                <w:sz w:val="22"/>
                <w:szCs w:val="22"/>
              </w:rPr>
              <w:t xml:space="preserve">SFP:Ericsson-1000BASE-LX40 -Pluggable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4AED722" w14:textId="55C59119" w:rsidR="47D17CDD" w:rsidRDefault="47D17CDD" w:rsidP="47D17CDD">
            <w:r w:rsidRPr="47D17CDD">
              <w:rPr>
                <w:rFonts w:ascii="Calibri" w:eastAsia="Calibri" w:hAnsi="Calibri" w:cs="Calibri"/>
                <w:color w:val="000000" w:themeColor="text1"/>
              </w:rPr>
              <w:t xml:space="preserve">Gigabit Ethernet </w:t>
            </w:r>
          </w:p>
        </w:tc>
        <w:tc>
          <w:tcPr>
            <w:tcW w:w="945" w:type="dxa"/>
            <w:tcBorders>
              <w:top w:val="single" w:sz="8" w:space="0" w:color="000000" w:themeColor="text1"/>
              <w:left w:val="single" w:sz="8"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383DE444" w14:textId="01C268E8" w:rsidR="47D17CDD" w:rsidRDefault="47D17CDD" w:rsidP="47D17CDD">
            <w:r w:rsidRPr="47D17CDD">
              <w:rPr>
                <w:rFonts w:ascii="Times New Roman" w:hAnsi="Times New Roman"/>
                <w:color w:val="000000" w:themeColor="text1"/>
                <w:sz w:val="24"/>
                <w:szCs w:val="24"/>
              </w:rPr>
              <w:t xml:space="preserve">TN B </w:t>
            </w:r>
          </w:p>
        </w:tc>
        <w:tc>
          <w:tcPr>
            <w:tcW w:w="825" w:type="dxa"/>
            <w:tcBorders>
              <w:top w:val="single" w:sz="8" w:space="0" w:color="000000" w:themeColor="text1"/>
              <w:left w:val="single" w:sz="8"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059498A3" w14:textId="6F7A8AE8" w:rsidR="47D17CDD" w:rsidRDefault="47D17CDD" w:rsidP="47D17CDD">
            <w:r w:rsidRPr="47D17CDD">
              <w:rPr>
                <w:rFonts w:ascii="Times New Roman" w:hAnsi="Times New Roman"/>
                <w:color w:val="000000" w:themeColor="text1"/>
                <w:sz w:val="24"/>
                <w:szCs w:val="24"/>
              </w:rPr>
              <w:t xml:space="preserve">1 </w:t>
            </w:r>
          </w:p>
        </w:tc>
        <w:tc>
          <w:tcPr>
            <w:tcW w:w="945" w:type="dxa"/>
            <w:tcBorders>
              <w:top w:val="single" w:sz="8" w:space="0" w:color="000000" w:themeColor="text1"/>
              <w:left w:val="single" w:sz="8"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7E1991E9" w14:textId="2C48FBB4" w:rsidR="47D17CDD" w:rsidRDefault="47D17CDD" w:rsidP="47D17CDD">
            <w:r w:rsidRPr="47D17CDD">
              <w:rPr>
                <w:rFonts w:ascii="Times New Roman" w:hAnsi="Times New Roman"/>
                <w:color w:val="000000" w:themeColor="text1"/>
                <w:sz w:val="24"/>
                <w:szCs w:val="24"/>
              </w:rPr>
              <w:t xml:space="preserve">1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F86E977" w14:textId="489BB2BA" w:rsidR="47D17CDD" w:rsidRDefault="47D17CDD" w:rsidP="47D17CDD">
            <w:r w:rsidRPr="47D17CDD">
              <w:rPr>
                <w:rFonts w:ascii="Calibri" w:eastAsia="Calibri" w:hAnsi="Calibri" w:cs="Calibri"/>
                <w:color w:val="000000" w:themeColor="text1"/>
              </w:rPr>
              <w:t xml:space="preserve">Gigabit Ethernet </w:t>
            </w:r>
          </w:p>
        </w:tc>
        <w:tc>
          <w:tcPr>
            <w:tcW w:w="900" w:type="dxa"/>
            <w:tcBorders>
              <w:top w:val="single" w:sz="8" w:space="0" w:color="000000" w:themeColor="text1"/>
              <w:left w:val="single" w:sz="8"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F8C3393" w14:textId="0F0AA0E6" w:rsidR="47D17CDD" w:rsidRDefault="47D17CDD" w:rsidP="47D17CDD">
            <w:r w:rsidRPr="47D17CDD">
              <w:rPr>
                <w:rFonts w:ascii="Calibri" w:eastAsia="Calibri" w:hAnsi="Calibri" w:cs="Calibri"/>
                <w:color w:val="000000" w:themeColor="text1"/>
              </w:rPr>
              <w:t xml:space="preserve">No  </w:t>
            </w:r>
          </w:p>
        </w:tc>
      </w:tr>
    </w:tbl>
    <w:p w14:paraId="33070BF6" w14:textId="1E972DB9" w:rsidR="47D17CDD" w:rsidRDefault="47D17CDD" w:rsidP="47D17CDD">
      <w:pPr>
        <w:pStyle w:val="BodyText"/>
        <w:rPr>
          <w:lang w:val="en-CA"/>
        </w:rPr>
      </w:pPr>
    </w:p>
    <w:p w14:paraId="16EC2D84" w14:textId="158E8853" w:rsidR="00F568AB" w:rsidRDefault="00F568AB" w:rsidP="00F568AB">
      <w:pPr>
        <w:pStyle w:val="Heading2"/>
        <w:rPr>
          <w:lang w:val="en-CA"/>
        </w:rPr>
      </w:pPr>
      <w:bookmarkStart w:id="139" w:name="_Toc1507003845"/>
      <w:r>
        <w:rPr>
          <w:lang w:val="en-CA"/>
        </w:rPr>
        <w:t>Device Model Ericsson 6353</w:t>
      </w:r>
      <w:bookmarkEnd w:id="139"/>
    </w:p>
    <w:p w14:paraId="76CF08DC" w14:textId="58F83E15" w:rsidR="00F568AB" w:rsidRPr="00A2288C" w:rsidRDefault="00F568AB" w:rsidP="00A2288C">
      <w:pPr>
        <w:pStyle w:val="Heading3"/>
        <w:numPr>
          <w:ilvl w:val="2"/>
          <w:numId w:val="31"/>
        </w:numPr>
        <w:rPr>
          <w:lang w:val="en-CA"/>
        </w:rPr>
      </w:pPr>
      <w:bookmarkStart w:id="140" w:name="_Toc2092224789"/>
      <w:r w:rsidRPr="00A2288C">
        <w:rPr>
          <w:lang w:val="en-CA"/>
        </w:rPr>
        <w:t>Device Types</w:t>
      </w:r>
      <w:bookmarkEnd w:id="140"/>
    </w:p>
    <w:p w14:paraId="7F93E691" w14:textId="2B99AAD4" w:rsidR="00F568AB" w:rsidRPr="005378DA" w:rsidRDefault="00F568AB" w:rsidP="00F568AB">
      <w:pPr>
        <w:pStyle w:val="BodyText"/>
        <w:rPr>
          <w:lang w:val="en-CA"/>
        </w:rPr>
      </w:pPr>
      <w:r>
        <w:rPr>
          <w:lang w:val="en-CA"/>
        </w:rPr>
        <w:t xml:space="preserve"> Following device types will be configured in the BPI using Metadata Modeler. </w:t>
      </w:r>
      <w:r w:rsidR="00082068">
        <w:rPr>
          <w:lang w:val="en-CA"/>
        </w:rPr>
        <w:t>Roger’s</w:t>
      </w:r>
      <w:r>
        <w:rPr>
          <w:lang w:val="en-CA"/>
        </w:rPr>
        <w:t xml:space="preserve"> project is not using the Rack so category should be defined as ‘Generic’</w:t>
      </w:r>
    </w:p>
    <w:p w14:paraId="6801492D" w14:textId="77777777" w:rsidR="00F568AB" w:rsidRDefault="00F568AB" w:rsidP="00F568AB">
      <w:pPr>
        <w:rPr>
          <w:lang w:val="en-CA"/>
        </w:rPr>
      </w:pPr>
    </w:p>
    <w:tbl>
      <w:tblPr>
        <w:tblStyle w:val="TableGrid"/>
        <w:tblW w:w="0" w:type="auto"/>
        <w:tblInd w:w="-113" w:type="dxa"/>
        <w:tblLayout w:type="fixed"/>
        <w:tblLook w:val="04A0" w:firstRow="1" w:lastRow="0" w:firstColumn="1" w:lastColumn="0" w:noHBand="0" w:noVBand="1"/>
      </w:tblPr>
      <w:tblGrid>
        <w:gridCol w:w="1362"/>
        <w:gridCol w:w="768"/>
        <w:gridCol w:w="1578"/>
        <w:gridCol w:w="1352"/>
        <w:gridCol w:w="1162"/>
        <w:gridCol w:w="1590"/>
        <w:gridCol w:w="968"/>
        <w:gridCol w:w="808"/>
        <w:gridCol w:w="955"/>
      </w:tblGrid>
      <w:tr w:rsidR="002C1342" w:rsidRPr="005232B2" w14:paraId="282609C5" w14:textId="77777777" w:rsidTr="00DC4B67">
        <w:tc>
          <w:tcPr>
            <w:tcW w:w="1362" w:type="dxa"/>
            <w:shd w:val="clear" w:color="auto" w:fill="548DD4" w:themeFill="text2" w:themeFillTint="99"/>
          </w:tcPr>
          <w:p w14:paraId="146130F9" w14:textId="77777777" w:rsidR="00F568AB" w:rsidRPr="005232B2" w:rsidRDefault="00F568AB" w:rsidP="00203BC3">
            <w:pPr>
              <w:pStyle w:val="Table"/>
              <w:rPr>
                <w:b/>
                <w:bCs/>
              </w:rPr>
            </w:pPr>
            <w:r w:rsidRPr="005232B2">
              <w:rPr>
                <w:b/>
                <w:bCs/>
              </w:rPr>
              <w:t>Manufacturer</w:t>
            </w:r>
          </w:p>
        </w:tc>
        <w:tc>
          <w:tcPr>
            <w:tcW w:w="768" w:type="dxa"/>
            <w:shd w:val="clear" w:color="auto" w:fill="548DD4" w:themeFill="text2" w:themeFillTint="99"/>
          </w:tcPr>
          <w:p w14:paraId="6FA069F7" w14:textId="77777777" w:rsidR="00F568AB" w:rsidRDefault="00F568AB" w:rsidP="00203BC3">
            <w:pPr>
              <w:pStyle w:val="Table"/>
              <w:rPr>
                <w:b/>
                <w:bCs/>
              </w:rPr>
            </w:pPr>
            <w:r w:rsidRPr="005232B2">
              <w:rPr>
                <w:b/>
                <w:bCs/>
              </w:rPr>
              <w:t xml:space="preserve">Device Type </w:t>
            </w:r>
          </w:p>
          <w:p w14:paraId="780E1AB1" w14:textId="77777777" w:rsidR="00F568AB" w:rsidRPr="005232B2" w:rsidRDefault="00F568AB" w:rsidP="00203BC3">
            <w:pPr>
              <w:pStyle w:val="Table"/>
              <w:rPr>
                <w:b/>
                <w:bCs/>
              </w:rPr>
            </w:pPr>
            <w:r w:rsidRPr="005232B2">
              <w:rPr>
                <w:b/>
                <w:bCs/>
              </w:rPr>
              <w:t>Family</w:t>
            </w:r>
          </w:p>
        </w:tc>
        <w:tc>
          <w:tcPr>
            <w:tcW w:w="1578" w:type="dxa"/>
            <w:shd w:val="clear" w:color="auto" w:fill="548DD4" w:themeFill="text2" w:themeFillTint="99"/>
          </w:tcPr>
          <w:p w14:paraId="50230324" w14:textId="77777777" w:rsidR="00F568AB" w:rsidRPr="005232B2" w:rsidRDefault="00F568AB" w:rsidP="00203BC3">
            <w:pPr>
              <w:pStyle w:val="Table"/>
              <w:rPr>
                <w:b/>
                <w:bCs/>
              </w:rPr>
            </w:pPr>
            <w:r>
              <w:rPr>
                <w:b/>
                <w:bCs/>
              </w:rPr>
              <w:t>Archetype Name</w:t>
            </w:r>
          </w:p>
        </w:tc>
        <w:tc>
          <w:tcPr>
            <w:tcW w:w="1352" w:type="dxa"/>
            <w:shd w:val="clear" w:color="auto" w:fill="548DD4" w:themeFill="text2" w:themeFillTint="99"/>
          </w:tcPr>
          <w:p w14:paraId="6A3C6C3E" w14:textId="77777777" w:rsidR="00F568AB" w:rsidRDefault="00F568AB" w:rsidP="00203BC3">
            <w:pPr>
              <w:pStyle w:val="Table"/>
              <w:rPr>
                <w:b/>
                <w:bCs/>
              </w:rPr>
            </w:pPr>
            <w:r>
              <w:rPr>
                <w:b/>
                <w:bCs/>
              </w:rPr>
              <w:t>Archetype Instance Name</w:t>
            </w:r>
          </w:p>
        </w:tc>
        <w:tc>
          <w:tcPr>
            <w:tcW w:w="1162" w:type="dxa"/>
            <w:shd w:val="clear" w:color="auto" w:fill="548DD4" w:themeFill="text2" w:themeFillTint="99"/>
          </w:tcPr>
          <w:p w14:paraId="2B118381" w14:textId="77777777" w:rsidR="00F568AB" w:rsidRPr="005232B2" w:rsidRDefault="00F568AB" w:rsidP="00203BC3">
            <w:pPr>
              <w:pStyle w:val="Table"/>
              <w:rPr>
                <w:b/>
                <w:bCs/>
              </w:rPr>
            </w:pPr>
            <w:r>
              <w:rPr>
                <w:b/>
                <w:bCs/>
              </w:rPr>
              <w:t>Description</w:t>
            </w:r>
          </w:p>
        </w:tc>
        <w:tc>
          <w:tcPr>
            <w:tcW w:w="1590" w:type="dxa"/>
            <w:shd w:val="clear" w:color="auto" w:fill="548DD4" w:themeFill="text2" w:themeFillTint="99"/>
          </w:tcPr>
          <w:p w14:paraId="59EEC4CD" w14:textId="77777777" w:rsidR="00F568AB" w:rsidRPr="005232B2" w:rsidRDefault="00F568AB" w:rsidP="00203BC3">
            <w:pPr>
              <w:pStyle w:val="Table"/>
              <w:rPr>
                <w:b/>
                <w:bCs/>
              </w:rPr>
            </w:pPr>
            <w:r w:rsidRPr="005232B2">
              <w:rPr>
                <w:b/>
                <w:bCs/>
              </w:rPr>
              <w:t>Part Number</w:t>
            </w:r>
          </w:p>
        </w:tc>
        <w:tc>
          <w:tcPr>
            <w:tcW w:w="968" w:type="dxa"/>
            <w:shd w:val="clear" w:color="auto" w:fill="548DD4" w:themeFill="text2" w:themeFillTint="99"/>
          </w:tcPr>
          <w:p w14:paraId="3800DD9D" w14:textId="77777777" w:rsidR="00F568AB" w:rsidRDefault="00F568AB" w:rsidP="00203BC3">
            <w:pPr>
              <w:pStyle w:val="Table"/>
              <w:rPr>
                <w:b/>
                <w:bCs/>
              </w:rPr>
            </w:pPr>
            <w:r>
              <w:rPr>
                <w:b/>
                <w:bCs/>
              </w:rPr>
              <w:t>Positions Used</w:t>
            </w:r>
          </w:p>
        </w:tc>
        <w:tc>
          <w:tcPr>
            <w:tcW w:w="808" w:type="dxa"/>
            <w:shd w:val="clear" w:color="auto" w:fill="548DD4" w:themeFill="text2" w:themeFillTint="99"/>
          </w:tcPr>
          <w:p w14:paraId="1442B484" w14:textId="77777777" w:rsidR="00F568AB" w:rsidRDefault="00F568AB" w:rsidP="00203BC3">
            <w:pPr>
              <w:pStyle w:val="Table"/>
              <w:rPr>
                <w:b/>
                <w:bCs/>
              </w:rPr>
            </w:pPr>
            <w:r>
              <w:rPr>
                <w:b/>
                <w:bCs/>
              </w:rPr>
              <w:t>Width</w:t>
            </w:r>
          </w:p>
          <w:p w14:paraId="5E13F5AE" w14:textId="77777777" w:rsidR="00F568AB" w:rsidRPr="005232B2" w:rsidRDefault="00F568AB" w:rsidP="00203BC3">
            <w:pPr>
              <w:pStyle w:val="Table"/>
              <w:rPr>
                <w:b/>
                <w:bCs/>
              </w:rPr>
            </w:pPr>
            <w:r>
              <w:rPr>
                <w:b/>
                <w:bCs/>
              </w:rPr>
              <w:t>(In Inches)</w:t>
            </w:r>
          </w:p>
        </w:tc>
        <w:tc>
          <w:tcPr>
            <w:tcW w:w="955" w:type="dxa"/>
            <w:shd w:val="clear" w:color="auto" w:fill="548DD4" w:themeFill="text2" w:themeFillTint="99"/>
          </w:tcPr>
          <w:p w14:paraId="3EC50A39" w14:textId="77777777" w:rsidR="00F568AB" w:rsidRDefault="00F568AB" w:rsidP="00203BC3">
            <w:pPr>
              <w:pStyle w:val="Table"/>
              <w:rPr>
                <w:b/>
                <w:bCs/>
              </w:rPr>
            </w:pPr>
            <w:r>
              <w:rPr>
                <w:b/>
                <w:bCs/>
              </w:rPr>
              <w:t>Category</w:t>
            </w:r>
          </w:p>
        </w:tc>
      </w:tr>
      <w:tr w:rsidR="00DC4B67" w:rsidRPr="005232B2" w14:paraId="7439DF19" w14:textId="77777777" w:rsidTr="00DC4B67">
        <w:tc>
          <w:tcPr>
            <w:tcW w:w="1362" w:type="dxa"/>
          </w:tcPr>
          <w:p w14:paraId="565194F8" w14:textId="2B551DF3" w:rsidR="00F568AB" w:rsidRPr="005232B2" w:rsidRDefault="00DC4B67" w:rsidP="00203BC3">
            <w:pPr>
              <w:pStyle w:val="Table"/>
            </w:pPr>
            <w:r>
              <w:t>Ericsson</w:t>
            </w:r>
          </w:p>
        </w:tc>
        <w:tc>
          <w:tcPr>
            <w:tcW w:w="768" w:type="dxa"/>
          </w:tcPr>
          <w:p w14:paraId="12CCD619" w14:textId="682285C8" w:rsidR="00F568AB" w:rsidRPr="005232B2" w:rsidRDefault="00DC4B67" w:rsidP="00203BC3">
            <w:pPr>
              <w:pStyle w:val="Table"/>
            </w:pPr>
            <w:r>
              <w:t>IPRAN</w:t>
            </w:r>
            <w:r w:rsidR="00F568AB">
              <w:t xml:space="preserve"> Family</w:t>
            </w:r>
          </w:p>
        </w:tc>
        <w:tc>
          <w:tcPr>
            <w:tcW w:w="1578" w:type="dxa"/>
          </w:tcPr>
          <w:p w14:paraId="573E350D" w14:textId="5ED6D5AD" w:rsidR="00F568AB" w:rsidRPr="005232B2" w:rsidRDefault="00DC4B67" w:rsidP="00203BC3">
            <w:pPr>
              <w:pStyle w:val="Table"/>
            </w:pPr>
            <w:r>
              <w:t>Ericsson RadioProcessor 6353</w:t>
            </w:r>
          </w:p>
        </w:tc>
        <w:tc>
          <w:tcPr>
            <w:tcW w:w="1352" w:type="dxa"/>
          </w:tcPr>
          <w:p w14:paraId="088627DD" w14:textId="70025226" w:rsidR="00F568AB" w:rsidRPr="007F16C8" w:rsidRDefault="00DC4B67" w:rsidP="00203BC3">
            <w:pPr>
              <w:pStyle w:val="Table"/>
            </w:pPr>
            <w:r>
              <w:t>Ericsson RadioProcessor 6353</w:t>
            </w:r>
          </w:p>
        </w:tc>
        <w:tc>
          <w:tcPr>
            <w:tcW w:w="1162" w:type="dxa"/>
          </w:tcPr>
          <w:p w14:paraId="1DB41198" w14:textId="4AEA02FE" w:rsidR="00F568AB" w:rsidRPr="005232B2" w:rsidRDefault="00F568AB" w:rsidP="00203BC3">
            <w:pPr>
              <w:pStyle w:val="Table"/>
            </w:pPr>
            <w:r>
              <w:t xml:space="preserve"> </w:t>
            </w:r>
            <w:r w:rsidR="00DC4B67">
              <w:t>Ericsson RadioProcessor 6353</w:t>
            </w:r>
          </w:p>
        </w:tc>
        <w:tc>
          <w:tcPr>
            <w:tcW w:w="1590" w:type="dxa"/>
          </w:tcPr>
          <w:p w14:paraId="2EB5F696" w14:textId="50F8185E" w:rsidR="00F568AB" w:rsidRPr="005232B2" w:rsidRDefault="00DC4B67" w:rsidP="00203BC3">
            <w:pPr>
              <w:pStyle w:val="Table"/>
            </w:pPr>
            <w:r>
              <w:t>Ericsson RadioProcessor 6353</w:t>
            </w:r>
          </w:p>
        </w:tc>
        <w:tc>
          <w:tcPr>
            <w:tcW w:w="968" w:type="dxa"/>
          </w:tcPr>
          <w:p w14:paraId="15C19BC8" w14:textId="22918D6E" w:rsidR="00F568AB" w:rsidRDefault="00DC4B67" w:rsidP="00203BC3">
            <w:pPr>
              <w:pStyle w:val="Table"/>
            </w:pPr>
            <w:r>
              <w:t>1</w:t>
            </w:r>
          </w:p>
        </w:tc>
        <w:tc>
          <w:tcPr>
            <w:tcW w:w="808" w:type="dxa"/>
          </w:tcPr>
          <w:p w14:paraId="7932D185" w14:textId="6510BF79" w:rsidR="00F568AB" w:rsidRPr="007F16C8" w:rsidRDefault="00DC4B67" w:rsidP="00DC4B67">
            <w:pPr>
              <w:pStyle w:val="Table"/>
            </w:pPr>
            <w:r>
              <w:t>19</w:t>
            </w:r>
          </w:p>
        </w:tc>
        <w:tc>
          <w:tcPr>
            <w:tcW w:w="955" w:type="dxa"/>
          </w:tcPr>
          <w:p w14:paraId="2D9CD23B" w14:textId="6572F130" w:rsidR="00F568AB" w:rsidRDefault="00082068" w:rsidP="00203BC3">
            <w:pPr>
              <w:pStyle w:val="Table"/>
            </w:pPr>
            <w:r>
              <w:t>Generic</w:t>
            </w:r>
          </w:p>
        </w:tc>
      </w:tr>
    </w:tbl>
    <w:p w14:paraId="0AF9169E" w14:textId="59E33343" w:rsidR="776129B6" w:rsidRDefault="776129B6"/>
    <w:p w14:paraId="45ABFE18" w14:textId="77777777" w:rsidR="00F568AB" w:rsidRDefault="00F568AB" w:rsidP="00F568AB">
      <w:pPr>
        <w:pStyle w:val="Heading3"/>
        <w:rPr>
          <w:lang w:val="en-CA"/>
        </w:rPr>
      </w:pPr>
      <w:bookmarkStart w:id="141" w:name="_Toc776392024"/>
      <w:r w:rsidRPr="67013428">
        <w:rPr>
          <w:lang w:val="en-CA"/>
        </w:rPr>
        <w:t>Shelf Position Types</w:t>
      </w:r>
      <w:bookmarkEnd w:id="141"/>
    </w:p>
    <w:tbl>
      <w:tblPr>
        <w:tblStyle w:val="TableGrid"/>
        <w:tblW w:w="0" w:type="auto"/>
        <w:tblInd w:w="-113" w:type="dxa"/>
        <w:tblLayout w:type="fixed"/>
        <w:tblLook w:val="04A0" w:firstRow="1" w:lastRow="0" w:firstColumn="1" w:lastColumn="0" w:noHBand="0" w:noVBand="1"/>
      </w:tblPr>
      <w:tblGrid>
        <w:gridCol w:w="1278"/>
        <w:gridCol w:w="1260"/>
        <w:gridCol w:w="1440"/>
        <w:gridCol w:w="1800"/>
        <w:gridCol w:w="1800"/>
      </w:tblGrid>
      <w:tr w:rsidR="00641017" w14:paraId="25C30BD7" w14:textId="77777777" w:rsidTr="00283657">
        <w:tc>
          <w:tcPr>
            <w:tcW w:w="1278" w:type="dxa"/>
            <w:shd w:val="clear" w:color="auto" w:fill="548DD4" w:themeFill="text2" w:themeFillTint="99"/>
          </w:tcPr>
          <w:p w14:paraId="723FC78A" w14:textId="77777777" w:rsidR="00F568AB" w:rsidRPr="005232B2" w:rsidRDefault="00F568AB" w:rsidP="00203BC3">
            <w:pPr>
              <w:pStyle w:val="Table"/>
              <w:rPr>
                <w:b/>
                <w:bCs/>
              </w:rPr>
            </w:pPr>
            <w:r>
              <w:rPr>
                <w:b/>
                <w:bCs/>
              </w:rPr>
              <w:t>Device Archetype</w:t>
            </w:r>
          </w:p>
        </w:tc>
        <w:tc>
          <w:tcPr>
            <w:tcW w:w="1260" w:type="dxa"/>
            <w:shd w:val="clear" w:color="auto" w:fill="548DD4" w:themeFill="text2" w:themeFillTint="99"/>
          </w:tcPr>
          <w:p w14:paraId="13D6FDC2" w14:textId="77777777" w:rsidR="00F568AB" w:rsidRDefault="00F568AB" w:rsidP="00203BC3">
            <w:pPr>
              <w:pStyle w:val="Table"/>
              <w:rPr>
                <w:b/>
                <w:bCs/>
              </w:rPr>
            </w:pPr>
            <w:r w:rsidRPr="005232B2">
              <w:rPr>
                <w:b/>
                <w:bCs/>
              </w:rPr>
              <w:t xml:space="preserve">Device Type </w:t>
            </w:r>
          </w:p>
          <w:p w14:paraId="39D1C26F" w14:textId="77777777" w:rsidR="00F568AB" w:rsidRPr="005232B2" w:rsidRDefault="00F568AB" w:rsidP="00203BC3">
            <w:pPr>
              <w:pStyle w:val="Table"/>
              <w:rPr>
                <w:b/>
                <w:bCs/>
              </w:rPr>
            </w:pPr>
            <w:r w:rsidRPr="005232B2">
              <w:rPr>
                <w:b/>
                <w:bCs/>
              </w:rPr>
              <w:t>Family</w:t>
            </w:r>
          </w:p>
        </w:tc>
        <w:tc>
          <w:tcPr>
            <w:tcW w:w="1440" w:type="dxa"/>
            <w:shd w:val="clear" w:color="auto" w:fill="548DD4" w:themeFill="text2" w:themeFillTint="99"/>
          </w:tcPr>
          <w:p w14:paraId="3F1CF6B0" w14:textId="77777777" w:rsidR="00F568AB" w:rsidRPr="005232B2" w:rsidRDefault="00F568AB" w:rsidP="00203BC3">
            <w:pPr>
              <w:pStyle w:val="Table"/>
              <w:rPr>
                <w:b/>
                <w:bCs/>
              </w:rPr>
            </w:pPr>
            <w:r>
              <w:rPr>
                <w:b/>
                <w:bCs/>
              </w:rPr>
              <w:t>ShelfPosition Archetype Name</w:t>
            </w:r>
          </w:p>
        </w:tc>
        <w:tc>
          <w:tcPr>
            <w:tcW w:w="1800" w:type="dxa"/>
            <w:shd w:val="clear" w:color="auto" w:fill="548DD4" w:themeFill="text2" w:themeFillTint="99"/>
          </w:tcPr>
          <w:p w14:paraId="55309A06" w14:textId="77777777" w:rsidR="00F568AB" w:rsidRDefault="00F568AB" w:rsidP="00203BC3">
            <w:pPr>
              <w:pStyle w:val="Table"/>
              <w:rPr>
                <w:b/>
                <w:bCs/>
              </w:rPr>
            </w:pPr>
            <w:r>
              <w:rPr>
                <w:b/>
                <w:bCs/>
              </w:rPr>
              <w:t>ShelfPosition Archetype Instance Name</w:t>
            </w:r>
          </w:p>
        </w:tc>
        <w:tc>
          <w:tcPr>
            <w:tcW w:w="1800" w:type="dxa"/>
            <w:shd w:val="clear" w:color="auto" w:fill="548DD4" w:themeFill="text2" w:themeFillTint="99"/>
          </w:tcPr>
          <w:p w14:paraId="4491BB16" w14:textId="77777777" w:rsidR="00F568AB" w:rsidRDefault="00F568AB" w:rsidP="00203BC3">
            <w:pPr>
              <w:pStyle w:val="Table"/>
              <w:rPr>
                <w:b/>
                <w:bCs/>
              </w:rPr>
            </w:pPr>
            <w:r>
              <w:rPr>
                <w:b/>
                <w:bCs/>
              </w:rPr>
              <w:t>Position Sequence</w:t>
            </w:r>
          </w:p>
        </w:tc>
      </w:tr>
      <w:tr w:rsidR="00F568AB" w14:paraId="39BC0E83" w14:textId="77777777" w:rsidTr="00283657">
        <w:tc>
          <w:tcPr>
            <w:tcW w:w="1278" w:type="dxa"/>
          </w:tcPr>
          <w:p w14:paraId="46AA1092" w14:textId="799A86F9" w:rsidR="00F568AB" w:rsidRPr="005232B2" w:rsidRDefault="00DC4B67" w:rsidP="00203BC3">
            <w:pPr>
              <w:pStyle w:val="Table"/>
            </w:pPr>
            <w:r>
              <w:t xml:space="preserve">Ericsson RadioProcessor 6353 </w:t>
            </w:r>
          </w:p>
        </w:tc>
        <w:tc>
          <w:tcPr>
            <w:tcW w:w="1260" w:type="dxa"/>
          </w:tcPr>
          <w:p w14:paraId="054A863D" w14:textId="7B75F450" w:rsidR="00F568AB" w:rsidRPr="005232B2" w:rsidRDefault="00DC4B67" w:rsidP="00203BC3">
            <w:pPr>
              <w:pStyle w:val="Table"/>
            </w:pPr>
            <w:r>
              <w:t>IPRAN</w:t>
            </w:r>
            <w:r w:rsidR="00F568AB">
              <w:t xml:space="preserve"> Family</w:t>
            </w:r>
          </w:p>
        </w:tc>
        <w:tc>
          <w:tcPr>
            <w:tcW w:w="1440" w:type="dxa"/>
          </w:tcPr>
          <w:p w14:paraId="170C736E" w14:textId="045EB848" w:rsidR="00F568AB" w:rsidRPr="005232B2" w:rsidRDefault="00DC4B67" w:rsidP="00203BC3">
            <w:pPr>
              <w:pStyle w:val="Table"/>
            </w:pPr>
            <w:r>
              <w:t xml:space="preserve">Ericsson RadioProcessor 6353 </w:t>
            </w:r>
            <w:r w:rsidR="00F568AB">
              <w:t>Shelf Position</w:t>
            </w:r>
          </w:p>
        </w:tc>
        <w:tc>
          <w:tcPr>
            <w:tcW w:w="1800" w:type="dxa"/>
          </w:tcPr>
          <w:p w14:paraId="53B50F50" w14:textId="77777777" w:rsidR="00F568AB" w:rsidRPr="007F16C8" w:rsidRDefault="00F568AB" w:rsidP="00203BC3">
            <w:pPr>
              <w:pStyle w:val="Table"/>
            </w:pPr>
            <w:r>
              <w:t>Shelf Pos 1</w:t>
            </w:r>
          </w:p>
        </w:tc>
        <w:tc>
          <w:tcPr>
            <w:tcW w:w="1800" w:type="dxa"/>
          </w:tcPr>
          <w:p w14:paraId="64194D6C" w14:textId="77777777" w:rsidR="00F568AB" w:rsidRDefault="00F568AB" w:rsidP="00203BC3">
            <w:pPr>
              <w:pStyle w:val="Table"/>
            </w:pPr>
            <w:r>
              <w:t>0</w:t>
            </w:r>
          </w:p>
        </w:tc>
      </w:tr>
    </w:tbl>
    <w:p w14:paraId="7E858F1A" w14:textId="77777777" w:rsidR="00F568AB" w:rsidRPr="00DF3ED3" w:rsidRDefault="00F568AB" w:rsidP="00F568AB">
      <w:pPr>
        <w:pStyle w:val="BodyText"/>
        <w:rPr>
          <w:lang w:val="en-CA"/>
        </w:rPr>
      </w:pPr>
    </w:p>
    <w:p w14:paraId="64CFDEA4" w14:textId="77777777" w:rsidR="00F568AB" w:rsidRDefault="00F568AB" w:rsidP="00F568AB">
      <w:pPr>
        <w:pStyle w:val="Heading3"/>
        <w:rPr>
          <w:lang w:val="en-CA"/>
        </w:rPr>
      </w:pPr>
      <w:bookmarkStart w:id="142" w:name="_Toc1422921549"/>
      <w:r w:rsidRPr="67013428">
        <w:rPr>
          <w:lang w:val="en-CA"/>
        </w:rPr>
        <w:t>Shelf Types</w:t>
      </w:r>
      <w:bookmarkEnd w:id="142"/>
    </w:p>
    <w:p w14:paraId="159D1FB5" w14:textId="77777777" w:rsidR="00F568AB" w:rsidRPr="00690583" w:rsidRDefault="00F568AB" w:rsidP="00F568AB">
      <w:pPr>
        <w:pStyle w:val="BodyText"/>
        <w:rPr>
          <w:lang w:val="en-CA"/>
        </w:rPr>
      </w:pPr>
      <w:r>
        <w:rPr>
          <w:lang w:val="en-CA"/>
        </w:rPr>
        <w:t>Configure the following shelf types under the parent ShelfPosition type as per the below details</w:t>
      </w:r>
    </w:p>
    <w:tbl>
      <w:tblPr>
        <w:tblStyle w:val="TableGrid"/>
        <w:tblW w:w="0" w:type="auto"/>
        <w:tblInd w:w="-113" w:type="dxa"/>
        <w:tblLook w:val="04A0" w:firstRow="1" w:lastRow="0" w:firstColumn="1" w:lastColumn="0" w:noHBand="0" w:noVBand="1"/>
      </w:tblPr>
      <w:tblGrid>
        <w:gridCol w:w="1942"/>
        <w:gridCol w:w="1708"/>
        <w:gridCol w:w="1429"/>
        <w:gridCol w:w="1709"/>
        <w:gridCol w:w="1709"/>
        <w:gridCol w:w="1067"/>
        <w:gridCol w:w="979"/>
      </w:tblGrid>
      <w:tr w:rsidR="006A449A" w:rsidRPr="005232B2" w14:paraId="5EEF596E" w14:textId="77777777" w:rsidTr="00203BC3">
        <w:tc>
          <w:tcPr>
            <w:tcW w:w="0" w:type="auto"/>
            <w:shd w:val="clear" w:color="auto" w:fill="548DD4" w:themeFill="text2" w:themeFillTint="99"/>
          </w:tcPr>
          <w:p w14:paraId="47D62C55" w14:textId="77777777" w:rsidR="00F568AB" w:rsidRPr="005232B2" w:rsidRDefault="00F568AB" w:rsidP="00203BC3">
            <w:pPr>
              <w:pStyle w:val="Table"/>
              <w:rPr>
                <w:b/>
                <w:bCs/>
              </w:rPr>
            </w:pPr>
            <w:r>
              <w:rPr>
                <w:b/>
                <w:bCs/>
              </w:rPr>
              <w:t>ShelfPosition Archetype</w:t>
            </w:r>
          </w:p>
        </w:tc>
        <w:tc>
          <w:tcPr>
            <w:tcW w:w="0" w:type="auto"/>
            <w:shd w:val="clear" w:color="auto" w:fill="548DD4" w:themeFill="text2" w:themeFillTint="99"/>
          </w:tcPr>
          <w:p w14:paraId="7E6FA0F3" w14:textId="77777777" w:rsidR="00F568AB" w:rsidRPr="005232B2" w:rsidRDefault="00F568AB" w:rsidP="00203BC3">
            <w:pPr>
              <w:pStyle w:val="Table"/>
              <w:rPr>
                <w:b/>
                <w:bCs/>
              </w:rPr>
            </w:pPr>
            <w:r>
              <w:rPr>
                <w:b/>
                <w:bCs/>
              </w:rPr>
              <w:t>Shelf Archetype Name</w:t>
            </w:r>
          </w:p>
        </w:tc>
        <w:tc>
          <w:tcPr>
            <w:tcW w:w="0" w:type="auto"/>
            <w:shd w:val="clear" w:color="auto" w:fill="548DD4" w:themeFill="text2" w:themeFillTint="99"/>
          </w:tcPr>
          <w:p w14:paraId="1B7E95F2" w14:textId="77777777" w:rsidR="00F568AB" w:rsidRDefault="00F568AB" w:rsidP="00203BC3">
            <w:pPr>
              <w:pStyle w:val="Table"/>
              <w:rPr>
                <w:b/>
                <w:bCs/>
              </w:rPr>
            </w:pPr>
            <w:r>
              <w:rPr>
                <w:b/>
                <w:bCs/>
              </w:rPr>
              <w:t>Shelf Archetype Instance Name</w:t>
            </w:r>
          </w:p>
        </w:tc>
        <w:tc>
          <w:tcPr>
            <w:tcW w:w="0" w:type="auto"/>
            <w:shd w:val="clear" w:color="auto" w:fill="548DD4" w:themeFill="text2" w:themeFillTint="99"/>
          </w:tcPr>
          <w:p w14:paraId="624B2E91" w14:textId="77777777" w:rsidR="00F568AB" w:rsidRDefault="00F568AB" w:rsidP="00203BC3">
            <w:pPr>
              <w:pStyle w:val="Table"/>
              <w:rPr>
                <w:b/>
                <w:bCs/>
              </w:rPr>
            </w:pPr>
            <w:r>
              <w:rPr>
                <w:b/>
                <w:bCs/>
              </w:rPr>
              <w:t>Part Number</w:t>
            </w:r>
          </w:p>
        </w:tc>
        <w:tc>
          <w:tcPr>
            <w:tcW w:w="0" w:type="auto"/>
            <w:shd w:val="clear" w:color="auto" w:fill="548DD4" w:themeFill="text2" w:themeFillTint="99"/>
          </w:tcPr>
          <w:p w14:paraId="79465FB7" w14:textId="77777777" w:rsidR="00F568AB" w:rsidRDefault="00F568AB" w:rsidP="00203BC3">
            <w:pPr>
              <w:pStyle w:val="Table"/>
              <w:rPr>
                <w:b/>
                <w:bCs/>
              </w:rPr>
            </w:pPr>
            <w:r>
              <w:rPr>
                <w:b/>
                <w:bCs/>
              </w:rPr>
              <w:t>Description</w:t>
            </w:r>
          </w:p>
        </w:tc>
        <w:tc>
          <w:tcPr>
            <w:tcW w:w="0" w:type="auto"/>
            <w:shd w:val="clear" w:color="auto" w:fill="548DD4" w:themeFill="text2" w:themeFillTint="99"/>
          </w:tcPr>
          <w:p w14:paraId="1BD2F707" w14:textId="77777777" w:rsidR="00F568AB" w:rsidRDefault="00F568AB" w:rsidP="00203BC3">
            <w:pPr>
              <w:pStyle w:val="Table"/>
              <w:rPr>
                <w:b/>
                <w:bCs/>
              </w:rPr>
            </w:pPr>
            <w:r>
              <w:rPr>
                <w:b/>
                <w:bCs/>
              </w:rPr>
              <w:t>Positions Used</w:t>
            </w:r>
          </w:p>
        </w:tc>
        <w:tc>
          <w:tcPr>
            <w:tcW w:w="0" w:type="auto"/>
            <w:shd w:val="clear" w:color="auto" w:fill="548DD4" w:themeFill="text2" w:themeFillTint="99"/>
          </w:tcPr>
          <w:p w14:paraId="075B91A7" w14:textId="77777777" w:rsidR="00F568AB" w:rsidRDefault="00F568AB" w:rsidP="00203BC3">
            <w:pPr>
              <w:pStyle w:val="Table"/>
              <w:rPr>
                <w:b/>
                <w:bCs/>
              </w:rPr>
            </w:pPr>
            <w:r>
              <w:rPr>
                <w:b/>
                <w:bCs/>
              </w:rPr>
              <w:t>Width (in Inches)</w:t>
            </w:r>
          </w:p>
        </w:tc>
      </w:tr>
      <w:tr w:rsidR="00F568AB" w:rsidRPr="005232B2" w14:paraId="14B76D37" w14:textId="77777777" w:rsidTr="00203BC3">
        <w:tc>
          <w:tcPr>
            <w:tcW w:w="0" w:type="auto"/>
          </w:tcPr>
          <w:p w14:paraId="1F46BFC8" w14:textId="54C3C46A" w:rsidR="00F568AB" w:rsidRPr="005232B2" w:rsidRDefault="00DC4B67" w:rsidP="00203BC3">
            <w:pPr>
              <w:pStyle w:val="Table"/>
            </w:pPr>
            <w:r>
              <w:t xml:space="preserve">Ericsson RadioProcessor 6353 </w:t>
            </w:r>
            <w:r w:rsidR="00F568AB">
              <w:t>Shelf Position</w:t>
            </w:r>
          </w:p>
        </w:tc>
        <w:tc>
          <w:tcPr>
            <w:tcW w:w="0" w:type="auto"/>
          </w:tcPr>
          <w:p w14:paraId="1BEFAA3D" w14:textId="4D576F45" w:rsidR="00F568AB" w:rsidRPr="005232B2" w:rsidRDefault="147F93D2" w:rsidP="00203BC3">
            <w:pPr>
              <w:pStyle w:val="Table"/>
            </w:pPr>
            <w:r>
              <w:t xml:space="preserve">Ericsson RadioProcessor 6353 </w:t>
            </w:r>
          </w:p>
          <w:p w14:paraId="783827EE" w14:textId="4D576F45" w:rsidR="00F568AB" w:rsidRPr="005232B2" w:rsidRDefault="40CAA3CB" w:rsidP="00203BC3">
            <w:pPr>
              <w:pStyle w:val="Table"/>
            </w:pPr>
            <w:r>
              <w:t>Shelf</w:t>
            </w:r>
          </w:p>
        </w:tc>
        <w:tc>
          <w:tcPr>
            <w:tcW w:w="0" w:type="auto"/>
          </w:tcPr>
          <w:p w14:paraId="1D60D238" w14:textId="7A892413" w:rsidR="00F568AB" w:rsidRPr="007F16C8" w:rsidRDefault="77502FF7" w:rsidP="00203BC3">
            <w:pPr>
              <w:pStyle w:val="Table"/>
            </w:pPr>
            <w:r>
              <w:t>S</w:t>
            </w:r>
            <w:r w:rsidR="40CAA3CB">
              <w:t>helf</w:t>
            </w:r>
            <w:r w:rsidR="00001B65">
              <w:t>-1</w:t>
            </w:r>
          </w:p>
        </w:tc>
        <w:tc>
          <w:tcPr>
            <w:tcW w:w="0" w:type="auto"/>
          </w:tcPr>
          <w:p w14:paraId="266D7275" w14:textId="2A9F87E3" w:rsidR="00F568AB" w:rsidRDefault="00DC4B67" w:rsidP="00203BC3">
            <w:pPr>
              <w:pStyle w:val="Table"/>
            </w:pPr>
            <w:r>
              <w:t>Ericsson RadioProcessor 6353</w:t>
            </w:r>
          </w:p>
        </w:tc>
        <w:tc>
          <w:tcPr>
            <w:tcW w:w="0" w:type="auto"/>
          </w:tcPr>
          <w:p w14:paraId="4FCCAA40" w14:textId="66760C02" w:rsidR="00F568AB" w:rsidRDefault="00DC4B67" w:rsidP="00203BC3">
            <w:pPr>
              <w:pStyle w:val="Table"/>
            </w:pPr>
            <w:r>
              <w:t>Ericsson RadioProcessor 6353</w:t>
            </w:r>
          </w:p>
        </w:tc>
        <w:tc>
          <w:tcPr>
            <w:tcW w:w="0" w:type="auto"/>
          </w:tcPr>
          <w:p w14:paraId="79AC387B" w14:textId="77777777" w:rsidR="00F568AB" w:rsidRDefault="00F568AB" w:rsidP="00203BC3">
            <w:pPr>
              <w:pStyle w:val="Table"/>
            </w:pPr>
            <w:r>
              <w:t>1</w:t>
            </w:r>
          </w:p>
        </w:tc>
        <w:tc>
          <w:tcPr>
            <w:tcW w:w="0" w:type="auto"/>
          </w:tcPr>
          <w:p w14:paraId="5EFFC1B7" w14:textId="08299595" w:rsidR="00F568AB" w:rsidRDefault="00DC4B67" w:rsidP="00203BC3">
            <w:pPr>
              <w:pStyle w:val="Table"/>
            </w:pPr>
            <w:r>
              <w:t>19</w:t>
            </w:r>
          </w:p>
        </w:tc>
      </w:tr>
    </w:tbl>
    <w:p w14:paraId="5BE58163" w14:textId="28BB2E07" w:rsidR="00F568AB" w:rsidRDefault="00F568AB" w:rsidP="00F568AB">
      <w:pPr>
        <w:pStyle w:val="Heading3"/>
        <w:rPr>
          <w:lang w:val="en-CA"/>
        </w:rPr>
      </w:pPr>
      <w:bookmarkStart w:id="143" w:name="_Toc1816860826"/>
      <w:r w:rsidRPr="67013428">
        <w:rPr>
          <w:lang w:val="en-CA"/>
        </w:rPr>
        <w:t>Shelf Slots</w:t>
      </w:r>
      <w:bookmarkEnd w:id="143"/>
      <w:r w:rsidRPr="67013428">
        <w:rPr>
          <w:lang w:val="en-CA"/>
        </w:rPr>
        <w:t xml:space="preserve"> </w:t>
      </w:r>
    </w:p>
    <w:p w14:paraId="2FE181F9" w14:textId="3474C9BE" w:rsidR="00DC4B67" w:rsidRPr="00DC4B67" w:rsidRDefault="00DC4B67" w:rsidP="00DC4B67">
      <w:pPr>
        <w:pStyle w:val="BodyText"/>
        <w:rPr>
          <w:lang w:val="en-CA"/>
        </w:rPr>
      </w:pPr>
      <w:r>
        <w:rPr>
          <w:lang w:val="en-CA"/>
        </w:rPr>
        <w:t>NA</w:t>
      </w:r>
    </w:p>
    <w:p w14:paraId="0EA1ABD4" w14:textId="6668F96E" w:rsidR="00F568AB" w:rsidRDefault="00F568AB" w:rsidP="00F568AB">
      <w:pPr>
        <w:pStyle w:val="Heading3"/>
        <w:rPr>
          <w:lang w:val="en-CA"/>
        </w:rPr>
      </w:pPr>
      <w:bookmarkStart w:id="144" w:name="_Toc1187008179"/>
      <w:r w:rsidRPr="67013428">
        <w:rPr>
          <w:lang w:val="en-CA"/>
        </w:rPr>
        <w:t>Card Types</w:t>
      </w:r>
      <w:bookmarkEnd w:id="144"/>
    </w:p>
    <w:p w14:paraId="6435CCBF" w14:textId="39F86682" w:rsidR="00DC4B67" w:rsidRPr="00DC4B67" w:rsidRDefault="00DC4B67" w:rsidP="00DC4B67">
      <w:pPr>
        <w:pStyle w:val="BodyText"/>
        <w:rPr>
          <w:lang w:val="en-CA"/>
        </w:rPr>
      </w:pPr>
      <w:r>
        <w:rPr>
          <w:lang w:val="en-CA"/>
        </w:rPr>
        <w:t>NA</w:t>
      </w:r>
    </w:p>
    <w:p w14:paraId="6B4996F7" w14:textId="362F8C78" w:rsidR="00F568AB" w:rsidRDefault="00F568AB" w:rsidP="00F568AB">
      <w:pPr>
        <w:pStyle w:val="Heading3"/>
        <w:rPr>
          <w:lang w:val="en-CA"/>
        </w:rPr>
      </w:pPr>
      <w:bookmarkStart w:id="145" w:name="_Toc1862691873"/>
      <w:r w:rsidRPr="67013428">
        <w:rPr>
          <w:lang w:val="en-CA"/>
        </w:rPr>
        <w:t>Card Compatibility for slots</w:t>
      </w:r>
      <w:bookmarkEnd w:id="145"/>
    </w:p>
    <w:p w14:paraId="592CABA9" w14:textId="3F459A2F" w:rsidR="00DC4B67" w:rsidRPr="00DC4B67" w:rsidRDefault="00DC4B67" w:rsidP="00DC4B67">
      <w:pPr>
        <w:pStyle w:val="BodyText"/>
        <w:rPr>
          <w:lang w:val="en-CA"/>
        </w:rPr>
      </w:pPr>
      <w:r>
        <w:rPr>
          <w:lang w:val="en-CA"/>
        </w:rPr>
        <w:t>NA</w:t>
      </w:r>
    </w:p>
    <w:p w14:paraId="01316F5B" w14:textId="60ABFBD7" w:rsidR="00F568AB" w:rsidRDefault="40CAA3CB" w:rsidP="00F568AB">
      <w:pPr>
        <w:pStyle w:val="Heading3"/>
        <w:rPr>
          <w:lang w:val="en-CA"/>
        </w:rPr>
      </w:pPr>
      <w:bookmarkStart w:id="146" w:name="_Toc2123088059"/>
      <w:r w:rsidRPr="47D17CDD">
        <w:rPr>
          <w:lang w:val="en-CA"/>
        </w:rPr>
        <w:t xml:space="preserve">Physical Termination Position for </w:t>
      </w:r>
      <w:r w:rsidR="3DC4AE70" w:rsidRPr="47D17CDD">
        <w:rPr>
          <w:lang w:val="en-CA"/>
        </w:rPr>
        <w:t>Shelf</w:t>
      </w:r>
      <w:bookmarkEnd w:id="1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960"/>
        <w:gridCol w:w="960"/>
        <w:gridCol w:w="960"/>
        <w:gridCol w:w="960"/>
        <w:gridCol w:w="960"/>
      </w:tblGrid>
      <w:tr w:rsidR="47D17CDD" w14:paraId="765F2BF1" w14:textId="77777777" w:rsidTr="001039E9">
        <w:trPr>
          <w:trHeight w:val="1245"/>
        </w:trPr>
        <w:tc>
          <w:tcPr>
            <w:tcW w:w="960" w:type="dxa"/>
            <w:shd w:val="clear" w:color="auto" w:fill="1E8BCD"/>
            <w:tcMar>
              <w:top w:w="15" w:type="dxa"/>
              <w:left w:w="15" w:type="dxa"/>
              <w:right w:w="15" w:type="dxa"/>
            </w:tcMar>
            <w:vAlign w:val="center"/>
          </w:tcPr>
          <w:p w14:paraId="74015565" w14:textId="6576F3F6" w:rsidR="47D17CDD" w:rsidRDefault="47D17CDD" w:rsidP="47D17CDD">
            <w:pPr>
              <w:pStyle w:val="BodyText"/>
            </w:pPr>
            <w:r w:rsidRPr="47D17CDD">
              <w:rPr>
                <w:rFonts w:eastAsia="Arial" w:cs="Arial"/>
              </w:rPr>
              <w:t xml:space="preserve">Shelf archetype name   </w:t>
            </w:r>
          </w:p>
        </w:tc>
        <w:tc>
          <w:tcPr>
            <w:tcW w:w="960" w:type="dxa"/>
            <w:shd w:val="clear" w:color="auto" w:fill="1E8BCD"/>
            <w:tcMar>
              <w:top w:w="15" w:type="dxa"/>
              <w:left w:w="15" w:type="dxa"/>
              <w:right w:w="15" w:type="dxa"/>
            </w:tcMar>
            <w:vAlign w:val="center"/>
          </w:tcPr>
          <w:p w14:paraId="68DAFB46" w14:textId="5A9D8D30" w:rsidR="47D17CDD" w:rsidRDefault="47D17CDD" w:rsidP="47D17CDD">
            <w:pPr>
              <w:pStyle w:val="BodyText"/>
            </w:pPr>
            <w:r w:rsidRPr="47D17CDD">
              <w:rPr>
                <w:rFonts w:eastAsia="Arial" w:cs="Arial"/>
              </w:rPr>
              <w:t xml:space="preserve">PTP’s Family   </w:t>
            </w:r>
          </w:p>
        </w:tc>
        <w:tc>
          <w:tcPr>
            <w:tcW w:w="960" w:type="dxa"/>
            <w:shd w:val="clear" w:color="auto" w:fill="1E8BCD"/>
            <w:tcMar>
              <w:top w:w="15" w:type="dxa"/>
              <w:left w:w="15" w:type="dxa"/>
              <w:right w:w="15" w:type="dxa"/>
            </w:tcMar>
            <w:vAlign w:val="center"/>
          </w:tcPr>
          <w:p w14:paraId="58E38F52" w14:textId="76F1C906" w:rsidR="47D17CDD" w:rsidRDefault="47D17CDD" w:rsidP="47D17CDD">
            <w:pPr>
              <w:pStyle w:val="BodyText"/>
            </w:pPr>
            <w:r w:rsidRPr="47D17CDD">
              <w:rPr>
                <w:rFonts w:eastAsia="Arial" w:cs="Arial"/>
              </w:rPr>
              <w:t xml:space="preserve">PTP Archetype name   </w:t>
            </w:r>
          </w:p>
        </w:tc>
        <w:tc>
          <w:tcPr>
            <w:tcW w:w="960" w:type="dxa"/>
            <w:shd w:val="clear" w:color="auto" w:fill="1E8BCD"/>
            <w:tcMar>
              <w:top w:w="15" w:type="dxa"/>
              <w:left w:w="15" w:type="dxa"/>
              <w:right w:w="15" w:type="dxa"/>
            </w:tcMar>
            <w:vAlign w:val="center"/>
          </w:tcPr>
          <w:p w14:paraId="3D35E02E" w14:textId="33379575" w:rsidR="47D17CDD" w:rsidRDefault="47D17CDD" w:rsidP="47D17CDD">
            <w:pPr>
              <w:pStyle w:val="BodyText"/>
            </w:pPr>
            <w:r w:rsidRPr="47D17CDD">
              <w:rPr>
                <w:rFonts w:eastAsia="Arial" w:cs="Arial"/>
              </w:rPr>
              <w:t xml:space="preserve">PTP Archetype Instance Name   </w:t>
            </w:r>
          </w:p>
        </w:tc>
        <w:tc>
          <w:tcPr>
            <w:tcW w:w="960" w:type="dxa"/>
            <w:shd w:val="clear" w:color="auto" w:fill="1E8BCD"/>
            <w:tcMar>
              <w:top w:w="15" w:type="dxa"/>
              <w:left w:w="15" w:type="dxa"/>
              <w:right w:w="15" w:type="dxa"/>
            </w:tcMar>
            <w:vAlign w:val="center"/>
          </w:tcPr>
          <w:p w14:paraId="66975D2E" w14:textId="32E1A0E1" w:rsidR="47D17CDD" w:rsidRDefault="47D17CDD" w:rsidP="47D17CDD">
            <w:pPr>
              <w:pStyle w:val="BodyText"/>
            </w:pPr>
            <w:r w:rsidRPr="47D17CDD">
              <w:rPr>
                <w:rFonts w:eastAsia="Arial" w:cs="Arial"/>
              </w:rPr>
              <w:t xml:space="preserve">Position Sequence   </w:t>
            </w:r>
          </w:p>
        </w:tc>
      </w:tr>
      <w:tr w:rsidR="47D17CDD" w14:paraId="50EF053F" w14:textId="77777777" w:rsidTr="001039E9">
        <w:trPr>
          <w:trHeight w:val="1665"/>
        </w:trPr>
        <w:tc>
          <w:tcPr>
            <w:tcW w:w="960" w:type="dxa"/>
            <w:vMerge w:val="restart"/>
            <w:tcMar>
              <w:top w:w="15" w:type="dxa"/>
              <w:left w:w="15" w:type="dxa"/>
              <w:right w:w="15" w:type="dxa"/>
            </w:tcMar>
            <w:vAlign w:val="center"/>
          </w:tcPr>
          <w:p w14:paraId="599A7BFC" w14:textId="77777777" w:rsidR="001039E9" w:rsidRPr="005232B2" w:rsidRDefault="001039E9" w:rsidP="001039E9">
            <w:pPr>
              <w:pStyle w:val="Table"/>
            </w:pPr>
            <w:r>
              <w:t xml:space="preserve">Ericsson RadioProcessor 6353 </w:t>
            </w:r>
          </w:p>
          <w:p w14:paraId="13E459D0" w14:textId="16935C80" w:rsidR="1E9A4449" w:rsidRDefault="1E9A4449" w:rsidP="47D17CDD">
            <w:pPr>
              <w:pStyle w:val="BodyText"/>
              <w:rPr>
                <w:rFonts w:eastAsia="Arial" w:cs="Arial"/>
              </w:rPr>
            </w:pPr>
            <w:r>
              <w:rPr>
                <w:rFonts w:eastAsia="Arial"/>
              </w:rPr>
              <w:t>Shelf</w:t>
            </w:r>
          </w:p>
        </w:tc>
        <w:tc>
          <w:tcPr>
            <w:tcW w:w="960" w:type="dxa"/>
            <w:tcMar>
              <w:top w:w="15" w:type="dxa"/>
              <w:left w:w="15" w:type="dxa"/>
              <w:right w:w="15" w:type="dxa"/>
            </w:tcMar>
            <w:vAlign w:val="center"/>
          </w:tcPr>
          <w:p w14:paraId="3C6FB50E" w14:textId="70DCC8B2" w:rsidR="47D17CDD" w:rsidRDefault="47D17CDD" w:rsidP="47D17CDD">
            <w:pPr>
              <w:pStyle w:val="BodyText"/>
            </w:pPr>
            <w:r w:rsidRPr="47D17CDD">
              <w:rPr>
                <w:rFonts w:eastAsia="Arial" w:cs="Arial"/>
              </w:rPr>
              <w:t xml:space="preserve">IPRAN   </w:t>
            </w:r>
          </w:p>
        </w:tc>
        <w:tc>
          <w:tcPr>
            <w:tcW w:w="960" w:type="dxa"/>
            <w:tcMar>
              <w:top w:w="15" w:type="dxa"/>
              <w:left w:w="15" w:type="dxa"/>
              <w:right w:w="15" w:type="dxa"/>
            </w:tcMar>
            <w:vAlign w:val="center"/>
          </w:tcPr>
          <w:p w14:paraId="112381B1" w14:textId="7F8F2171" w:rsidR="47D17CDD" w:rsidRDefault="47D17CDD" w:rsidP="47D17CDD">
            <w:pPr>
              <w:pStyle w:val="BodyText"/>
            </w:pPr>
            <w:r w:rsidRPr="47D17CDD">
              <w:rPr>
                <w:rFonts w:eastAsia="Arial" w:cs="Arial"/>
              </w:rPr>
              <w:t>QSFP28</w:t>
            </w:r>
            <w:r w:rsidR="6862268F" w:rsidRPr="440E0179">
              <w:rPr>
                <w:rFonts w:eastAsia="Arial" w:cs="Arial"/>
              </w:rPr>
              <w:t>/QSFP+</w:t>
            </w:r>
            <w:r w:rsidRPr="47D17CDD">
              <w:rPr>
                <w:rFonts w:eastAsia="Arial" w:cs="Arial"/>
              </w:rPr>
              <w:t xml:space="preserve">  </w:t>
            </w:r>
          </w:p>
        </w:tc>
        <w:tc>
          <w:tcPr>
            <w:tcW w:w="960" w:type="dxa"/>
            <w:tcMar>
              <w:top w:w="15" w:type="dxa"/>
              <w:left w:w="15" w:type="dxa"/>
              <w:right w:w="15" w:type="dxa"/>
            </w:tcMar>
            <w:vAlign w:val="center"/>
          </w:tcPr>
          <w:p w14:paraId="08B3E96D" w14:textId="0DB3B33B" w:rsidR="47D17CDD" w:rsidRDefault="47D17CDD" w:rsidP="47D17CDD">
            <w:pPr>
              <w:pStyle w:val="BodyText"/>
            </w:pPr>
            <w:r w:rsidRPr="47D17CDD">
              <w:rPr>
                <w:rFonts w:eastAsia="Arial" w:cs="Arial"/>
              </w:rPr>
              <w:t xml:space="preserve">TN A  </w:t>
            </w:r>
          </w:p>
        </w:tc>
        <w:tc>
          <w:tcPr>
            <w:tcW w:w="960" w:type="dxa"/>
            <w:tcMar>
              <w:top w:w="15" w:type="dxa"/>
              <w:left w:w="15" w:type="dxa"/>
              <w:right w:w="15" w:type="dxa"/>
            </w:tcMar>
            <w:vAlign w:val="center"/>
          </w:tcPr>
          <w:p w14:paraId="44C72C21" w14:textId="4941D151" w:rsidR="47D17CDD" w:rsidRDefault="47D17CDD" w:rsidP="47D17CDD">
            <w:pPr>
              <w:pStyle w:val="BodyText"/>
            </w:pPr>
            <w:r w:rsidRPr="47D17CDD">
              <w:rPr>
                <w:rFonts w:eastAsia="Arial" w:cs="Arial"/>
              </w:rPr>
              <w:t xml:space="preserve">0   </w:t>
            </w:r>
          </w:p>
        </w:tc>
      </w:tr>
      <w:tr w:rsidR="47D17CDD" w14:paraId="17B8E0A0" w14:textId="77777777" w:rsidTr="001039E9">
        <w:trPr>
          <w:trHeight w:val="585"/>
        </w:trPr>
        <w:tc>
          <w:tcPr>
            <w:tcW w:w="960" w:type="dxa"/>
            <w:vMerge/>
            <w:tcMar>
              <w:top w:w="15" w:type="dxa"/>
              <w:left w:w="15" w:type="dxa"/>
              <w:right w:w="15" w:type="dxa"/>
            </w:tcMar>
            <w:vAlign w:val="center"/>
          </w:tcPr>
          <w:p w14:paraId="18DD4385" w14:textId="77777777" w:rsidR="005F2908" w:rsidRDefault="005F2908"/>
        </w:tc>
        <w:tc>
          <w:tcPr>
            <w:tcW w:w="960" w:type="dxa"/>
            <w:tcMar>
              <w:top w:w="15" w:type="dxa"/>
              <w:left w:w="15" w:type="dxa"/>
              <w:right w:w="15" w:type="dxa"/>
            </w:tcMar>
            <w:vAlign w:val="center"/>
          </w:tcPr>
          <w:p w14:paraId="334D011C" w14:textId="1FAAC089" w:rsidR="47D17CDD" w:rsidRDefault="47D17CDD" w:rsidP="47D17CDD">
            <w:pPr>
              <w:pStyle w:val="BodyText"/>
            </w:pPr>
            <w:r w:rsidRPr="47D17CDD">
              <w:rPr>
                <w:rFonts w:eastAsia="Arial" w:cs="Arial"/>
              </w:rPr>
              <w:t xml:space="preserve">IPRAN   </w:t>
            </w:r>
          </w:p>
        </w:tc>
        <w:tc>
          <w:tcPr>
            <w:tcW w:w="960" w:type="dxa"/>
            <w:tcMar>
              <w:top w:w="15" w:type="dxa"/>
              <w:left w:w="15" w:type="dxa"/>
              <w:right w:w="15" w:type="dxa"/>
            </w:tcMar>
            <w:vAlign w:val="center"/>
          </w:tcPr>
          <w:p w14:paraId="49B4EA8F" w14:textId="011209A8" w:rsidR="47D17CDD" w:rsidRDefault="47D17CDD" w:rsidP="47D17CDD">
            <w:pPr>
              <w:pStyle w:val="BodyText"/>
            </w:pPr>
            <w:r w:rsidRPr="47D17CDD">
              <w:rPr>
                <w:rFonts w:eastAsia="Arial" w:cs="Arial"/>
              </w:rPr>
              <w:t xml:space="preserve">SFP28  </w:t>
            </w:r>
          </w:p>
        </w:tc>
        <w:tc>
          <w:tcPr>
            <w:tcW w:w="960" w:type="dxa"/>
            <w:tcMar>
              <w:top w:w="15" w:type="dxa"/>
              <w:left w:w="15" w:type="dxa"/>
              <w:right w:w="15" w:type="dxa"/>
            </w:tcMar>
            <w:vAlign w:val="center"/>
          </w:tcPr>
          <w:p w14:paraId="58AE0448" w14:textId="60D21126" w:rsidR="47D17CDD" w:rsidRDefault="47D17CDD" w:rsidP="47D17CDD">
            <w:pPr>
              <w:pStyle w:val="BodyText"/>
            </w:pPr>
            <w:r w:rsidRPr="47D17CDD">
              <w:rPr>
                <w:rFonts w:eastAsia="Arial" w:cs="Arial"/>
              </w:rPr>
              <w:t xml:space="preserve">TN B  </w:t>
            </w:r>
          </w:p>
        </w:tc>
        <w:tc>
          <w:tcPr>
            <w:tcW w:w="960" w:type="dxa"/>
            <w:tcMar>
              <w:top w:w="15" w:type="dxa"/>
              <w:left w:w="15" w:type="dxa"/>
              <w:right w:w="15" w:type="dxa"/>
            </w:tcMar>
            <w:vAlign w:val="center"/>
          </w:tcPr>
          <w:p w14:paraId="067E3B42" w14:textId="68F7A762" w:rsidR="47D17CDD" w:rsidRDefault="47D17CDD" w:rsidP="47D17CDD">
            <w:pPr>
              <w:pStyle w:val="BodyText"/>
            </w:pPr>
            <w:r w:rsidRPr="47D17CDD">
              <w:rPr>
                <w:rFonts w:eastAsia="Arial" w:cs="Arial"/>
              </w:rPr>
              <w:t xml:space="preserve">1  </w:t>
            </w:r>
          </w:p>
        </w:tc>
      </w:tr>
      <w:tr w:rsidR="47D17CDD" w14:paraId="6FD301AA" w14:textId="77777777" w:rsidTr="001039E9">
        <w:trPr>
          <w:trHeight w:val="285"/>
        </w:trPr>
        <w:tc>
          <w:tcPr>
            <w:tcW w:w="960" w:type="dxa"/>
            <w:vMerge/>
            <w:tcMar>
              <w:top w:w="15" w:type="dxa"/>
              <w:left w:w="15" w:type="dxa"/>
              <w:right w:w="15" w:type="dxa"/>
            </w:tcMar>
            <w:vAlign w:val="center"/>
          </w:tcPr>
          <w:p w14:paraId="747BF290" w14:textId="77777777" w:rsidR="005F2908" w:rsidRDefault="005F2908"/>
        </w:tc>
        <w:tc>
          <w:tcPr>
            <w:tcW w:w="960" w:type="dxa"/>
            <w:tcMar>
              <w:top w:w="15" w:type="dxa"/>
              <w:left w:w="15" w:type="dxa"/>
              <w:right w:w="15" w:type="dxa"/>
            </w:tcMar>
            <w:vAlign w:val="center"/>
          </w:tcPr>
          <w:p w14:paraId="0E1189CA" w14:textId="7E2F1584" w:rsidR="47D17CDD" w:rsidRDefault="47D17CDD" w:rsidP="47D17CDD">
            <w:r w:rsidRPr="47D17CDD">
              <w:rPr>
                <w:rFonts w:ascii="Calibri" w:eastAsia="Calibri" w:hAnsi="Calibri" w:cs="Calibri"/>
                <w:color w:val="000000" w:themeColor="text1"/>
                <w:sz w:val="22"/>
                <w:szCs w:val="22"/>
              </w:rPr>
              <w:t xml:space="preserve">IPRAN   </w:t>
            </w:r>
          </w:p>
        </w:tc>
        <w:tc>
          <w:tcPr>
            <w:tcW w:w="960" w:type="dxa"/>
            <w:tcMar>
              <w:top w:w="15" w:type="dxa"/>
              <w:left w:w="15" w:type="dxa"/>
              <w:right w:w="15" w:type="dxa"/>
            </w:tcMar>
            <w:vAlign w:val="center"/>
          </w:tcPr>
          <w:p w14:paraId="01658052" w14:textId="5E3CE433" w:rsidR="47D17CDD" w:rsidRDefault="47D17CDD" w:rsidP="47D17CDD">
            <w:r w:rsidRPr="47D17CDD">
              <w:rPr>
                <w:rFonts w:ascii="Calibri" w:eastAsia="Calibri" w:hAnsi="Calibri" w:cs="Calibri"/>
                <w:color w:val="000000" w:themeColor="text1"/>
                <w:sz w:val="22"/>
                <w:szCs w:val="22"/>
              </w:rPr>
              <w:t xml:space="preserve">SFP28  </w:t>
            </w:r>
          </w:p>
        </w:tc>
        <w:tc>
          <w:tcPr>
            <w:tcW w:w="960" w:type="dxa"/>
            <w:tcMar>
              <w:top w:w="15" w:type="dxa"/>
              <w:left w:w="15" w:type="dxa"/>
              <w:right w:w="15" w:type="dxa"/>
            </w:tcMar>
            <w:vAlign w:val="center"/>
          </w:tcPr>
          <w:p w14:paraId="50ED9EB1" w14:textId="6E155EE6" w:rsidR="47D17CDD" w:rsidRDefault="47D17CDD" w:rsidP="47D17CDD">
            <w:r w:rsidRPr="47D17CDD">
              <w:rPr>
                <w:rFonts w:ascii="Calibri" w:eastAsia="Calibri" w:hAnsi="Calibri" w:cs="Calibri"/>
                <w:color w:val="000000" w:themeColor="text1"/>
                <w:sz w:val="22"/>
                <w:szCs w:val="22"/>
              </w:rPr>
              <w:t>TN C</w:t>
            </w:r>
          </w:p>
        </w:tc>
        <w:tc>
          <w:tcPr>
            <w:tcW w:w="960" w:type="dxa"/>
            <w:tcMar>
              <w:top w:w="15" w:type="dxa"/>
              <w:left w:w="15" w:type="dxa"/>
              <w:right w:w="15" w:type="dxa"/>
            </w:tcMar>
            <w:vAlign w:val="center"/>
          </w:tcPr>
          <w:p w14:paraId="653A2C3F" w14:textId="4D569651" w:rsidR="47D17CDD" w:rsidRDefault="47D17CDD" w:rsidP="47D17CDD">
            <w:r w:rsidRPr="47D17CDD">
              <w:rPr>
                <w:rFonts w:ascii="Calibri" w:eastAsia="Calibri" w:hAnsi="Calibri" w:cs="Calibri"/>
                <w:color w:val="000000" w:themeColor="text1"/>
                <w:sz w:val="22"/>
                <w:szCs w:val="22"/>
              </w:rPr>
              <w:t>2</w:t>
            </w:r>
          </w:p>
        </w:tc>
      </w:tr>
      <w:tr w:rsidR="47D17CDD" w14:paraId="137957A4" w14:textId="77777777" w:rsidTr="001039E9">
        <w:trPr>
          <w:trHeight w:val="285"/>
        </w:trPr>
        <w:tc>
          <w:tcPr>
            <w:tcW w:w="960" w:type="dxa"/>
            <w:vMerge/>
            <w:tcMar>
              <w:top w:w="15" w:type="dxa"/>
              <w:left w:w="15" w:type="dxa"/>
              <w:right w:w="15" w:type="dxa"/>
            </w:tcMar>
            <w:vAlign w:val="bottom"/>
          </w:tcPr>
          <w:p w14:paraId="0943F2F0" w14:textId="77777777" w:rsidR="005F2908" w:rsidRDefault="005F2908"/>
        </w:tc>
        <w:tc>
          <w:tcPr>
            <w:tcW w:w="960" w:type="dxa"/>
            <w:tcMar>
              <w:top w:w="15" w:type="dxa"/>
              <w:left w:w="15" w:type="dxa"/>
              <w:right w:w="15" w:type="dxa"/>
            </w:tcMar>
            <w:vAlign w:val="bottom"/>
          </w:tcPr>
          <w:p w14:paraId="6DF9CA48" w14:textId="2F873FC2" w:rsidR="47D17CDD" w:rsidRDefault="47D17CDD" w:rsidP="47D17CDD">
            <w:r w:rsidRPr="47D17CDD">
              <w:rPr>
                <w:rFonts w:ascii="Calibri" w:eastAsia="Calibri" w:hAnsi="Calibri" w:cs="Calibri"/>
                <w:color w:val="000000" w:themeColor="text1"/>
                <w:sz w:val="22"/>
                <w:szCs w:val="22"/>
              </w:rPr>
              <w:t xml:space="preserve">IPRAN   </w:t>
            </w:r>
          </w:p>
        </w:tc>
        <w:tc>
          <w:tcPr>
            <w:tcW w:w="960" w:type="dxa"/>
            <w:tcMar>
              <w:top w:w="15" w:type="dxa"/>
              <w:left w:w="15" w:type="dxa"/>
              <w:right w:w="15" w:type="dxa"/>
            </w:tcMar>
            <w:vAlign w:val="bottom"/>
          </w:tcPr>
          <w:p w14:paraId="525002D7" w14:textId="61FF465A" w:rsidR="47D17CDD" w:rsidRDefault="47D17CDD" w:rsidP="47D17CDD">
            <w:r w:rsidRPr="47D17CDD">
              <w:rPr>
                <w:rFonts w:ascii="Calibri" w:eastAsia="Calibri" w:hAnsi="Calibri" w:cs="Calibri"/>
                <w:color w:val="000000" w:themeColor="text1"/>
                <w:sz w:val="22"/>
                <w:szCs w:val="22"/>
              </w:rPr>
              <w:t xml:space="preserve">SFP28  </w:t>
            </w:r>
          </w:p>
        </w:tc>
        <w:tc>
          <w:tcPr>
            <w:tcW w:w="960" w:type="dxa"/>
            <w:tcMar>
              <w:top w:w="15" w:type="dxa"/>
              <w:left w:w="15" w:type="dxa"/>
              <w:right w:w="15" w:type="dxa"/>
            </w:tcMar>
            <w:vAlign w:val="bottom"/>
          </w:tcPr>
          <w:p w14:paraId="30901078" w14:textId="3549A55D" w:rsidR="47D17CDD" w:rsidRDefault="47D17CDD" w:rsidP="47D17CDD">
            <w:r w:rsidRPr="47D17CDD">
              <w:rPr>
                <w:rFonts w:ascii="Calibri" w:eastAsia="Calibri" w:hAnsi="Calibri" w:cs="Calibri"/>
                <w:color w:val="000000" w:themeColor="text1"/>
                <w:sz w:val="22"/>
                <w:szCs w:val="22"/>
              </w:rPr>
              <w:t xml:space="preserve">TN D  </w:t>
            </w:r>
          </w:p>
        </w:tc>
        <w:tc>
          <w:tcPr>
            <w:tcW w:w="960" w:type="dxa"/>
            <w:tcMar>
              <w:top w:w="15" w:type="dxa"/>
              <w:left w:w="15" w:type="dxa"/>
              <w:right w:w="15" w:type="dxa"/>
            </w:tcMar>
            <w:vAlign w:val="bottom"/>
          </w:tcPr>
          <w:p w14:paraId="78458005" w14:textId="151262FB" w:rsidR="47D17CDD" w:rsidRDefault="47D17CDD" w:rsidP="47D17CDD">
            <w:r w:rsidRPr="47D17CDD">
              <w:rPr>
                <w:rFonts w:ascii="Calibri" w:eastAsia="Calibri" w:hAnsi="Calibri" w:cs="Calibri"/>
                <w:color w:val="000000" w:themeColor="text1"/>
                <w:sz w:val="22"/>
                <w:szCs w:val="22"/>
              </w:rPr>
              <w:t>3</w:t>
            </w:r>
          </w:p>
        </w:tc>
      </w:tr>
    </w:tbl>
    <w:p w14:paraId="70182A19" w14:textId="48F36879" w:rsidR="47D17CDD" w:rsidRDefault="47D17CDD" w:rsidP="47D17CDD">
      <w:pPr>
        <w:pStyle w:val="BodyText"/>
        <w:rPr>
          <w:lang w:val="en-CA"/>
        </w:rPr>
      </w:pPr>
    </w:p>
    <w:p w14:paraId="60899FA4" w14:textId="77777777" w:rsidR="00F568AB" w:rsidRDefault="40CAA3CB" w:rsidP="00F568AB">
      <w:pPr>
        <w:pStyle w:val="Heading3"/>
        <w:rPr>
          <w:lang w:val="en-CA"/>
        </w:rPr>
      </w:pPr>
      <w:bookmarkStart w:id="147" w:name="_Toc1879544902"/>
      <w:r w:rsidRPr="47D17CDD">
        <w:rPr>
          <w:lang w:val="en-CA"/>
        </w:rPr>
        <w:t>Pluggable Types</w:t>
      </w:r>
      <w:bookmarkEnd w:id="147"/>
    </w:p>
    <w:tbl>
      <w:tblPr>
        <w:tblW w:w="0" w:type="auto"/>
        <w:tblLayout w:type="fixed"/>
        <w:tblLook w:val="06A0" w:firstRow="1" w:lastRow="0" w:firstColumn="1" w:lastColumn="0" w:noHBand="1" w:noVBand="1"/>
      </w:tblPr>
      <w:tblGrid>
        <w:gridCol w:w="3590"/>
        <w:gridCol w:w="2113"/>
        <w:gridCol w:w="1019"/>
        <w:gridCol w:w="1019"/>
        <w:gridCol w:w="1019"/>
        <w:gridCol w:w="1019"/>
      </w:tblGrid>
      <w:tr w:rsidR="00527D2D" w14:paraId="1294AAD4" w14:textId="77777777">
        <w:trPr>
          <w:trHeight w:val="525"/>
        </w:trPr>
        <w:tc>
          <w:tcPr>
            <w:tcW w:w="3590"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25A3441F" w14:textId="77777777" w:rsidR="00527D2D" w:rsidRDefault="00527D2D">
            <w:r w:rsidRPr="1612F9A0">
              <w:rPr>
                <w:rFonts w:ascii="Calibri" w:eastAsia="Calibri" w:hAnsi="Calibri" w:cs="Calibri"/>
                <w:b/>
                <w:bCs/>
                <w:color w:val="000000" w:themeColor="text1"/>
              </w:rPr>
              <w:t>Archetype</w:t>
            </w:r>
          </w:p>
        </w:tc>
        <w:tc>
          <w:tcPr>
            <w:tcW w:w="2113"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03792372" w14:textId="77777777" w:rsidR="00527D2D" w:rsidRDefault="00527D2D">
            <w:r w:rsidRPr="1612F9A0">
              <w:rPr>
                <w:rFonts w:ascii="Calibri" w:eastAsia="Calibri" w:hAnsi="Calibri" w:cs="Calibri"/>
                <w:b/>
                <w:bCs/>
                <w:color w:val="000000" w:themeColor="text1"/>
              </w:rPr>
              <w:t>Archetype Instance Name</w:t>
            </w:r>
          </w:p>
        </w:tc>
        <w:tc>
          <w:tcPr>
            <w:tcW w:w="1019"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595184A6" w14:textId="77777777" w:rsidR="00527D2D" w:rsidRDefault="00527D2D">
            <w:r w:rsidRPr="1612F9A0">
              <w:rPr>
                <w:rFonts w:ascii="Calibri" w:eastAsia="Calibri" w:hAnsi="Calibri" w:cs="Calibri"/>
                <w:b/>
                <w:bCs/>
                <w:color w:val="000000" w:themeColor="text1"/>
              </w:rPr>
              <w:t>Description</w:t>
            </w:r>
          </w:p>
        </w:tc>
        <w:tc>
          <w:tcPr>
            <w:tcW w:w="1019"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275AA74A" w14:textId="77777777" w:rsidR="00527D2D" w:rsidRDefault="00527D2D">
            <w:r w:rsidRPr="1612F9A0">
              <w:rPr>
                <w:rFonts w:ascii="Calibri" w:eastAsia="Calibri" w:hAnsi="Calibri" w:cs="Calibri"/>
                <w:b/>
                <w:bCs/>
                <w:color w:val="000000" w:themeColor="text1"/>
              </w:rPr>
              <w:t>Part Number</w:t>
            </w:r>
          </w:p>
        </w:tc>
        <w:tc>
          <w:tcPr>
            <w:tcW w:w="1019"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5BD08EE8" w14:textId="77777777" w:rsidR="00527D2D" w:rsidRDefault="00527D2D">
            <w:r w:rsidRPr="1612F9A0">
              <w:rPr>
                <w:rFonts w:ascii="Calibri" w:eastAsia="Calibri" w:hAnsi="Calibri" w:cs="Calibri"/>
                <w:b/>
                <w:bCs/>
                <w:color w:val="000000" w:themeColor="text1"/>
              </w:rPr>
              <w:t>Positions Used</w:t>
            </w:r>
          </w:p>
        </w:tc>
        <w:tc>
          <w:tcPr>
            <w:tcW w:w="1019"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6B074FFE" w14:textId="77777777" w:rsidR="00527D2D" w:rsidRDefault="00527D2D">
            <w:r w:rsidRPr="1612F9A0">
              <w:rPr>
                <w:rFonts w:ascii="Calibri" w:eastAsia="Calibri" w:hAnsi="Calibri" w:cs="Calibri"/>
                <w:b/>
                <w:bCs/>
                <w:color w:val="000000" w:themeColor="text1"/>
              </w:rPr>
              <w:t>Vendor</w:t>
            </w:r>
          </w:p>
        </w:tc>
      </w:tr>
      <w:tr w:rsidR="00527D2D" w14:paraId="1BBCCFC3" w14:textId="77777777">
        <w:trPr>
          <w:trHeight w:val="885"/>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C6A3BB0" w14:textId="77777777" w:rsidR="00527D2D" w:rsidRDefault="00527D2D">
            <w:r w:rsidRPr="1612F9A0">
              <w:rPr>
                <w:rFonts w:ascii="Calibri" w:eastAsia="Calibri" w:hAnsi="Calibri" w:cs="Calibri"/>
                <w:color w:val="000000" w:themeColor="text1"/>
                <w:sz w:val="22"/>
                <w:szCs w:val="22"/>
              </w:rPr>
              <w:t>SFP:Ericsson-10GBASE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280C360" w14:textId="77777777" w:rsidR="00527D2D" w:rsidRDefault="00527D2D">
            <w:r w:rsidRPr="1612F9A0">
              <w:rPr>
                <w:rFonts w:ascii="Calibri" w:eastAsia="Calibri" w:hAnsi="Calibri" w:cs="Calibri"/>
                <w:color w:val="000000" w:themeColor="text1"/>
                <w:sz w:val="22"/>
                <w:szCs w:val="22"/>
              </w:rPr>
              <w:t>SFP:Ericsson-10GBASE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0D41E34" w14:textId="77777777" w:rsidR="00527D2D" w:rsidRDefault="00527D2D">
            <w:r w:rsidRPr="1612F9A0">
              <w:rPr>
                <w:rFonts w:ascii="Calibri" w:eastAsia="Calibri" w:hAnsi="Calibri" w:cs="Calibri"/>
                <w:color w:val="000000" w:themeColor="text1"/>
                <w:sz w:val="22"/>
                <w:szCs w:val="22"/>
              </w:rPr>
              <w:t xml:space="preserve">SFP:Ericsson-10GBASE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497930C" w14:textId="77777777" w:rsidR="00527D2D" w:rsidRDefault="00527D2D">
            <w:r w:rsidRPr="1612F9A0">
              <w:rPr>
                <w:rFonts w:ascii="Calibri" w:eastAsia="Calibri" w:hAnsi="Calibri" w:cs="Calibri"/>
                <w:color w:val="000000" w:themeColor="text1"/>
                <w:sz w:val="22"/>
                <w:szCs w:val="22"/>
              </w:rPr>
              <w:t xml:space="preserve">SFP:Ericsson-10GBASE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05F10B41" w14:textId="77777777" w:rsidR="00527D2D" w:rsidRDefault="00527D2D">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B497291" w14:textId="77777777" w:rsidR="00527D2D" w:rsidRDefault="00527D2D">
            <w:r w:rsidRPr="1612F9A0">
              <w:rPr>
                <w:rFonts w:ascii="Calibri" w:eastAsia="Calibri" w:hAnsi="Calibri" w:cs="Calibri"/>
                <w:color w:val="000000" w:themeColor="text1"/>
                <w:sz w:val="22"/>
                <w:szCs w:val="22"/>
              </w:rPr>
              <w:t>Ericsson</w:t>
            </w:r>
          </w:p>
        </w:tc>
      </w:tr>
      <w:tr w:rsidR="00527D2D" w14:paraId="510CB41C" w14:textId="77777777">
        <w:trPr>
          <w:trHeight w:val="1455"/>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57B3053" w14:textId="77777777" w:rsidR="00527D2D" w:rsidRDefault="00527D2D">
            <w:r w:rsidRPr="1612F9A0">
              <w:rPr>
                <w:rFonts w:ascii="Calibri" w:eastAsia="Calibri" w:hAnsi="Calibri" w:cs="Calibri"/>
                <w:color w:val="000000" w:themeColor="text1"/>
                <w:sz w:val="22"/>
                <w:szCs w:val="22"/>
              </w:rPr>
              <w:t>SFP:Ericsson-1000BASE-ZX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1F9BABD" w14:textId="77777777" w:rsidR="00527D2D" w:rsidRDefault="00527D2D">
            <w:r w:rsidRPr="1612F9A0">
              <w:rPr>
                <w:rFonts w:ascii="Calibri" w:eastAsia="Calibri" w:hAnsi="Calibri" w:cs="Calibri"/>
                <w:color w:val="000000" w:themeColor="text1"/>
                <w:sz w:val="22"/>
                <w:szCs w:val="22"/>
              </w:rPr>
              <w:t>SFP:Ericsson-1000BASE-ZX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47DD5A6" w14:textId="77777777" w:rsidR="00527D2D" w:rsidRDefault="00527D2D">
            <w:r w:rsidRPr="1612F9A0">
              <w:rPr>
                <w:rFonts w:ascii="Calibri" w:eastAsia="Calibri" w:hAnsi="Calibri" w:cs="Calibri"/>
                <w:color w:val="000000" w:themeColor="text1"/>
                <w:sz w:val="22"/>
                <w:szCs w:val="22"/>
              </w:rPr>
              <w:t>SFP:Ericsson-1000BASE-ZX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A7A3E36" w14:textId="77777777" w:rsidR="00527D2D" w:rsidRDefault="00527D2D">
            <w:r w:rsidRPr="1612F9A0">
              <w:rPr>
                <w:rFonts w:ascii="Calibri" w:eastAsia="Calibri" w:hAnsi="Calibri" w:cs="Calibri"/>
                <w:color w:val="000000" w:themeColor="text1"/>
                <w:sz w:val="22"/>
                <w:szCs w:val="22"/>
              </w:rPr>
              <w:t>SFP:Ericsson-1000BASE-ZX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5EB16FAA" w14:textId="77777777" w:rsidR="00527D2D" w:rsidRDefault="00527D2D">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815A2A0" w14:textId="77777777" w:rsidR="00527D2D" w:rsidRDefault="00527D2D">
            <w:r w:rsidRPr="1612F9A0">
              <w:rPr>
                <w:rFonts w:ascii="Calibri" w:eastAsia="Calibri" w:hAnsi="Calibri" w:cs="Calibri"/>
                <w:color w:val="000000" w:themeColor="text1"/>
                <w:sz w:val="22"/>
                <w:szCs w:val="22"/>
              </w:rPr>
              <w:t>Ericsson</w:t>
            </w:r>
          </w:p>
        </w:tc>
      </w:tr>
      <w:tr w:rsidR="00527D2D" w14:paraId="05CFE6BC" w14:textId="77777777">
        <w:trPr>
          <w:trHeight w:val="885"/>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F6663CC" w14:textId="77777777" w:rsidR="00527D2D" w:rsidRDefault="00527D2D">
            <w:r w:rsidRPr="1612F9A0">
              <w:rPr>
                <w:rFonts w:ascii="Calibri" w:eastAsia="Calibri" w:hAnsi="Calibri" w:cs="Calibri"/>
                <w:color w:val="000000" w:themeColor="text1"/>
                <w:sz w:val="22"/>
                <w:szCs w:val="22"/>
              </w:rPr>
              <w:t>SFP:Ericsson-1000BASE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60F69D7" w14:textId="77777777" w:rsidR="00527D2D" w:rsidRDefault="00527D2D">
            <w:r w:rsidRPr="1612F9A0">
              <w:rPr>
                <w:rFonts w:ascii="Calibri" w:eastAsia="Calibri" w:hAnsi="Calibri" w:cs="Calibri"/>
                <w:color w:val="000000" w:themeColor="text1"/>
                <w:sz w:val="22"/>
                <w:szCs w:val="22"/>
              </w:rPr>
              <w:t>SFP:Ericsson-1000BASE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85C4A20" w14:textId="77777777" w:rsidR="00527D2D" w:rsidRDefault="00527D2D">
            <w:r w:rsidRPr="1612F9A0">
              <w:rPr>
                <w:rFonts w:ascii="Calibri" w:eastAsia="Calibri" w:hAnsi="Calibri" w:cs="Calibri"/>
                <w:color w:val="000000" w:themeColor="text1"/>
                <w:sz w:val="22"/>
                <w:szCs w:val="22"/>
              </w:rPr>
              <w:t xml:space="preserve">SFP:Ericsson-1000BASE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794927A" w14:textId="77777777" w:rsidR="00527D2D" w:rsidRDefault="00527D2D">
            <w:r w:rsidRPr="1612F9A0">
              <w:rPr>
                <w:rFonts w:ascii="Calibri" w:eastAsia="Calibri" w:hAnsi="Calibri" w:cs="Calibri"/>
                <w:color w:val="000000" w:themeColor="text1"/>
                <w:sz w:val="22"/>
                <w:szCs w:val="22"/>
              </w:rPr>
              <w:t xml:space="preserve">SFP:Ericsson-1000BASE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9C43EE4" w14:textId="77777777" w:rsidR="00527D2D" w:rsidRDefault="00527D2D">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8AD923D" w14:textId="77777777" w:rsidR="00527D2D" w:rsidRDefault="00527D2D">
            <w:r w:rsidRPr="1612F9A0">
              <w:rPr>
                <w:rFonts w:ascii="Calibri" w:eastAsia="Calibri" w:hAnsi="Calibri" w:cs="Calibri"/>
                <w:color w:val="000000" w:themeColor="text1"/>
                <w:sz w:val="22"/>
                <w:szCs w:val="22"/>
              </w:rPr>
              <w:t>Ericsson</w:t>
            </w:r>
          </w:p>
        </w:tc>
      </w:tr>
      <w:tr w:rsidR="00527D2D" w14:paraId="5748EB8C" w14:textId="77777777">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3D37318" w14:textId="77777777" w:rsidR="00527D2D" w:rsidRDefault="00527D2D">
            <w:r w:rsidRPr="1612F9A0">
              <w:rPr>
                <w:rFonts w:ascii="Calibri" w:eastAsia="Calibri" w:hAnsi="Calibri" w:cs="Calibri"/>
                <w:color w:val="000000" w:themeColor="text1"/>
                <w:sz w:val="22"/>
                <w:szCs w:val="22"/>
              </w:rPr>
              <w:t>SFP:Ericsson-1000BASE-SX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1F32D6C" w14:textId="77777777" w:rsidR="00527D2D" w:rsidRDefault="00527D2D">
            <w:r w:rsidRPr="1612F9A0">
              <w:rPr>
                <w:rFonts w:ascii="Calibri" w:eastAsia="Calibri" w:hAnsi="Calibri" w:cs="Calibri"/>
                <w:color w:val="000000" w:themeColor="text1"/>
                <w:sz w:val="22"/>
                <w:szCs w:val="22"/>
              </w:rPr>
              <w:t>SFP:Ericsson-1000BASE-SX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9224992" w14:textId="77777777" w:rsidR="00527D2D" w:rsidRDefault="00527D2D">
            <w:r w:rsidRPr="1612F9A0">
              <w:rPr>
                <w:rFonts w:ascii="Calibri" w:eastAsia="Calibri" w:hAnsi="Calibri" w:cs="Calibri"/>
                <w:color w:val="000000" w:themeColor="text1"/>
                <w:sz w:val="22"/>
                <w:szCs w:val="22"/>
              </w:rPr>
              <w:t xml:space="preserve">SFP:Ericsson-1000BASE-SX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36D4EDE" w14:textId="77777777" w:rsidR="00527D2D" w:rsidRDefault="00527D2D">
            <w:r w:rsidRPr="1612F9A0">
              <w:rPr>
                <w:rFonts w:ascii="Calibri" w:eastAsia="Calibri" w:hAnsi="Calibri" w:cs="Calibri"/>
                <w:color w:val="000000" w:themeColor="text1"/>
                <w:sz w:val="22"/>
                <w:szCs w:val="22"/>
              </w:rPr>
              <w:t xml:space="preserve">SFP:Ericsson-1000BASE-SX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377528B" w14:textId="77777777" w:rsidR="00527D2D" w:rsidRDefault="00527D2D">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3A68BAA" w14:textId="77777777" w:rsidR="00527D2D" w:rsidRDefault="00527D2D">
            <w:r w:rsidRPr="1612F9A0">
              <w:rPr>
                <w:rFonts w:ascii="Calibri" w:eastAsia="Calibri" w:hAnsi="Calibri" w:cs="Calibri"/>
                <w:color w:val="000000" w:themeColor="text1"/>
                <w:sz w:val="22"/>
                <w:szCs w:val="22"/>
              </w:rPr>
              <w:t>Ericsson</w:t>
            </w:r>
          </w:p>
        </w:tc>
      </w:tr>
      <w:tr w:rsidR="00527D2D" w14:paraId="6CCA9A59" w14:textId="77777777">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3813E31" w14:textId="77777777" w:rsidR="00527D2D" w:rsidRDefault="00527D2D">
            <w:r w:rsidRPr="1612F9A0">
              <w:rPr>
                <w:rFonts w:ascii="Calibri" w:eastAsia="Calibri" w:hAnsi="Calibri" w:cs="Calibri"/>
                <w:color w:val="000000" w:themeColor="text1"/>
                <w:sz w:val="22"/>
                <w:szCs w:val="22"/>
              </w:rPr>
              <w:t>SFP:Ericsson-1000BASE-LX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03B9998" w14:textId="77777777" w:rsidR="00527D2D" w:rsidRDefault="00527D2D">
            <w:r w:rsidRPr="1612F9A0">
              <w:rPr>
                <w:rFonts w:ascii="Calibri" w:eastAsia="Calibri" w:hAnsi="Calibri" w:cs="Calibri"/>
                <w:color w:val="000000" w:themeColor="text1"/>
                <w:sz w:val="22"/>
                <w:szCs w:val="22"/>
              </w:rPr>
              <w:t>SFP:Ericsson-1000BASE-LX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980341B" w14:textId="77777777" w:rsidR="00527D2D" w:rsidRDefault="00527D2D">
            <w:r w:rsidRPr="1612F9A0">
              <w:rPr>
                <w:rFonts w:ascii="Calibri" w:eastAsia="Calibri" w:hAnsi="Calibri" w:cs="Calibri"/>
                <w:color w:val="000000" w:themeColor="text1"/>
                <w:sz w:val="22"/>
                <w:szCs w:val="22"/>
              </w:rPr>
              <w:t xml:space="preserve">SFP:Ericsson-1000BASE-LX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65BF27C" w14:textId="77777777" w:rsidR="00527D2D" w:rsidRDefault="00527D2D">
            <w:r w:rsidRPr="1612F9A0">
              <w:rPr>
                <w:rFonts w:ascii="Calibri" w:eastAsia="Calibri" w:hAnsi="Calibri" w:cs="Calibri"/>
                <w:color w:val="000000" w:themeColor="text1"/>
                <w:sz w:val="22"/>
                <w:szCs w:val="22"/>
              </w:rPr>
              <w:t xml:space="preserve">SFP:Ericsson-1000BASE-LX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5072507E" w14:textId="77777777" w:rsidR="00527D2D" w:rsidRDefault="00527D2D">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nil"/>
              <w:right w:val="nil"/>
            </w:tcBorders>
            <w:tcMar>
              <w:top w:w="15" w:type="dxa"/>
              <w:left w:w="15" w:type="dxa"/>
              <w:right w:w="15" w:type="dxa"/>
            </w:tcMar>
            <w:vAlign w:val="center"/>
          </w:tcPr>
          <w:p w14:paraId="4C86DC9F" w14:textId="77777777" w:rsidR="00527D2D" w:rsidRDefault="00527D2D">
            <w:r w:rsidRPr="1612F9A0">
              <w:rPr>
                <w:rFonts w:ascii="Calibri" w:eastAsia="Calibri" w:hAnsi="Calibri" w:cs="Calibri"/>
                <w:color w:val="000000" w:themeColor="text1"/>
                <w:sz w:val="22"/>
                <w:szCs w:val="22"/>
              </w:rPr>
              <w:t>Ericsson</w:t>
            </w:r>
          </w:p>
        </w:tc>
      </w:tr>
      <w:tr w:rsidR="00527D2D" w14:paraId="31920E45" w14:textId="77777777">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3903953" w14:textId="77777777" w:rsidR="00527D2D" w:rsidRDefault="00527D2D">
            <w:r w:rsidRPr="1612F9A0">
              <w:rPr>
                <w:rFonts w:ascii="Calibri" w:eastAsia="Calibri" w:hAnsi="Calibri" w:cs="Calibri"/>
                <w:color w:val="000000" w:themeColor="text1"/>
                <w:sz w:val="22"/>
                <w:szCs w:val="22"/>
              </w:rPr>
              <w:t>SFP:Ericsson-1000BASE-LX20 -Pluggable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EF3FBB2" w14:textId="77777777" w:rsidR="00527D2D" w:rsidRDefault="00527D2D">
            <w:r w:rsidRPr="1612F9A0">
              <w:rPr>
                <w:rFonts w:ascii="Calibri" w:eastAsia="Calibri" w:hAnsi="Calibri" w:cs="Calibri"/>
                <w:color w:val="000000" w:themeColor="text1"/>
                <w:sz w:val="22"/>
                <w:szCs w:val="22"/>
              </w:rPr>
              <w:t>SFP:Ericsson-1000BASE-LX20 -Pluggable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10BADA3" w14:textId="77777777" w:rsidR="00527D2D" w:rsidRDefault="00527D2D">
            <w:r w:rsidRPr="1612F9A0">
              <w:rPr>
                <w:rFonts w:ascii="Calibri" w:eastAsia="Calibri" w:hAnsi="Calibri" w:cs="Calibri"/>
                <w:color w:val="000000" w:themeColor="text1"/>
                <w:sz w:val="22"/>
                <w:szCs w:val="22"/>
              </w:rPr>
              <w:t xml:space="preserve">SFP:Ericsson-1000BASE-LX20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811151E" w14:textId="77777777" w:rsidR="00527D2D" w:rsidRDefault="00527D2D">
            <w:r w:rsidRPr="1612F9A0">
              <w:rPr>
                <w:rFonts w:ascii="Calibri" w:eastAsia="Calibri" w:hAnsi="Calibri" w:cs="Calibri"/>
                <w:color w:val="000000" w:themeColor="text1"/>
                <w:sz w:val="22"/>
                <w:szCs w:val="22"/>
              </w:rPr>
              <w:t xml:space="preserve">SFP:Ericsson-1000BASE-LX20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263DDA4" w14:textId="77777777" w:rsidR="00527D2D" w:rsidRDefault="00527D2D">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C3AA9D4" w14:textId="77777777" w:rsidR="00527D2D" w:rsidRDefault="00527D2D">
            <w:r w:rsidRPr="1612F9A0">
              <w:rPr>
                <w:rFonts w:ascii="Calibri" w:eastAsia="Calibri" w:hAnsi="Calibri" w:cs="Calibri"/>
                <w:color w:val="000000" w:themeColor="text1"/>
                <w:sz w:val="22"/>
                <w:szCs w:val="22"/>
              </w:rPr>
              <w:t>Ericsson</w:t>
            </w:r>
          </w:p>
        </w:tc>
      </w:tr>
      <w:tr w:rsidR="00527D2D" w14:paraId="3C1DF7AF" w14:textId="77777777">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B3A4841" w14:textId="77777777" w:rsidR="00527D2D" w:rsidRDefault="00527D2D">
            <w:r w:rsidRPr="1612F9A0">
              <w:rPr>
                <w:rFonts w:ascii="Calibri" w:eastAsia="Calibri" w:hAnsi="Calibri" w:cs="Calibri"/>
                <w:color w:val="000000" w:themeColor="text1"/>
                <w:sz w:val="22"/>
                <w:szCs w:val="22"/>
              </w:rPr>
              <w:t>SFP:Ericsson-10GBASE-SR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5F2C1A1" w14:textId="77777777" w:rsidR="00527D2D" w:rsidRDefault="00527D2D">
            <w:r w:rsidRPr="1612F9A0">
              <w:rPr>
                <w:rFonts w:ascii="Calibri" w:eastAsia="Calibri" w:hAnsi="Calibri" w:cs="Calibri"/>
                <w:color w:val="000000" w:themeColor="text1"/>
                <w:sz w:val="22"/>
                <w:szCs w:val="22"/>
              </w:rPr>
              <w:t>SFP:Ericsson-10GBASE-SR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CFAF311" w14:textId="77777777" w:rsidR="00527D2D" w:rsidRDefault="00527D2D">
            <w:r w:rsidRPr="1612F9A0">
              <w:rPr>
                <w:rFonts w:ascii="Calibri" w:eastAsia="Calibri" w:hAnsi="Calibri" w:cs="Calibri"/>
                <w:color w:val="000000" w:themeColor="text1"/>
                <w:sz w:val="22"/>
                <w:szCs w:val="22"/>
              </w:rPr>
              <w:t xml:space="preserve">SFP:Ericsson-10GBASE-SR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24B81C8" w14:textId="77777777" w:rsidR="00527D2D" w:rsidRDefault="00527D2D">
            <w:r w:rsidRPr="1612F9A0">
              <w:rPr>
                <w:rFonts w:ascii="Calibri" w:eastAsia="Calibri" w:hAnsi="Calibri" w:cs="Calibri"/>
                <w:color w:val="000000" w:themeColor="text1"/>
                <w:sz w:val="22"/>
                <w:szCs w:val="22"/>
              </w:rPr>
              <w:t xml:space="preserve">SFP:Ericsson-10GBASE-SR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05BEAEC0" w14:textId="77777777" w:rsidR="00527D2D" w:rsidRDefault="00527D2D">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F42AE19" w14:textId="77777777" w:rsidR="00527D2D" w:rsidRDefault="00527D2D">
            <w:r w:rsidRPr="1612F9A0">
              <w:rPr>
                <w:rFonts w:ascii="Calibri" w:eastAsia="Calibri" w:hAnsi="Calibri" w:cs="Calibri"/>
                <w:color w:val="000000" w:themeColor="text1"/>
                <w:sz w:val="22"/>
                <w:szCs w:val="22"/>
              </w:rPr>
              <w:t>Ericsson</w:t>
            </w:r>
          </w:p>
        </w:tc>
      </w:tr>
      <w:tr w:rsidR="00527D2D" w14:paraId="39A13117" w14:textId="77777777">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4B3BF20" w14:textId="77777777" w:rsidR="00527D2D" w:rsidRDefault="00527D2D">
            <w:r w:rsidRPr="1612F9A0">
              <w:rPr>
                <w:rFonts w:ascii="Calibri" w:eastAsia="Calibri" w:hAnsi="Calibri" w:cs="Calibri"/>
                <w:color w:val="000000" w:themeColor="text1"/>
                <w:sz w:val="22"/>
                <w:szCs w:val="22"/>
              </w:rPr>
              <w:t>SFP:Ericsson-10GBASE-LR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EB82490" w14:textId="77777777" w:rsidR="00527D2D" w:rsidRDefault="00527D2D">
            <w:r w:rsidRPr="1612F9A0">
              <w:rPr>
                <w:rFonts w:ascii="Calibri" w:eastAsia="Calibri" w:hAnsi="Calibri" w:cs="Calibri"/>
                <w:color w:val="000000" w:themeColor="text1"/>
                <w:sz w:val="22"/>
                <w:szCs w:val="22"/>
              </w:rPr>
              <w:t>SFP:Ericsson-10GBASE-LR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95F7E67" w14:textId="77777777" w:rsidR="00527D2D" w:rsidRDefault="00527D2D">
            <w:r w:rsidRPr="1612F9A0">
              <w:rPr>
                <w:rFonts w:ascii="Calibri" w:eastAsia="Calibri" w:hAnsi="Calibri" w:cs="Calibri"/>
                <w:color w:val="000000" w:themeColor="text1"/>
                <w:sz w:val="22"/>
                <w:szCs w:val="22"/>
              </w:rPr>
              <w:t xml:space="preserve">SFP:Ericsson-10GBASE-LR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F812A4E" w14:textId="77777777" w:rsidR="00527D2D" w:rsidRDefault="00527D2D">
            <w:r w:rsidRPr="1612F9A0">
              <w:rPr>
                <w:rFonts w:ascii="Calibri" w:eastAsia="Calibri" w:hAnsi="Calibri" w:cs="Calibri"/>
                <w:color w:val="000000" w:themeColor="text1"/>
                <w:sz w:val="22"/>
                <w:szCs w:val="22"/>
              </w:rPr>
              <w:t xml:space="preserve">SFP:Ericsson-10GBASE-LR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5940D9F6" w14:textId="77777777" w:rsidR="00527D2D" w:rsidRDefault="00527D2D">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7F6943A" w14:textId="77777777" w:rsidR="00527D2D" w:rsidRDefault="00527D2D">
            <w:r w:rsidRPr="1612F9A0">
              <w:rPr>
                <w:rFonts w:ascii="Calibri" w:eastAsia="Calibri" w:hAnsi="Calibri" w:cs="Calibri"/>
                <w:color w:val="000000" w:themeColor="text1"/>
                <w:sz w:val="22"/>
                <w:szCs w:val="22"/>
              </w:rPr>
              <w:t>Ericsson</w:t>
            </w:r>
          </w:p>
        </w:tc>
      </w:tr>
      <w:tr w:rsidR="00527D2D" w14:paraId="754A6D5C" w14:textId="77777777">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7E505C9" w14:textId="77777777" w:rsidR="00527D2D" w:rsidRDefault="00527D2D">
            <w:r w:rsidRPr="1612F9A0">
              <w:rPr>
                <w:rFonts w:ascii="Calibri" w:eastAsia="Calibri" w:hAnsi="Calibri" w:cs="Calibri"/>
                <w:color w:val="000000" w:themeColor="text1"/>
                <w:sz w:val="22"/>
                <w:szCs w:val="22"/>
              </w:rPr>
              <w:t>SFP:Ericsson-10GBASE-BX20 -Pluggable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81BE655" w14:textId="77777777" w:rsidR="00527D2D" w:rsidRDefault="00527D2D">
            <w:r w:rsidRPr="1612F9A0">
              <w:rPr>
                <w:rFonts w:ascii="Calibri" w:eastAsia="Calibri" w:hAnsi="Calibri" w:cs="Calibri"/>
                <w:color w:val="000000" w:themeColor="text1"/>
                <w:sz w:val="22"/>
                <w:szCs w:val="22"/>
              </w:rPr>
              <w:t>SFP:Ericsson-10GBASE-BX20 -Pluggable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1601D86" w14:textId="77777777" w:rsidR="00527D2D" w:rsidRDefault="00527D2D">
            <w:r w:rsidRPr="1612F9A0">
              <w:rPr>
                <w:rFonts w:ascii="Calibri" w:eastAsia="Calibri" w:hAnsi="Calibri" w:cs="Calibri"/>
                <w:color w:val="000000" w:themeColor="text1"/>
                <w:sz w:val="22"/>
                <w:szCs w:val="22"/>
              </w:rPr>
              <w:t xml:space="preserve">SFP:Ericsson-10GBASE-BX20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F5984EE" w14:textId="77777777" w:rsidR="00527D2D" w:rsidRDefault="00527D2D">
            <w:r w:rsidRPr="1612F9A0">
              <w:rPr>
                <w:rFonts w:ascii="Calibri" w:eastAsia="Calibri" w:hAnsi="Calibri" w:cs="Calibri"/>
                <w:color w:val="000000" w:themeColor="text1"/>
                <w:sz w:val="22"/>
                <w:szCs w:val="22"/>
              </w:rPr>
              <w:t xml:space="preserve">SFP:Ericsson-10GBASE-BX20 </w:t>
            </w:r>
          </w:p>
        </w:tc>
        <w:tc>
          <w:tcPr>
            <w:tcW w:w="1019" w:type="dxa"/>
            <w:tcBorders>
              <w:top w:val="single" w:sz="8" w:space="0" w:color="auto"/>
              <w:left w:val="single" w:sz="8" w:space="0" w:color="auto"/>
              <w:bottom w:val="nil"/>
              <w:right w:val="nil"/>
            </w:tcBorders>
            <w:tcMar>
              <w:top w:w="15" w:type="dxa"/>
              <w:left w:w="15" w:type="dxa"/>
              <w:right w:w="15" w:type="dxa"/>
            </w:tcMar>
            <w:vAlign w:val="bottom"/>
          </w:tcPr>
          <w:p w14:paraId="584D83D6" w14:textId="77777777" w:rsidR="00527D2D" w:rsidRDefault="00527D2D">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0C79FCE" w14:textId="77777777" w:rsidR="00527D2D" w:rsidRDefault="00527D2D">
            <w:r w:rsidRPr="1612F9A0">
              <w:rPr>
                <w:rFonts w:ascii="Calibri" w:eastAsia="Calibri" w:hAnsi="Calibri" w:cs="Calibri"/>
                <w:color w:val="000000" w:themeColor="text1"/>
                <w:sz w:val="22"/>
                <w:szCs w:val="22"/>
              </w:rPr>
              <w:t>Ericsson</w:t>
            </w:r>
          </w:p>
        </w:tc>
      </w:tr>
      <w:tr w:rsidR="00527D2D" w14:paraId="486AF431" w14:textId="77777777">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3526639" w14:textId="77777777" w:rsidR="00527D2D" w:rsidRDefault="00527D2D">
            <w:r w:rsidRPr="1612F9A0">
              <w:rPr>
                <w:rFonts w:ascii="Calibri" w:eastAsia="Calibri" w:hAnsi="Calibri" w:cs="Calibri"/>
                <w:color w:val="000000" w:themeColor="text1"/>
                <w:sz w:val="22"/>
                <w:szCs w:val="22"/>
              </w:rPr>
              <w:t>SFP:Ericsson-10GBASE-BX30 -Pluggable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B285FAA" w14:textId="77777777" w:rsidR="00527D2D" w:rsidRDefault="00527D2D">
            <w:r w:rsidRPr="1612F9A0">
              <w:rPr>
                <w:rFonts w:ascii="Calibri" w:eastAsia="Calibri" w:hAnsi="Calibri" w:cs="Calibri"/>
                <w:color w:val="000000" w:themeColor="text1"/>
                <w:sz w:val="22"/>
                <w:szCs w:val="22"/>
              </w:rPr>
              <w:t>SFP:Ericsson-10GBASE-BX30 -Pluggable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6EAD71F" w14:textId="77777777" w:rsidR="00527D2D" w:rsidRDefault="00527D2D">
            <w:r w:rsidRPr="1612F9A0">
              <w:rPr>
                <w:rFonts w:ascii="Calibri" w:eastAsia="Calibri" w:hAnsi="Calibri" w:cs="Calibri"/>
                <w:color w:val="000000" w:themeColor="text1"/>
                <w:sz w:val="22"/>
                <w:szCs w:val="22"/>
              </w:rPr>
              <w:t xml:space="preserve">SFP:Ericsson-10GBASE-BX30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A4B9C59" w14:textId="77777777" w:rsidR="00527D2D" w:rsidRDefault="00527D2D">
            <w:r w:rsidRPr="1612F9A0">
              <w:rPr>
                <w:rFonts w:ascii="Calibri" w:eastAsia="Calibri" w:hAnsi="Calibri" w:cs="Calibri"/>
                <w:color w:val="000000" w:themeColor="text1"/>
                <w:sz w:val="22"/>
                <w:szCs w:val="22"/>
              </w:rPr>
              <w:t xml:space="preserve">SFP:Ericsson-10GBASE-BX30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1B9E53D" w14:textId="77777777" w:rsidR="00527D2D" w:rsidRDefault="00527D2D">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nil"/>
              <w:right w:val="nil"/>
            </w:tcBorders>
            <w:tcMar>
              <w:top w:w="15" w:type="dxa"/>
              <w:left w:w="15" w:type="dxa"/>
              <w:right w:w="15" w:type="dxa"/>
            </w:tcMar>
            <w:vAlign w:val="center"/>
          </w:tcPr>
          <w:p w14:paraId="739C2601" w14:textId="77777777" w:rsidR="00527D2D" w:rsidRDefault="00527D2D">
            <w:r w:rsidRPr="1612F9A0">
              <w:rPr>
                <w:rFonts w:ascii="Calibri" w:eastAsia="Calibri" w:hAnsi="Calibri" w:cs="Calibri"/>
                <w:color w:val="000000" w:themeColor="text1"/>
                <w:sz w:val="22"/>
                <w:szCs w:val="22"/>
              </w:rPr>
              <w:t>Ericsson</w:t>
            </w:r>
          </w:p>
        </w:tc>
      </w:tr>
      <w:tr w:rsidR="00527D2D" w14:paraId="4C8A1BFE" w14:textId="77777777">
        <w:trPr>
          <w:trHeight w:val="885"/>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A26D125" w14:textId="77777777" w:rsidR="00527D2D" w:rsidRDefault="00527D2D">
            <w:r w:rsidRPr="1612F9A0">
              <w:rPr>
                <w:rFonts w:ascii="Calibri" w:eastAsia="Calibri" w:hAnsi="Calibri" w:cs="Calibri"/>
                <w:color w:val="000000" w:themeColor="text1"/>
                <w:sz w:val="22"/>
                <w:szCs w:val="22"/>
              </w:rPr>
              <w:t>SFP:Ericsson-25GBASE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E324E02" w14:textId="77777777" w:rsidR="00527D2D" w:rsidRDefault="00527D2D">
            <w:r w:rsidRPr="1612F9A0">
              <w:rPr>
                <w:rFonts w:ascii="Calibri" w:eastAsia="Calibri" w:hAnsi="Calibri" w:cs="Calibri"/>
                <w:color w:val="000000" w:themeColor="text1"/>
                <w:sz w:val="22"/>
                <w:szCs w:val="22"/>
              </w:rPr>
              <w:t>SFP:Ericsson-25GBASE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AE78D32" w14:textId="77777777" w:rsidR="00527D2D" w:rsidRDefault="00527D2D">
            <w:r w:rsidRPr="1612F9A0">
              <w:rPr>
                <w:rFonts w:ascii="Calibri" w:eastAsia="Calibri" w:hAnsi="Calibri" w:cs="Calibri"/>
                <w:color w:val="000000" w:themeColor="text1"/>
                <w:sz w:val="22"/>
                <w:szCs w:val="22"/>
              </w:rPr>
              <w:t xml:space="preserve">SFP:Ericsson-25GBASE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020BBA4" w14:textId="77777777" w:rsidR="00527D2D" w:rsidRDefault="00527D2D">
            <w:r w:rsidRPr="1612F9A0">
              <w:rPr>
                <w:rFonts w:ascii="Calibri" w:eastAsia="Calibri" w:hAnsi="Calibri" w:cs="Calibri"/>
                <w:color w:val="000000" w:themeColor="text1"/>
                <w:sz w:val="22"/>
                <w:szCs w:val="22"/>
              </w:rPr>
              <w:t xml:space="preserve">SFP:Ericsson-25GBASE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2CB3B73" w14:textId="77777777" w:rsidR="00527D2D" w:rsidRDefault="00527D2D">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9B47F72" w14:textId="77777777" w:rsidR="00527D2D" w:rsidRDefault="00527D2D">
            <w:r w:rsidRPr="1612F9A0">
              <w:rPr>
                <w:rFonts w:ascii="Calibri" w:eastAsia="Calibri" w:hAnsi="Calibri" w:cs="Calibri"/>
                <w:color w:val="000000" w:themeColor="text1"/>
                <w:sz w:val="22"/>
                <w:szCs w:val="22"/>
              </w:rPr>
              <w:t>Ericsson</w:t>
            </w:r>
          </w:p>
        </w:tc>
      </w:tr>
      <w:tr w:rsidR="00527D2D" w14:paraId="52A1F5A2" w14:textId="77777777">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960C878" w14:textId="77777777" w:rsidR="00527D2D" w:rsidRDefault="00527D2D">
            <w:r w:rsidRPr="1612F9A0">
              <w:rPr>
                <w:rFonts w:ascii="Calibri" w:eastAsia="Calibri" w:hAnsi="Calibri" w:cs="Calibri"/>
                <w:color w:val="000000" w:themeColor="text1"/>
                <w:sz w:val="22"/>
                <w:szCs w:val="22"/>
              </w:rPr>
              <w:t>SFP:Ericsson-25GBASE-LR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0F7A4B2" w14:textId="77777777" w:rsidR="00527D2D" w:rsidRDefault="00527D2D">
            <w:r w:rsidRPr="1612F9A0">
              <w:rPr>
                <w:rFonts w:ascii="Calibri" w:eastAsia="Calibri" w:hAnsi="Calibri" w:cs="Calibri"/>
                <w:color w:val="000000" w:themeColor="text1"/>
                <w:sz w:val="22"/>
                <w:szCs w:val="22"/>
              </w:rPr>
              <w:t>SFP:Ericsson-25GBASE-LR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776193A" w14:textId="77777777" w:rsidR="00527D2D" w:rsidRDefault="00527D2D">
            <w:r w:rsidRPr="1612F9A0">
              <w:rPr>
                <w:rFonts w:ascii="Calibri" w:eastAsia="Calibri" w:hAnsi="Calibri" w:cs="Calibri"/>
                <w:color w:val="000000" w:themeColor="text1"/>
                <w:sz w:val="22"/>
                <w:szCs w:val="22"/>
              </w:rPr>
              <w:t xml:space="preserve">SFP:Ericsson-25GBASE-LR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8B2BABD" w14:textId="77777777" w:rsidR="00527D2D" w:rsidRDefault="00527D2D">
            <w:r w:rsidRPr="1612F9A0">
              <w:rPr>
                <w:rFonts w:ascii="Calibri" w:eastAsia="Calibri" w:hAnsi="Calibri" w:cs="Calibri"/>
                <w:color w:val="000000" w:themeColor="text1"/>
                <w:sz w:val="22"/>
                <w:szCs w:val="22"/>
              </w:rPr>
              <w:t xml:space="preserve">SFP:Ericsson-25GBASE-LR </w:t>
            </w:r>
          </w:p>
        </w:tc>
        <w:tc>
          <w:tcPr>
            <w:tcW w:w="1019" w:type="dxa"/>
            <w:tcBorders>
              <w:top w:val="single" w:sz="8" w:space="0" w:color="auto"/>
              <w:left w:val="single" w:sz="8" w:space="0" w:color="auto"/>
              <w:bottom w:val="nil"/>
              <w:right w:val="nil"/>
            </w:tcBorders>
            <w:tcMar>
              <w:top w:w="15" w:type="dxa"/>
              <w:left w:w="15" w:type="dxa"/>
              <w:right w:w="15" w:type="dxa"/>
            </w:tcMar>
            <w:vAlign w:val="bottom"/>
          </w:tcPr>
          <w:p w14:paraId="4BB29118" w14:textId="77777777" w:rsidR="00527D2D" w:rsidRDefault="00527D2D">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C75148C" w14:textId="77777777" w:rsidR="00527D2D" w:rsidRDefault="00527D2D">
            <w:r w:rsidRPr="1612F9A0">
              <w:rPr>
                <w:rFonts w:ascii="Calibri" w:eastAsia="Calibri" w:hAnsi="Calibri" w:cs="Calibri"/>
                <w:color w:val="000000" w:themeColor="text1"/>
                <w:sz w:val="22"/>
                <w:szCs w:val="22"/>
              </w:rPr>
              <w:t>Ericsson</w:t>
            </w:r>
          </w:p>
        </w:tc>
      </w:tr>
      <w:tr w:rsidR="00527D2D" w14:paraId="72B35113" w14:textId="77777777">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A59193A" w14:textId="77777777" w:rsidR="00527D2D" w:rsidRPr="008B7E9B" w:rsidRDefault="00527D2D">
            <w:pPr>
              <w:rPr>
                <w:lang w:val="fr-FR"/>
              </w:rPr>
            </w:pPr>
            <w:r w:rsidRPr="008B7E9B">
              <w:rPr>
                <w:rFonts w:ascii="Calibri" w:eastAsia="Calibri" w:hAnsi="Calibri" w:cs="Calibri"/>
                <w:color w:val="000000" w:themeColor="text1"/>
                <w:sz w:val="22"/>
                <w:szCs w:val="22"/>
                <w:lang w:val="fr-FR"/>
              </w:rPr>
              <w:t>SFP:Ericsson-1000BASE-T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7298396" w14:textId="77777777" w:rsidR="00527D2D" w:rsidRPr="008B7E9B" w:rsidRDefault="00527D2D">
            <w:pPr>
              <w:rPr>
                <w:lang w:val="fr-FR"/>
              </w:rPr>
            </w:pPr>
            <w:r w:rsidRPr="008B7E9B">
              <w:rPr>
                <w:rFonts w:ascii="Calibri" w:eastAsia="Calibri" w:hAnsi="Calibri" w:cs="Calibri"/>
                <w:color w:val="000000" w:themeColor="text1"/>
                <w:sz w:val="22"/>
                <w:szCs w:val="22"/>
                <w:lang w:val="fr-FR"/>
              </w:rPr>
              <w:t>SFP:Ericsson-1000BASE-T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EA9F033" w14:textId="77777777" w:rsidR="00527D2D" w:rsidRDefault="00527D2D">
            <w:r w:rsidRPr="1612F9A0">
              <w:rPr>
                <w:rFonts w:ascii="Calibri" w:eastAsia="Calibri" w:hAnsi="Calibri" w:cs="Calibri"/>
                <w:color w:val="000000" w:themeColor="text1"/>
                <w:sz w:val="22"/>
                <w:szCs w:val="22"/>
              </w:rPr>
              <w:t xml:space="preserve">SFP:Ericsson-1000BASE-T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870C524" w14:textId="77777777" w:rsidR="00527D2D" w:rsidRDefault="00527D2D">
            <w:r w:rsidRPr="1612F9A0">
              <w:rPr>
                <w:rFonts w:ascii="Calibri" w:eastAsia="Calibri" w:hAnsi="Calibri" w:cs="Calibri"/>
                <w:color w:val="000000" w:themeColor="text1"/>
                <w:sz w:val="22"/>
                <w:szCs w:val="22"/>
              </w:rPr>
              <w:t xml:space="preserve">SFP:Ericsson-1000BASE-T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947F681" w14:textId="77777777" w:rsidR="00527D2D" w:rsidRDefault="00527D2D">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8C89970" w14:textId="77777777" w:rsidR="00527D2D" w:rsidRDefault="00527D2D">
            <w:r w:rsidRPr="1612F9A0">
              <w:rPr>
                <w:rFonts w:ascii="Calibri" w:eastAsia="Calibri" w:hAnsi="Calibri" w:cs="Calibri"/>
                <w:color w:val="000000" w:themeColor="text1"/>
                <w:sz w:val="22"/>
                <w:szCs w:val="22"/>
              </w:rPr>
              <w:t>Ericsson</w:t>
            </w:r>
          </w:p>
        </w:tc>
      </w:tr>
      <w:tr w:rsidR="00527D2D" w14:paraId="378DFE2A" w14:textId="77777777">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43A3B9D" w14:textId="77777777" w:rsidR="00527D2D" w:rsidRDefault="00527D2D">
            <w:r w:rsidRPr="1612F9A0">
              <w:rPr>
                <w:rFonts w:ascii="Calibri" w:eastAsia="Calibri" w:hAnsi="Calibri" w:cs="Calibri"/>
                <w:color w:val="000000" w:themeColor="text1"/>
                <w:sz w:val="22"/>
                <w:szCs w:val="22"/>
              </w:rPr>
              <w:t>SFP:Ericsson-1000BASE-BX10 -Pluggable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90DDDAA" w14:textId="77777777" w:rsidR="00527D2D" w:rsidRDefault="00527D2D">
            <w:r w:rsidRPr="1612F9A0">
              <w:rPr>
                <w:rFonts w:ascii="Calibri" w:eastAsia="Calibri" w:hAnsi="Calibri" w:cs="Calibri"/>
                <w:color w:val="000000" w:themeColor="text1"/>
                <w:sz w:val="22"/>
                <w:szCs w:val="22"/>
              </w:rPr>
              <w:t>SFP:Ericsson-1000BASE-BX10 -Pluggable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3FD7E41" w14:textId="77777777" w:rsidR="00527D2D" w:rsidRDefault="00527D2D">
            <w:r w:rsidRPr="1612F9A0">
              <w:rPr>
                <w:rFonts w:ascii="Calibri" w:eastAsia="Calibri" w:hAnsi="Calibri" w:cs="Calibri"/>
                <w:color w:val="000000" w:themeColor="text1"/>
                <w:sz w:val="22"/>
                <w:szCs w:val="22"/>
              </w:rPr>
              <w:t xml:space="preserve">SFP:Ericsson-1000BASE-BX10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EE13FA1" w14:textId="77777777" w:rsidR="00527D2D" w:rsidRDefault="00527D2D">
            <w:r w:rsidRPr="1612F9A0">
              <w:rPr>
                <w:rFonts w:ascii="Calibri" w:eastAsia="Calibri" w:hAnsi="Calibri" w:cs="Calibri"/>
                <w:color w:val="000000" w:themeColor="text1"/>
                <w:sz w:val="22"/>
                <w:szCs w:val="22"/>
              </w:rPr>
              <w:t xml:space="preserve">SFP:Ericsson-1000BASE-BX10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252F049" w14:textId="77777777" w:rsidR="00527D2D" w:rsidRDefault="00527D2D">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nil"/>
              <w:right w:val="nil"/>
            </w:tcBorders>
            <w:tcMar>
              <w:top w:w="15" w:type="dxa"/>
              <w:left w:w="15" w:type="dxa"/>
              <w:right w:w="15" w:type="dxa"/>
            </w:tcMar>
            <w:vAlign w:val="center"/>
          </w:tcPr>
          <w:p w14:paraId="62D8F077" w14:textId="77777777" w:rsidR="00527D2D" w:rsidRDefault="00527D2D">
            <w:r w:rsidRPr="1612F9A0">
              <w:rPr>
                <w:rFonts w:ascii="Calibri" w:eastAsia="Calibri" w:hAnsi="Calibri" w:cs="Calibri"/>
                <w:color w:val="000000" w:themeColor="text1"/>
                <w:sz w:val="22"/>
                <w:szCs w:val="22"/>
              </w:rPr>
              <w:t>Ericsson</w:t>
            </w:r>
          </w:p>
        </w:tc>
      </w:tr>
      <w:tr w:rsidR="00527D2D" w14:paraId="49D35AF8" w14:textId="77777777">
        <w:trPr>
          <w:trHeight w:val="885"/>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D5C718A" w14:textId="77777777" w:rsidR="00527D2D" w:rsidRDefault="00527D2D">
            <w:r w:rsidRPr="1612F9A0">
              <w:rPr>
                <w:rFonts w:ascii="Calibri" w:eastAsia="Calibri" w:hAnsi="Calibri" w:cs="Calibri"/>
                <w:color w:val="000000" w:themeColor="text1"/>
                <w:sz w:val="22"/>
                <w:szCs w:val="22"/>
              </w:rPr>
              <w:t>SFP:Ericsson-100GBASE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E7CA4A2" w14:textId="77777777" w:rsidR="00527D2D" w:rsidRDefault="00527D2D">
            <w:r w:rsidRPr="1612F9A0">
              <w:rPr>
                <w:rFonts w:ascii="Calibri" w:eastAsia="Calibri" w:hAnsi="Calibri" w:cs="Calibri"/>
                <w:color w:val="000000" w:themeColor="text1"/>
                <w:sz w:val="22"/>
                <w:szCs w:val="22"/>
              </w:rPr>
              <w:t>SFP:Ericsson-100GBASE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EC4AB19" w14:textId="77777777" w:rsidR="00527D2D" w:rsidRDefault="00527D2D">
            <w:r w:rsidRPr="1612F9A0">
              <w:rPr>
                <w:rFonts w:ascii="Calibri" w:eastAsia="Calibri" w:hAnsi="Calibri" w:cs="Calibri"/>
                <w:color w:val="000000" w:themeColor="text1"/>
                <w:sz w:val="22"/>
                <w:szCs w:val="22"/>
              </w:rPr>
              <w:t xml:space="preserve">SFP:Ericsson-100GBASE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9E4CC86" w14:textId="77777777" w:rsidR="00527D2D" w:rsidRDefault="00527D2D">
            <w:r w:rsidRPr="1612F9A0">
              <w:rPr>
                <w:rFonts w:ascii="Calibri" w:eastAsia="Calibri" w:hAnsi="Calibri" w:cs="Calibri"/>
                <w:color w:val="000000" w:themeColor="text1"/>
                <w:sz w:val="22"/>
                <w:szCs w:val="22"/>
              </w:rPr>
              <w:t xml:space="preserve">SFP:Ericsson-100GBASE </w:t>
            </w:r>
          </w:p>
        </w:tc>
        <w:tc>
          <w:tcPr>
            <w:tcW w:w="1019" w:type="dxa"/>
            <w:tcBorders>
              <w:top w:val="single" w:sz="8" w:space="0" w:color="auto"/>
              <w:left w:val="single" w:sz="8" w:space="0" w:color="auto"/>
              <w:bottom w:val="nil"/>
              <w:right w:val="nil"/>
            </w:tcBorders>
            <w:tcMar>
              <w:top w:w="15" w:type="dxa"/>
              <w:left w:w="15" w:type="dxa"/>
              <w:right w:w="15" w:type="dxa"/>
            </w:tcMar>
            <w:vAlign w:val="bottom"/>
          </w:tcPr>
          <w:p w14:paraId="098726D8" w14:textId="77777777" w:rsidR="00527D2D" w:rsidRDefault="00527D2D">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0E9F11B" w14:textId="77777777" w:rsidR="00527D2D" w:rsidRDefault="00527D2D">
            <w:r w:rsidRPr="1612F9A0">
              <w:rPr>
                <w:rFonts w:ascii="Calibri" w:eastAsia="Calibri" w:hAnsi="Calibri" w:cs="Calibri"/>
                <w:color w:val="000000" w:themeColor="text1"/>
                <w:sz w:val="22"/>
                <w:szCs w:val="22"/>
              </w:rPr>
              <w:t>Ericsson</w:t>
            </w:r>
          </w:p>
        </w:tc>
      </w:tr>
      <w:tr w:rsidR="00527D2D" w14:paraId="6A507253" w14:textId="77777777">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C55C4D8" w14:textId="77777777" w:rsidR="00527D2D" w:rsidRDefault="00527D2D">
            <w:r w:rsidRPr="1612F9A0">
              <w:rPr>
                <w:rFonts w:ascii="Calibri" w:eastAsia="Calibri" w:hAnsi="Calibri" w:cs="Calibri"/>
                <w:color w:val="000000" w:themeColor="text1"/>
                <w:sz w:val="22"/>
                <w:szCs w:val="22"/>
              </w:rPr>
              <w:t>SFP:Ericsson-25GBASE-BX15 -Pluggable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16D69C3" w14:textId="77777777" w:rsidR="00527D2D" w:rsidRDefault="00527D2D">
            <w:r w:rsidRPr="1612F9A0">
              <w:rPr>
                <w:rFonts w:ascii="Calibri" w:eastAsia="Calibri" w:hAnsi="Calibri" w:cs="Calibri"/>
                <w:color w:val="000000" w:themeColor="text1"/>
                <w:sz w:val="22"/>
                <w:szCs w:val="22"/>
              </w:rPr>
              <w:t>SFP:Ericsson-25GBASE-BX15 -Pluggable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D7F28C5" w14:textId="77777777" w:rsidR="00527D2D" w:rsidRDefault="00527D2D">
            <w:r w:rsidRPr="1612F9A0">
              <w:rPr>
                <w:rFonts w:ascii="Calibri" w:eastAsia="Calibri" w:hAnsi="Calibri" w:cs="Calibri"/>
                <w:color w:val="000000" w:themeColor="text1"/>
                <w:sz w:val="22"/>
                <w:szCs w:val="22"/>
              </w:rPr>
              <w:t xml:space="preserve">SFP:Ericsson-25GBASE-BX15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24BD99F" w14:textId="77777777" w:rsidR="00527D2D" w:rsidRDefault="00527D2D">
            <w:r w:rsidRPr="1612F9A0">
              <w:rPr>
                <w:rFonts w:ascii="Calibri" w:eastAsia="Calibri" w:hAnsi="Calibri" w:cs="Calibri"/>
                <w:color w:val="000000" w:themeColor="text1"/>
                <w:sz w:val="22"/>
                <w:szCs w:val="22"/>
              </w:rPr>
              <w:t xml:space="preserve">SFP:Ericsson-25GBASE-BX15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2E86A40" w14:textId="77777777" w:rsidR="00527D2D" w:rsidRDefault="00527D2D">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940E9A7" w14:textId="77777777" w:rsidR="00527D2D" w:rsidRDefault="00527D2D">
            <w:r w:rsidRPr="1612F9A0">
              <w:rPr>
                <w:rFonts w:ascii="Calibri" w:eastAsia="Calibri" w:hAnsi="Calibri" w:cs="Calibri"/>
                <w:color w:val="000000" w:themeColor="text1"/>
                <w:sz w:val="22"/>
                <w:szCs w:val="22"/>
              </w:rPr>
              <w:t>Ericsson</w:t>
            </w:r>
          </w:p>
        </w:tc>
      </w:tr>
      <w:tr w:rsidR="00527D2D" w14:paraId="6F1152C1" w14:textId="77777777">
        <w:trPr>
          <w:trHeight w:val="1170"/>
        </w:trPr>
        <w:tc>
          <w:tcPr>
            <w:tcW w:w="359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B3EBF02" w14:textId="77777777" w:rsidR="00527D2D" w:rsidRDefault="00527D2D">
            <w:r w:rsidRPr="1612F9A0">
              <w:rPr>
                <w:rFonts w:ascii="Calibri" w:eastAsia="Calibri" w:hAnsi="Calibri" w:cs="Calibri"/>
                <w:color w:val="000000" w:themeColor="text1"/>
                <w:sz w:val="22"/>
                <w:szCs w:val="22"/>
              </w:rPr>
              <w:t>8SFP:Ericsson-1000BASE-BX20 -Pluggable</w:t>
            </w:r>
          </w:p>
        </w:tc>
        <w:tc>
          <w:tcPr>
            <w:tcW w:w="211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13275F0" w14:textId="77777777" w:rsidR="00527D2D" w:rsidRDefault="00527D2D">
            <w:r w:rsidRPr="1612F9A0">
              <w:rPr>
                <w:rFonts w:ascii="Calibri" w:eastAsia="Calibri" w:hAnsi="Calibri" w:cs="Calibri"/>
                <w:color w:val="000000" w:themeColor="text1"/>
                <w:sz w:val="22"/>
                <w:szCs w:val="22"/>
              </w:rPr>
              <w:t>8SFP:Ericsson-1000BASE-BX20 -Pluggable</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7E3333C" w14:textId="77777777" w:rsidR="00527D2D" w:rsidRDefault="00527D2D">
            <w:r w:rsidRPr="1612F9A0">
              <w:rPr>
                <w:rFonts w:ascii="Calibri" w:eastAsia="Calibri" w:hAnsi="Calibri" w:cs="Calibri"/>
                <w:color w:val="000000" w:themeColor="text1"/>
                <w:sz w:val="22"/>
                <w:szCs w:val="22"/>
              </w:rPr>
              <w:t xml:space="preserve">8SFP:Ericsson-1000BASE-BX20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2313D5E" w14:textId="77777777" w:rsidR="00527D2D" w:rsidRDefault="00527D2D">
            <w:r w:rsidRPr="1612F9A0">
              <w:rPr>
                <w:rFonts w:ascii="Calibri" w:eastAsia="Calibri" w:hAnsi="Calibri" w:cs="Calibri"/>
                <w:color w:val="000000" w:themeColor="text1"/>
                <w:sz w:val="22"/>
                <w:szCs w:val="22"/>
              </w:rPr>
              <w:t xml:space="preserve">8SFP:Ericsson-1000BASE-BX20 </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60C1E4F" w14:textId="77777777" w:rsidR="00527D2D" w:rsidRDefault="00527D2D">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9F38A66" w14:textId="77777777" w:rsidR="00527D2D" w:rsidRDefault="00527D2D">
            <w:r w:rsidRPr="1612F9A0">
              <w:rPr>
                <w:rFonts w:ascii="Calibri" w:eastAsia="Calibri" w:hAnsi="Calibri" w:cs="Calibri"/>
                <w:color w:val="000000" w:themeColor="text1"/>
                <w:sz w:val="22"/>
                <w:szCs w:val="22"/>
              </w:rPr>
              <w:t>Ericsson</w:t>
            </w:r>
          </w:p>
        </w:tc>
      </w:tr>
      <w:tr w:rsidR="00527D2D" w14:paraId="70D7B8DE" w14:textId="77777777" w:rsidTr="00965551">
        <w:trPr>
          <w:trHeight w:val="1170"/>
        </w:trPr>
        <w:tc>
          <w:tcPr>
            <w:tcW w:w="3590" w:type="dxa"/>
            <w:tcBorders>
              <w:top w:val="single" w:sz="8" w:space="0" w:color="auto"/>
              <w:left w:val="single" w:sz="8" w:space="0" w:color="auto"/>
              <w:bottom w:val="single" w:sz="4" w:space="0" w:color="auto"/>
              <w:right w:val="single" w:sz="8" w:space="0" w:color="auto"/>
            </w:tcBorders>
            <w:tcMar>
              <w:top w:w="15" w:type="dxa"/>
              <w:left w:w="15" w:type="dxa"/>
              <w:right w:w="15" w:type="dxa"/>
            </w:tcMar>
            <w:vAlign w:val="center"/>
          </w:tcPr>
          <w:p w14:paraId="06A09EF1" w14:textId="77777777" w:rsidR="00527D2D" w:rsidRDefault="00527D2D">
            <w:r w:rsidRPr="1612F9A0">
              <w:rPr>
                <w:rFonts w:ascii="Calibri" w:eastAsia="Calibri" w:hAnsi="Calibri" w:cs="Calibri"/>
                <w:color w:val="000000" w:themeColor="text1"/>
                <w:sz w:val="22"/>
                <w:szCs w:val="22"/>
              </w:rPr>
              <w:t>SFP:Ericsson-1000BASE-BX40 -Pluggable</w:t>
            </w:r>
          </w:p>
        </w:tc>
        <w:tc>
          <w:tcPr>
            <w:tcW w:w="2113" w:type="dxa"/>
            <w:tcBorders>
              <w:top w:val="single" w:sz="8" w:space="0" w:color="auto"/>
              <w:left w:val="single" w:sz="8" w:space="0" w:color="auto"/>
              <w:bottom w:val="single" w:sz="4" w:space="0" w:color="auto"/>
              <w:right w:val="single" w:sz="8" w:space="0" w:color="auto"/>
            </w:tcBorders>
            <w:tcMar>
              <w:top w:w="15" w:type="dxa"/>
              <w:left w:w="15" w:type="dxa"/>
              <w:right w:w="15" w:type="dxa"/>
            </w:tcMar>
            <w:vAlign w:val="center"/>
          </w:tcPr>
          <w:p w14:paraId="5AFE3B85" w14:textId="77777777" w:rsidR="00527D2D" w:rsidRDefault="00527D2D">
            <w:r w:rsidRPr="1612F9A0">
              <w:rPr>
                <w:rFonts w:ascii="Calibri" w:eastAsia="Calibri" w:hAnsi="Calibri" w:cs="Calibri"/>
                <w:color w:val="000000" w:themeColor="text1"/>
                <w:sz w:val="22"/>
                <w:szCs w:val="22"/>
              </w:rPr>
              <w:t>SFP:Ericsson-1000BASE-BX40 -Pluggable</w:t>
            </w:r>
          </w:p>
        </w:tc>
        <w:tc>
          <w:tcPr>
            <w:tcW w:w="1019" w:type="dxa"/>
            <w:tcBorders>
              <w:top w:val="single" w:sz="8" w:space="0" w:color="auto"/>
              <w:left w:val="single" w:sz="8" w:space="0" w:color="auto"/>
              <w:bottom w:val="single" w:sz="4" w:space="0" w:color="auto"/>
              <w:right w:val="single" w:sz="8" w:space="0" w:color="auto"/>
            </w:tcBorders>
            <w:tcMar>
              <w:top w:w="15" w:type="dxa"/>
              <w:left w:w="15" w:type="dxa"/>
              <w:right w:w="15" w:type="dxa"/>
            </w:tcMar>
            <w:vAlign w:val="center"/>
          </w:tcPr>
          <w:p w14:paraId="663E5174" w14:textId="77777777" w:rsidR="00527D2D" w:rsidRDefault="00527D2D">
            <w:r w:rsidRPr="1612F9A0">
              <w:rPr>
                <w:rFonts w:ascii="Calibri" w:eastAsia="Calibri" w:hAnsi="Calibri" w:cs="Calibri"/>
                <w:color w:val="000000" w:themeColor="text1"/>
                <w:sz w:val="22"/>
                <w:szCs w:val="22"/>
              </w:rPr>
              <w:t xml:space="preserve">SFP:Ericsson-1000BASE-BX40 </w:t>
            </w:r>
          </w:p>
        </w:tc>
        <w:tc>
          <w:tcPr>
            <w:tcW w:w="1019" w:type="dxa"/>
            <w:tcBorders>
              <w:top w:val="single" w:sz="8" w:space="0" w:color="auto"/>
              <w:left w:val="single" w:sz="8" w:space="0" w:color="auto"/>
              <w:bottom w:val="single" w:sz="4" w:space="0" w:color="auto"/>
              <w:right w:val="single" w:sz="8" w:space="0" w:color="auto"/>
            </w:tcBorders>
            <w:tcMar>
              <w:top w:w="15" w:type="dxa"/>
              <w:left w:w="15" w:type="dxa"/>
              <w:right w:w="15" w:type="dxa"/>
            </w:tcMar>
            <w:vAlign w:val="center"/>
          </w:tcPr>
          <w:p w14:paraId="7FC7BDCE" w14:textId="77777777" w:rsidR="00527D2D" w:rsidRDefault="00527D2D">
            <w:r w:rsidRPr="1612F9A0">
              <w:rPr>
                <w:rFonts w:ascii="Calibri" w:eastAsia="Calibri" w:hAnsi="Calibri" w:cs="Calibri"/>
                <w:color w:val="000000" w:themeColor="text1"/>
                <w:sz w:val="22"/>
                <w:szCs w:val="22"/>
              </w:rPr>
              <w:t xml:space="preserve">SFP:Ericsson-1000BASE-BX40 </w:t>
            </w:r>
          </w:p>
        </w:tc>
        <w:tc>
          <w:tcPr>
            <w:tcW w:w="1019" w:type="dxa"/>
            <w:tcBorders>
              <w:top w:val="single" w:sz="8" w:space="0" w:color="auto"/>
              <w:left w:val="single" w:sz="8" w:space="0" w:color="auto"/>
              <w:bottom w:val="single" w:sz="4" w:space="0" w:color="auto"/>
              <w:right w:val="single" w:sz="8" w:space="0" w:color="auto"/>
            </w:tcBorders>
            <w:tcMar>
              <w:top w:w="15" w:type="dxa"/>
              <w:left w:w="15" w:type="dxa"/>
              <w:right w:w="15" w:type="dxa"/>
            </w:tcMar>
            <w:vAlign w:val="bottom"/>
          </w:tcPr>
          <w:p w14:paraId="2CC992E8" w14:textId="77777777" w:rsidR="00527D2D" w:rsidRDefault="00527D2D">
            <w:r w:rsidRPr="1612F9A0">
              <w:rPr>
                <w:rFonts w:ascii="Times New Roman" w:hAnsi="Times New Roman"/>
                <w:color w:val="000000" w:themeColor="text1"/>
                <w:sz w:val="24"/>
                <w:szCs w:val="24"/>
              </w:rPr>
              <w:t>1</w:t>
            </w:r>
          </w:p>
        </w:tc>
        <w:tc>
          <w:tcPr>
            <w:tcW w:w="1019" w:type="dxa"/>
            <w:tcBorders>
              <w:top w:val="single" w:sz="8" w:space="0" w:color="auto"/>
              <w:left w:val="single" w:sz="8" w:space="0" w:color="auto"/>
              <w:bottom w:val="single" w:sz="4" w:space="0" w:color="auto"/>
              <w:right w:val="single" w:sz="8" w:space="0" w:color="auto"/>
            </w:tcBorders>
            <w:tcMar>
              <w:top w:w="15" w:type="dxa"/>
              <w:left w:w="15" w:type="dxa"/>
              <w:right w:w="15" w:type="dxa"/>
            </w:tcMar>
            <w:vAlign w:val="center"/>
          </w:tcPr>
          <w:p w14:paraId="4C15868D" w14:textId="77777777" w:rsidR="00527D2D" w:rsidRDefault="00527D2D">
            <w:r w:rsidRPr="1612F9A0">
              <w:rPr>
                <w:rFonts w:ascii="Calibri" w:eastAsia="Calibri" w:hAnsi="Calibri" w:cs="Calibri"/>
                <w:color w:val="000000" w:themeColor="text1"/>
                <w:sz w:val="22"/>
                <w:szCs w:val="22"/>
              </w:rPr>
              <w:t>Ericsson</w:t>
            </w:r>
          </w:p>
        </w:tc>
      </w:tr>
      <w:tr w:rsidR="00527D2D" w14:paraId="671EC566" w14:textId="77777777" w:rsidTr="00965551">
        <w:trPr>
          <w:trHeight w:val="1170"/>
        </w:trPr>
        <w:tc>
          <w:tcPr>
            <w:tcW w:w="359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EDC2133" w14:textId="77777777" w:rsidR="00527D2D" w:rsidRDefault="00527D2D">
            <w:r w:rsidRPr="1612F9A0">
              <w:rPr>
                <w:rFonts w:ascii="Calibri" w:eastAsia="Calibri" w:hAnsi="Calibri" w:cs="Calibri"/>
                <w:color w:val="000000" w:themeColor="text1"/>
                <w:sz w:val="22"/>
                <w:szCs w:val="22"/>
              </w:rPr>
              <w:t>SFP:Ericsson-1000BASE-LX10 -Pluggable</w:t>
            </w:r>
          </w:p>
        </w:tc>
        <w:tc>
          <w:tcPr>
            <w:tcW w:w="211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DF26170" w14:textId="77777777" w:rsidR="00527D2D" w:rsidRDefault="00527D2D">
            <w:r w:rsidRPr="1612F9A0">
              <w:rPr>
                <w:rFonts w:ascii="Calibri" w:eastAsia="Calibri" w:hAnsi="Calibri" w:cs="Calibri"/>
                <w:color w:val="000000" w:themeColor="text1"/>
                <w:sz w:val="22"/>
                <w:szCs w:val="22"/>
              </w:rPr>
              <w:t>SFP:Ericsson-1000BASE-LX10 -Pluggable</w:t>
            </w:r>
          </w:p>
        </w:tc>
        <w:tc>
          <w:tcPr>
            <w:tcW w:w="101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6910391" w14:textId="77777777" w:rsidR="00527D2D" w:rsidRDefault="00527D2D">
            <w:r w:rsidRPr="1612F9A0">
              <w:rPr>
                <w:rFonts w:ascii="Calibri" w:eastAsia="Calibri" w:hAnsi="Calibri" w:cs="Calibri"/>
                <w:color w:val="000000" w:themeColor="text1"/>
                <w:sz w:val="22"/>
                <w:szCs w:val="22"/>
              </w:rPr>
              <w:t xml:space="preserve">SFP:Ericsson-1000BASE-BX40 </w:t>
            </w:r>
          </w:p>
        </w:tc>
        <w:tc>
          <w:tcPr>
            <w:tcW w:w="101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442B183" w14:textId="77777777" w:rsidR="00527D2D" w:rsidRDefault="00527D2D">
            <w:r w:rsidRPr="1612F9A0">
              <w:rPr>
                <w:rFonts w:ascii="Calibri" w:eastAsia="Calibri" w:hAnsi="Calibri" w:cs="Calibri"/>
                <w:color w:val="000000" w:themeColor="text1"/>
                <w:sz w:val="22"/>
                <w:szCs w:val="22"/>
              </w:rPr>
              <w:t xml:space="preserve">SFP:Ericsson-1000BASE-LX10 </w:t>
            </w:r>
          </w:p>
        </w:tc>
        <w:tc>
          <w:tcPr>
            <w:tcW w:w="101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DA0AE47" w14:textId="77777777" w:rsidR="00527D2D" w:rsidRDefault="00527D2D">
            <w:r w:rsidRPr="1612F9A0">
              <w:rPr>
                <w:rFonts w:ascii="Times New Roman" w:hAnsi="Times New Roman"/>
                <w:color w:val="000000" w:themeColor="text1"/>
                <w:sz w:val="24"/>
                <w:szCs w:val="24"/>
              </w:rPr>
              <w:t>1</w:t>
            </w:r>
          </w:p>
        </w:tc>
        <w:tc>
          <w:tcPr>
            <w:tcW w:w="101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84AC2C4" w14:textId="77777777" w:rsidR="00527D2D" w:rsidRDefault="00527D2D">
            <w:r w:rsidRPr="1612F9A0">
              <w:rPr>
                <w:rFonts w:ascii="Calibri" w:eastAsia="Calibri" w:hAnsi="Calibri" w:cs="Calibri"/>
                <w:color w:val="000000" w:themeColor="text1"/>
                <w:sz w:val="22"/>
                <w:szCs w:val="22"/>
              </w:rPr>
              <w:t>Ericsson</w:t>
            </w:r>
          </w:p>
        </w:tc>
      </w:tr>
      <w:tr w:rsidR="00527D2D" w14:paraId="6738A056" w14:textId="77777777" w:rsidTr="00965551">
        <w:trPr>
          <w:trHeight w:val="1170"/>
        </w:trPr>
        <w:tc>
          <w:tcPr>
            <w:tcW w:w="3590" w:type="dxa"/>
            <w:tcBorders>
              <w:top w:val="single" w:sz="4" w:space="0" w:color="auto"/>
              <w:left w:val="single" w:sz="8" w:space="0" w:color="auto"/>
              <w:bottom w:val="single" w:sz="8" w:space="0" w:color="auto"/>
              <w:right w:val="single" w:sz="8" w:space="0" w:color="auto"/>
            </w:tcBorders>
            <w:tcMar>
              <w:top w:w="15" w:type="dxa"/>
              <w:left w:w="15" w:type="dxa"/>
              <w:right w:w="15" w:type="dxa"/>
            </w:tcMar>
            <w:vAlign w:val="center"/>
          </w:tcPr>
          <w:p w14:paraId="2287BEFC" w14:textId="77777777" w:rsidR="00527D2D" w:rsidRDefault="00527D2D">
            <w:r w:rsidRPr="1612F9A0">
              <w:rPr>
                <w:rFonts w:ascii="Calibri" w:eastAsia="Calibri" w:hAnsi="Calibri" w:cs="Calibri"/>
                <w:color w:val="000000" w:themeColor="text1"/>
                <w:sz w:val="22"/>
                <w:szCs w:val="22"/>
              </w:rPr>
              <w:t>SFP:Ericsson-1000BASE-LX40 -Pluggable</w:t>
            </w:r>
          </w:p>
        </w:tc>
        <w:tc>
          <w:tcPr>
            <w:tcW w:w="2113" w:type="dxa"/>
            <w:tcBorders>
              <w:top w:val="single" w:sz="4" w:space="0" w:color="auto"/>
              <w:left w:val="single" w:sz="8" w:space="0" w:color="auto"/>
              <w:bottom w:val="single" w:sz="8" w:space="0" w:color="auto"/>
              <w:right w:val="single" w:sz="8" w:space="0" w:color="auto"/>
            </w:tcBorders>
            <w:tcMar>
              <w:top w:w="15" w:type="dxa"/>
              <w:left w:w="15" w:type="dxa"/>
              <w:right w:w="15" w:type="dxa"/>
            </w:tcMar>
            <w:vAlign w:val="center"/>
          </w:tcPr>
          <w:p w14:paraId="4CB696B9" w14:textId="77777777" w:rsidR="00527D2D" w:rsidRDefault="00527D2D">
            <w:r w:rsidRPr="1612F9A0">
              <w:rPr>
                <w:rFonts w:ascii="Calibri" w:eastAsia="Calibri" w:hAnsi="Calibri" w:cs="Calibri"/>
                <w:color w:val="000000" w:themeColor="text1"/>
                <w:sz w:val="22"/>
                <w:szCs w:val="22"/>
              </w:rPr>
              <w:t>SFP:Ericsson-1000BASE-LX40 -Pluggable</w:t>
            </w:r>
          </w:p>
        </w:tc>
        <w:tc>
          <w:tcPr>
            <w:tcW w:w="1019" w:type="dxa"/>
            <w:tcBorders>
              <w:top w:val="single" w:sz="4" w:space="0" w:color="auto"/>
              <w:left w:val="single" w:sz="8" w:space="0" w:color="auto"/>
              <w:bottom w:val="single" w:sz="8" w:space="0" w:color="auto"/>
              <w:right w:val="single" w:sz="8" w:space="0" w:color="auto"/>
            </w:tcBorders>
            <w:tcMar>
              <w:top w:w="15" w:type="dxa"/>
              <w:left w:w="15" w:type="dxa"/>
              <w:right w:w="15" w:type="dxa"/>
            </w:tcMar>
            <w:vAlign w:val="center"/>
          </w:tcPr>
          <w:p w14:paraId="13C1147F" w14:textId="77777777" w:rsidR="00527D2D" w:rsidRDefault="00527D2D">
            <w:r w:rsidRPr="1612F9A0">
              <w:rPr>
                <w:rFonts w:ascii="Calibri" w:eastAsia="Calibri" w:hAnsi="Calibri" w:cs="Calibri"/>
                <w:color w:val="000000" w:themeColor="text1"/>
                <w:sz w:val="22"/>
                <w:szCs w:val="22"/>
              </w:rPr>
              <w:t xml:space="preserve">SFP:Ericsson-1000BASE-BX40 </w:t>
            </w:r>
          </w:p>
        </w:tc>
        <w:tc>
          <w:tcPr>
            <w:tcW w:w="1019" w:type="dxa"/>
            <w:tcBorders>
              <w:top w:val="single" w:sz="4" w:space="0" w:color="auto"/>
              <w:left w:val="single" w:sz="8" w:space="0" w:color="auto"/>
              <w:bottom w:val="single" w:sz="8" w:space="0" w:color="auto"/>
              <w:right w:val="single" w:sz="8" w:space="0" w:color="auto"/>
            </w:tcBorders>
            <w:tcMar>
              <w:top w:w="15" w:type="dxa"/>
              <w:left w:w="15" w:type="dxa"/>
              <w:right w:w="15" w:type="dxa"/>
            </w:tcMar>
            <w:vAlign w:val="center"/>
          </w:tcPr>
          <w:p w14:paraId="713C0514" w14:textId="77777777" w:rsidR="00527D2D" w:rsidRDefault="00527D2D">
            <w:r w:rsidRPr="1612F9A0">
              <w:rPr>
                <w:rFonts w:ascii="Calibri" w:eastAsia="Calibri" w:hAnsi="Calibri" w:cs="Calibri"/>
                <w:color w:val="000000" w:themeColor="text1"/>
                <w:sz w:val="22"/>
                <w:szCs w:val="22"/>
              </w:rPr>
              <w:t xml:space="preserve">SFP:Ericsson-1000BASE-LX40 </w:t>
            </w:r>
          </w:p>
        </w:tc>
        <w:tc>
          <w:tcPr>
            <w:tcW w:w="1019" w:type="dxa"/>
            <w:tcBorders>
              <w:top w:val="single" w:sz="4" w:space="0" w:color="auto"/>
              <w:left w:val="single" w:sz="8" w:space="0" w:color="auto"/>
              <w:bottom w:val="single" w:sz="8" w:space="0" w:color="auto"/>
              <w:right w:val="single" w:sz="8" w:space="0" w:color="auto"/>
            </w:tcBorders>
            <w:tcMar>
              <w:top w:w="15" w:type="dxa"/>
              <w:left w:w="15" w:type="dxa"/>
              <w:right w:w="15" w:type="dxa"/>
            </w:tcMar>
            <w:vAlign w:val="bottom"/>
          </w:tcPr>
          <w:p w14:paraId="269BD245" w14:textId="77777777" w:rsidR="00527D2D" w:rsidRDefault="00527D2D">
            <w:r w:rsidRPr="1612F9A0">
              <w:rPr>
                <w:rFonts w:ascii="Times New Roman" w:hAnsi="Times New Roman"/>
                <w:color w:val="000000" w:themeColor="text1"/>
                <w:sz w:val="24"/>
                <w:szCs w:val="24"/>
              </w:rPr>
              <w:t>1</w:t>
            </w:r>
          </w:p>
        </w:tc>
        <w:tc>
          <w:tcPr>
            <w:tcW w:w="1019" w:type="dxa"/>
            <w:tcBorders>
              <w:top w:val="single" w:sz="4" w:space="0" w:color="auto"/>
              <w:left w:val="single" w:sz="8" w:space="0" w:color="auto"/>
              <w:bottom w:val="single" w:sz="8" w:space="0" w:color="auto"/>
              <w:right w:val="single" w:sz="8" w:space="0" w:color="auto"/>
            </w:tcBorders>
            <w:tcMar>
              <w:top w:w="15" w:type="dxa"/>
              <w:left w:w="15" w:type="dxa"/>
              <w:right w:w="15" w:type="dxa"/>
            </w:tcMar>
            <w:vAlign w:val="center"/>
          </w:tcPr>
          <w:p w14:paraId="42DE5A3D" w14:textId="77777777" w:rsidR="00527D2D" w:rsidRDefault="00527D2D">
            <w:r w:rsidRPr="1612F9A0">
              <w:rPr>
                <w:rFonts w:ascii="Calibri" w:eastAsia="Calibri" w:hAnsi="Calibri" w:cs="Calibri"/>
                <w:color w:val="000000" w:themeColor="text1"/>
                <w:sz w:val="22"/>
                <w:szCs w:val="22"/>
              </w:rPr>
              <w:t>Ericsson</w:t>
            </w:r>
          </w:p>
        </w:tc>
      </w:tr>
    </w:tbl>
    <w:p w14:paraId="1ABE4F84" w14:textId="77777777" w:rsidR="00F568AB" w:rsidRDefault="40CAA3CB" w:rsidP="00F568AB">
      <w:pPr>
        <w:pStyle w:val="Heading3"/>
        <w:rPr>
          <w:lang w:val="en-CA"/>
        </w:rPr>
      </w:pPr>
      <w:bookmarkStart w:id="148" w:name="_Toc426361170"/>
      <w:r w:rsidRPr="47D17CDD">
        <w:rPr>
          <w:lang w:val="en-CA"/>
        </w:rPr>
        <w:t>Pluggable Compatible for PTP</w:t>
      </w:r>
      <w:bookmarkEnd w:id="1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2690"/>
        <w:gridCol w:w="4465"/>
        <w:gridCol w:w="1350"/>
      </w:tblGrid>
      <w:tr w:rsidR="001E314C" w14:paraId="5A155FAB" w14:textId="77777777" w:rsidTr="009E3E64">
        <w:trPr>
          <w:trHeight w:val="795"/>
        </w:trPr>
        <w:tc>
          <w:tcPr>
            <w:tcW w:w="2690" w:type="dxa"/>
            <w:shd w:val="clear" w:color="auto" w:fill="548DD4" w:themeFill="text2" w:themeFillTint="99"/>
            <w:tcMar>
              <w:top w:w="15" w:type="dxa"/>
              <w:left w:w="15" w:type="dxa"/>
              <w:right w:w="15" w:type="dxa"/>
            </w:tcMar>
            <w:vAlign w:val="center"/>
          </w:tcPr>
          <w:p w14:paraId="37B123FD" w14:textId="77777777" w:rsidR="001E314C" w:rsidRDefault="001E314C">
            <w:r w:rsidRPr="1612F9A0">
              <w:rPr>
                <w:rFonts w:ascii="Calibri" w:eastAsia="Calibri" w:hAnsi="Calibri" w:cs="Calibri"/>
                <w:b/>
                <w:bCs/>
                <w:color w:val="000000" w:themeColor="text1"/>
              </w:rPr>
              <w:t>PhysicalTermination Position Archetype</w:t>
            </w:r>
          </w:p>
        </w:tc>
        <w:tc>
          <w:tcPr>
            <w:tcW w:w="4465" w:type="dxa"/>
            <w:shd w:val="clear" w:color="auto" w:fill="548DD4" w:themeFill="text2" w:themeFillTint="99"/>
            <w:tcMar>
              <w:top w:w="15" w:type="dxa"/>
              <w:left w:w="15" w:type="dxa"/>
              <w:right w:w="15" w:type="dxa"/>
            </w:tcMar>
            <w:vAlign w:val="center"/>
          </w:tcPr>
          <w:p w14:paraId="21BE77FB" w14:textId="77777777" w:rsidR="001E314C" w:rsidRDefault="001E314C">
            <w:r w:rsidRPr="1612F9A0">
              <w:rPr>
                <w:rFonts w:ascii="Calibri" w:eastAsia="Calibri" w:hAnsi="Calibri" w:cs="Calibri"/>
                <w:b/>
                <w:bCs/>
                <w:color w:val="000000" w:themeColor="text1"/>
              </w:rPr>
              <w:t>Pluggable Archetype</w:t>
            </w:r>
          </w:p>
        </w:tc>
        <w:tc>
          <w:tcPr>
            <w:tcW w:w="1350" w:type="dxa"/>
            <w:shd w:val="clear" w:color="auto" w:fill="548DD4" w:themeFill="text2" w:themeFillTint="99"/>
            <w:tcMar>
              <w:top w:w="15" w:type="dxa"/>
              <w:left w:w="15" w:type="dxa"/>
              <w:right w:w="15" w:type="dxa"/>
            </w:tcMar>
            <w:vAlign w:val="center"/>
          </w:tcPr>
          <w:p w14:paraId="230D8E36" w14:textId="77777777" w:rsidR="001E314C" w:rsidRDefault="001E314C">
            <w:r w:rsidRPr="1612F9A0">
              <w:rPr>
                <w:rFonts w:ascii="Calibri" w:eastAsia="Calibri" w:hAnsi="Calibri" w:cs="Calibri"/>
                <w:b/>
                <w:bCs/>
                <w:color w:val="000000" w:themeColor="text1"/>
              </w:rPr>
              <w:t>Notes</w:t>
            </w:r>
          </w:p>
        </w:tc>
      </w:tr>
      <w:tr w:rsidR="001E314C" w14:paraId="36E94AC8" w14:textId="77777777" w:rsidTr="009E3E64">
        <w:trPr>
          <w:trHeight w:val="300"/>
        </w:trPr>
        <w:tc>
          <w:tcPr>
            <w:tcW w:w="2690" w:type="dxa"/>
            <w:vMerge w:val="restart"/>
            <w:tcMar>
              <w:top w:w="15" w:type="dxa"/>
              <w:left w:w="15" w:type="dxa"/>
              <w:right w:w="15" w:type="dxa"/>
            </w:tcMar>
            <w:vAlign w:val="center"/>
          </w:tcPr>
          <w:p w14:paraId="0277B6EE" w14:textId="754A860A" w:rsidR="00813762" w:rsidRPr="00813762" w:rsidRDefault="001E314C" w:rsidP="00813762">
            <w:pPr>
              <w:pStyle w:val="ListParagraph"/>
              <w:numPr>
                <w:ilvl w:val="0"/>
                <w:numId w:val="24"/>
              </w:numPr>
              <w:rPr>
                <w:rFonts w:eastAsia="Calibri"/>
                <w:color w:val="000000" w:themeColor="text1"/>
              </w:rPr>
            </w:pPr>
            <w:r w:rsidRPr="00813762">
              <w:rPr>
                <w:rFonts w:eastAsia="Calibri"/>
                <w:color w:val="000000" w:themeColor="text1"/>
              </w:rPr>
              <w:t>QSFP+/QSFP28(TN</w:t>
            </w:r>
            <w:r w:rsidR="00813762" w:rsidRPr="00813762">
              <w:rPr>
                <w:rFonts w:eastAsia="Calibri"/>
                <w:color w:val="000000" w:themeColor="text1"/>
              </w:rPr>
              <w:t xml:space="preserve"> A</w:t>
            </w:r>
            <w:r w:rsidRPr="00813762">
              <w:rPr>
                <w:rFonts w:eastAsia="Calibri"/>
                <w:color w:val="000000" w:themeColor="text1"/>
              </w:rPr>
              <w:t xml:space="preserve">) </w:t>
            </w:r>
          </w:p>
          <w:p w14:paraId="3B0626C3" w14:textId="23518ABF" w:rsidR="00813762" w:rsidRPr="00813762" w:rsidRDefault="001E314C" w:rsidP="00813762">
            <w:pPr>
              <w:pStyle w:val="ListParagraph"/>
              <w:numPr>
                <w:ilvl w:val="0"/>
                <w:numId w:val="24"/>
              </w:numPr>
              <w:rPr>
                <w:rFonts w:eastAsia="Calibri"/>
                <w:color w:val="000000" w:themeColor="text1"/>
              </w:rPr>
            </w:pPr>
            <w:r w:rsidRPr="00813762">
              <w:rPr>
                <w:rFonts w:eastAsia="Calibri"/>
                <w:color w:val="000000" w:themeColor="text1"/>
              </w:rPr>
              <w:t>SFP28(TN</w:t>
            </w:r>
            <w:r w:rsidR="00813762" w:rsidRPr="00813762">
              <w:rPr>
                <w:rFonts w:eastAsia="Calibri"/>
                <w:color w:val="000000" w:themeColor="text1"/>
              </w:rPr>
              <w:t xml:space="preserve"> B</w:t>
            </w:r>
            <w:r w:rsidRPr="00813762">
              <w:rPr>
                <w:rFonts w:eastAsia="Calibri"/>
                <w:color w:val="000000" w:themeColor="text1"/>
              </w:rPr>
              <w:t>)</w:t>
            </w:r>
          </w:p>
          <w:p w14:paraId="7253C917" w14:textId="7EE12838" w:rsidR="00813762" w:rsidRPr="00813762" w:rsidRDefault="00813762" w:rsidP="00813762">
            <w:pPr>
              <w:pStyle w:val="ListParagraph"/>
              <w:numPr>
                <w:ilvl w:val="0"/>
                <w:numId w:val="24"/>
              </w:numPr>
              <w:rPr>
                <w:rFonts w:eastAsia="Calibri"/>
                <w:color w:val="000000" w:themeColor="text1"/>
              </w:rPr>
            </w:pPr>
            <w:r w:rsidRPr="00813762">
              <w:rPr>
                <w:rFonts w:eastAsia="Calibri"/>
                <w:color w:val="000000" w:themeColor="text1"/>
              </w:rPr>
              <w:t>SFP28(TN C)</w:t>
            </w:r>
          </w:p>
          <w:p w14:paraId="010409DA" w14:textId="2C669B2D" w:rsidR="001E314C" w:rsidRDefault="00813762" w:rsidP="00813762">
            <w:pPr>
              <w:pStyle w:val="ListParagraph"/>
              <w:numPr>
                <w:ilvl w:val="0"/>
                <w:numId w:val="24"/>
              </w:numPr>
            </w:pPr>
            <w:r w:rsidRPr="00813762">
              <w:rPr>
                <w:rFonts w:eastAsia="Calibri"/>
                <w:color w:val="000000" w:themeColor="text1"/>
              </w:rPr>
              <w:t>SFP28(TN D)</w:t>
            </w:r>
            <w:r w:rsidR="001E314C" w:rsidRPr="00813762">
              <w:rPr>
                <w:rFonts w:eastAsia="Calibri"/>
                <w:color w:val="000000" w:themeColor="text1"/>
              </w:rPr>
              <w:t xml:space="preserve"> </w:t>
            </w:r>
          </w:p>
        </w:tc>
        <w:tc>
          <w:tcPr>
            <w:tcW w:w="4465" w:type="dxa"/>
            <w:tcMar>
              <w:top w:w="15" w:type="dxa"/>
              <w:left w:w="15" w:type="dxa"/>
              <w:right w:w="15" w:type="dxa"/>
            </w:tcMar>
            <w:vAlign w:val="center"/>
          </w:tcPr>
          <w:p w14:paraId="12FAA4CC" w14:textId="77777777" w:rsidR="001E314C" w:rsidRDefault="001E314C">
            <w:r w:rsidRPr="1612F9A0">
              <w:rPr>
                <w:rFonts w:ascii="Calibri" w:eastAsia="Calibri" w:hAnsi="Calibri" w:cs="Calibri"/>
                <w:color w:val="000000" w:themeColor="text1"/>
                <w:sz w:val="22"/>
                <w:szCs w:val="22"/>
              </w:rPr>
              <w:t>SFP:Ericsson-10GBASE -Pluggable</w:t>
            </w:r>
          </w:p>
        </w:tc>
        <w:tc>
          <w:tcPr>
            <w:tcW w:w="1350" w:type="dxa"/>
            <w:tcMar>
              <w:top w:w="15" w:type="dxa"/>
              <w:left w:w="15" w:type="dxa"/>
              <w:right w:w="15" w:type="dxa"/>
            </w:tcMar>
            <w:vAlign w:val="center"/>
          </w:tcPr>
          <w:p w14:paraId="3490ED38" w14:textId="77777777" w:rsidR="001E314C" w:rsidRDefault="001E314C">
            <w:r w:rsidRPr="1612F9A0">
              <w:rPr>
                <w:rFonts w:ascii="Calibri" w:eastAsia="Calibri" w:hAnsi="Calibri" w:cs="Calibri"/>
                <w:b/>
                <w:bCs/>
                <w:color w:val="000000" w:themeColor="text1"/>
              </w:rPr>
              <w:t xml:space="preserve"> </w:t>
            </w:r>
          </w:p>
        </w:tc>
      </w:tr>
      <w:tr w:rsidR="001E314C" w14:paraId="2A705E72" w14:textId="77777777" w:rsidTr="009E3E64">
        <w:trPr>
          <w:trHeight w:val="315"/>
        </w:trPr>
        <w:tc>
          <w:tcPr>
            <w:tcW w:w="2690" w:type="dxa"/>
            <w:vMerge/>
            <w:vAlign w:val="center"/>
          </w:tcPr>
          <w:p w14:paraId="2EE6BD27" w14:textId="77777777" w:rsidR="001E314C" w:rsidRDefault="001E314C"/>
        </w:tc>
        <w:tc>
          <w:tcPr>
            <w:tcW w:w="4465" w:type="dxa"/>
            <w:tcMar>
              <w:top w:w="15" w:type="dxa"/>
              <w:left w:w="15" w:type="dxa"/>
              <w:right w:w="15" w:type="dxa"/>
            </w:tcMar>
            <w:vAlign w:val="center"/>
          </w:tcPr>
          <w:p w14:paraId="64F33EE8" w14:textId="77777777" w:rsidR="001E314C" w:rsidRDefault="001E314C">
            <w:r w:rsidRPr="1612F9A0">
              <w:rPr>
                <w:rFonts w:ascii="Calibri" w:eastAsia="Calibri" w:hAnsi="Calibri" w:cs="Calibri"/>
                <w:color w:val="000000" w:themeColor="text1"/>
                <w:sz w:val="22"/>
                <w:szCs w:val="22"/>
              </w:rPr>
              <w:t>SFP:Ericsson-1000BASE-ZX -Pluggable</w:t>
            </w:r>
          </w:p>
        </w:tc>
        <w:tc>
          <w:tcPr>
            <w:tcW w:w="1350" w:type="dxa"/>
            <w:tcMar>
              <w:top w:w="15" w:type="dxa"/>
              <w:left w:w="15" w:type="dxa"/>
              <w:right w:w="15" w:type="dxa"/>
            </w:tcMar>
            <w:vAlign w:val="center"/>
          </w:tcPr>
          <w:p w14:paraId="62C13DE5" w14:textId="77777777" w:rsidR="001E314C" w:rsidRDefault="001E314C">
            <w:r w:rsidRPr="1612F9A0">
              <w:rPr>
                <w:rFonts w:ascii="Calibri" w:eastAsia="Calibri" w:hAnsi="Calibri" w:cs="Calibri"/>
                <w:b/>
                <w:bCs/>
                <w:color w:val="000000" w:themeColor="text1"/>
              </w:rPr>
              <w:t xml:space="preserve"> </w:t>
            </w:r>
          </w:p>
        </w:tc>
      </w:tr>
      <w:tr w:rsidR="001E314C" w14:paraId="562D1185" w14:textId="77777777" w:rsidTr="009E3E64">
        <w:trPr>
          <w:trHeight w:val="315"/>
        </w:trPr>
        <w:tc>
          <w:tcPr>
            <w:tcW w:w="2690" w:type="dxa"/>
            <w:vMerge/>
            <w:vAlign w:val="center"/>
          </w:tcPr>
          <w:p w14:paraId="33E4169A" w14:textId="77777777" w:rsidR="001E314C" w:rsidRDefault="001E314C"/>
        </w:tc>
        <w:tc>
          <w:tcPr>
            <w:tcW w:w="4465" w:type="dxa"/>
            <w:tcMar>
              <w:top w:w="15" w:type="dxa"/>
              <w:left w:w="15" w:type="dxa"/>
              <w:right w:w="15" w:type="dxa"/>
            </w:tcMar>
            <w:vAlign w:val="center"/>
          </w:tcPr>
          <w:p w14:paraId="5043EDF5" w14:textId="77777777" w:rsidR="001E314C" w:rsidRDefault="001E314C">
            <w:r w:rsidRPr="1612F9A0">
              <w:rPr>
                <w:rFonts w:ascii="Calibri" w:eastAsia="Calibri" w:hAnsi="Calibri" w:cs="Calibri"/>
                <w:color w:val="000000" w:themeColor="text1"/>
                <w:sz w:val="22"/>
                <w:szCs w:val="22"/>
              </w:rPr>
              <w:t>SFP:Ericsson-1000BASE -Pluggable</w:t>
            </w:r>
          </w:p>
        </w:tc>
        <w:tc>
          <w:tcPr>
            <w:tcW w:w="1350" w:type="dxa"/>
            <w:tcMar>
              <w:top w:w="15" w:type="dxa"/>
              <w:left w:w="15" w:type="dxa"/>
              <w:right w:w="15" w:type="dxa"/>
            </w:tcMar>
            <w:vAlign w:val="center"/>
          </w:tcPr>
          <w:p w14:paraId="590CABF1" w14:textId="77777777" w:rsidR="001E314C" w:rsidRDefault="001E314C">
            <w:r w:rsidRPr="1612F9A0">
              <w:rPr>
                <w:rFonts w:ascii="Calibri" w:eastAsia="Calibri" w:hAnsi="Calibri" w:cs="Calibri"/>
                <w:b/>
                <w:bCs/>
                <w:color w:val="000000" w:themeColor="text1"/>
              </w:rPr>
              <w:t xml:space="preserve"> </w:t>
            </w:r>
          </w:p>
        </w:tc>
      </w:tr>
      <w:tr w:rsidR="001E314C" w14:paraId="4ECF236E" w14:textId="77777777" w:rsidTr="009E3E64">
        <w:trPr>
          <w:trHeight w:val="315"/>
        </w:trPr>
        <w:tc>
          <w:tcPr>
            <w:tcW w:w="2690" w:type="dxa"/>
            <w:vMerge/>
            <w:vAlign w:val="center"/>
          </w:tcPr>
          <w:p w14:paraId="1A05F469" w14:textId="77777777" w:rsidR="001E314C" w:rsidRDefault="001E314C"/>
        </w:tc>
        <w:tc>
          <w:tcPr>
            <w:tcW w:w="4465" w:type="dxa"/>
            <w:tcMar>
              <w:top w:w="15" w:type="dxa"/>
              <w:left w:w="15" w:type="dxa"/>
              <w:right w:w="15" w:type="dxa"/>
            </w:tcMar>
            <w:vAlign w:val="center"/>
          </w:tcPr>
          <w:p w14:paraId="717E127E" w14:textId="77777777" w:rsidR="001E314C" w:rsidRDefault="001E314C">
            <w:r w:rsidRPr="1612F9A0">
              <w:rPr>
                <w:rFonts w:ascii="Calibri" w:eastAsia="Calibri" w:hAnsi="Calibri" w:cs="Calibri"/>
                <w:color w:val="000000" w:themeColor="text1"/>
                <w:sz w:val="22"/>
                <w:szCs w:val="22"/>
              </w:rPr>
              <w:t>SFP:Ericsson-1000BASE-SX -Pluggable</w:t>
            </w:r>
          </w:p>
        </w:tc>
        <w:tc>
          <w:tcPr>
            <w:tcW w:w="1350" w:type="dxa"/>
            <w:tcMar>
              <w:top w:w="15" w:type="dxa"/>
              <w:left w:w="15" w:type="dxa"/>
              <w:right w:w="15" w:type="dxa"/>
            </w:tcMar>
            <w:vAlign w:val="bottom"/>
          </w:tcPr>
          <w:p w14:paraId="0C986E60" w14:textId="77777777" w:rsidR="001E314C" w:rsidRDefault="001E314C">
            <w:r w:rsidRPr="1612F9A0">
              <w:rPr>
                <w:rFonts w:ascii="Times New Roman" w:hAnsi="Times New Roman"/>
                <w:color w:val="000000" w:themeColor="text1"/>
                <w:sz w:val="24"/>
                <w:szCs w:val="24"/>
              </w:rPr>
              <w:t xml:space="preserve"> </w:t>
            </w:r>
          </w:p>
        </w:tc>
      </w:tr>
      <w:tr w:rsidR="001E314C" w14:paraId="671B97B2" w14:textId="77777777" w:rsidTr="009E3E64">
        <w:trPr>
          <w:trHeight w:val="315"/>
        </w:trPr>
        <w:tc>
          <w:tcPr>
            <w:tcW w:w="2690" w:type="dxa"/>
            <w:vMerge/>
            <w:vAlign w:val="center"/>
          </w:tcPr>
          <w:p w14:paraId="7B8F0288" w14:textId="77777777" w:rsidR="001E314C" w:rsidRDefault="001E314C"/>
        </w:tc>
        <w:tc>
          <w:tcPr>
            <w:tcW w:w="4465" w:type="dxa"/>
            <w:tcMar>
              <w:top w:w="15" w:type="dxa"/>
              <w:left w:w="15" w:type="dxa"/>
              <w:right w:w="15" w:type="dxa"/>
            </w:tcMar>
            <w:vAlign w:val="center"/>
          </w:tcPr>
          <w:p w14:paraId="386117DD" w14:textId="77777777" w:rsidR="001E314C" w:rsidRDefault="001E314C">
            <w:r w:rsidRPr="1612F9A0">
              <w:rPr>
                <w:rFonts w:ascii="Calibri" w:eastAsia="Calibri" w:hAnsi="Calibri" w:cs="Calibri"/>
                <w:color w:val="000000" w:themeColor="text1"/>
                <w:sz w:val="22"/>
                <w:szCs w:val="22"/>
              </w:rPr>
              <w:t>SFP:Ericsson-1000BASE-LX -Pluggable</w:t>
            </w:r>
          </w:p>
        </w:tc>
        <w:tc>
          <w:tcPr>
            <w:tcW w:w="1350" w:type="dxa"/>
            <w:tcMar>
              <w:top w:w="15" w:type="dxa"/>
              <w:left w:w="15" w:type="dxa"/>
              <w:right w:w="15" w:type="dxa"/>
            </w:tcMar>
            <w:vAlign w:val="bottom"/>
          </w:tcPr>
          <w:p w14:paraId="7FDD47E2" w14:textId="77777777" w:rsidR="001E314C" w:rsidRDefault="001E314C">
            <w:r w:rsidRPr="1612F9A0">
              <w:rPr>
                <w:rFonts w:ascii="Times New Roman" w:hAnsi="Times New Roman"/>
                <w:color w:val="000000" w:themeColor="text1"/>
                <w:sz w:val="24"/>
                <w:szCs w:val="24"/>
              </w:rPr>
              <w:t xml:space="preserve"> </w:t>
            </w:r>
          </w:p>
        </w:tc>
      </w:tr>
      <w:tr w:rsidR="001E314C" w14:paraId="7A2235A9" w14:textId="77777777" w:rsidTr="009E3E64">
        <w:trPr>
          <w:trHeight w:val="585"/>
        </w:trPr>
        <w:tc>
          <w:tcPr>
            <w:tcW w:w="2690" w:type="dxa"/>
            <w:vMerge/>
            <w:vAlign w:val="center"/>
          </w:tcPr>
          <w:p w14:paraId="28976567" w14:textId="77777777" w:rsidR="001E314C" w:rsidRDefault="001E314C"/>
        </w:tc>
        <w:tc>
          <w:tcPr>
            <w:tcW w:w="4465" w:type="dxa"/>
            <w:tcMar>
              <w:top w:w="15" w:type="dxa"/>
              <w:left w:w="15" w:type="dxa"/>
              <w:right w:w="15" w:type="dxa"/>
            </w:tcMar>
            <w:vAlign w:val="center"/>
          </w:tcPr>
          <w:p w14:paraId="5319DCCF" w14:textId="77777777" w:rsidR="001E314C" w:rsidRDefault="001E314C">
            <w:r w:rsidRPr="1612F9A0">
              <w:rPr>
                <w:rFonts w:ascii="Calibri" w:eastAsia="Calibri" w:hAnsi="Calibri" w:cs="Calibri"/>
                <w:color w:val="000000" w:themeColor="text1"/>
                <w:sz w:val="22"/>
                <w:szCs w:val="22"/>
              </w:rPr>
              <w:t>SFP:Ericsson-1000BASE-LX20 -Pluggable</w:t>
            </w:r>
          </w:p>
        </w:tc>
        <w:tc>
          <w:tcPr>
            <w:tcW w:w="1350" w:type="dxa"/>
            <w:tcMar>
              <w:top w:w="15" w:type="dxa"/>
              <w:left w:w="15" w:type="dxa"/>
              <w:right w:w="15" w:type="dxa"/>
            </w:tcMar>
            <w:vAlign w:val="bottom"/>
          </w:tcPr>
          <w:p w14:paraId="2238DA7A" w14:textId="77777777" w:rsidR="001E314C" w:rsidRDefault="001E314C">
            <w:r w:rsidRPr="1612F9A0">
              <w:rPr>
                <w:rFonts w:ascii="Times New Roman" w:hAnsi="Times New Roman"/>
                <w:color w:val="000000" w:themeColor="text1"/>
                <w:sz w:val="24"/>
                <w:szCs w:val="24"/>
              </w:rPr>
              <w:t xml:space="preserve"> </w:t>
            </w:r>
          </w:p>
        </w:tc>
      </w:tr>
      <w:tr w:rsidR="001E314C" w14:paraId="7C6785E0" w14:textId="77777777" w:rsidTr="009E3E64">
        <w:trPr>
          <w:trHeight w:val="315"/>
        </w:trPr>
        <w:tc>
          <w:tcPr>
            <w:tcW w:w="2690" w:type="dxa"/>
            <w:vMerge/>
            <w:vAlign w:val="center"/>
          </w:tcPr>
          <w:p w14:paraId="0D718F35" w14:textId="77777777" w:rsidR="001E314C" w:rsidRDefault="001E314C"/>
        </w:tc>
        <w:tc>
          <w:tcPr>
            <w:tcW w:w="4465" w:type="dxa"/>
            <w:tcMar>
              <w:top w:w="15" w:type="dxa"/>
              <w:left w:w="15" w:type="dxa"/>
              <w:right w:w="15" w:type="dxa"/>
            </w:tcMar>
            <w:vAlign w:val="center"/>
          </w:tcPr>
          <w:p w14:paraId="588F8CA4" w14:textId="77777777" w:rsidR="001E314C" w:rsidRDefault="001E314C">
            <w:r w:rsidRPr="1612F9A0">
              <w:rPr>
                <w:rFonts w:ascii="Calibri" w:eastAsia="Calibri" w:hAnsi="Calibri" w:cs="Calibri"/>
                <w:color w:val="000000" w:themeColor="text1"/>
                <w:sz w:val="22"/>
                <w:szCs w:val="22"/>
              </w:rPr>
              <w:t>SFP:Ericsson-10GBASE-SR -Pluggable</w:t>
            </w:r>
          </w:p>
        </w:tc>
        <w:tc>
          <w:tcPr>
            <w:tcW w:w="1350" w:type="dxa"/>
            <w:tcMar>
              <w:top w:w="15" w:type="dxa"/>
              <w:left w:w="15" w:type="dxa"/>
              <w:right w:w="15" w:type="dxa"/>
            </w:tcMar>
            <w:vAlign w:val="bottom"/>
          </w:tcPr>
          <w:p w14:paraId="161345C0" w14:textId="77777777" w:rsidR="001E314C" w:rsidRDefault="001E314C">
            <w:r w:rsidRPr="1612F9A0">
              <w:rPr>
                <w:rFonts w:ascii="Times New Roman" w:hAnsi="Times New Roman"/>
                <w:color w:val="000000" w:themeColor="text1"/>
                <w:sz w:val="24"/>
                <w:szCs w:val="24"/>
              </w:rPr>
              <w:t xml:space="preserve"> </w:t>
            </w:r>
          </w:p>
        </w:tc>
      </w:tr>
      <w:tr w:rsidR="001E314C" w14:paraId="2D48B2A6" w14:textId="77777777" w:rsidTr="009E3E64">
        <w:trPr>
          <w:trHeight w:val="315"/>
        </w:trPr>
        <w:tc>
          <w:tcPr>
            <w:tcW w:w="2690" w:type="dxa"/>
            <w:vMerge/>
            <w:vAlign w:val="center"/>
          </w:tcPr>
          <w:p w14:paraId="2A87EC3F" w14:textId="77777777" w:rsidR="001E314C" w:rsidRDefault="001E314C"/>
        </w:tc>
        <w:tc>
          <w:tcPr>
            <w:tcW w:w="4465" w:type="dxa"/>
            <w:tcMar>
              <w:top w:w="15" w:type="dxa"/>
              <w:left w:w="15" w:type="dxa"/>
              <w:right w:w="15" w:type="dxa"/>
            </w:tcMar>
            <w:vAlign w:val="center"/>
          </w:tcPr>
          <w:p w14:paraId="3B7EE8C1" w14:textId="77777777" w:rsidR="001E314C" w:rsidRDefault="001E314C">
            <w:r w:rsidRPr="1612F9A0">
              <w:rPr>
                <w:rFonts w:ascii="Calibri" w:eastAsia="Calibri" w:hAnsi="Calibri" w:cs="Calibri"/>
                <w:color w:val="000000" w:themeColor="text1"/>
                <w:sz w:val="22"/>
                <w:szCs w:val="22"/>
              </w:rPr>
              <w:t>SFP:Ericsson-10GBASE-LR -Pluggable</w:t>
            </w:r>
          </w:p>
        </w:tc>
        <w:tc>
          <w:tcPr>
            <w:tcW w:w="1350" w:type="dxa"/>
            <w:tcMar>
              <w:top w:w="15" w:type="dxa"/>
              <w:left w:w="15" w:type="dxa"/>
              <w:right w:w="15" w:type="dxa"/>
            </w:tcMar>
            <w:vAlign w:val="bottom"/>
          </w:tcPr>
          <w:p w14:paraId="0EB412FA" w14:textId="77777777" w:rsidR="001E314C" w:rsidRDefault="001E314C">
            <w:r w:rsidRPr="1612F9A0">
              <w:rPr>
                <w:rFonts w:ascii="Times New Roman" w:hAnsi="Times New Roman"/>
                <w:color w:val="000000" w:themeColor="text1"/>
                <w:sz w:val="24"/>
                <w:szCs w:val="24"/>
              </w:rPr>
              <w:t xml:space="preserve"> </w:t>
            </w:r>
          </w:p>
        </w:tc>
      </w:tr>
      <w:tr w:rsidR="001E314C" w14:paraId="16E792A1" w14:textId="77777777" w:rsidTr="009E3E64">
        <w:trPr>
          <w:trHeight w:val="585"/>
        </w:trPr>
        <w:tc>
          <w:tcPr>
            <w:tcW w:w="2690" w:type="dxa"/>
            <w:vMerge/>
            <w:vAlign w:val="center"/>
          </w:tcPr>
          <w:p w14:paraId="58FA5C20" w14:textId="77777777" w:rsidR="001E314C" w:rsidRDefault="001E314C"/>
        </w:tc>
        <w:tc>
          <w:tcPr>
            <w:tcW w:w="4465" w:type="dxa"/>
            <w:tcMar>
              <w:top w:w="15" w:type="dxa"/>
              <w:left w:w="15" w:type="dxa"/>
              <w:right w:w="15" w:type="dxa"/>
            </w:tcMar>
            <w:vAlign w:val="center"/>
          </w:tcPr>
          <w:p w14:paraId="17AD1EF4" w14:textId="77777777" w:rsidR="001E314C" w:rsidRDefault="001E314C">
            <w:r w:rsidRPr="1612F9A0">
              <w:rPr>
                <w:rFonts w:ascii="Calibri" w:eastAsia="Calibri" w:hAnsi="Calibri" w:cs="Calibri"/>
                <w:color w:val="000000" w:themeColor="text1"/>
                <w:sz w:val="22"/>
                <w:szCs w:val="22"/>
              </w:rPr>
              <w:t>SFP:Ericsson-10GBASE-BX20 -Pluggable</w:t>
            </w:r>
          </w:p>
        </w:tc>
        <w:tc>
          <w:tcPr>
            <w:tcW w:w="1350" w:type="dxa"/>
            <w:tcMar>
              <w:top w:w="15" w:type="dxa"/>
              <w:left w:w="15" w:type="dxa"/>
              <w:right w:w="15" w:type="dxa"/>
            </w:tcMar>
            <w:vAlign w:val="bottom"/>
          </w:tcPr>
          <w:p w14:paraId="67893C9F" w14:textId="77777777" w:rsidR="001E314C" w:rsidRDefault="001E314C">
            <w:r w:rsidRPr="1612F9A0">
              <w:rPr>
                <w:rFonts w:ascii="Times New Roman" w:hAnsi="Times New Roman"/>
                <w:color w:val="000000" w:themeColor="text1"/>
                <w:sz w:val="24"/>
                <w:szCs w:val="24"/>
              </w:rPr>
              <w:t xml:space="preserve"> </w:t>
            </w:r>
          </w:p>
        </w:tc>
      </w:tr>
      <w:tr w:rsidR="001E314C" w14:paraId="0B5488AC" w14:textId="77777777" w:rsidTr="009E3E64">
        <w:trPr>
          <w:trHeight w:val="585"/>
        </w:trPr>
        <w:tc>
          <w:tcPr>
            <w:tcW w:w="2690" w:type="dxa"/>
            <w:vMerge/>
            <w:vAlign w:val="center"/>
          </w:tcPr>
          <w:p w14:paraId="4CF0EF6C" w14:textId="77777777" w:rsidR="001E314C" w:rsidRDefault="001E314C"/>
        </w:tc>
        <w:tc>
          <w:tcPr>
            <w:tcW w:w="4465" w:type="dxa"/>
            <w:tcMar>
              <w:top w:w="15" w:type="dxa"/>
              <w:left w:w="15" w:type="dxa"/>
              <w:right w:w="15" w:type="dxa"/>
            </w:tcMar>
            <w:vAlign w:val="center"/>
          </w:tcPr>
          <w:p w14:paraId="521DE045" w14:textId="77777777" w:rsidR="001E314C" w:rsidRDefault="001E314C">
            <w:r w:rsidRPr="1612F9A0">
              <w:rPr>
                <w:rFonts w:ascii="Calibri" w:eastAsia="Calibri" w:hAnsi="Calibri" w:cs="Calibri"/>
                <w:color w:val="000000" w:themeColor="text1"/>
                <w:sz w:val="22"/>
                <w:szCs w:val="22"/>
              </w:rPr>
              <w:t>SFP:Ericsson-10GBASE-BX30 -Pluggable</w:t>
            </w:r>
          </w:p>
        </w:tc>
        <w:tc>
          <w:tcPr>
            <w:tcW w:w="1350" w:type="dxa"/>
            <w:tcMar>
              <w:top w:w="15" w:type="dxa"/>
              <w:left w:w="15" w:type="dxa"/>
              <w:right w:w="15" w:type="dxa"/>
            </w:tcMar>
            <w:vAlign w:val="bottom"/>
          </w:tcPr>
          <w:p w14:paraId="5F318F55" w14:textId="77777777" w:rsidR="001E314C" w:rsidRDefault="001E314C">
            <w:r w:rsidRPr="1612F9A0">
              <w:rPr>
                <w:rFonts w:ascii="Times New Roman" w:hAnsi="Times New Roman"/>
                <w:color w:val="000000" w:themeColor="text1"/>
                <w:sz w:val="24"/>
                <w:szCs w:val="24"/>
              </w:rPr>
              <w:t xml:space="preserve"> </w:t>
            </w:r>
          </w:p>
        </w:tc>
      </w:tr>
      <w:tr w:rsidR="001E314C" w14:paraId="59F5FEE6" w14:textId="77777777" w:rsidTr="009E3E64">
        <w:trPr>
          <w:trHeight w:val="315"/>
        </w:trPr>
        <w:tc>
          <w:tcPr>
            <w:tcW w:w="2690" w:type="dxa"/>
            <w:vMerge/>
            <w:vAlign w:val="center"/>
          </w:tcPr>
          <w:p w14:paraId="450BEB53" w14:textId="77777777" w:rsidR="001E314C" w:rsidRDefault="001E314C"/>
        </w:tc>
        <w:tc>
          <w:tcPr>
            <w:tcW w:w="4465" w:type="dxa"/>
            <w:tcMar>
              <w:top w:w="15" w:type="dxa"/>
              <w:left w:w="15" w:type="dxa"/>
              <w:right w:w="15" w:type="dxa"/>
            </w:tcMar>
            <w:vAlign w:val="center"/>
          </w:tcPr>
          <w:p w14:paraId="754FBBDF" w14:textId="77777777" w:rsidR="001E314C" w:rsidRDefault="001E314C">
            <w:r w:rsidRPr="1612F9A0">
              <w:rPr>
                <w:rFonts w:ascii="Calibri" w:eastAsia="Calibri" w:hAnsi="Calibri" w:cs="Calibri"/>
                <w:color w:val="000000" w:themeColor="text1"/>
                <w:sz w:val="22"/>
                <w:szCs w:val="22"/>
              </w:rPr>
              <w:t>SFP:Ericsson-25GBASE -Pluggable</w:t>
            </w:r>
          </w:p>
        </w:tc>
        <w:tc>
          <w:tcPr>
            <w:tcW w:w="1350" w:type="dxa"/>
            <w:tcMar>
              <w:top w:w="15" w:type="dxa"/>
              <w:left w:w="15" w:type="dxa"/>
              <w:right w:w="15" w:type="dxa"/>
            </w:tcMar>
            <w:vAlign w:val="bottom"/>
          </w:tcPr>
          <w:p w14:paraId="0EE7495C" w14:textId="77777777" w:rsidR="001E314C" w:rsidRDefault="001E314C">
            <w:r w:rsidRPr="1612F9A0">
              <w:rPr>
                <w:rFonts w:ascii="Times New Roman" w:hAnsi="Times New Roman"/>
                <w:color w:val="000000" w:themeColor="text1"/>
                <w:sz w:val="24"/>
                <w:szCs w:val="24"/>
              </w:rPr>
              <w:t xml:space="preserve"> </w:t>
            </w:r>
          </w:p>
        </w:tc>
      </w:tr>
      <w:tr w:rsidR="001E314C" w14:paraId="438DBEB6" w14:textId="77777777" w:rsidTr="009E3E64">
        <w:trPr>
          <w:trHeight w:val="315"/>
        </w:trPr>
        <w:tc>
          <w:tcPr>
            <w:tcW w:w="2690" w:type="dxa"/>
            <w:vMerge/>
            <w:vAlign w:val="center"/>
          </w:tcPr>
          <w:p w14:paraId="4D40AB66" w14:textId="77777777" w:rsidR="001E314C" w:rsidRDefault="001E314C"/>
        </w:tc>
        <w:tc>
          <w:tcPr>
            <w:tcW w:w="4465" w:type="dxa"/>
            <w:tcMar>
              <w:top w:w="15" w:type="dxa"/>
              <w:left w:w="15" w:type="dxa"/>
              <w:right w:w="15" w:type="dxa"/>
            </w:tcMar>
            <w:vAlign w:val="center"/>
          </w:tcPr>
          <w:p w14:paraId="44FC4CD5" w14:textId="77777777" w:rsidR="001E314C" w:rsidRDefault="001E314C">
            <w:r w:rsidRPr="1612F9A0">
              <w:rPr>
                <w:rFonts w:ascii="Calibri" w:eastAsia="Calibri" w:hAnsi="Calibri" w:cs="Calibri"/>
                <w:color w:val="000000" w:themeColor="text1"/>
                <w:sz w:val="22"/>
                <w:szCs w:val="22"/>
              </w:rPr>
              <w:t>SFP:Ericsson-25GBASE-LR -Pluggable</w:t>
            </w:r>
          </w:p>
        </w:tc>
        <w:tc>
          <w:tcPr>
            <w:tcW w:w="1350" w:type="dxa"/>
            <w:tcMar>
              <w:top w:w="15" w:type="dxa"/>
              <w:left w:w="15" w:type="dxa"/>
              <w:right w:w="15" w:type="dxa"/>
            </w:tcMar>
            <w:vAlign w:val="bottom"/>
          </w:tcPr>
          <w:p w14:paraId="1E1C6CFC" w14:textId="77777777" w:rsidR="001E314C" w:rsidRDefault="001E314C">
            <w:r w:rsidRPr="1612F9A0">
              <w:rPr>
                <w:rFonts w:ascii="Times New Roman" w:hAnsi="Times New Roman"/>
                <w:color w:val="000000" w:themeColor="text1"/>
                <w:sz w:val="24"/>
                <w:szCs w:val="24"/>
              </w:rPr>
              <w:t xml:space="preserve"> </w:t>
            </w:r>
          </w:p>
        </w:tc>
      </w:tr>
      <w:tr w:rsidR="001E314C" w:rsidRPr="0042345E" w14:paraId="47CE1E29" w14:textId="77777777" w:rsidTr="009E3E64">
        <w:trPr>
          <w:trHeight w:val="315"/>
        </w:trPr>
        <w:tc>
          <w:tcPr>
            <w:tcW w:w="2690" w:type="dxa"/>
            <w:vMerge/>
            <w:vAlign w:val="center"/>
          </w:tcPr>
          <w:p w14:paraId="2FDA2AAE" w14:textId="77777777" w:rsidR="001E314C" w:rsidRDefault="001E314C"/>
        </w:tc>
        <w:tc>
          <w:tcPr>
            <w:tcW w:w="4465" w:type="dxa"/>
            <w:tcMar>
              <w:top w:w="15" w:type="dxa"/>
              <w:left w:w="15" w:type="dxa"/>
              <w:right w:w="15" w:type="dxa"/>
            </w:tcMar>
            <w:vAlign w:val="center"/>
          </w:tcPr>
          <w:p w14:paraId="5FA41187" w14:textId="77777777" w:rsidR="001E314C" w:rsidRPr="008B7E9B" w:rsidRDefault="001E314C">
            <w:pPr>
              <w:rPr>
                <w:lang w:val="fr-FR"/>
              </w:rPr>
            </w:pPr>
            <w:r w:rsidRPr="008B7E9B">
              <w:rPr>
                <w:rFonts w:ascii="Calibri" w:eastAsia="Calibri" w:hAnsi="Calibri" w:cs="Calibri"/>
                <w:color w:val="000000" w:themeColor="text1"/>
                <w:sz w:val="22"/>
                <w:szCs w:val="22"/>
                <w:lang w:val="fr-FR"/>
              </w:rPr>
              <w:t>SFP:Ericsson-1000BASE-T -Pluggable</w:t>
            </w:r>
          </w:p>
        </w:tc>
        <w:tc>
          <w:tcPr>
            <w:tcW w:w="1350" w:type="dxa"/>
            <w:tcMar>
              <w:top w:w="15" w:type="dxa"/>
              <w:left w:w="15" w:type="dxa"/>
              <w:right w:w="15" w:type="dxa"/>
            </w:tcMar>
            <w:vAlign w:val="bottom"/>
          </w:tcPr>
          <w:p w14:paraId="34414A5A" w14:textId="77777777" w:rsidR="001E314C" w:rsidRPr="008B7E9B" w:rsidRDefault="001E314C">
            <w:pPr>
              <w:rPr>
                <w:lang w:val="fr-FR"/>
              </w:rPr>
            </w:pPr>
            <w:r w:rsidRPr="008B7E9B">
              <w:rPr>
                <w:rFonts w:ascii="Times New Roman" w:hAnsi="Times New Roman"/>
                <w:color w:val="000000" w:themeColor="text1"/>
                <w:sz w:val="24"/>
                <w:szCs w:val="24"/>
                <w:lang w:val="fr-FR"/>
              </w:rPr>
              <w:t xml:space="preserve"> </w:t>
            </w:r>
          </w:p>
        </w:tc>
      </w:tr>
      <w:tr w:rsidR="001E314C" w14:paraId="48E773A9" w14:textId="77777777" w:rsidTr="009E3E64">
        <w:trPr>
          <w:trHeight w:val="585"/>
        </w:trPr>
        <w:tc>
          <w:tcPr>
            <w:tcW w:w="2690" w:type="dxa"/>
            <w:vMerge/>
            <w:vAlign w:val="center"/>
          </w:tcPr>
          <w:p w14:paraId="4967DEF7" w14:textId="77777777" w:rsidR="001E314C" w:rsidRPr="008B7E9B" w:rsidRDefault="001E314C">
            <w:pPr>
              <w:rPr>
                <w:lang w:val="fr-FR"/>
              </w:rPr>
            </w:pPr>
          </w:p>
        </w:tc>
        <w:tc>
          <w:tcPr>
            <w:tcW w:w="4465" w:type="dxa"/>
            <w:tcMar>
              <w:top w:w="15" w:type="dxa"/>
              <w:left w:w="15" w:type="dxa"/>
              <w:right w:w="15" w:type="dxa"/>
            </w:tcMar>
            <w:vAlign w:val="center"/>
          </w:tcPr>
          <w:p w14:paraId="30E17BEE" w14:textId="77777777" w:rsidR="001E314C" w:rsidRDefault="001E314C">
            <w:r w:rsidRPr="1612F9A0">
              <w:rPr>
                <w:rFonts w:ascii="Calibri" w:eastAsia="Calibri" w:hAnsi="Calibri" w:cs="Calibri"/>
                <w:color w:val="000000" w:themeColor="text1"/>
                <w:sz w:val="22"/>
                <w:szCs w:val="22"/>
              </w:rPr>
              <w:t>SFP:Ericsson-1000BASE-BX10 -Pluggable</w:t>
            </w:r>
          </w:p>
        </w:tc>
        <w:tc>
          <w:tcPr>
            <w:tcW w:w="1350" w:type="dxa"/>
            <w:tcMar>
              <w:top w:w="15" w:type="dxa"/>
              <w:left w:w="15" w:type="dxa"/>
              <w:right w:w="15" w:type="dxa"/>
            </w:tcMar>
            <w:vAlign w:val="bottom"/>
          </w:tcPr>
          <w:p w14:paraId="555C16E7" w14:textId="77777777" w:rsidR="001E314C" w:rsidRDefault="001E314C">
            <w:r w:rsidRPr="1612F9A0">
              <w:rPr>
                <w:rFonts w:ascii="Times New Roman" w:hAnsi="Times New Roman"/>
                <w:color w:val="000000" w:themeColor="text1"/>
                <w:sz w:val="24"/>
                <w:szCs w:val="24"/>
              </w:rPr>
              <w:t xml:space="preserve"> </w:t>
            </w:r>
          </w:p>
        </w:tc>
      </w:tr>
      <w:tr w:rsidR="001E314C" w14:paraId="5557D19E" w14:textId="77777777" w:rsidTr="009E3E64">
        <w:trPr>
          <w:trHeight w:val="315"/>
        </w:trPr>
        <w:tc>
          <w:tcPr>
            <w:tcW w:w="2690" w:type="dxa"/>
            <w:vMerge/>
            <w:vAlign w:val="center"/>
          </w:tcPr>
          <w:p w14:paraId="724CE8C4" w14:textId="77777777" w:rsidR="001E314C" w:rsidRDefault="001E314C"/>
        </w:tc>
        <w:tc>
          <w:tcPr>
            <w:tcW w:w="4465" w:type="dxa"/>
            <w:tcMar>
              <w:top w:w="15" w:type="dxa"/>
              <w:left w:w="15" w:type="dxa"/>
              <w:right w:w="15" w:type="dxa"/>
            </w:tcMar>
            <w:vAlign w:val="center"/>
          </w:tcPr>
          <w:p w14:paraId="0B8AA742" w14:textId="77777777" w:rsidR="001E314C" w:rsidRDefault="001E314C">
            <w:r w:rsidRPr="1612F9A0">
              <w:rPr>
                <w:rFonts w:ascii="Calibri" w:eastAsia="Calibri" w:hAnsi="Calibri" w:cs="Calibri"/>
                <w:color w:val="000000" w:themeColor="text1"/>
                <w:sz w:val="22"/>
                <w:szCs w:val="22"/>
              </w:rPr>
              <w:t>SFP:Ericsson-100GBASE -Pluggable</w:t>
            </w:r>
          </w:p>
        </w:tc>
        <w:tc>
          <w:tcPr>
            <w:tcW w:w="1350" w:type="dxa"/>
            <w:tcMar>
              <w:top w:w="15" w:type="dxa"/>
              <w:left w:w="15" w:type="dxa"/>
              <w:right w:w="15" w:type="dxa"/>
            </w:tcMar>
            <w:vAlign w:val="bottom"/>
          </w:tcPr>
          <w:p w14:paraId="613F52C9" w14:textId="77777777" w:rsidR="001E314C" w:rsidRDefault="001E314C">
            <w:r w:rsidRPr="1612F9A0">
              <w:rPr>
                <w:rFonts w:ascii="Times New Roman" w:hAnsi="Times New Roman"/>
                <w:color w:val="000000" w:themeColor="text1"/>
                <w:sz w:val="24"/>
                <w:szCs w:val="24"/>
              </w:rPr>
              <w:t xml:space="preserve"> </w:t>
            </w:r>
          </w:p>
        </w:tc>
      </w:tr>
      <w:tr w:rsidR="001E314C" w14:paraId="1FA6A400" w14:textId="77777777" w:rsidTr="009E3E64">
        <w:trPr>
          <w:trHeight w:val="585"/>
        </w:trPr>
        <w:tc>
          <w:tcPr>
            <w:tcW w:w="2690" w:type="dxa"/>
            <w:vMerge/>
            <w:vAlign w:val="center"/>
          </w:tcPr>
          <w:p w14:paraId="25118A1E" w14:textId="77777777" w:rsidR="001E314C" w:rsidRDefault="001E314C"/>
        </w:tc>
        <w:tc>
          <w:tcPr>
            <w:tcW w:w="4465" w:type="dxa"/>
            <w:tcMar>
              <w:top w:w="15" w:type="dxa"/>
              <w:left w:w="15" w:type="dxa"/>
              <w:right w:w="15" w:type="dxa"/>
            </w:tcMar>
            <w:vAlign w:val="center"/>
          </w:tcPr>
          <w:p w14:paraId="2CEC7412" w14:textId="77777777" w:rsidR="001E314C" w:rsidRDefault="001E314C">
            <w:r w:rsidRPr="1612F9A0">
              <w:rPr>
                <w:rFonts w:ascii="Calibri" w:eastAsia="Calibri" w:hAnsi="Calibri" w:cs="Calibri"/>
                <w:color w:val="000000" w:themeColor="text1"/>
                <w:sz w:val="22"/>
                <w:szCs w:val="22"/>
              </w:rPr>
              <w:t>SFP:Ericsson-25GBASE-BX15 -Pluggable</w:t>
            </w:r>
          </w:p>
        </w:tc>
        <w:tc>
          <w:tcPr>
            <w:tcW w:w="1350" w:type="dxa"/>
            <w:tcMar>
              <w:top w:w="15" w:type="dxa"/>
              <w:left w:w="15" w:type="dxa"/>
              <w:right w:w="15" w:type="dxa"/>
            </w:tcMar>
            <w:vAlign w:val="bottom"/>
          </w:tcPr>
          <w:p w14:paraId="062DA1D9" w14:textId="77777777" w:rsidR="001E314C" w:rsidRDefault="001E314C">
            <w:r w:rsidRPr="1612F9A0">
              <w:rPr>
                <w:rFonts w:ascii="Times New Roman" w:hAnsi="Times New Roman"/>
                <w:color w:val="000000" w:themeColor="text1"/>
                <w:sz w:val="24"/>
                <w:szCs w:val="24"/>
              </w:rPr>
              <w:t xml:space="preserve"> </w:t>
            </w:r>
          </w:p>
        </w:tc>
      </w:tr>
      <w:tr w:rsidR="001E314C" w14:paraId="489EC6F5" w14:textId="77777777" w:rsidTr="009E3E64">
        <w:trPr>
          <w:trHeight w:val="585"/>
        </w:trPr>
        <w:tc>
          <w:tcPr>
            <w:tcW w:w="2690" w:type="dxa"/>
            <w:vMerge/>
            <w:vAlign w:val="center"/>
          </w:tcPr>
          <w:p w14:paraId="56EE673F" w14:textId="77777777" w:rsidR="001E314C" w:rsidRDefault="001E314C"/>
        </w:tc>
        <w:tc>
          <w:tcPr>
            <w:tcW w:w="4465" w:type="dxa"/>
            <w:tcMar>
              <w:top w:w="15" w:type="dxa"/>
              <w:left w:w="15" w:type="dxa"/>
              <w:right w:w="15" w:type="dxa"/>
            </w:tcMar>
            <w:vAlign w:val="center"/>
          </w:tcPr>
          <w:p w14:paraId="12FBAE29" w14:textId="77777777" w:rsidR="001E314C" w:rsidRDefault="001E314C">
            <w:r w:rsidRPr="1612F9A0">
              <w:rPr>
                <w:rFonts w:ascii="Calibri" w:eastAsia="Calibri" w:hAnsi="Calibri" w:cs="Calibri"/>
                <w:color w:val="000000" w:themeColor="text1"/>
                <w:sz w:val="22"/>
                <w:szCs w:val="22"/>
              </w:rPr>
              <w:t>8SFP:Ericsson-1000BASE-BX20 -Pluggable</w:t>
            </w:r>
          </w:p>
        </w:tc>
        <w:tc>
          <w:tcPr>
            <w:tcW w:w="1350" w:type="dxa"/>
            <w:tcMar>
              <w:top w:w="15" w:type="dxa"/>
              <w:left w:w="15" w:type="dxa"/>
              <w:right w:w="15" w:type="dxa"/>
            </w:tcMar>
            <w:vAlign w:val="bottom"/>
          </w:tcPr>
          <w:p w14:paraId="5C551F4D" w14:textId="77777777" w:rsidR="001E314C" w:rsidRDefault="001E314C">
            <w:r w:rsidRPr="1612F9A0">
              <w:rPr>
                <w:rFonts w:ascii="Times New Roman" w:hAnsi="Times New Roman"/>
                <w:color w:val="000000" w:themeColor="text1"/>
                <w:sz w:val="24"/>
                <w:szCs w:val="24"/>
              </w:rPr>
              <w:t xml:space="preserve"> </w:t>
            </w:r>
          </w:p>
        </w:tc>
      </w:tr>
      <w:tr w:rsidR="001E314C" w14:paraId="1C8117D0" w14:textId="77777777" w:rsidTr="009E3E64">
        <w:trPr>
          <w:trHeight w:val="585"/>
        </w:trPr>
        <w:tc>
          <w:tcPr>
            <w:tcW w:w="2690" w:type="dxa"/>
            <w:vMerge/>
            <w:vAlign w:val="center"/>
          </w:tcPr>
          <w:p w14:paraId="0E4373C2" w14:textId="77777777" w:rsidR="001E314C" w:rsidRDefault="001E314C"/>
        </w:tc>
        <w:tc>
          <w:tcPr>
            <w:tcW w:w="4465" w:type="dxa"/>
            <w:tcMar>
              <w:top w:w="15" w:type="dxa"/>
              <w:left w:w="15" w:type="dxa"/>
              <w:right w:w="15" w:type="dxa"/>
            </w:tcMar>
            <w:vAlign w:val="center"/>
          </w:tcPr>
          <w:p w14:paraId="4CBC8948" w14:textId="77777777" w:rsidR="001E314C" w:rsidRDefault="001E314C">
            <w:r w:rsidRPr="1612F9A0">
              <w:rPr>
                <w:rFonts w:ascii="Calibri" w:eastAsia="Calibri" w:hAnsi="Calibri" w:cs="Calibri"/>
                <w:color w:val="000000" w:themeColor="text1"/>
                <w:sz w:val="22"/>
                <w:szCs w:val="22"/>
              </w:rPr>
              <w:t>SFP:Ericsson-1000BASE-BX40 -Pluggable</w:t>
            </w:r>
          </w:p>
        </w:tc>
        <w:tc>
          <w:tcPr>
            <w:tcW w:w="1350" w:type="dxa"/>
            <w:tcMar>
              <w:top w:w="15" w:type="dxa"/>
              <w:left w:w="15" w:type="dxa"/>
              <w:right w:w="15" w:type="dxa"/>
            </w:tcMar>
            <w:vAlign w:val="bottom"/>
          </w:tcPr>
          <w:p w14:paraId="77EB64A5" w14:textId="77777777" w:rsidR="001E314C" w:rsidRDefault="001E314C">
            <w:r w:rsidRPr="1612F9A0">
              <w:rPr>
                <w:rFonts w:ascii="Times New Roman" w:hAnsi="Times New Roman"/>
                <w:color w:val="000000" w:themeColor="text1"/>
                <w:sz w:val="24"/>
                <w:szCs w:val="24"/>
              </w:rPr>
              <w:t xml:space="preserve"> </w:t>
            </w:r>
          </w:p>
        </w:tc>
      </w:tr>
      <w:tr w:rsidR="001E314C" w14:paraId="788E4481" w14:textId="77777777" w:rsidTr="009E3E64">
        <w:trPr>
          <w:trHeight w:val="585"/>
        </w:trPr>
        <w:tc>
          <w:tcPr>
            <w:tcW w:w="2690" w:type="dxa"/>
            <w:vMerge/>
            <w:vAlign w:val="center"/>
          </w:tcPr>
          <w:p w14:paraId="1F7B426F" w14:textId="77777777" w:rsidR="001E314C" w:rsidRDefault="001E314C"/>
        </w:tc>
        <w:tc>
          <w:tcPr>
            <w:tcW w:w="4465" w:type="dxa"/>
            <w:tcMar>
              <w:top w:w="15" w:type="dxa"/>
              <w:left w:w="15" w:type="dxa"/>
              <w:right w:w="15" w:type="dxa"/>
            </w:tcMar>
            <w:vAlign w:val="center"/>
          </w:tcPr>
          <w:p w14:paraId="56B054D2" w14:textId="77777777" w:rsidR="001E314C" w:rsidRDefault="001E314C">
            <w:r w:rsidRPr="1612F9A0">
              <w:rPr>
                <w:rFonts w:ascii="Calibri" w:eastAsia="Calibri" w:hAnsi="Calibri" w:cs="Calibri"/>
                <w:color w:val="000000" w:themeColor="text1"/>
                <w:sz w:val="22"/>
                <w:szCs w:val="22"/>
              </w:rPr>
              <w:t>SFP:Ericsson-1000BASE-LX10 -Pluggable</w:t>
            </w:r>
          </w:p>
        </w:tc>
        <w:tc>
          <w:tcPr>
            <w:tcW w:w="1350" w:type="dxa"/>
            <w:tcMar>
              <w:top w:w="15" w:type="dxa"/>
              <w:left w:w="15" w:type="dxa"/>
              <w:right w:w="15" w:type="dxa"/>
            </w:tcMar>
            <w:vAlign w:val="bottom"/>
          </w:tcPr>
          <w:p w14:paraId="45B2D47B" w14:textId="77777777" w:rsidR="001E314C" w:rsidRDefault="001E314C">
            <w:r w:rsidRPr="1612F9A0">
              <w:rPr>
                <w:rFonts w:ascii="Times New Roman" w:hAnsi="Times New Roman"/>
                <w:color w:val="000000" w:themeColor="text1"/>
                <w:sz w:val="24"/>
                <w:szCs w:val="24"/>
              </w:rPr>
              <w:t xml:space="preserve"> </w:t>
            </w:r>
          </w:p>
        </w:tc>
      </w:tr>
      <w:tr w:rsidR="001E314C" w14:paraId="5A171781" w14:textId="77777777" w:rsidTr="009E3E64">
        <w:trPr>
          <w:trHeight w:val="585"/>
        </w:trPr>
        <w:tc>
          <w:tcPr>
            <w:tcW w:w="2690" w:type="dxa"/>
            <w:vMerge/>
            <w:vAlign w:val="center"/>
          </w:tcPr>
          <w:p w14:paraId="04E6F031" w14:textId="77777777" w:rsidR="001E314C" w:rsidRDefault="001E314C"/>
        </w:tc>
        <w:tc>
          <w:tcPr>
            <w:tcW w:w="4465" w:type="dxa"/>
            <w:tcMar>
              <w:top w:w="15" w:type="dxa"/>
              <w:left w:w="15" w:type="dxa"/>
              <w:right w:w="15" w:type="dxa"/>
            </w:tcMar>
            <w:vAlign w:val="center"/>
          </w:tcPr>
          <w:p w14:paraId="2A994DDC" w14:textId="77777777" w:rsidR="001E314C" w:rsidRDefault="001E314C">
            <w:r w:rsidRPr="1612F9A0">
              <w:rPr>
                <w:rFonts w:ascii="Calibri" w:eastAsia="Calibri" w:hAnsi="Calibri" w:cs="Calibri"/>
                <w:color w:val="000000" w:themeColor="text1"/>
                <w:sz w:val="22"/>
                <w:szCs w:val="22"/>
              </w:rPr>
              <w:t>SFP:Ericsson-1000BASE-LX40 -Pluggable</w:t>
            </w:r>
          </w:p>
        </w:tc>
        <w:tc>
          <w:tcPr>
            <w:tcW w:w="1350" w:type="dxa"/>
            <w:tcMar>
              <w:top w:w="15" w:type="dxa"/>
              <w:left w:w="15" w:type="dxa"/>
              <w:right w:w="15" w:type="dxa"/>
            </w:tcMar>
            <w:vAlign w:val="bottom"/>
          </w:tcPr>
          <w:p w14:paraId="564CC464" w14:textId="77777777" w:rsidR="001E314C" w:rsidRDefault="001E314C">
            <w:pPr>
              <w:rPr>
                <w:rFonts w:ascii="Times New Roman" w:hAnsi="Times New Roman"/>
                <w:color w:val="000000" w:themeColor="text1"/>
                <w:sz w:val="24"/>
                <w:szCs w:val="24"/>
              </w:rPr>
            </w:pPr>
          </w:p>
        </w:tc>
      </w:tr>
    </w:tbl>
    <w:p w14:paraId="6DA34CE0" w14:textId="77777777" w:rsidR="001E314C" w:rsidRPr="001E314C" w:rsidRDefault="001E314C" w:rsidP="001E314C">
      <w:pPr>
        <w:pStyle w:val="BodyText"/>
        <w:rPr>
          <w:lang w:val="en-CA"/>
        </w:rPr>
      </w:pPr>
    </w:p>
    <w:p w14:paraId="11FD4057" w14:textId="77777777" w:rsidR="00F568AB" w:rsidRDefault="40CAA3CB" w:rsidP="00F568AB">
      <w:pPr>
        <w:pStyle w:val="Heading3"/>
        <w:rPr>
          <w:lang w:val="en-CA"/>
        </w:rPr>
      </w:pPr>
      <w:bookmarkStart w:id="149" w:name="_Toc1461165444"/>
      <w:r w:rsidRPr="47D17CDD">
        <w:rPr>
          <w:lang w:val="en-CA"/>
        </w:rPr>
        <w:t>Port Compatibility</w:t>
      </w:r>
      <w:bookmarkEnd w:id="149"/>
      <w:r w:rsidRPr="47D17CDD">
        <w:rPr>
          <w:lang w:val="en-CA"/>
        </w:rPr>
        <w:t xml:space="preserve"> </w:t>
      </w:r>
    </w:p>
    <w:p w14:paraId="3B9A04B9" w14:textId="77777777" w:rsidR="00F568AB" w:rsidRDefault="40CAA3CB" w:rsidP="00F568AB">
      <w:pPr>
        <w:pStyle w:val="Heading4"/>
        <w:rPr>
          <w:lang w:val="en-CA"/>
        </w:rPr>
      </w:pPr>
      <w:r w:rsidRPr="47D17CDD">
        <w:rPr>
          <w:lang w:val="en-CA"/>
        </w:rPr>
        <w:t>Card Ports</w:t>
      </w:r>
    </w:p>
    <w:p w14:paraId="57762AE3" w14:textId="72579975" w:rsidR="00111160" w:rsidRPr="00111160" w:rsidRDefault="00111160" w:rsidP="00111160">
      <w:pPr>
        <w:pStyle w:val="BodyText"/>
        <w:rPr>
          <w:lang w:val="en-CA"/>
        </w:rPr>
      </w:pPr>
      <w:r>
        <w:rPr>
          <w:lang w:val="en-CA"/>
        </w:rPr>
        <w:t>NA</w:t>
      </w:r>
    </w:p>
    <w:p w14:paraId="1EB4131D" w14:textId="6E0C271C" w:rsidR="00F568AB" w:rsidRDefault="40CAA3CB" w:rsidP="00F568AB">
      <w:pPr>
        <w:pStyle w:val="Heading4"/>
        <w:rPr>
          <w:lang w:val="en-CA"/>
        </w:rPr>
      </w:pPr>
      <w:commentRangeStart w:id="150"/>
      <w:commentRangeStart w:id="151"/>
      <w:r w:rsidRPr="47D17CDD">
        <w:rPr>
          <w:lang w:val="en-CA"/>
        </w:rPr>
        <w:t>Device Ports</w:t>
      </w:r>
      <w:commentRangeEnd w:id="150"/>
      <w:r>
        <w:rPr>
          <w:rStyle w:val="CommentReference"/>
        </w:rPr>
        <w:commentReference w:id="150"/>
      </w:r>
      <w:commentRangeEnd w:id="151"/>
      <w:r w:rsidR="006910CF">
        <w:rPr>
          <w:rStyle w:val="CommentReference"/>
          <w:b w:val="0"/>
        </w:rPr>
        <w:commentReference w:id="151"/>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035"/>
        <w:gridCol w:w="1035"/>
        <w:gridCol w:w="1035"/>
        <w:gridCol w:w="1035"/>
        <w:gridCol w:w="1035"/>
        <w:gridCol w:w="1035"/>
        <w:gridCol w:w="1035"/>
      </w:tblGrid>
      <w:tr w:rsidR="00111160" w14:paraId="3EDCC62B" w14:textId="77777777" w:rsidTr="72EE0F6F">
        <w:trPr>
          <w:trHeight w:val="945"/>
        </w:trPr>
        <w:tc>
          <w:tcPr>
            <w:tcW w:w="1035" w:type="dxa"/>
            <w:shd w:val="clear" w:color="auto" w:fill="548DD4" w:themeFill="text2" w:themeFillTint="99"/>
            <w:tcMar>
              <w:top w:w="15" w:type="dxa"/>
              <w:left w:w="15" w:type="dxa"/>
              <w:right w:w="15" w:type="dxa"/>
            </w:tcMar>
            <w:vAlign w:val="center"/>
          </w:tcPr>
          <w:p w14:paraId="77E5A76B" w14:textId="77777777" w:rsidR="00111160" w:rsidRDefault="00111160">
            <w:r w:rsidRPr="1612F9A0">
              <w:rPr>
                <w:rFonts w:ascii="Calibri" w:eastAsia="Calibri" w:hAnsi="Calibri" w:cs="Calibri"/>
                <w:b/>
                <w:bCs/>
                <w:color w:val="000000" w:themeColor="text1"/>
              </w:rPr>
              <w:t>Device Archetype  Instance Name</w:t>
            </w:r>
          </w:p>
        </w:tc>
        <w:tc>
          <w:tcPr>
            <w:tcW w:w="1035" w:type="dxa"/>
            <w:shd w:val="clear" w:color="auto" w:fill="548DD4" w:themeFill="text2" w:themeFillTint="99"/>
            <w:tcMar>
              <w:top w:w="15" w:type="dxa"/>
              <w:left w:w="15" w:type="dxa"/>
              <w:right w:w="15" w:type="dxa"/>
            </w:tcMar>
            <w:vAlign w:val="center"/>
          </w:tcPr>
          <w:p w14:paraId="4054AD68" w14:textId="77777777" w:rsidR="00111160" w:rsidRDefault="00111160">
            <w:r w:rsidRPr="1612F9A0">
              <w:rPr>
                <w:rFonts w:ascii="Calibri" w:eastAsia="Calibri" w:hAnsi="Calibri" w:cs="Calibri"/>
                <w:b/>
                <w:bCs/>
                <w:color w:val="000000" w:themeColor="text1"/>
              </w:rPr>
              <w:t>Port Archetype</w:t>
            </w:r>
          </w:p>
        </w:tc>
        <w:tc>
          <w:tcPr>
            <w:tcW w:w="1035" w:type="dxa"/>
            <w:shd w:val="clear" w:color="auto" w:fill="548DD4" w:themeFill="text2" w:themeFillTint="99"/>
            <w:tcMar>
              <w:top w:w="15" w:type="dxa"/>
              <w:left w:w="15" w:type="dxa"/>
              <w:right w:w="15" w:type="dxa"/>
            </w:tcMar>
            <w:vAlign w:val="center"/>
          </w:tcPr>
          <w:p w14:paraId="0B8D3A3D" w14:textId="77777777" w:rsidR="00111160" w:rsidRDefault="00111160">
            <w:r w:rsidRPr="1612F9A0">
              <w:rPr>
                <w:rFonts w:ascii="Calibri" w:eastAsia="Calibri" w:hAnsi="Calibri" w:cs="Calibri"/>
                <w:b/>
                <w:bCs/>
                <w:color w:val="000000" w:themeColor="text1"/>
              </w:rPr>
              <w:t>Port Archetype Instance</w:t>
            </w:r>
          </w:p>
        </w:tc>
        <w:tc>
          <w:tcPr>
            <w:tcW w:w="1035" w:type="dxa"/>
            <w:shd w:val="clear" w:color="auto" w:fill="548DD4" w:themeFill="text2" w:themeFillTint="99"/>
            <w:tcMar>
              <w:top w:w="15" w:type="dxa"/>
              <w:left w:w="15" w:type="dxa"/>
              <w:right w:w="15" w:type="dxa"/>
            </w:tcMar>
            <w:vAlign w:val="center"/>
          </w:tcPr>
          <w:p w14:paraId="43FFE644" w14:textId="77777777" w:rsidR="00111160" w:rsidRDefault="00111160">
            <w:r w:rsidRPr="1612F9A0">
              <w:rPr>
                <w:rFonts w:ascii="Calibri" w:eastAsia="Calibri" w:hAnsi="Calibri" w:cs="Calibri"/>
                <w:b/>
                <w:bCs/>
                <w:color w:val="000000" w:themeColor="text1"/>
              </w:rPr>
              <w:t>Port Number</w:t>
            </w:r>
          </w:p>
        </w:tc>
        <w:tc>
          <w:tcPr>
            <w:tcW w:w="1035" w:type="dxa"/>
            <w:shd w:val="clear" w:color="auto" w:fill="548DD4" w:themeFill="text2" w:themeFillTint="99"/>
            <w:tcMar>
              <w:top w:w="15" w:type="dxa"/>
              <w:left w:w="15" w:type="dxa"/>
              <w:right w:w="15" w:type="dxa"/>
            </w:tcMar>
            <w:vAlign w:val="center"/>
          </w:tcPr>
          <w:p w14:paraId="4B3189B5" w14:textId="77777777" w:rsidR="00111160" w:rsidRDefault="00111160">
            <w:r w:rsidRPr="1612F9A0">
              <w:rPr>
                <w:rFonts w:ascii="Calibri" w:eastAsia="Calibri" w:hAnsi="Calibri" w:cs="Calibri"/>
                <w:b/>
                <w:bCs/>
                <w:color w:val="000000" w:themeColor="text1"/>
              </w:rPr>
              <w:t>Port Sequence</w:t>
            </w:r>
          </w:p>
        </w:tc>
        <w:tc>
          <w:tcPr>
            <w:tcW w:w="1035" w:type="dxa"/>
            <w:shd w:val="clear" w:color="auto" w:fill="548DD4" w:themeFill="text2" w:themeFillTint="99"/>
            <w:tcMar>
              <w:top w:w="15" w:type="dxa"/>
              <w:left w:w="15" w:type="dxa"/>
              <w:right w:w="15" w:type="dxa"/>
            </w:tcMar>
            <w:vAlign w:val="center"/>
          </w:tcPr>
          <w:p w14:paraId="467CB7C6" w14:textId="77777777" w:rsidR="00111160" w:rsidRDefault="00111160">
            <w:r w:rsidRPr="1612F9A0">
              <w:rPr>
                <w:rFonts w:ascii="Calibri" w:eastAsia="Calibri" w:hAnsi="Calibri" w:cs="Calibri"/>
                <w:b/>
                <w:bCs/>
                <w:color w:val="000000" w:themeColor="text1"/>
              </w:rPr>
              <w:t>Port Type Name</w:t>
            </w:r>
          </w:p>
        </w:tc>
        <w:tc>
          <w:tcPr>
            <w:tcW w:w="1035" w:type="dxa"/>
            <w:shd w:val="clear" w:color="auto" w:fill="548DD4" w:themeFill="text2" w:themeFillTint="99"/>
            <w:tcMar>
              <w:top w:w="15" w:type="dxa"/>
              <w:left w:w="15" w:type="dxa"/>
              <w:right w:w="15" w:type="dxa"/>
            </w:tcMar>
            <w:vAlign w:val="center"/>
          </w:tcPr>
          <w:p w14:paraId="39A30AA9" w14:textId="77777777" w:rsidR="00111160" w:rsidRDefault="00111160">
            <w:r w:rsidRPr="1612F9A0">
              <w:rPr>
                <w:rFonts w:ascii="Calibri" w:eastAsia="Calibri" w:hAnsi="Calibri" w:cs="Calibri"/>
                <w:b/>
                <w:bCs/>
                <w:color w:val="000000" w:themeColor="text1"/>
              </w:rPr>
              <w:t>Logical Interface Required</w:t>
            </w:r>
          </w:p>
        </w:tc>
      </w:tr>
      <w:tr w:rsidR="00111160" w14:paraId="06C8971F" w14:textId="77777777" w:rsidTr="00111160">
        <w:trPr>
          <w:trHeight w:val="300"/>
        </w:trPr>
        <w:tc>
          <w:tcPr>
            <w:tcW w:w="1035" w:type="dxa"/>
            <w:vMerge w:val="restart"/>
            <w:tcMar>
              <w:top w:w="15" w:type="dxa"/>
              <w:left w:w="15" w:type="dxa"/>
              <w:right w:w="15" w:type="dxa"/>
            </w:tcMar>
            <w:vAlign w:val="center"/>
          </w:tcPr>
          <w:p w14:paraId="38AB7F73" w14:textId="10B51B08" w:rsidR="00111160" w:rsidRDefault="00111160">
            <w:pPr>
              <w:jc w:val="center"/>
            </w:pPr>
            <w:r>
              <w:rPr>
                <w:rFonts w:ascii="Calibri" w:eastAsia="Calibri" w:hAnsi="Calibri" w:cs="Calibri"/>
                <w:color w:val="000000" w:themeColor="text1"/>
              </w:rPr>
              <w:t>Ericsson Baseband 63</w:t>
            </w:r>
            <w:r w:rsidR="00FA2E42">
              <w:rPr>
                <w:rFonts w:ascii="Calibri" w:eastAsia="Calibri" w:hAnsi="Calibri" w:cs="Calibri"/>
                <w:color w:val="000000" w:themeColor="text1"/>
              </w:rPr>
              <w:t>53</w:t>
            </w:r>
          </w:p>
        </w:tc>
        <w:tc>
          <w:tcPr>
            <w:tcW w:w="1035" w:type="dxa"/>
            <w:tcMar>
              <w:top w:w="15" w:type="dxa"/>
              <w:left w:w="15" w:type="dxa"/>
              <w:right w:w="15" w:type="dxa"/>
            </w:tcMar>
            <w:vAlign w:val="center"/>
          </w:tcPr>
          <w:p w14:paraId="26452CB4" w14:textId="08F2613D" w:rsidR="00111160" w:rsidRDefault="00FA2E42">
            <w:r>
              <w:rPr>
                <w:rFonts w:ascii="Calibri" w:eastAsia="Calibri" w:hAnsi="Calibri" w:cs="Calibri"/>
                <w:color w:val="000000" w:themeColor="text1"/>
              </w:rPr>
              <w:t>USB</w:t>
            </w:r>
          </w:p>
        </w:tc>
        <w:tc>
          <w:tcPr>
            <w:tcW w:w="1035" w:type="dxa"/>
            <w:tcMar>
              <w:top w:w="15" w:type="dxa"/>
              <w:left w:w="15" w:type="dxa"/>
              <w:right w:w="15" w:type="dxa"/>
            </w:tcMar>
            <w:vAlign w:val="center"/>
          </w:tcPr>
          <w:p w14:paraId="46D0CBA2" w14:textId="70017AE4" w:rsidR="00111160" w:rsidRDefault="00FA2E42">
            <w:r w:rsidRPr="00FA2E42">
              <w:t>USB 3.1 Type-C</w:t>
            </w:r>
          </w:p>
        </w:tc>
        <w:tc>
          <w:tcPr>
            <w:tcW w:w="1035" w:type="dxa"/>
            <w:tcMar>
              <w:top w:w="15" w:type="dxa"/>
              <w:left w:w="15" w:type="dxa"/>
              <w:right w:w="15" w:type="dxa"/>
            </w:tcMar>
            <w:vAlign w:val="center"/>
          </w:tcPr>
          <w:p w14:paraId="5320E250" w14:textId="77777777" w:rsidR="00111160" w:rsidRDefault="00111160">
            <w:r w:rsidRPr="1612F9A0">
              <w:rPr>
                <w:rFonts w:ascii="Calibri" w:eastAsia="Calibri" w:hAnsi="Calibri" w:cs="Calibri"/>
                <w:color w:val="000000" w:themeColor="text1"/>
              </w:rPr>
              <w:t>1</w:t>
            </w:r>
          </w:p>
        </w:tc>
        <w:tc>
          <w:tcPr>
            <w:tcW w:w="1035" w:type="dxa"/>
            <w:tcMar>
              <w:top w:w="15" w:type="dxa"/>
              <w:left w:w="15" w:type="dxa"/>
              <w:right w:w="15" w:type="dxa"/>
            </w:tcMar>
            <w:vAlign w:val="center"/>
          </w:tcPr>
          <w:p w14:paraId="2F96F673" w14:textId="77777777" w:rsidR="00111160" w:rsidRDefault="00111160">
            <w:r w:rsidRPr="1612F9A0">
              <w:rPr>
                <w:rFonts w:ascii="Calibri" w:eastAsia="Calibri" w:hAnsi="Calibri" w:cs="Calibri"/>
                <w:color w:val="000000" w:themeColor="text1"/>
              </w:rPr>
              <w:t>1</w:t>
            </w:r>
          </w:p>
        </w:tc>
        <w:tc>
          <w:tcPr>
            <w:tcW w:w="1035" w:type="dxa"/>
            <w:tcMar>
              <w:top w:w="15" w:type="dxa"/>
              <w:left w:w="15" w:type="dxa"/>
              <w:right w:w="15" w:type="dxa"/>
            </w:tcMar>
            <w:vAlign w:val="center"/>
          </w:tcPr>
          <w:p w14:paraId="4D795605" w14:textId="653CBEAE" w:rsidR="00111160" w:rsidRDefault="00FA2E42">
            <w:r>
              <w:rPr>
                <w:rFonts w:ascii="Calibri" w:eastAsia="Calibri" w:hAnsi="Calibri" w:cs="Calibri"/>
                <w:color w:val="000000" w:themeColor="text1"/>
              </w:rPr>
              <w:t>USB</w:t>
            </w:r>
          </w:p>
        </w:tc>
        <w:tc>
          <w:tcPr>
            <w:tcW w:w="1035" w:type="dxa"/>
            <w:tcMar>
              <w:top w:w="15" w:type="dxa"/>
              <w:left w:w="15" w:type="dxa"/>
              <w:right w:w="15" w:type="dxa"/>
            </w:tcMar>
            <w:vAlign w:val="center"/>
          </w:tcPr>
          <w:p w14:paraId="42E5D927" w14:textId="77777777" w:rsidR="00111160" w:rsidRDefault="00111160">
            <w:r w:rsidRPr="1612F9A0">
              <w:rPr>
                <w:rFonts w:ascii="Calibri" w:eastAsia="Calibri" w:hAnsi="Calibri" w:cs="Calibri"/>
                <w:color w:val="000000" w:themeColor="text1"/>
              </w:rPr>
              <w:t>No</w:t>
            </w:r>
          </w:p>
        </w:tc>
      </w:tr>
      <w:tr w:rsidR="00111160" w14:paraId="7611A4F9" w14:textId="77777777" w:rsidTr="00111160">
        <w:trPr>
          <w:trHeight w:val="315"/>
        </w:trPr>
        <w:tc>
          <w:tcPr>
            <w:tcW w:w="1035" w:type="dxa"/>
            <w:vMerge/>
            <w:vAlign w:val="center"/>
          </w:tcPr>
          <w:p w14:paraId="585A2D98" w14:textId="77777777" w:rsidR="00111160" w:rsidRDefault="00111160"/>
        </w:tc>
        <w:tc>
          <w:tcPr>
            <w:tcW w:w="1035" w:type="dxa"/>
            <w:tcMar>
              <w:top w:w="15" w:type="dxa"/>
              <w:left w:w="15" w:type="dxa"/>
              <w:right w:w="15" w:type="dxa"/>
            </w:tcMar>
            <w:vAlign w:val="center"/>
          </w:tcPr>
          <w:p w14:paraId="1693F5F1" w14:textId="77777777" w:rsidR="00111160" w:rsidRDefault="00111160">
            <w:r w:rsidRPr="1612F9A0">
              <w:rPr>
                <w:rFonts w:ascii="Calibri" w:eastAsia="Calibri" w:hAnsi="Calibri" w:cs="Calibri"/>
                <w:color w:val="000000" w:themeColor="text1"/>
              </w:rPr>
              <w:t>RJ-45</w:t>
            </w:r>
          </w:p>
        </w:tc>
        <w:tc>
          <w:tcPr>
            <w:tcW w:w="1035" w:type="dxa"/>
            <w:tcMar>
              <w:top w:w="15" w:type="dxa"/>
              <w:left w:w="15" w:type="dxa"/>
              <w:right w:w="15" w:type="dxa"/>
            </w:tcMar>
            <w:vAlign w:val="center"/>
          </w:tcPr>
          <w:p w14:paraId="454ECA3C" w14:textId="7B06B69C" w:rsidR="00111160" w:rsidRDefault="008E562D">
            <w:r>
              <w:rPr>
                <w:rFonts w:ascii="Calibri" w:eastAsia="Calibri" w:hAnsi="Calibri" w:cs="Calibri"/>
                <w:color w:val="000000" w:themeColor="text1"/>
              </w:rPr>
              <w:t>ALARM 1</w:t>
            </w:r>
          </w:p>
        </w:tc>
        <w:tc>
          <w:tcPr>
            <w:tcW w:w="1035" w:type="dxa"/>
            <w:tcMar>
              <w:top w:w="15" w:type="dxa"/>
              <w:left w:w="15" w:type="dxa"/>
              <w:right w:w="15" w:type="dxa"/>
            </w:tcMar>
            <w:vAlign w:val="center"/>
          </w:tcPr>
          <w:p w14:paraId="7AB135A9" w14:textId="77777777" w:rsidR="00111160" w:rsidRDefault="00111160">
            <w:r w:rsidRPr="1612F9A0">
              <w:rPr>
                <w:rFonts w:ascii="Calibri" w:eastAsia="Calibri" w:hAnsi="Calibri" w:cs="Calibri"/>
                <w:color w:val="000000" w:themeColor="text1"/>
              </w:rPr>
              <w:t>2</w:t>
            </w:r>
          </w:p>
        </w:tc>
        <w:tc>
          <w:tcPr>
            <w:tcW w:w="1035" w:type="dxa"/>
            <w:tcMar>
              <w:top w:w="15" w:type="dxa"/>
              <w:left w:w="15" w:type="dxa"/>
              <w:right w:w="15" w:type="dxa"/>
            </w:tcMar>
            <w:vAlign w:val="center"/>
          </w:tcPr>
          <w:p w14:paraId="7B649ABD" w14:textId="77777777" w:rsidR="00111160" w:rsidRDefault="00111160">
            <w:r w:rsidRPr="1612F9A0">
              <w:rPr>
                <w:rFonts w:ascii="Calibri" w:eastAsia="Calibri" w:hAnsi="Calibri" w:cs="Calibri"/>
                <w:color w:val="000000" w:themeColor="text1"/>
              </w:rPr>
              <w:t>2</w:t>
            </w:r>
          </w:p>
        </w:tc>
        <w:tc>
          <w:tcPr>
            <w:tcW w:w="1035" w:type="dxa"/>
            <w:tcMar>
              <w:top w:w="15" w:type="dxa"/>
              <w:left w:w="15" w:type="dxa"/>
              <w:right w:w="15" w:type="dxa"/>
            </w:tcMar>
            <w:vAlign w:val="center"/>
          </w:tcPr>
          <w:p w14:paraId="5D9138B9" w14:textId="77777777" w:rsidR="00111160" w:rsidRDefault="00111160">
            <w:r w:rsidRPr="1612F9A0">
              <w:rPr>
                <w:rFonts w:ascii="Calibri" w:eastAsia="Calibri" w:hAnsi="Calibri" w:cs="Calibri"/>
                <w:color w:val="000000" w:themeColor="text1"/>
              </w:rPr>
              <w:t>RJ-45</w:t>
            </w:r>
          </w:p>
        </w:tc>
        <w:tc>
          <w:tcPr>
            <w:tcW w:w="1035" w:type="dxa"/>
            <w:tcMar>
              <w:top w:w="15" w:type="dxa"/>
              <w:left w:w="15" w:type="dxa"/>
              <w:right w:w="15" w:type="dxa"/>
            </w:tcMar>
            <w:vAlign w:val="center"/>
          </w:tcPr>
          <w:p w14:paraId="2739F8FC" w14:textId="77777777" w:rsidR="00111160" w:rsidRDefault="00111160">
            <w:r w:rsidRPr="1612F9A0">
              <w:rPr>
                <w:rFonts w:ascii="Calibri" w:eastAsia="Calibri" w:hAnsi="Calibri" w:cs="Calibri"/>
                <w:color w:val="000000" w:themeColor="text1"/>
              </w:rPr>
              <w:t>No</w:t>
            </w:r>
          </w:p>
        </w:tc>
      </w:tr>
      <w:tr w:rsidR="008E562D" w14:paraId="64554DCF" w14:textId="77777777" w:rsidTr="00111160">
        <w:trPr>
          <w:trHeight w:val="315"/>
        </w:trPr>
        <w:tc>
          <w:tcPr>
            <w:tcW w:w="1035" w:type="dxa"/>
            <w:vMerge/>
            <w:vAlign w:val="center"/>
          </w:tcPr>
          <w:p w14:paraId="34B7C157" w14:textId="77777777" w:rsidR="008E562D" w:rsidRDefault="008E562D" w:rsidP="008E562D"/>
        </w:tc>
        <w:tc>
          <w:tcPr>
            <w:tcW w:w="1035" w:type="dxa"/>
            <w:tcMar>
              <w:top w:w="15" w:type="dxa"/>
              <w:left w:w="15" w:type="dxa"/>
              <w:right w:w="15" w:type="dxa"/>
            </w:tcMar>
            <w:vAlign w:val="center"/>
          </w:tcPr>
          <w:p w14:paraId="0881064B" w14:textId="2ADD17F7" w:rsidR="008E562D" w:rsidRPr="1612F9A0" w:rsidRDefault="008E562D" w:rsidP="008E562D">
            <w:pPr>
              <w:rPr>
                <w:rFonts w:ascii="Calibri" w:eastAsia="Calibri" w:hAnsi="Calibri" w:cs="Calibri"/>
                <w:color w:val="000000" w:themeColor="text1"/>
              </w:rPr>
            </w:pPr>
            <w:r w:rsidRPr="1612F9A0">
              <w:rPr>
                <w:rFonts w:ascii="Calibri" w:eastAsia="Calibri" w:hAnsi="Calibri" w:cs="Calibri"/>
                <w:color w:val="000000" w:themeColor="text1"/>
              </w:rPr>
              <w:t>RJ-45</w:t>
            </w:r>
          </w:p>
        </w:tc>
        <w:tc>
          <w:tcPr>
            <w:tcW w:w="1035" w:type="dxa"/>
            <w:tcMar>
              <w:top w:w="15" w:type="dxa"/>
              <w:left w:w="15" w:type="dxa"/>
              <w:right w:w="15" w:type="dxa"/>
            </w:tcMar>
            <w:vAlign w:val="center"/>
          </w:tcPr>
          <w:p w14:paraId="58DB1CFF" w14:textId="186E4C97" w:rsidR="008E562D" w:rsidRDefault="008E562D" w:rsidP="008E562D">
            <w:pPr>
              <w:rPr>
                <w:rFonts w:ascii="Calibri" w:eastAsia="Calibri" w:hAnsi="Calibri" w:cs="Calibri"/>
                <w:color w:val="000000" w:themeColor="text1"/>
              </w:rPr>
            </w:pPr>
            <w:r>
              <w:rPr>
                <w:rFonts w:ascii="Calibri" w:eastAsia="Calibri" w:hAnsi="Calibri" w:cs="Calibri"/>
                <w:color w:val="000000" w:themeColor="text1"/>
              </w:rPr>
              <w:t>ALARM 2</w:t>
            </w:r>
          </w:p>
        </w:tc>
        <w:tc>
          <w:tcPr>
            <w:tcW w:w="1035" w:type="dxa"/>
            <w:tcMar>
              <w:top w:w="15" w:type="dxa"/>
              <w:left w:w="15" w:type="dxa"/>
              <w:right w:w="15" w:type="dxa"/>
            </w:tcMar>
            <w:vAlign w:val="center"/>
          </w:tcPr>
          <w:p w14:paraId="68F453DA" w14:textId="7CFBEEB3" w:rsidR="008E562D" w:rsidRPr="1612F9A0" w:rsidRDefault="3C5E249F" w:rsidP="008E562D">
            <w:pPr>
              <w:rPr>
                <w:rFonts w:ascii="Calibri" w:eastAsia="Calibri" w:hAnsi="Calibri" w:cs="Calibri"/>
                <w:color w:val="000000" w:themeColor="text1"/>
              </w:rPr>
            </w:pPr>
            <w:r w:rsidRPr="7C571E03">
              <w:rPr>
                <w:rFonts w:ascii="Calibri" w:eastAsia="Calibri" w:hAnsi="Calibri" w:cs="Calibri"/>
                <w:color w:val="000000" w:themeColor="text1"/>
              </w:rPr>
              <w:t>3</w:t>
            </w:r>
          </w:p>
        </w:tc>
        <w:tc>
          <w:tcPr>
            <w:tcW w:w="1035" w:type="dxa"/>
            <w:tcMar>
              <w:top w:w="15" w:type="dxa"/>
              <w:left w:w="15" w:type="dxa"/>
              <w:right w:w="15" w:type="dxa"/>
            </w:tcMar>
            <w:vAlign w:val="center"/>
          </w:tcPr>
          <w:p w14:paraId="0041BDA6" w14:textId="5E9AD60F" w:rsidR="008E562D" w:rsidRPr="1612F9A0" w:rsidRDefault="008E562D" w:rsidP="008E562D">
            <w:pPr>
              <w:rPr>
                <w:rFonts w:ascii="Calibri" w:eastAsia="Calibri" w:hAnsi="Calibri" w:cs="Calibri"/>
                <w:color w:val="000000" w:themeColor="text1"/>
              </w:rPr>
            </w:pPr>
            <w:r>
              <w:rPr>
                <w:rFonts w:ascii="Calibri" w:eastAsia="Calibri" w:hAnsi="Calibri" w:cs="Calibri"/>
                <w:color w:val="000000" w:themeColor="text1"/>
              </w:rPr>
              <w:t>3</w:t>
            </w:r>
          </w:p>
        </w:tc>
        <w:tc>
          <w:tcPr>
            <w:tcW w:w="1035" w:type="dxa"/>
            <w:tcMar>
              <w:top w:w="15" w:type="dxa"/>
              <w:left w:w="15" w:type="dxa"/>
              <w:right w:w="15" w:type="dxa"/>
            </w:tcMar>
            <w:vAlign w:val="center"/>
          </w:tcPr>
          <w:p w14:paraId="7515288C" w14:textId="28AADF7D" w:rsidR="008E562D" w:rsidRPr="1612F9A0" w:rsidRDefault="008E562D" w:rsidP="008E562D">
            <w:pPr>
              <w:rPr>
                <w:rFonts w:ascii="Calibri" w:eastAsia="Calibri" w:hAnsi="Calibri" w:cs="Calibri"/>
                <w:color w:val="000000" w:themeColor="text1"/>
              </w:rPr>
            </w:pPr>
            <w:r w:rsidRPr="1612F9A0">
              <w:rPr>
                <w:rFonts w:ascii="Calibri" w:eastAsia="Calibri" w:hAnsi="Calibri" w:cs="Calibri"/>
                <w:color w:val="000000" w:themeColor="text1"/>
              </w:rPr>
              <w:t>RJ-45</w:t>
            </w:r>
          </w:p>
        </w:tc>
        <w:tc>
          <w:tcPr>
            <w:tcW w:w="1035" w:type="dxa"/>
            <w:tcMar>
              <w:top w:w="15" w:type="dxa"/>
              <w:left w:w="15" w:type="dxa"/>
              <w:right w:w="15" w:type="dxa"/>
            </w:tcMar>
            <w:vAlign w:val="center"/>
          </w:tcPr>
          <w:p w14:paraId="47C1793F" w14:textId="3E4C74F6" w:rsidR="008E562D" w:rsidRPr="1612F9A0" w:rsidRDefault="008E562D" w:rsidP="008E562D">
            <w:pPr>
              <w:rPr>
                <w:rFonts w:ascii="Calibri" w:eastAsia="Calibri" w:hAnsi="Calibri" w:cs="Calibri"/>
                <w:color w:val="000000" w:themeColor="text1"/>
              </w:rPr>
            </w:pPr>
            <w:r w:rsidRPr="1612F9A0">
              <w:rPr>
                <w:rFonts w:ascii="Calibri" w:eastAsia="Calibri" w:hAnsi="Calibri" w:cs="Calibri"/>
                <w:color w:val="000000" w:themeColor="text1"/>
              </w:rPr>
              <w:t>No</w:t>
            </w:r>
          </w:p>
        </w:tc>
      </w:tr>
      <w:tr w:rsidR="008E562D" w14:paraId="53C607EA" w14:textId="77777777" w:rsidTr="00111160">
        <w:trPr>
          <w:trHeight w:val="315"/>
        </w:trPr>
        <w:tc>
          <w:tcPr>
            <w:tcW w:w="1035" w:type="dxa"/>
            <w:vMerge/>
            <w:vAlign w:val="center"/>
          </w:tcPr>
          <w:p w14:paraId="1B1EF21B" w14:textId="77777777" w:rsidR="008E562D" w:rsidRDefault="008E562D" w:rsidP="008E562D"/>
        </w:tc>
        <w:tc>
          <w:tcPr>
            <w:tcW w:w="1035" w:type="dxa"/>
            <w:tcMar>
              <w:top w:w="15" w:type="dxa"/>
              <w:left w:w="15" w:type="dxa"/>
              <w:right w:w="15" w:type="dxa"/>
            </w:tcMar>
            <w:vAlign w:val="center"/>
          </w:tcPr>
          <w:p w14:paraId="0D3ABC78" w14:textId="3A1390EC" w:rsidR="008E562D" w:rsidRPr="1612F9A0" w:rsidRDefault="008E562D" w:rsidP="008E562D">
            <w:pPr>
              <w:rPr>
                <w:rFonts w:ascii="Calibri" w:eastAsia="Calibri" w:hAnsi="Calibri" w:cs="Calibri"/>
                <w:color w:val="000000" w:themeColor="text1"/>
              </w:rPr>
            </w:pPr>
            <w:r w:rsidRPr="1612F9A0">
              <w:rPr>
                <w:rFonts w:ascii="Calibri" w:eastAsia="Calibri" w:hAnsi="Calibri" w:cs="Calibri"/>
                <w:color w:val="000000" w:themeColor="text1"/>
              </w:rPr>
              <w:t>RJ-45</w:t>
            </w:r>
          </w:p>
        </w:tc>
        <w:tc>
          <w:tcPr>
            <w:tcW w:w="1035" w:type="dxa"/>
            <w:tcMar>
              <w:top w:w="15" w:type="dxa"/>
              <w:left w:w="15" w:type="dxa"/>
              <w:right w:w="15" w:type="dxa"/>
            </w:tcMar>
            <w:vAlign w:val="center"/>
          </w:tcPr>
          <w:p w14:paraId="215D0616" w14:textId="30629376" w:rsidR="008E562D" w:rsidRDefault="008E562D" w:rsidP="008E562D">
            <w:pPr>
              <w:rPr>
                <w:rFonts w:ascii="Calibri" w:eastAsia="Calibri" w:hAnsi="Calibri" w:cs="Calibri"/>
                <w:color w:val="000000" w:themeColor="text1"/>
              </w:rPr>
            </w:pPr>
            <w:r>
              <w:rPr>
                <w:rFonts w:ascii="Calibri" w:eastAsia="Calibri" w:hAnsi="Calibri" w:cs="Calibri"/>
                <w:color w:val="000000" w:themeColor="text1"/>
              </w:rPr>
              <w:t>SYNC</w:t>
            </w:r>
          </w:p>
        </w:tc>
        <w:tc>
          <w:tcPr>
            <w:tcW w:w="1035" w:type="dxa"/>
            <w:tcMar>
              <w:top w:w="15" w:type="dxa"/>
              <w:left w:w="15" w:type="dxa"/>
              <w:right w:w="15" w:type="dxa"/>
            </w:tcMar>
            <w:vAlign w:val="center"/>
          </w:tcPr>
          <w:p w14:paraId="08BF4034" w14:textId="730BF3F5" w:rsidR="008E562D" w:rsidRPr="1612F9A0" w:rsidRDefault="083E45ED" w:rsidP="008E562D">
            <w:pPr>
              <w:rPr>
                <w:rFonts w:ascii="Calibri" w:eastAsia="Calibri" w:hAnsi="Calibri" w:cs="Calibri"/>
                <w:color w:val="000000" w:themeColor="text1"/>
              </w:rPr>
            </w:pPr>
            <w:r w:rsidRPr="7C571E03">
              <w:rPr>
                <w:rFonts w:ascii="Calibri" w:eastAsia="Calibri" w:hAnsi="Calibri" w:cs="Calibri"/>
                <w:color w:val="000000" w:themeColor="text1"/>
              </w:rPr>
              <w:t>4</w:t>
            </w:r>
          </w:p>
        </w:tc>
        <w:tc>
          <w:tcPr>
            <w:tcW w:w="1035" w:type="dxa"/>
            <w:tcMar>
              <w:top w:w="15" w:type="dxa"/>
              <w:left w:w="15" w:type="dxa"/>
              <w:right w:w="15" w:type="dxa"/>
            </w:tcMar>
            <w:vAlign w:val="center"/>
          </w:tcPr>
          <w:p w14:paraId="2C0EC5F0" w14:textId="1255C903" w:rsidR="008E562D" w:rsidRPr="1612F9A0" w:rsidRDefault="008E562D" w:rsidP="008E562D">
            <w:pPr>
              <w:rPr>
                <w:rFonts w:ascii="Calibri" w:eastAsia="Calibri" w:hAnsi="Calibri" w:cs="Calibri"/>
                <w:color w:val="000000" w:themeColor="text1"/>
              </w:rPr>
            </w:pPr>
            <w:r>
              <w:rPr>
                <w:rFonts w:ascii="Calibri" w:eastAsia="Calibri" w:hAnsi="Calibri" w:cs="Calibri"/>
                <w:color w:val="000000" w:themeColor="text1"/>
              </w:rPr>
              <w:t>4</w:t>
            </w:r>
          </w:p>
        </w:tc>
        <w:tc>
          <w:tcPr>
            <w:tcW w:w="1035" w:type="dxa"/>
            <w:tcMar>
              <w:top w:w="15" w:type="dxa"/>
              <w:left w:w="15" w:type="dxa"/>
              <w:right w:w="15" w:type="dxa"/>
            </w:tcMar>
            <w:vAlign w:val="center"/>
          </w:tcPr>
          <w:p w14:paraId="4DCC40C2" w14:textId="73C2CBAD" w:rsidR="008E562D" w:rsidRPr="1612F9A0" w:rsidRDefault="008E562D" w:rsidP="008E562D">
            <w:pPr>
              <w:rPr>
                <w:rFonts w:ascii="Calibri" w:eastAsia="Calibri" w:hAnsi="Calibri" w:cs="Calibri"/>
                <w:color w:val="000000" w:themeColor="text1"/>
              </w:rPr>
            </w:pPr>
            <w:r w:rsidRPr="1612F9A0">
              <w:rPr>
                <w:rFonts w:ascii="Calibri" w:eastAsia="Calibri" w:hAnsi="Calibri" w:cs="Calibri"/>
                <w:color w:val="000000" w:themeColor="text1"/>
              </w:rPr>
              <w:t>RJ-45</w:t>
            </w:r>
          </w:p>
        </w:tc>
        <w:tc>
          <w:tcPr>
            <w:tcW w:w="1035" w:type="dxa"/>
            <w:tcMar>
              <w:top w:w="15" w:type="dxa"/>
              <w:left w:w="15" w:type="dxa"/>
              <w:right w:w="15" w:type="dxa"/>
            </w:tcMar>
            <w:vAlign w:val="center"/>
          </w:tcPr>
          <w:p w14:paraId="2FDD31A3" w14:textId="130C980C" w:rsidR="008E562D" w:rsidRPr="1612F9A0" w:rsidRDefault="008E562D" w:rsidP="008E562D">
            <w:pPr>
              <w:rPr>
                <w:rFonts w:ascii="Calibri" w:eastAsia="Calibri" w:hAnsi="Calibri" w:cs="Calibri"/>
                <w:color w:val="000000" w:themeColor="text1"/>
              </w:rPr>
            </w:pPr>
            <w:r w:rsidRPr="1612F9A0">
              <w:rPr>
                <w:rFonts w:ascii="Calibri" w:eastAsia="Calibri" w:hAnsi="Calibri" w:cs="Calibri"/>
                <w:color w:val="000000" w:themeColor="text1"/>
              </w:rPr>
              <w:t>No</w:t>
            </w:r>
          </w:p>
        </w:tc>
      </w:tr>
      <w:tr w:rsidR="008E562D" w14:paraId="2E210CD8" w14:textId="77777777" w:rsidTr="00111160">
        <w:trPr>
          <w:trHeight w:val="315"/>
        </w:trPr>
        <w:tc>
          <w:tcPr>
            <w:tcW w:w="1035" w:type="dxa"/>
            <w:vMerge/>
            <w:vAlign w:val="center"/>
          </w:tcPr>
          <w:p w14:paraId="2DE9B887" w14:textId="77777777" w:rsidR="008E562D" w:rsidRDefault="008E562D" w:rsidP="008E562D"/>
        </w:tc>
        <w:tc>
          <w:tcPr>
            <w:tcW w:w="1035" w:type="dxa"/>
            <w:tcMar>
              <w:top w:w="15" w:type="dxa"/>
              <w:left w:w="15" w:type="dxa"/>
              <w:right w:w="15" w:type="dxa"/>
            </w:tcMar>
            <w:vAlign w:val="center"/>
          </w:tcPr>
          <w:p w14:paraId="7A58CF0F" w14:textId="77777777" w:rsidR="008E562D" w:rsidRDefault="008E562D" w:rsidP="008E562D">
            <w:r>
              <w:rPr>
                <w:rFonts w:ascii="Calibri" w:eastAsia="Calibri" w:hAnsi="Calibri" w:cs="Calibri"/>
                <w:color w:val="000000" w:themeColor="text1"/>
              </w:rPr>
              <w:t>48V DC CONNECTOR</w:t>
            </w:r>
          </w:p>
        </w:tc>
        <w:tc>
          <w:tcPr>
            <w:tcW w:w="1035" w:type="dxa"/>
            <w:tcMar>
              <w:top w:w="15" w:type="dxa"/>
              <w:left w:w="15" w:type="dxa"/>
              <w:right w:w="15" w:type="dxa"/>
            </w:tcMar>
            <w:vAlign w:val="center"/>
          </w:tcPr>
          <w:p w14:paraId="3C0C5F3F" w14:textId="29ED50DD" w:rsidR="008E562D" w:rsidRDefault="008E562D" w:rsidP="008E562D">
            <w:r>
              <w:rPr>
                <w:rFonts w:eastAsia="Calibri"/>
                <w:color w:val="000000" w:themeColor="text1"/>
              </w:rPr>
              <w:t>-</w:t>
            </w:r>
            <w:r w:rsidRPr="008E562D">
              <w:rPr>
                <w:rFonts w:eastAsia="Calibri"/>
                <w:color w:val="000000" w:themeColor="text1"/>
              </w:rPr>
              <w:t>48V</w:t>
            </w:r>
          </w:p>
        </w:tc>
        <w:tc>
          <w:tcPr>
            <w:tcW w:w="1035" w:type="dxa"/>
            <w:tcMar>
              <w:top w:w="15" w:type="dxa"/>
              <w:left w:w="15" w:type="dxa"/>
              <w:right w:w="15" w:type="dxa"/>
            </w:tcMar>
            <w:vAlign w:val="center"/>
          </w:tcPr>
          <w:p w14:paraId="41AEC3D6" w14:textId="467994A7" w:rsidR="008E562D" w:rsidRDefault="5D1D877E" w:rsidP="008E562D">
            <w:pPr>
              <w:rPr>
                <w:rFonts w:ascii="Calibri" w:eastAsia="Calibri" w:hAnsi="Calibri" w:cs="Calibri"/>
                <w:color w:val="000000" w:themeColor="text1"/>
              </w:rPr>
            </w:pPr>
            <w:r w:rsidRPr="7C571E03">
              <w:rPr>
                <w:rFonts w:ascii="Calibri" w:eastAsia="Calibri" w:hAnsi="Calibri" w:cs="Calibri"/>
                <w:color w:val="000000" w:themeColor="text1"/>
              </w:rPr>
              <w:t>5</w:t>
            </w:r>
          </w:p>
        </w:tc>
        <w:tc>
          <w:tcPr>
            <w:tcW w:w="1035" w:type="dxa"/>
            <w:tcMar>
              <w:top w:w="15" w:type="dxa"/>
              <w:left w:w="15" w:type="dxa"/>
              <w:right w:w="15" w:type="dxa"/>
            </w:tcMar>
            <w:vAlign w:val="center"/>
          </w:tcPr>
          <w:p w14:paraId="689BBB50" w14:textId="46C35C19" w:rsidR="008E562D" w:rsidRDefault="5D1D877E" w:rsidP="008E562D">
            <w:pPr>
              <w:rPr>
                <w:rFonts w:ascii="Calibri" w:eastAsia="Calibri" w:hAnsi="Calibri" w:cs="Calibri"/>
                <w:color w:val="000000" w:themeColor="text1"/>
              </w:rPr>
            </w:pPr>
            <w:r w:rsidRPr="7C571E03">
              <w:rPr>
                <w:rFonts w:ascii="Calibri" w:eastAsia="Calibri" w:hAnsi="Calibri" w:cs="Calibri"/>
                <w:color w:val="000000" w:themeColor="text1"/>
              </w:rPr>
              <w:t>5</w:t>
            </w:r>
          </w:p>
        </w:tc>
        <w:tc>
          <w:tcPr>
            <w:tcW w:w="1035" w:type="dxa"/>
            <w:tcMar>
              <w:top w:w="15" w:type="dxa"/>
              <w:left w:w="15" w:type="dxa"/>
              <w:right w:w="15" w:type="dxa"/>
            </w:tcMar>
            <w:vAlign w:val="center"/>
          </w:tcPr>
          <w:p w14:paraId="396DCC59" w14:textId="77777777" w:rsidR="008E562D" w:rsidRDefault="008E562D" w:rsidP="008E562D">
            <w:r>
              <w:rPr>
                <w:rFonts w:ascii="Calibri" w:eastAsia="Calibri" w:hAnsi="Calibri" w:cs="Calibri"/>
                <w:color w:val="000000" w:themeColor="text1"/>
              </w:rPr>
              <w:t>DC</w:t>
            </w:r>
          </w:p>
        </w:tc>
        <w:tc>
          <w:tcPr>
            <w:tcW w:w="1035" w:type="dxa"/>
            <w:tcMar>
              <w:top w:w="15" w:type="dxa"/>
              <w:left w:w="15" w:type="dxa"/>
              <w:right w:w="15" w:type="dxa"/>
            </w:tcMar>
            <w:vAlign w:val="center"/>
          </w:tcPr>
          <w:p w14:paraId="44453578" w14:textId="77777777" w:rsidR="008E562D" w:rsidRDefault="008E562D" w:rsidP="008E562D">
            <w:r w:rsidRPr="1612F9A0">
              <w:rPr>
                <w:rFonts w:ascii="Calibri" w:eastAsia="Calibri" w:hAnsi="Calibri" w:cs="Calibri"/>
                <w:color w:val="000000" w:themeColor="text1"/>
              </w:rPr>
              <w:t>No</w:t>
            </w:r>
          </w:p>
        </w:tc>
      </w:tr>
      <w:tr w:rsidR="008E562D" w14:paraId="6AEBA21C" w14:textId="77777777" w:rsidTr="00111160">
        <w:trPr>
          <w:trHeight w:val="525"/>
        </w:trPr>
        <w:tc>
          <w:tcPr>
            <w:tcW w:w="1035" w:type="dxa"/>
            <w:vMerge/>
            <w:vAlign w:val="center"/>
          </w:tcPr>
          <w:p w14:paraId="44F6828D" w14:textId="77777777" w:rsidR="008E562D" w:rsidRDefault="008E562D" w:rsidP="008E562D"/>
        </w:tc>
        <w:tc>
          <w:tcPr>
            <w:tcW w:w="1035" w:type="dxa"/>
            <w:tcMar>
              <w:top w:w="15" w:type="dxa"/>
              <w:left w:w="15" w:type="dxa"/>
              <w:right w:w="15" w:type="dxa"/>
            </w:tcMar>
            <w:vAlign w:val="center"/>
          </w:tcPr>
          <w:p w14:paraId="3FFB2B06" w14:textId="77777777" w:rsidR="008E562D" w:rsidRPr="001E1F47" w:rsidRDefault="008E562D" w:rsidP="008E562D">
            <w:r>
              <w:t>RJ-45</w:t>
            </w:r>
          </w:p>
        </w:tc>
        <w:tc>
          <w:tcPr>
            <w:tcW w:w="1035" w:type="dxa"/>
            <w:tcMar>
              <w:top w:w="15" w:type="dxa"/>
              <w:left w:w="15" w:type="dxa"/>
              <w:right w:w="15" w:type="dxa"/>
            </w:tcMar>
            <w:vAlign w:val="center"/>
          </w:tcPr>
          <w:p w14:paraId="21AE49D1" w14:textId="2B14D586" w:rsidR="008E562D" w:rsidRPr="1612F9A0" w:rsidRDefault="008E562D" w:rsidP="008E562D">
            <w:pPr>
              <w:rPr>
                <w:rFonts w:ascii="Calibri" w:eastAsia="Calibri" w:hAnsi="Calibri" w:cs="Calibri"/>
                <w:color w:val="000000" w:themeColor="text1"/>
              </w:rPr>
            </w:pPr>
            <w:r>
              <w:rPr>
                <w:rFonts w:ascii="Calibri" w:eastAsia="Calibri" w:hAnsi="Calibri" w:cs="Calibri"/>
                <w:color w:val="000000" w:themeColor="text1"/>
              </w:rPr>
              <w:t>TN E</w:t>
            </w:r>
          </w:p>
        </w:tc>
        <w:tc>
          <w:tcPr>
            <w:tcW w:w="1035" w:type="dxa"/>
            <w:tcMar>
              <w:top w:w="15" w:type="dxa"/>
              <w:left w:w="15" w:type="dxa"/>
              <w:right w:w="15" w:type="dxa"/>
            </w:tcMar>
            <w:vAlign w:val="center"/>
          </w:tcPr>
          <w:p w14:paraId="36529917" w14:textId="0EADA36F" w:rsidR="008E562D" w:rsidRPr="1612F9A0" w:rsidRDefault="0954FDC5" w:rsidP="008E562D">
            <w:pPr>
              <w:rPr>
                <w:rFonts w:ascii="Calibri" w:eastAsia="Calibri" w:hAnsi="Calibri" w:cs="Calibri"/>
                <w:color w:val="000000" w:themeColor="text1"/>
              </w:rPr>
            </w:pPr>
            <w:r w:rsidRPr="34D62C50">
              <w:rPr>
                <w:rFonts w:ascii="Calibri" w:eastAsia="Calibri" w:hAnsi="Calibri" w:cs="Calibri"/>
                <w:color w:val="000000" w:themeColor="text1"/>
              </w:rPr>
              <w:t>6</w:t>
            </w:r>
          </w:p>
        </w:tc>
        <w:tc>
          <w:tcPr>
            <w:tcW w:w="1035" w:type="dxa"/>
            <w:tcMar>
              <w:top w:w="15" w:type="dxa"/>
              <w:left w:w="15" w:type="dxa"/>
              <w:right w:w="15" w:type="dxa"/>
            </w:tcMar>
            <w:vAlign w:val="center"/>
          </w:tcPr>
          <w:p w14:paraId="19C7C9BF" w14:textId="403700F3" w:rsidR="008E562D" w:rsidRPr="1612F9A0" w:rsidRDefault="0954FDC5" w:rsidP="008E562D">
            <w:pPr>
              <w:rPr>
                <w:rFonts w:ascii="Calibri" w:eastAsia="Calibri" w:hAnsi="Calibri" w:cs="Calibri"/>
                <w:color w:val="000000" w:themeColor="text1"/>
              </w:rPr>
            </w:pPr>
            <w:r w:rsidRPr="34D62C50">
              <w:rPr>
                <w:rFonts w:ascii="Calibri" w:eastAsia="Calibri" w:hAnsi="Calibri" w:cs="Calibri"/>
                <w:color w:val="000000" w:themeColor="text1"/>
              </w:rPr>
              <w:t>6</w:t>
            </w:r>
          </w:p>
        </w:tc>
        <w:tc>
          <w:tcPr>
            <w:tcW w:w="1035" w:type="dxa"/>
            <w:tcMar>
              <w:top w:w="15" w:type="dxa"/>
              <w:left w:w="15" w:type="dxa"/>
              <w:right w:w="15" w:type="dxa"/>
            </w:tcMar>
            <w:vAlign w:val="center"/>
          </w:tcPr>
          <w:p w14:paraId="20935551" w14:textId="77777777" w:rsidR="008E562D" w:rsidRPr="1612F9A0" w:rsidRDefault="008E562D" w:rsidP="008E562D">
            <w:pPr>
              <w:rPr>
                <w:rFonts w:ascii="Calibri" w:eastAsia="Calibri" w:hAnsi="Calibri" w:cs="Calibri"/>
                <w:color w:val="000000" w:themeColor="text1"/>
              </w:rPr>
            </w:pPr>
            <w:r>
              <w:rPr>
                <w:rFonts w:ascii="Calibri" w:eastAsia="Calibri" w:hAnsi="Calibri" w:cs="Calibri"/>
                <w:color w:val="000000" w:themeColor="text1"/>
              </w:rPr>
              <w:t>RJ-45</w:t>
            </w:r>
          </w:p>
        </w:tc>
        <w:tc>
          <w:tcPr>
            <w:tcW w:w="1035" w:type="dxa"/>
            <w:tcMar>
              <w:top w:w="15" w:type="dxa"/>
              <w:left w:w="15" w:type="dxa"/>
              <w:right w:w="15" w:type="dxa"/>
            </w:tcMar>
            <w:vAlign w:val="center"/>
          </w:tcPr>
          <w:p w14:paraId="4F3CCF5A" w14:textId="5A675E0C" w:rsidR="008E562D" w:rsidRPr="1612F9A0" w:rsidRDefault="008E562D" w:rsidP="008E562D">
            <w:pPr>
              <w:rPr>
                <w:rFonts w:ascii="Calibri" w:eastAsia="Calibri" w:hAnsi="Calibri" w:cs="Calibri"/>
                <w:color w:val="000000" w:themeColor="text1"/>
              </w:rPr>
            </w:pPr>
            <w:r>
              <w:rPr>
                <w:rFonts w:ascii="Calibri" w:eastAsia="Calibri" w:hAnsi="Calibri" w:cs="Calibri"/>
                <w:color w:val="000000" w:themeColor="text1"/>
              </w:rPr>
              <w:t>No</w:t>
            </w:r>
          </w:p>
        </w:tc>
      </w:tr>
      <w:tr w:rsidR="008E562D" w14:paraId="4C07ACE5" w14:textId="77777777" w:rsidTr="00111160">
        <w:trPr>
          <w:trHeight w:val="525"/>
        </w:trPr>
        <w:tc>
          <w:tcPr>
            <w:tcW w:w="1035" w:type="dxa"/>
            <w:vMerge/>
            <w:vAlign w:val="center"/>
          </w:tcPr>
          <w:p w14:paraId="6CB6F405" w14:textId="77777777" w:rsidR="008E562D" w:rsidRDefault="008E562D" w:rsidP="008E562D"/>
        </w:tc>
        <w:tc>
          <w:tcPr>
            <w:tcW w:w="1035" w:type="dxa"/>
            <w:tcMar>
              <w:top w:w="15" w:type="dxa"/>
              <w:left w:w="15" w:type="dxa"/>
              <w:right w:w="15" w:type="dxa"/>
            </w:tcMar>
            <w:vAlign w:val="center"/>
          </w:tcPr>
          <w:p w14:paraId="41BC5ABA" w14:textId="77777777" w:rsidR="008E562D" w:rsidRDefault="008E562D" w:rsidP="008E562D">
            <w:r>
              <w:t>RJ-45</w:t>
            </w:r>
          </w:p>
        </w:tc>
        <w:tc>
          <w:tcPr>
            <w:tcW w:w="1035" w:type="dxa"/>
            <w:tcMar>
              <w:top w:w="15" w:type="dxa"/>
              <w:left w:w="15" w:type="dxa"/>
              <w:right w:w="15" w:type="dxa"/>
            </w:tcMar>
            <w:vAlign w:val="center"/>
          </w:tcPr>
          <w:p w14:paraId="71F17599" w14:textId="6DDA0F93" w:rsidR="008E562D" w:rsidRDefault="008E562D" w:rsidP="008E562D">
            <w:r>
              <w:rPr>
                <w:rFonts w:ascii="Calibri" w:eastAsia="Calibri" w:hAnsi="Calibri" w:cs="Calibri"/>
                <w:color w:val="000000" w:themeColor="text1"/>
              </w:rPr>
              <w:t>LMT</w:t>
            </w:r>
          </w:p>
        </w:tc>
        <w:tc>
          <w:tcPr>
            <w:tcW w:w="1035" w:type="dxa"/>
            <w:tcMar>
              <w:top w:w="15" w:type="dxa"/>
              <w:left w:w="15" w:type="dxa"/>
              <w:right w:w="15" w:type="dxa"/>
            </w:tcMar>
            <w:vAlign w:val="center"/>
          </w:tcPr>
          <w:p w14:paraId="57395B3A" w14:textId="0AAD22AC" w:rsidR="008E562D" w:rsidRDefault="4061C3A7" w:rsidP="008E562D">
            <w:pPr>
              <w:rPr>
                <w:rFonts w:ascii="Calibri" w:eastAsia="Calibri" w:hAnsi="Calibri" w:cs="Calibri"/>
                <w:color w:val="000000" w:themeColor="text1"/>
              </w:rPr>
            </w:pPr>
            <w:r w:rsidRPr="34D62C50">
              <w:rPr>
                <w:rFonts w:ascii="Calibri" w:eastAsia="Calibri" w:hAnsi="Calibri" w:cs="Calibri"/>
                <w:color w:val="000000" w:themeColor="text1"/>
              </w:rPr>
              <w:t>7</w:t>
            </w:r>
          </w:p>
        </w:tc>
        <w:tc>
          <w:tcPr>
            <w:tcW w:w="1035" w:type="dxa"/>
            <w:tcMar>
              <w:top w:w="15" w:type="dxa"/>
              <w:left w:w="15" w:type="dxa"/>
              <w:right w:w="15" w:type="dxa"/>
            </w:tcMar>
            <w:vAlign w:val="center"/>
          </w:tcPr>
          <w:p w14:paraId="4E6DA898" w14:textId="44D24F6A" w:rsidR="008E562D" w:rsidRDefault="002E1402" w:rsidP="008E562D">
            <w:pPr>
              <w:rPr>
                <w:rFonts w:ascii="Calibri" w:eastAsia="Calibri" w:hAnsi="Calibri" w:cs="Calibri"/>
                <w:color w:val="000000" w:themeColor="text1"/>
              </w:rPr>
            </w:pPr>
            <w:ins w:id="152" w:author="VarunReddy Papireddy - EXT" w:date="2023-12-15T21:13:00Z">
              <w:r>
                <w:rPr>
                  <w:rFonts w:ascii="Calibri" w:eastAsia="Calibri" w:hAnsi="Calibri" w:cs="Calibri"/>
                  <w:color w:val="000000" w:themeColor="text1"/>
                </w:rPr>
                <w:t>7</w:t>
              </w:r>
            </w:ins>
          </w:p>
        </w:tc>
        <w:tc>
          <w:tcPr>
            <w:tcW w:w="1035" w:type="dxa"/>
            <w:tcMar>
              <w:top w:w="15" w:type="dxa"/>
              <w:left w:w="15" w:type="dxa"/>
              <w:right w:w="15" w:type="dxa"/>
            </w:tcMar>
            <w:vAlign w:val="center"/>
          </w:tcPr>
          <w:p w14:paraId="5FE9B7F8" w14:textId="295C32CD" w:rsidR="008E562D" w:rsidRDefault="008E562D" w:rsidP="008E562D">
            <w:r>
              <w:rPr>
                <w:rFonts w:ascii="Calibri" w:eastAsia="Calibri" w:hAnsi="Calibri" w:cs="Calibri"/>
                <w:color w:val="000000" w:themeColor="text1"/>
              </w:rPr>
              <w:t>RJ-45</w:t>
            </w:r>
          </w:p>
        </w:tc>
        <w:tc>
          <w:tcPr>
            <w:tcW w:w="1035" w:type="dxa"/>
            <w:tcMar>
              <w:top w:w="15" w:type="dxa"/>
              <w:left w:w="15" w:type="dxa"/>
              <w:right w:w="15" w:type="dxa"/>
            </w:tcMar>
            <w:vAlign w:val="center"/>
          </w:tcPr>
          <w:p w14:paraId="24437C63" w14:textId="77777777" w:rsidR="008E562D" w:rsidRDefault="008E562D" w:rsidP="008E562D">
            <w:r w:rsidRPr="1612F9A0">
              <w:rPr>
                <w:rFonts w:ascii="Calibri" w:eastAsia="Calibri" w:hAnsi="Calibri" w:cs="Calibri"/>
                <w:color w:val="000000" w:themeColor="text1"/>
              </w:rPr>
              <w:t>No</w:t>
            </w:r>
          </w:p>
        </w:tc>
      </w:tr>
    </w:tbl>
    <w:p w14:paraId="26F4907C" w14:textId="1D8B52F3" w:rsidR="7FBDC01B" w:rsidRDefault="7FBDC01B"/>
    <w:p w14:paraId="4916DA1D" w14:textId="77777777" w:rsidR="00111160" w:rsidRPr="00111160" w:rsidRDefault="00111160" w:rsidP="00111160">
      <w:pPr>
        <w:pStyle w:val="BodyText"/>
        <w:rPr>
          <w:lang w:val="en-CA"/>
        </w:rPr>
      </w:pPr>
    </w:p>
    <w:p w14:paraId="7D4DF435" w14:textId="77777777" w:rsidR="00F568AB" w:rsidRDefault="40CAA3CB" w:rsidP="00F568AB">
      <w:pPr>
        <w:pStyle w:val="Heading4"/>
        <w:rPr>
          <w:lang w:val="en-CA"/>
        </w:rPr>
      </w:pPr>
      <w:r w:rsidRPr="47D17CDD">
        <w:rPr>
          <w:lang w:val="en-CA"/>
        </w:rPr>
        <w:t xml:space="preserve">Pluggable Ports </w:t>
      </w:r>
    </w:p>
    <w:tbl>
      <w:tblPr>
        <w:tblW w:w="0" w:type="auto"/>
        <w:tblLayout w:type="fixed"/>
        <w:tblLook w:val="06A0" w:firstRow="1" w:lastRow="0" w:firstColumn="1" w:lastColumn="0" w:noHBand="1" w:noVBand="1"/>
      </w:tblPr>
      <w:tblGrid>
        <w:gridCol w:w="2610"/>
        <w:gridCol w:w="1410"/>
        <w:gridCol w:w="900"/>
        <w:gridCol w:w="945"/>
        <w:gridCol w:w="1155"/>
        <w:gridCol w:w="1335"/>
        <w:gridCol w:w="1380"/>
      </w:tblGrid>
      <w:tr w:rsidR="47D17CDD" w14:paraId="21CB5B75" w14:textId="77777777" w:rsidTr="47D17CDD">
        <w:trPr>
          <w:trHeight w:val="795"/>
        </w:trPr>
        <w:tc>
          <w:tcPr>
            <w:tcW w:w="2610" w:type="dxa"/>
            <w:tcBorders>
              <w:top w:val="single" w:sz="4" w:space="0" w:color="000000" w:themeColor="text1"/>
              <w:left w:val="single" w:sz="4" w:space="0" w:color="000000" w:themeColor="text1"/>
              <w:bottom w:val="single" w:sz="8" w:space="0" w:color="000000" w:themeColor="text1"/>
              <w:right w:val="single" w:sz="8" w:space="0" w:color="000000" w:themeColor="text1"/>
            </w:tcBorders>
            <w:shd w:val="clear" w:color="auto" w:fill="548DD4" w:themeFill="text2" w:themeFillTint="99"/>
            <w:tcMar>
              <w:top w:w="15" w:type="dxa"/>
              <w:left w:w="15" w:type="dxa"/>
              <w:right w:w="15" w:type="dxa"/>
            </w:tcMar>
            <w:vAlign w:val="center"/>
          </w:tcPr>
          <w:p w14:paraId="6120AD9F" w14:textId="318D2232" w:rsidR="47D17CDD" w:rsidRDefault="47D17CDD" w:rsidP="47D17CDD">
            <w:r w:rsidRPr="47D17CDD">
              <w:rPr>
                <w:rFonts w:ascii="Calibri" w:eastAsia="Calibri" w:hAnsi="Calibri" w:cs="Calibri"/>
                <w:b/>
                <w:bCs/>
                <w:color w:val="000000" w:themeColor="text1"/>
              </w:rPr>
              <w:t>Pluggable Archetype Name</w:t>
            </w:r>
            <w:r w:rsidRPr="47D17CDD">
              <w:rPr>
                <w:rFonts w:ascii="Calibri" w:eastAsia="Calibri" w:hAnsi="Calibri" w:cs="Calibri"/>
                <w:color w:val="000000" w:themeColor="text1"/>
              </w:rPr>
              <w:t xml:space="preserve"> </w:t>
            </w:r>
          </w:p>
        </w:tc>
        <w:tc>
          <w:tcPr>
            <w:tcW w:w="1410" w:type="dxa"/>
            <w:tcBorders>
              <w:top w:val="single" w:sz="4" w:space="0" w:color="000000" w:themeColor="text1"/>
              <w:left w:val="single" w:sz="8" w:space="0" w:color="000000" w:themeColor="text1"/>
              <w:bottom w:val="nil"/>
              <w:right w:val="single" w:sz="8" w:space="0" w:color="000000" w:themeColor="text1"/>
            </w:tcBorders>
            <w:shd w:val="clear" w:color="auto" w:fill="548DD4" w:themeFill="text2" w:themeFillTint="99"/>
            <w:tcMar>
              <w:top w:w="15" w:type="dxa"/>
              <w:left w:w="15" w:type="dxa"/>
              <w:right w:w="15" w:type="dxa"/>
            </w:tcMar>
            <w:vAlign w:val="center"/>
          </w:tcPr>
          <w:p w14:paraId="6D6971ED" w14:textId="7D0F55D0" w:rsidR="47D17CDD" w:rsidRDefault="47D17CDD" w:rsidP="47D17CDD">
            <w:r w:rsidRPr="47D17CDD">
              <w:rPr>
                <w:rFonts w:ascii="Calibri" w:eastAsia="Calibri" w:hAnsi="Calibri" w:cs="Calibri"/>
                <w:b/>
                <w:bCs/>
                <w:color w:val="000000" w:themeColor="text1"/>
              </w:rPr>
              <w:t>Port Archetype</w:t>
            </w:r>
            <w:r w:rsidRPr="47D17CDD">
              <w:rPr>
                <w:rFonts w:ascii="Calibri" w:eastAsia="Calibri" w:hAnsi="Calibri" w:cs="Calibri"/>
                <w:color w:val="000000" w:themeColor="text1"/>
              </w:rPr>
              <w:t xml:space="preserve"> </w:t>
            </w:r>
          </w:p>
        </w:tc>
        <w:tc>
          <w:tcPr>
            <w:tcW w:w="900" w:type="dxa"/>
            <w:tcBorders>
              <w:top w:val="single" w:sz="4" w:space="0" w:color="000000" w:themeColor="text1"/>
              <w:left w:val="single" w:sz="8" w:space="0" w:color="000000" w:themeColor="text1"/>
              <w:bottom w:val="nil"/>
              <w:right w:val="single" w:sz="8" w:space="0" w:color="000000" w:themeColor="text1"/>
            </w:tcBorders>
            <w:shd w:val="clear" w:color="auto" w:fill="548DD4" w:themeFill="text2" w:themeFillTint="99"/>
            <w:tcMar>
              <w:top w:w="15" w:type="dxa"/>
              <w:left w:w="15" w:type="dxa"/>
              <w:right w:w="15" w:type="dxa"/>
            </w:tcMar>
            <w:vAlign w:val="center"/>
          </w:tcPr>
          <w:p w14:paraId="1A3C72DD" w14:textId="7D7B215B" w:rsidR="47D17CDD" w:rsidRDefault="47D17CDD" w:rsidP="47D17CDD">
            <w:r w:rsidRPr="47D17CDD">
              <w:rPr>
                <w:rFonts w:ascii="Calibri" w:eastAsia="Calibri" w:hAnsi="Calibri" w:cs="Calibri"/>
                <w:b/>
                <w:bCs/>
                <w:color w:val="000000" w:themeColor="text1"/>
              </w:rPr>
              <w:t>Port Archetype Instance</w:t>
            </w:r>
            <w:r w:rsidRPr="47D17CDD">
              <w:rPr>
                <w:rFonts w:ascii="Calibri" w:eastAsia="Calibri" w:hAnsi="Calibri" w:cs="Calibri"/>
                <w:color w:val="000000" w:themeColor="text1"/>
              </w:rPr>
              <w:t xml:space="preserve"> </w:t>
            </w:r>
          </w:p>
        </w:tc>
        <w:tc>
          <w:tcPr>
            <w:tcW w:w="945" w:type="dxa"/>
            <w:tcBorders>
              <w:top w:val="single" w:sz="4" w:space="0" w:color="000000" w:themeColor="text1"/>
              <w:left w:val="single" w:sz="8" w:space="0" w:color="000000" w:themeColor="text1"/>
              <w:bottom w:val="nil"/>
              <w:right w:val="single" w:sz="8" w:space="0" w:color="000000" w:themeColor="text1"/>
            </w:tcBorders>
            <w:shd w:val="clear" w:color="auto" w:fill="548DD4" w:themeFill="text2" w:themeFillTint="99"/>
            <w:tcMar>
              <w:top w:w="15" w:type="dxa"/>
              <w:left w:w="15" w:type="dxa"/>
              <w:right w:w="15" w:type="dxa"/>
            </w:tcMar>
            <w:vAlign w:val="center"/>
          </w:tcPr>
          <w:p w14:paraId="3E874DC3" w14:textId="601C8C7C" w:rsidR="47D17CDD" w:rsidRDefault="47D17CDD" w:rsidP="47D17CDD">
            <w:r w:rsidRPr="47D17CDD">
              <w:rPr>
                <w:rFonts w:ascii="Calibri" w:eastAsia="Calibri" w:hAnsi="Calibri" w:cs="Calibri"/>
                <w:b/>
                <w:bCs/>
                <w:color w:val="000000" w:themeColor="text1"/>
              </w:rPr>
              <w:t>Port Number</w:t>
            </w:r>
            <w:r w:rsidRPr="47D17CDD">
              <w:rPr>
                <w:rFonts w:ascii="Calibri" w:eastAsia="Calibri" w:hAnsi="Calibri" w:cs="Calibri"/>
                <w:color w:val="000000" w:themeColor="text1"/>
              </w:rPr>
              <w:t xml:space="preserve"> </w:t>
            </w:r>
          </w:p>
        </w:tc>
        <w:tc>
          <w:tcPr>
            <w:tcW w:w="1155" w:type="dxa"/>
            <w:tcBorders>
              <w:top w:val="single" w:sz="4" w:space="0" w:color="000000" w:themeColor="text1"/>
              <w:left w:val="single" w:sz="8" w:space="0" w:color="000000" w:themeColor="text1"/>
              <w:bottom w:val="nil"/>
              <w:right w:val="single" w:sz="8" w:space="0" w:color="000000" w:themeColor="text1"/>
            </w:tcBorders>
            <w:shd w:val="clear" w:color="auto" w:fill="548DD4" w:themeFill="text2" w:themeFillTint="99"/>
            <w:tcMar>
              <w:top w:w="15" w:type="dxa"/>
              <w:left w:w="15" w:type="dxa"/>
              <w:right w:w="15" w:type="dxa"/>
            </w:tcMar>
            <w:vAlign w:val="center"/>
          </w:tcPr>
          <w:p w14:paraId="3E3B4094" w14:textId="3D9A5C07" w:rsidR="47D17CDD" w:rsidRDefault="47D17CDD" w:rsidP="47D17CDD">
            <w:r w:rsidRPr="47D17CDD">
              <w:rPr>
                <w:rFonts w:ascii="Calibri" w:eastAsia="Calibri" w:hAnsi="Calibri" w:cs="Calibri"/>
                <w:b/>
                <w:bCs/>
                <w:color w:val="000000" w:themeColor="text1"/>
              </w:rPr>
              <w:t>Port Sequence</w:t>
            </w:r>
            <w:r w:rsidRPr="47D17CDD">
              <w:rPr>
                <w:rFonts w:ascii="Calibri" w:eastAsia="Calibri" w:hAnsi="Calibri" w:cs="Calibri"/>
                <w:color w:val="000000" w:themeColor="text1"/>
              </w:rPr>
              <w:t xml:space="preserve"> </w:t>
            </w:r>
          </w:p>
        </w:tc>
        <w:tc>
          <w:tcPr>
            <w:tcW w:w="1335" w:type="dxa"/>
            <w:tcBorders>
              <w:top w:val="single" w:sz="4" w:space="0" w:color="000000" w:themeColor="text1"/>
              <w:left w:val="single" w:sz="8" w:space="0" w:color="000000" w:themeColor="text1"/>
              <w:bottom w:val="nil"/>
              <w:right w:val="single" w:sz="8" w:space="0" w:color="000000" w:themeColor="text1"/>
            </w:tcBorders>
            <w:shd w:val="clear" w:color="auto" w:fill="548DD4" w:themeFill="text2" w:themeFillTint="99"/>
            <w:tcMar>
              <w:top w:w="15" w:type="dxa"/>
              <w:left w:w="15" w:type="dxa"/>
              <w:right w:w="15" w:type="dxa"/>
            </w:tcMar>
            <w:vAlign w:val="center"/>
          </w:tcPr>
          <w:p w14:paraId="4C10D5B5" w14:textId="524AD49D" w:rsidR="47D17CDD" w:rsidRDefault="47D17CDD" w:rsidP="47D17CDD">
            <w:r w:rsidRPr="47D17CDD">
              <w:rPr>
                <w:rFonts w:ascii="Calibri" w:eastAsia="Calibri" w:hAnsi="Calibri" w:cs="Calibri"/>
                <w:b/>
                <w:bCs/>
                <w:color w:val="000000" w:themeColor="text1"/>
              </w:rPr>
              <w:t>Port Type Name</w:t>
            </w:r>
            <w:r w:rsidRPr="47D17CDD">
              <w:rPr>
                <w:rFonts w:ascii="Calibri" w:eastAsia="Calibri" w:hAnsi="Calibri" w:cs="Calibri"/>
                <w:color w:val="000000" w:themeColor="text1"/>
              </w:rPr>
              <w:t xml:space="preserve"> </w:t>
            </w:r>
          </w:p>
        </w:tc>
        <w:tc>
          <w:tcPr>
            <w:tcW w:w="1380" w:type="dxa"/>
            <w:tcBorders>
              <w:top w:val="single" w:sz="4" w:space="0" w:color="000000" w:themeColor="text1"/>
              <w:left w:val="single" w:sz="8" w:space="0" w:color="000000" w:themeColor="text1"/>
              <w:bottom w:val="nil"/>
              <w:right w:val="single" w:sz="4" w:space="0" w:color="000000" w:themeColor="text1"/>
            </w:tcBorders>
            <w:shd w:val="clear" w:color="auto" w:fill="548DD4" w:themeFill="text2" w:themeFillTint="99"/>
            <w:tcMar>
              <w:top w:w="15" w:type="dxa"/>
              <w:left w:w="15" w:type="dxa"/>
              <w:right w:w="15" w:type="dxa"/>
            </w:tcMar>
            <w:vAlign w:val="center"/>
          </w:tcPr>
          <w:p w14:paraId="50077CEA" w14:textId="2F66F330" w:rsidR="47D17CDD" w:rsidRDefault="47D17CDD" w:rsidP="47D17CDD">
            <w:r w:rsidRPr="47D17CDD">
              <w:rPr>
                <w:rFonts w:ascii="Calibri" w:eastAsia="Calibri" w:hAnsi="Calibri" w:cs="Calibri"/>
                <w:b/>
                <w:bCs/>
                <w:color w:val="000000" w:themeColor="text1"/>
              </w:rPr>
              <w:t>Logical Interface Required</w:t>
            </w:r>
            <w:r w:rsidRPr="47D17CDD">
              <w:rPr>
                <w:rFonts w:ascii="Calibri" w:eastAsia="Calibri" w:hAnsi="Calibri" w:cs="Calibri"/>
                <w:color w:val="000000" w:themeColor="text1"/>
              </w:rPr>
              <w:t xml:space="preserve"> </w:t>
            </w:r>
          </w:p>
        </w:tc>
      </w:tr>
      <w:tr w:rsidR="47D17CDD" w14:paraId="37F2AACE" w14:textId="77777777" w:rsidTr="47D17CDD">
        <w:trPr>
          <w:trHeight w:val="1170"/>
        </w:trPr>
        <w:tc>
          <w:tcPr>
            <w:tcW w:w="2610" w:type="dxa"/>
            <w:tcBorders>
              <w:top w:val="single" w:sz="8" w:space="0" w:color="000000" w:themeColor="text1"/>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DB21B6F" w14:textId="210D7AF4" w:rsidR="47D17CDD" w:rsidRDefault="47D17CDD" w:rsidP="47D17CDD">
            <w:r w:rsidRPr="47D17CDD">
              <w:rPr>
                <w:rFonts w:ascii="Calibri" w:eastAsia="Calibri" w:hAnsi="Calibri" w:cs="Calibri"/>
                <w:color w:val="000000" w:themeColor="text1"/>
                <w:sz w:val="22"/>
                <w:szCs w:val="22"/>
              </w:rPr>
              <w:t xml:space="preserve">SFP:Ericsson-10GBASE -Pluggable </w:t>
            </w:r>
          </w:p>
        </w:tc>
        <w:tc>
          <w:tcPr>
            <w:tcW w:w="1410"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center"/>
          </w:tcPr>
          <w:p w14:paraId="28C421D4" w14:textId="28E44BDC" w:rsidR="47D17CDD" w:rsidRDefault="1E78270E" w:rsidP="47D17CDD">
            <w:r w:rsidRPr="1D9F3877">
              <w:rPr>
                <w:rFonts w:ascii="Calibri" w:eastAsia="Calibri" w:hAnsi="Calibri" w:cs="Calibri"/>
                <w:color w:val="000000" w:themeColor="text1"/>
              </w:rPr>
              <w:t xml:space="preserve">10 </w:t>
            </w:r>
            <w:r w:rsidR="47D17CDD" w:rsidRPr="47D17CDD">
              <w:rPr>
                <w:rFonts w:ascii="Calibri" w:eastAsia="Calibri" w:hAnsi="Calibri" w:cs="Calibri"/>
                <w:color w:val="000000" w:themeColor="text1"/>
              </w:rPr>
              <w:t xml:space="preserve">Gigabit Ethernet </w:t>
            </w:r>
          </w:p>
        </w:tc>
        <w:tc>
          <w:tcPr>
            <w:tcW w:w="900"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center"/>
          </w:tcPr>
          <w:p w14:paraId="2FA1B827" w14:textId="47D26E31" w:rsidR="47D17CDD" w:rsidRDefault="47D17CDD" w:rsidP="47D17CDD">
            <w:r w:rsidRPr="47D17CDD">
              <w:rPr>
                <w:rFonts w:ascii="Calibri" w:eastAsia="Calibri" w:hAnsi="Calibri" w:cs="Calibri"/>
                <w:color w:val="000000" w:themeColor="text1"/>
              </w:rPr>
              <w:t xml:space="preserve">TN B </w:t>
            </w:r>
          </w:p>
        </w:tc>
        <w:tc>
          <w:tcPr>
            <w:tcW w:w="945"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center"/>
          </w:tcPr>
          <w:p w14:paraId="3B0F0D2B" w14:textId="2088736F" w:rsidR="47D17CDD" w:rsidRDefault="47D17CDD" w:rsidP="47D17CDD">
            <w:r w:rsidRPr="47D17CDD">
              <w:rPr>
                <w:rFonts w:ascii="Calibri" w:eastAsia="Calibri" w:hAnsi="Calibri" w:cs="Calibri"/>
                <w:color w:val="000000" w:themeColor="text1"/>
              </w:rPr>
              <w:t xml:space="preserve">1 </w:t>
            </w:r>
          </w:p>
        </w:tc>
        <w:tc>
          <w:tcPr>
            <w:tcW w:w="1155"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center"/>
          </w:tcPr>
          <w:p w14:paraId="3A1122F3" w14:textId="1AFEC479" w:rsidR="47D17CDD" w:rsidRDefault="47D17CDD" w:rsidP="47D17CDD">
            <w:r w:rsidRPr="47D17CDD">
              <w:rPr>
                <w:rFonts w:ascii="Calibri" w:eastAsia="Calibri" w:hAnsi="Calibri" w:cs="Calibri"/>
                <w:color w:val="000000" w:themeColor="text1"/>
              </w:rPr>
              <w:t xml:space="preserve">1 </w:t>
            </w:r>
          </w:p>
        </w:tc>
        <w:tc>
          <w:tcPr>
            <w:tcW w:w="1335"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center"/>
          </w:tcPr>
          <w:p w14:paraId="2A4085AD" w14:textId="04373C71" w:rsidR="47D17CDD" w:rsidRDefault="01911014" w:rsidP="47D17CDD">
            <w:r w:rsidRPr="49B4160C">
              <w:rPr>
                <w:rFonts w:ascii="Calibri" w:eastAsia="Calibri" w:hAnsi="Calibri" w:cs="Calibri"/>
                <w:color w:val="000000" w:themeColor="text1"/>
              </w:rPr>
              <w:t xml:space="preserve">10 </w:t>
            </w:r>
            <w:r w:rsidR="47D17CDD" w:rsidRPr="47D17CDD">
              <w:rPr>
                <w:rFonts w:ascii="Calibri" w:eastAsia="Calibri" w:hAnsi="Calibri" w:cs="Calibri"/>
                <w:color w:val="000000" w:themeColor="text1"/>
              </w:rPr>
              <w:t xml:space="preserve">Gigabit Ethernet </w:t>
            </w:r>
          </w:p>
        </w:tc>
        <w:tc>
          <w:tcPr>
            <w:tcW w:w="1380" w:type="dxa"/>
            <w:tcBorders>
              <w:top w:val="nil"/>
              <w:left w:val="single" w:sz="8" w:space="0" w:color="000000" w:themeColor="text1"/>
              <w:bottom w:val="single" w:sz="8"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D5713D9" w14:textId="154817CF" w:rsidR="47D17CDD" w:rsidRDefault="47D17CDD" w:rsidP="47D17CDD">
            <w:r w:rsidRPr="47D17CDD">
              <w:rPr>
                <w:rFonts w:ascii="Calibri" w:eastAsia="Calibri" w:hAnsi="Calibri" w:cs="Calibri"/>
                <w:color w:val="000000" w:themeColor="text1"/>
              </w:rPr>
              <w:t xml:space="preserve">No </w:t>
            </w:r>
          </w:p>
        </w:tc>
      </w:tr>
      <w:tr w:rsidR="47D17CDD" w14:paraId="390A875E" w14:textId="77777777" w:rsidTr="47D17CDD">
        <w:trPr>
          <w:trHeight w:val="1455"/>
        </w:trPr>
        <w:tc>
          <w:tcPr>
            <w:tcW w:w="2610" w:type="dxa"/>
            <w:tcBorders>
              <w:top w:val="single" w:sz="8" w:space="0" w:color="000000" w:themeColor="text1"/>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F8D73D0" w14:textId="7C7CFF56" w:rsidR="47D17CDD" w:rsidRDefault="47D17CDD" w:rsidP="47D17CDD">
            <w:r w:rsidRPr="47D17CDD">
              <w:rPr>
                <w:rFonts w:ascii="Calibri" w:eastAsia="Calibri" w:hAnsi="Calibri" w:cs="Calibri"/>
                <w:color w:val="000000" w:themeColor="text1"/>
                <w:sz w:val="22"/>
                <w:szCs w:val="22"/>
              </w:rPr>
              <w:t xml:space="preserve">SFP:Ericsson-1000BASE-ZX -Pluggable </w:t>
            </w:r>
          </w:p>
        </w:tc>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05353C1" w14:textId="40412D1B" w:rsidR="47D17CDD" w:rsidRDefault="47D17CDD" w:rsidP="47D17CDD">
            <w:r w:rsidRPr="47D17CDD">
              <w:rPr>
                <w:rFonts w:ascii="Calibri" w:eastAsia="Calibri" w:hAnsi="Calibri" w:cs="Calibri"/>
                <w:color w:val="000000" w:themeColor="text1"/>
              </w:rPr>
              <w:t xml:space="preserve">Gigabit Ethernet </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32330DC4" w14:textId="592775E4" w:rsidR="47D17CDD" w:rsidRDefault="47D17CDD" w:rsidP="47D17CDD">
            <w:r w:rsidRPr="47D17CDD">
              <w:rPr>
                <w:rFonts w:ascii="Calibri" w:eastAsia="Calibri" w:hAnsi="Calibri" w:cs="Calibri"/>
                <w:color w:val="000000" w:themeColor="text1"/>
              </w:rPr>
              <w:t xml:space="preserve">TN B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48EB377" w14:textId="782F8B87" w:rsidR="47D17CDD" w:rsidRDefault="47D17CDD" w:rsidP="47D17CDD">
            <w:r w:rsidRPr="47D17CDD">
              <w:rPr>
                <w:rFonts w:ascii="Calibri" w:eastAsia="Calibri" w:hAnsi="Calibri" w:cs="Calibri"/>
                <w:color w:val="000000" w:themeColor="text1"/>
              </w:rPr>
              <w:t xml:space="preserve">1 </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81AFA03" w14:textId="0EC308F2" w:rsidR="47D17CDD" w:rsidRDefault="47D17CDD" w:rsidP="47D17CDD">
            <w:r w:rsidRPr="47D17CDD">
              <w:rPr>
                <w:rFonts w:ascii="Calibri" w:eastAsia="Calibri" w:hAnsi="Calibri" w:cs="Calibri"/>
                <w:color w:val="000000" w:themeColor="text1"/>
              </w:rPr>
              <w:t xml:space="preserve">1 </w:t>
            </w:r>
          </w:p>
        </w:tc>
        <w:tc>
          <w:tcPr>
            <w:tcW w:w="13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FE857FE" w14:textId="20500497" w:rsidR="47D17CDD" w:rsidRDefault="47D17CDD" w:rsidP="47D17CDD">
            <w:r w:rsidRPr="47D17CDD">
              <w:rPr>
                <w:rFonts w:ascii="Calibri" w:eastAsia="Calibri" w:hAnsi="Calibri" w:cs="Calibri"/>
                <w:color w:val="000000" w:themeColor="text1"/>
              </w:rPr>
              <w:t xml:space="preserve">Gigabit Ethernet </w:t>
            </w:r>
          </w:p>
        </w:tc>
        <w:tc>
          <w:tcPr>
            <w:tcW w:w="138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3506361A" w14:textId="7A2E1CC9" w:rsidR="47D17CDD" w:rsidRDefault="47D17CDD" w:rsidP="47D17CDD">
            <w:r w:rsidRPr="47D17CDD">
              <w:rPr>
                <w:rFonts w:ascii="Calibri" w:eastAsia="Calibri" w:hAnsi="Calibri" w:cs="Calibri"/>
                <w:color w:val="000000" w:themeColor="text1"/>
              </w:rPr>
              <w:t xml:space="preserve">No </w:t>
            </w:r>
          </w:p>
        </w:tc>
      </w:tr>
      <w:tr w:rsidR="47D17CDD" w14:paraId="20C5F25D" w14:textId="77777777" w:rsidTr="47D17CDD">
        <w:trPr>
          <w:trHeight w:val="585"/>
        </w:trPr>
        <w:tc>
          <w:tcPr>
            <w:tcW w:w="2610" w:type="dxa"/>
            <w:tcBorders>
              <w:top w:val="single" w:sz="8" w:space="0" w:color="000000" w:themeColor="text1"/>
              <w:left w:val="single" w:sz="4" w:space="0" w:color="auto"/>
              <w:bottom w:val="single" w:sz="8" w:space="0" w:color="000000" w:themeColor="text1"/>
              <w:right w:val="single" w:sz="8" w:space="0" w:color="auto"/>
            </w:tcBorders>
            <w:tcMar>
              <w:top w:w="15" w:type="dxa"/>
              <w:left w:w="15" w:type="dxa"/>
              <w:right w:w="15" w:type="dxa"/>
            </w:tcMar>
            <w:vAlign w:val="center"/>
          </w:tcPr>
          <w:p w14:paraId="7FBC950D" w14:textId="00BB630E" w:rsidR="47D17CDD" w:rsidRDefault="47D17CDD" w:rsidP="47D17CDD">
            <w:pPr>
              <w:jc w:val="center"/>
            </w:pPr>
            <w:r w:rsidRPr="47D17CDD">
              <w:rPr>
                <w:rFonts w:ascii="Calibri" w:eastAsia="Calibri" w:hAnsi="Calibri" w:cs="Calibri"/>
                <w:color w:val="000000" w:themeColor="text1"/>
                <w:sz w:val="22"/>
                <w:szCs w:val="22"/>
              </w:rPr>
              <w:t xml:space="preserve">SFP:Ericsson-1000BASE -Pluggable </w:t>
            </w:r>
          </w:p>
        </w:tc>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3E0D0F4" w14:textId="35C1EF68" w:rsidR="47D17CDD" w:rsidRDefault="47D17CDD" w:rsidP="47D17CDD">
            <w:r w:rsidRPr="47D17CDD">
              <w:rPr>
                <w:rFonts w:ascii="Calibri" w:eastAsia="Calibri" w:hAnsi="Calibri" w:cs="Calibri"/>
                <w:color w:val="000000" w:themeColor="text1"/>
              </w:rPr>
              <w:t xml:space="preserve">Gigabit Ethernet </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190A815" w14:textId="22BAB892" w:rsidR="47D17CDD" w:rsidRDefault="47D17CDD" w:rsidP="47D17CDD">
            <w:r w:rsidRPr="47D17CDD">
              <w:rPr>
                <w:rFonts w:ascii="Calibri" w:eastAsia="Calibri" w:hAnsi="Calibri" w:cs="Calibri"/>
                <w:color w:val="000000" w:themeColor="text1"/>
              </w:rPr>
              <w:t xml:space="preserve">TN B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63B5231" w14:textId="6B280C55" w:rsidR="47D17CDD" w:rsidRDefault="47D17CDD" w:rsidP="47D17CDD">
            <w:r w:rsidRPr="47D17CDD">
              <w:rPr>
                <w:rFonts w:ascii="Calibri" w:eastAsia="Calibri" w:hAnsi="Calibri" w:cs="Calibri"/>
                <w:color w:val="000000" w:themeColor="text1"/>
              </w:rPr>
              <w:t xml:space="preserve">1 </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6564E3E" w14:textId="480FE026" w:rsidR="47D17CDD" w:rsidRDefault="47D17CDD" w:rsidP="47D17CDD">
            <w:r w:rsidRPr="47D17CDD">
              <w:rPr>
                <w:rFonts w:ascii="Calibri" w:eastAsia="Calibri" w:hAnsi="Calibri" w:cs="Calibri"/>
                <w:color w:val="000000" w:themeColor="text1"/>
              </w:rPr>
              <w:t xml:space="preserve">1 </w:t>
            </w:r>
          </w:p>
        </w:tc>
        <w:tc>
          <w:tcPr>
            <w:tcW w:w="13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311BFB0" w14:textId="766273C5" w:rsidR="47D17CDD" w:rsidRDefault="47D17CDD" w:rsidP="47D17CDD">
            <w:r w:rsidRPr="47D17CDD">
              <w:rPr>
                <w:rFonts w:ascii="Calibri" w:eastAsia="Calibri" w:hAnsi="Calibri" w:cs="Calibri"/>
                <w:color w:val="000000" w:themeColor="text1"/>
              </w:rPr>
              <w:t xml:space="preserve">Gigabit Ethernet </w:t>
            </w:r>
          </w:p>
        </w:tc>
        <w:tc>
          <w:tcPr>
            <w:tcW w:w="138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5F887225" w14:textId="0D84B8B3" w:rsidR="47D17CDD" w:rsidRDefault="47D17CDD" w:rsidP="47D17CDD">
            <w:r w:rsidRPr="47D17CDD">
              <w:rPr>
                <w:rFonts w:ascii="Calibri" w:eastAsia="Calibri" w:hAnsi="Calibri" w:cs="Calibri"/>
                <w:color w:val="000000" w:themeColor="text1"/>
              </w:rPr>
              <w:t xml:space="preserve">No </w:t>
            </w:r>
          </w:p>
        </w:tc>
      </w:tr>
      <w:tr w:rsidR="47D17CDD" w14:paraId="5101E459" w14:textId="77777777" w:rsidTr="47D17CDD">
        <w:trPr>
          <w:trHeight w:val="1455"/>
        </w:trPr>
        <w:tc>
          <w:tcPr>
            <w:tcW w:w="2610" w:type="dxa"/>
            <w:tcBorders>
              <w:top w:val="nil"/>
              <w:left w:val="single" w:sz="4" w:space="0" w:color="auto"/>
              <w:bottom w:val="single" w:sz="8" w:space="0" w:color="000000" w:themeColor="text1"/>
              <w:right w:val="single" w:sz="8" w:space="0" w:color="auto"/>
            </w:tcBorders>
            <w:tcMar>
              <w:top w:w="15" w:type="dxa"/>
              <w:left w:w="15" w:type="dxa"/>
              <w:right w:w="15" w:type="dxa"/>
            </w:tcMar>
            <w:vAlign w:val="center"/>
          </w:tcPr>
          <w:p w14:paraId="09EE5985" w14:textId="38842571" w:rsidR="47D17CDD" w:rsidRDefault="47D17CDD" w:rsidP="47D17CDD">
            <w:pPr>
              <w:jc w:val="center"/>
            </w:pPr>
            <w:r w:rsidRPr="47D17CDD">
              <w:rPr>
                <w:rFonts w:ascii="Calibri" w:eastAsia="Calibri" w:hAnsi="Calibri" w:cs="Calibri"/>
                <w:color w:val="000000" w:themeColor="text1"/>
                <w:sz w:val="22"/>
                <w:szCs w:val="22"/>
              </w:rPr>
              <w:t xml:space="preserve">SFP:Ericsson-1000BASE-SX -Pluggable </w:t>
            </w:r>
          </w:p>
        </w:tc>
        <w:tc>
          <w:tcPr>
            <w:tcW w:w="1410" w:type="dxa"/>
            <w:tcBorders>
              <w:top w:val="nil"/>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4F895F7" w14:textId="070C7289" w:rsidR="47D17CDD" w:rsidRDefault="47D17CDD" w:rsidP="47D17CDD">
            <w:r w:rsidRPr="47D17CDD">
              <w:rPr>
                <w:rFonts w:ascii="Calibri" w:eastAsia="Calibri" w:hAnsi="Calibri" w:cs="Calibri"/>
                <w:color w:val="000000" w:themeColor="text1"/>
              </w:rPr>
              <w:t xml:space="preserve">Gigabit Ethernet </w:t>
            </w:r>
          </w:p>
        </w:tc>
        <w:tc>
          <w:tcPr>
            <w:tcW w:w="900" w:type="dxa"/>
            <w:tcBorders>
              <w:top w:val="nil"/>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08751D9" w14:textId="21BBCB25" w:rsidR="47D17CDD" w:rsidRDefault="47D17CDD" w:rsidP="47D17CDD">
            <w:r w:rsidRPr="47D17CDD">
              <w:rPr>
                <w:rFonts w:ascii="Calibri" w:eastAsia="Calibri" w:hAnsi="Calibri" w:cs="Calibri"/>
                <w:color w:val="000000" w:themeColor="text1"/>
              </w:rPr>
              <w:t xml:space="preserve">TN B </w:t>
            </w:r>
          </w:p>
        </w:tc>
        <w:tc>
          <w:tcPr>
            <w:tcW w:w="945" w:type="dxa"/>
            <w:tcBorders>
              <w:top w:val="nil"/>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C9A839B" w14:textId="43325DE4" w:rsidR="47D17CDD" w:rsidRDefault="47D17CDD" w:rsidP="47D17CDD">
            <w:r w:rsidRPr="47D17CDD">
              <w:rPr>
                <w:rFonts w:ascii="Calibri" w:eastAsia="Calibri" w:hAnsi="Calibri" w:cs="Calibri"/>
                <w:color w:val="000000" w:themeColor="text1"/>
              </w:rPr>
              <w:t xml:space="preserve">1 </w:t>
            </w:r>
          </w:p>
        </w:tc>
        <w:tc>
          <w:tcPr>
            <w:tcW w:w="1155" w:type="dxa"/>
            <w:tcBorders>
              <w:top w:val="nil"/>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089B697" w14:textId="0A61C8ED" w:rsidR="47D17CDD" w:rsidRDefault="47D17CDD" w:rsidP="47D17CDD">
            <w:r w:rsidRPr="47D17CDD">
              <w:rPr>
                <w:rFonts w:ascii="Calibri" w:eastAsia="Calibri" w:hAnsi="Calibri" w:cs="Calibri"/>
                <w:color w:val="000000" w:themeColor="text1"/>
              </w:rPr>
              <w:t xml:space="preserve">1 </w:t>
            </w:r>
          </w:p>
        </w:tc>
        <w:tc>
          <w:tcPr>
            <w:tcW w:w="1335" w:type="dxa"/>
            <w:tcBorders>
              <w:top w:val="nil"/>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3A7D0C87" w14:textId="68E2C280" w:rsidR="47D17CDD" w:rsidRDefault="47D17CDD" w:rsidP="47D17CDD">
            <w:r w:rsidRPr="47D17CDD">
              <w:rPr>
                <w:rFonts w:ascii="Calibri" w:eastAsia="Calibri" w:hAnsi="Calibri" w:cs="Calibri"/>
                <w:color w:val="000000" w:themeColor="text1"/>
              </w:rPr>
              <w:t xml:space="preserve">Gigabit Ethernet </w:t>
            </w:r>
          </w:p>
        </w:tc>
        <w:tc>
          <w:tcPr>
            <w:tcW w:w="1380" w:type="dxa"/>
            <w:tcBorders>
              <w:top w:val="nil"/>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36EC0AC4" w14:textId="141C1E3C" w:rsidR="47D17CDD" w:rsidRDefault="47D17CDD" w:rsidP="47D17CDD">
            <w:r w:rsidRPr="47D17CDD">
              <w:rPr>
                <w:rFonts w:ascii="Calibri" w:eastAsia="Calibri" w:hAnsi="Calibri" w:cs="Calibri"/>
                <w:color w:val="000000" w:themeColor="text1"/>
              </w:rPr>
              <w:t xml:space="preserve">No </w:t>
            </w:r>
          </w:p>
        </w:tc>
      </w:tr>
      <w:tr w:rsidR="47D17CDD" w14:paraId="704FA5F8" w14:textId="77777777" w:rsidTr="47D17CDD">
        <w:trPr>
          <w:trHeight w:val="1455"/>
        </w:trPr>
        <w:tc>
          <w:tcPr>
            <w:tcW w:w="2610" w:type="dxa"/>
            <w:tcBorders>
              <w:top w:val="single" w:sz="8" w:space="0" w:color="000000" w:themeColor="text1"/>
              <w:left w:val="single" w:sz="4" w:space="0" w:color="auto"/>
              <w:bottom w:val="single" w:sz="8" w:space="0" w:color="000000" w:themeColor="text1"/>
              <w:right w:val="single" w:sz="8" w:space="0" w:color="auto"/>
            </w:tcBorders>
            <w:tcMar>
              <w:top w:w="15" w:type="dxa"/>
              <w:left w:w="15" w:type="dxa"/>
              <w:right w:w="15" w:type="dxa"/>
            </w:tcMar>
            <w:vAlign w:val="center"/>
          </w:tcPr>
          <w:p w14:paraId="626CA822" w14:textId="076973F4" w:rsidR="47D17CDD" w:rsidRDefault="47D17CDD" w:rsidP="47D17CDD">
            <w:r w:rsidRPr="47D17CDD">
              <w:rPr>
                <w:rFonts w:ascii="Calibri" w:eastAsia="Calibri" w:hAnsi="Calibri" w:cs="Calibri"/>
                <w:color w:val="000000" w:themeColor="text1"/>
                <w:sz w:val="22"/>
                <w:szCs w:val="22"/>
              </w:rPr>
              <w:t xml:space="preserve">SFP:Ericsson-1000BASE-LX -Pluggable </w:t>
            </w:r>
          </w:p>
        </w:tc>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7C32394" w14:textId="06123461" w:rsidR="47D17CDD" w:rsidRDefault="47D17CDD" w:rsidP="47D17CDD">
            <w:r w:rsidRPr="47D17CDD">
              <w:rPr>
                <w:rFonts w:ascii="Calibri" w:eastAsia="Calibri" w:hAnsi="Calibri" w:cs="Calibri"/>
                <w:color w:val="000000" w:themeColor="text1"/>
              </w:rPr>
              <w:t xml:space="preserve">Gigabit Ethernet </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7D3FC6B" w14:textId="4482E2EB" w:rsidR="47D17CDD" w:rsidRDefault="47D17CDD" w:rsidP="47D17CDD">
            <w:r w:rsidRPr="47D17CDD">
              <w:rPr>
                <w:rFonts w:ascii="Calibri" w:eastAsia="Calibri" w:hAnsi="Calibri" w:cs="Calibri"/>
                <w:color w:val="000000" w:themeColor="text1"/>
              </w:rPr>
              <w:t xml:space="preserve">TN B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96FDAD9" w14:textId="7B8D2B91" w:rsidR="47D17CDD" w:rsidRDefault="47D17CDD" w:rsidP="47D17CDD">
            <w:r w:rsidRPr="47D17CDD">
              <w:rPr>
                <w:rFonts w:ascii="Calibri" w:eastAsia="Calibri" w:hAnsi="Calibri" w:cs="Calibri"/>
                <w:color w:val="000000" w:themeColor="text1"/>
              </w:rPr>
              <w:t xml:space="preserve">1 </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478DFDB" w14:textId="6D979391" w:rsidR="47D17CDD" w:rsidRDefault="47D17CDD" w:rsidP="47D17CDD">
            <w:r w:rsidRPr="47D17CDD">
              <w:rPr>
                <w:rFonts w:ascii="Calibri" w:eastAsia="Calibri" w:hAnsi="Calibri" w:cs="Calibri"/>
                <w:color w:val="000000" w:themeColor="text1"/>
              </w:rPr>
              <w:t xml:space="preserve">1 </w:t>
            </w:r>
          </w:p>
        </w:tc>
        <w:tc>
          <w:tcPr>
            <w:tcW w:w="13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EE598C6" w14:textId="0CA2C9C8" w:rsidR="47D17CDD" w:rsidRDefault="47D17CDD" w:rsidP="47D17CDD">
            <w:r w:rsidRPr="47D17CDD">
              <w:rPr>
                <w:rFonts w:ascii="Calibri" w:eastAsia="Calibri" w:hAnsi="Calibri" w:cs="Calibri"/>
                <w:color w:val="000000" w:themeColor="text1"/>
              </w:rPr>
              <w:t xml:space="preserve">Gigabit Ethernet </w:t>
            </w:r>
          </w:p>
        </w:tc>
        <w:tc>
          <w:tcPr>
            <w:tcW w:w="138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038341AB" w14:textId="36EDF53C" w:rsidR="47D17CDD" w:rsidRDefault="47D17CDD" w:rsidP="47D17CDD">
            <w:r w:rsidRPr="47D17CDD">
              <w:rPr>
                <w:rFonts w:ascii="Calibri" w:eastAsia="Calibri" w:hAnsi="Calibri" w:cs="Calibri"/>
                <w:color w:val="000000" w:themeColor="text1"/>
              </w:rPr>
              <w:t xml:space="preserve">No </w:t>
            </w:r>
          </w:p>
        </w:tc>
      </w:tr>
      <w:tr w:rsidR="47D17CDD" w14:paraId="14CB0C6B" w14:textId="77777777" w:rsidTr="47D17CDD">
        <w:trPr>
          <w:trHeight w:val="1455"/>
        </w:trPr>
        <w:tc>
          <w:tcPr>
            <w:tcW w:w="2610" w:type="dxa"/>
            <w:tcBorders>
              <w:top w:val="single" w:sz="8" w:space="0" w:color="auto"/>
              <w:left w:val="single" w:sz="4" w:space="0" w:color="auto"/>
              <w:bottom w:val="single" w:sz="8" w:space="0" w:color="000000" w:themeColor="text1"/>
              <w:right w:val="single" w:sz="8" w:space="0" w:color="auto"/>
            </w:tcBorders>
            <w:tcMar>
              <w:top w:w="15" w:type="dxa"/>
              <w:left w:w="15" w:type="dxa"/>
              <w:right w:w="15" w:type="dxa"/>
            </w:tcMar>
            <w:vAlign w:val="center"/>
          </w:tcPr>
          <w:p w14:paraId="57D00990" w14:textId="54DEE217" w:rsidR="47D17CDD" w:rsidRDefault="47D17CDD" w:rsidP="47D17CDD">
            <w:pPr>
              <w:jc w:val="center"/>
            </w:pPr>
            <w:r w:rsidRPr="47D17CDD">
              <w:rPr>
                <w:rFonts w:ascii="Calibri" w:eastAsia="Calibri" w:hAnsi="Calibri" w:cs="Calibri"/>
                <w:color w:val="000000" w:themeColor="text1"/>
                <w:sz w:val="22"/>
                <w:szCs w:val="22"/>
              </w:rPr>
              <w:t xml:space="preserve">SFP:Ericsson-1000BASE-LX20 -Pluggable </w:t>
            </w:r>
          </w:p>
        </w:tc>
        <w:tc>
          <w:tcPr>
            <w:tcW w:w="1410" w:type="dxa"/>
            <w:tcBorders>
              <w:top w:val="single" w:sz="8" w:space="0" w:color="000000" w:themeColor="text1"/>
              <w:left w:val="single" w:sz="8" w:space="0" w:color="auto"/>
              <w:bottom w:val="single" w:sz="8" w:space="0" w:color="000000" w:themeColor="text1"/>
              <w:right w:val="single" w:sz="8" w:space="0" w:color="000000" w:themeColor="text1"/>
            </w:tcBorders>
            <w:tcMar>
              <w:top w:w="15" w:type="dxa"/>
              <w:left w:w="15" w:type="dxa"/>
              <w:right w:w="15" w:type="dxa"/>
            </w:tcMar>
            <w:vAlign w:val="center"/>
          </w:tcPr>
          <w:p w14:paraId="46046984" w14:textId="5B2EDA2C" w:rsidR="47D17CDD" w:rsidRDefault="47D17CDD" w:rsidP="47D17CDD">
            <w:r w:rsidRPr="47D17CDD">
              <w:rPr>
                <w:rFonts w:ascii="Calibri" w:eastAsia="Calibri" w:hAnsi="Calibri" w:cs="Calibri"/>
                <w:color w:val="000000" w:themeColor="text1"/>
              </w:rPr>
              <w:t xml:space="preserve">Gigabit Ethernet </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35308FBA" w14:textId="3507D6E1" w:rsidR="47D17CDD" w:rsidRDefault="47D17CDD" w:rsidP="47D17CDD">
            <w:r w:rsidRPr="47D17CDD">
              <w:rPr>
                <w:rFonts w:ascii="Calibri" w:eastAsia="Calibri" w:hAnsi="Calibri" w:cs="Calibri"/>
                <w:color w:val="000000" w:themeColor="text1"/>
              </w:rPr>
              <w:t xml:space="preserve">TN B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501A420" w14:textId="2C260FD1" w:rsidR="47D17CDD" w:rsidRDefault="47D17CDD" w:rsidP="47D17CDD">
            <w:r w:rsidRPr="47D17CDD">
              <w:rPr>
                <w:rFonts w:ascii="Calibri" w:eastAsia="Calibri" w:hAnsi="Calibri" w:cs="Calibri"/>
                <w:color w:val="000000" w:themeColor="text1"/>
              </w:rPr>
              <w:t xml:space="preserve">1 </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D5AFD7A" w14:textId="5EFE603E" w:rsidR="47D17CDD" w:rsidRDefault="47D17CDD" w:rsidP="47D17CDD">
            <w:r w:rsidRPr="47D17CDD">
              <w:rPr>
                <w:rFonts w:ascii="Calibri" w:eastAsia="Calibri" w:hAnsi="Calibri" w:cs="Calibri"/>
                <w:color w:val="000000" w:themeColor="text1"/>
              </w:rPr>
              <w:t xml:space="preserve">1 </w:t>
            </w:r>
          </w:p>
        </w:tc>
        <w:tc>
          <w:tcPr>
            <w:tcW w:w="13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BAB72A3" w14:textId="2C2BD7E7" w:rsidR="47D17CDD" w:rsidRDefault="47D17CDD" w:rsidP="47D17CDD">
            <w:r w:rsidRPr="47D17CDD">
              <w:rPr>
                <w:rFonts w:ascii="Calibri" w:eastAsia="Calibri" w:hAnsi="Calibri" w:cs="Calibri"/>
                <w:color w:val="000000" w:themeColor="text1"/>
              </w:rPr>
              <w:t xml:space="preserve">Gigabit Ethernet </w:t>
            </w:r>
          </w:p>
        </w:tc>
        <w:tc>
          <w:tcPr>
            <w:tcW w:w="138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2328FAA5" w14:textId="508BF80C" w:rsidR="47D17CDD" w:rsidRDefault="47D17CDD" w:rsidP="47D17CDD">
            <w:r w:rsidRPr="47D17CDD">
              <w:rPr>
                <w:rFonts w:ascii="Calibri" w:eastAsia="Calibri" w:hAnsi="Calibri" w:cs="Calibri"/>
                <w:color w:val="000000" w:themeColor="text1"/>
              </w:rPr>
              <w:t xml:space="preserve">No </w:t>
            </w:r>
          </w:p>
        </w:tc>
      </w:tr>
      <w:tr w:rsidR="47D17CDD" w14:paraId="73EC0C2E" w14:textId="77777777" w:rsidTr="47D17CDD">
        <w:trPr>
          <w:trHeight w:val="1455"/>
        </w:trPr>
        <w:tc>
          <w:tcPr>
            <w:tcW w:w="2610" w:type="dxa"/>
            <w:tcBorders>
              <w:top w:val="single" w:sz="8" w:space="0" w:color="000000" w:themeColor="text1"/>
              <w:left w:val="single" w:sz="4" w:space="0" w:color="auto"/>
              <w:bottom w:val="single" w:sz="8" w:space="0" w:color="auto"/>
              <w:right w:val="single" w:sz="8" w:space="0" w:color="auto"/>
            </w:tcBorders>
            <w:tcMar>
              <w:top w:w="15" w:type="dxa"/>
              <w:left w:w="15" w:type="dxa"/>
              <w:right w:w="15" w:type="dxa"/>
            </w:tcMar>
            <w:vAlign w:val="center"/>
          </w:tcPr>
          <w:p w14:paraId="55951D60" w14:textId="50269FC7" w:rsidR="47D17CDD" w:rsidRDefault="47D17CDD" w:rsidP="47D17CDD">
            <w:r w:rsidRPr="47D17CDD">
              <w:rPr>
                <w:rFonts w:ascii="Calibri" w:eastAsia="Calibri" w:hAnsi="Calibri" w:cs="Calibri"/>
                <w:color w:val="000000" w:themeColor="text1"/>
                <w:sz w:val="22"/>
                <w:szCs w:val="22"/>
              </w:rPr>
              <w:t xml:space="preserve">SFP:Ericsson-10GBASE-SR -Pluggable </w:t>
            </w:r>
          </w:p>
        </w:tc>
        <w:tc>
          <w:tcPr>
            <w:tcW w:w="1410" w:type="dxa"/>
            <w:tcBorders>
              <w:top w:val="single" w:sz="8" w:space="0" w:color="000000" w:themeColor="text1"/>
              <w:left w:val="single" w:sz="8" w:space="0" w:color="auto"/>
              <w:bottom w:val="single" w:sz="8" w:space="0" w:color="000000" w:themeColor="text1"/>
              <w:right w:val="single" w:sz="8" w:space="0" w:color="000000" w:themeColor="text1"/>
            </w:tcBorders>
            <w:tcMar>
              <w:top w:w="15" w:type="dxa"/>
              <w:left w:w="15" w:type="dxa"/>
              <w:right w:w="15" w:type="dxa"/>
            </w:tcMar>
            <w:vAlign w:val="center"/>
          </w:tcPr>
          <w:p w14:paraId="451938B7" w14:textId="632BEEAF" w:rsidR="47D17CDD" w:rsidRDefault="2BF73E6A" w:rsidP="47D17CDD">
            <w:r w:rsidRPr="49B4160C">
              <w:rPr>
                <w:rFonts w:ascii="Calibri" w:eastAsia="Calibri" w:hAnsi="Calibri" w:cs="Calibri"/>
                <w:color w:val="000000" w:themeColor="text1"/>
              </w:rPr>
              <w:t xml:space="preserve">10 </w:t>
            </w:r>
            <w:r w:rsidR="47D17CDD" w:rsidRPr="47D17CDD">
              <w:rPr>
                <w:rFonts w:ascii="Calibri" w:eastAsia="Calibri" w:hAnsi="Calibri" w:cs="Calibri"/>
                <w:color w:val="000000" w:themeColor="text1"/>
              </w:rPr>
              <w:t xml:space="preserve">Gigabit Ethernet </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83D9333" w14:textId="5DD64001" w:rsidR="47D17CDD" w:rsidRDefault="47D17CDD" w:rsidP="47D17CDD">
            <w:r w:rsidRPr="47D17CDD">
              <w:rPr>
                <w:rFonts w:ascii="Calibri" w:eastAsia="Calibri" w:hAnsi="Calibri" w:cs="Calibri"/>
                <w:color w:val="000000" w:themeColor="text1"/>
              </w:rPr>
              <w:t xml:space="preserve">TN B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3CFA52A" w14:textId="18D7CE64" w:rsidR="47D17CDD" w:rsidRDefault="47D17CDD" w:rsidP="47D17CDD">
            <w:r w:rsidRPr="47D17CDD">
              <w:rPr>
                <w:rFonts w:ascii="Calibri" w:eastAsia="Calibri" w:hAnsi="Calibri" w:cs="Calibri"/>
                <w:color w:val="000000" w:themeColor="text1"/>
              </w:rPr>
              <w:t xml:space="preserve">1 </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1A71488" w14:textId="419C11DE" w:rsidR="47D17CDD" w:rsidRDefault="47D17CDD" w:rsidP="47D17CDD">
            <w:r w:rsidRPr="47D17CDD">
              <w:rPr>
                <w:rFonts w:ascii="Calibri" w:eastAsia="Calibri" w:hAnsi="Calibri" w:cs="Calibri"/>
                <w:color w:val="000000" w:themeColor="text1"/>
              </w:rPr>
              <w:t xml:space="preserve">1 </w:t>
            </w:r>
          </w:p>
        </w:tc>
        <w:tc>
          <w:tcPr>
            <w:tcW w:w="13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5395DD7" w14:textId="11A59108" w:rsidR="47D17CDD" w:rsidRDefault="7778B364" w:rsidP="47D17CDD">
            <w:r w:rsidRPr="49B4160C">
              <w:rPr>
                <w:rFonts w:ascii="Calibri" w:eastAsia="Calibri" w:hAnsi="Calibri" w:cs="Calibri"/>
                <w:color w:val="000000" w:themeColor="text1"/>
              </w:rPr>
              <w:t xml:space="preserve">10 </w:t>
            </w:r>
            <w:r w:rsidR="47D17CDD" w:rsidRPr="47D17CDD">
              <w:rPr>
                <w:rFonts w:ascii="Calibri" w:eastAsia="Calibri" w:hAnsi="Calibri" w:cs="Calibri"/>
                <w:color w:val="000000" w:themeColor="text1"/>
              </w:rPr>
              <w:t xml:space="preserve">Gigabit Ethernet </w:t>
            </w:r>
          </w:p>
        </w:tc>
        <w:tc>
          <w:tcPr>
            <w:tcW w:w="138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3D138630" w14:textId="6DA25F57" w:rsidR="47D17CDD" w:rsidRDefault="47D17CDD" w:rsidP="47D17CDD">
            <w:r w:rsidRPr="47D17CDD">
              <w:rPr>
                <w:rFonts w:ascii="Calibri" w:eastAsia="Calibri" w:hAnsi="Calibri" w:cs="Calibri"/>
                <w:color w:val="000000" w:themeColor="text1"/>
              </w:rPr>
              <w:t xml:space="preserve">No </w:t>
            </w:r>
          </w:p>
        </w:tc>
      </w:tr>
      <w:tr w:rsidR="47D17CDD" w14:paraId="52226A6A" w14:textId="77777777" w:rsidTr="47D17CDD">
        <w:trPr>
          <w:trHeight w:val="1455"/>
        </w:trPr>
        <w:tc>
          <w:tcPr>
            <w:tcW w:w="2610" w:type="dxa"/>
            <w:tcBorders>
              <w:top w:val="single" w:sz="8" w:space="0" w:color="auto"/>
              <w:left w:val="single" w:sz="4" w:space="0" w:color="auto"/>
              <w:bottom w:val="single" w:sz="8" w:space="0" w:color="000000" w:themeColor="text1"/>
              <w:right w:val="single" w:sz="8" w:space="0" w:color="auto"/>
            </w:tcBorders>
            <w:tcMar>
              <w:top w:w="15" w:type="dxa"/>
              <w:left w:w="15" w:type="dxa"/>
              <w:right w:w="15" w:type="dxa"/>
            </w:tcMar>
            <w:vAlign w:val="center"/>
          </w:tcPr>
          <w:p w14:paraId="685BEC77" w14:textId="47BD215E" w:rsidR="47D17CDD" w:rsidRDefault="47D17CDD" w:rsidP="47D17CDD">
            <w:r w:rsidRPr="47D17CDD">
              <w:rPr>
                <w:rFonts w:ascii="Calibri" w:eastAsia="Calibri" w:hAnsi="Calibri" w:cs="Calibri"/>
                <w:color w:val="000000" w:themeColor="text1"/>
                <w:sz w:val="22"/>
                <w:szCs w:val="22"/>
              </w:rPr>
              <w:t xml:space="preserve">SFP:Ericsson-10GBASE-LR -Pluggable </w:t>
            </w:r>
          </w:p>
        </w:tc>
        <w:tc>
          <w:tcPr>
            <w:tcW w:w="1410" w:type="dxa"/>
            <w:tcBorders>
              <w:top w:val="single" w:sz="8" w:space="0" w:color="000000" w:themeColor="text1"/>
              <w:left w:val="single" w:sz="8" w:space="0" w:color="auto"/>
              <w:bottom w:val="nil"/>
              <w:right w:val="single" w:sz="8" w:space="0" w:color="000000" w:themeColor="text1"/>
            </w:tcBorders>
            <w:tcMar>
              <w:top w:w="15" w:type="dxa"/>
              <w:left w:w="15" w:type="dxa"/>
              <w:right w:w="15" w:type="dxa"/>
            </w:tcMar>
            <w:vAlign w:val="center"/>
          </w:tcPr>
          <w:p w14:paraId="7FCF297C" w14:textId="7FBAD76C" w:rsidR="47D17CDD" w:rsidRDefault="256FB602" w:rsidP="47D17CDD">
            <w:r w:rsidRPr="02B1333A">
              <w:rPr>
                <w:rFonts w:ascii="Calibri" w:eastAsia="Calibri" w:hAnsi="Calibri" w:cs="Calibri"/>
                <w:color w:val="000000" w:themeColor="text1"/>
              </w:rPr>
              <w:t xml:space="preserve">10 </w:t>
            </w:r>
            <w:r w:rsidR="47D17CDD" w:rsidRPr="47D17CDD">
              <w:rPr>
                <w:rFonts w:ascii="Calibri" w:eastAsia="Calibri" w:hAnsi="Calibri" w:cs="Calibri"/>
                <w:color w:val="000000" w:themeColor="text1"/>
              </w:rPr>
              <w:t xml:space="preserve">Gigabit Ethernet </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E0ED52E" w14:textId="6FB1500B" w:rsidR="47D17CDD" w:rsidRDefault="47D17CDD" w:rsidP="47D17CDD">
            <w:r w:rsidRPr="47D17CDD">
              <w:rPr>
                <w:rFonts w:ascii="Calibri" w:eastAsia="Calibri" w:hAnsi="Calibri" w:cs="Calibri"/>
                <w:color w:val="000000" w:themeColor="text1"/>
              </w:rPr>
              <w:t xml:space="preserve">TN B </w:t>
            </w:r>
          </w:p>
        </w:tc>
        <w:tc>
          <w:tcPr>
            <w:tcW w:w="945" w:type="dxa"/>
            <w:tcBorders>
              <w:top w:val="single" w:sz="8" w:space="0" w:color="000000" w:themeColor="text1"/>
              <w:left w:val="single" w:sz="8" w:space="0" w:color="000000" w:themeColor="text1"/>
              <w:bottom w:val="nil"/>
              <w:right w:val="nil"/>
            </w:tcBorders>
            <w:tcMar>
              <w:top w:w="15" w:type="dxa"/>
              <w:left w:w="15" w:type="dxa"/>
              <w:right w:w="15" w:type="dxa"/>
            </w:tcMar>
            <w:vAlign w:val="center"/>
          </w:tcPr>
          <w:p w14:paraId="643E8953" w14:textId="2EAEC399" w:rsidR="47D17CDD" w:rsidRDefault="47D17CDD" w:rsidP="47D17CDD">
            <w:r w:rsidRPr="47D17CDD">
              <w:rPr>
                <w:rFonts w:ascii="Calibri" w:eastAsia="Calibri" w:hAnsi="Calibri" w:cs="Calibri"/>
                <w:color w:val="000000" w:themeColor="text1"/>
              </w:rPr>
              <w:t xml:space="preserve">1 </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8313E27" w14:textId="2B626222" w:rsidR="47D17CDD" w:rsidRDefault="47D17CDD" w:rsidP="47D17CDD">
            <w:r w:rsidRPr="47D17CDD">
              <w:rPr>
                <w:rFonts w:ascii="Calibri" w:eastAsia="Calibri" w:hAnsi="Calibri" w:cs="Calibri"/>
                <w:color w:val="000000" w:themeColor="text1"/>
              </w:rPr>
              <w:t xml:space="preserve">1 </w:t>
            </w:r>
          </w:p>
        </w:tc>
        <w:tc>
          <w:tcPr>
            <w:tcW w:w="13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D2353C9" w14:textId="5D333D2C" w:rsidR="47D17CDD" w:rsidRDefault="0B70DC05" w:rsidP="47D17CDD">
            <w:r w:rsidRPr="02B1333A">
              <w:rPr>
                <w:rFonts w:ascii="Calibri" w:eastAsia="Calibri" w:hAnsi="Calibri" w:cs="Calibri"/>
                <w:color w:val="000000" w:themeColor="text1"/>
              </w:rPr>
              <w:t xml:space="preserve">10 </w:t>
            </w:r>
            <w:r w:rsidR="47D17CDD" w:rsidRPr="47D17CDD">
              <w:rPr>
                <w:rFonts w:ascii="Calibri" w:eastAsia="Calibri" w:hAnsi="Calibri" w:cs="Calibri"/>
                <w:color w:val="000000" w:themeColor="text1"/>
              </w:rPr>
              <w:t xml:space="preserve">Gigabit Ethernet </w:t>
            </w:r>
          </w:p>
        </w:tc>
        <w:tc>
          <w:tcPr>
            <w:tcW w:w="138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4176B702" w14:textId="5C26FCB7" w:rsidR="47D17CDD" w:rsidRDefault="47D17CDD" w:rsidP="47D17CDD">
            <w:r w:rsidRPr="47D17CDD">
              <w:rPr>
                <w:rFonts w:ascii="Calibri" w:eastAsia="Calibri" w:hAnsi="Calibri" w:cs="Calibri"/>
                <w:color w:val="000000" w:themeColor="text1"/>
              </w:rPr>
              <w:t xml:space="preserve">No </w:t>
            </w:r>
          </w:p>
        </w:tc>
      </w:tr>
      <w:tr w:rsidR="47D17CDD" w14:paraId="1C80B87B" w14:textId="77777777" w:rsidTr="47D17CDD">
        <w:trPr>
          <w:trHeight w:val="1455"/>
        </w:trPr>
        <w:tc>
          <w:tcPr>
            <w:tcW w:w="2610" w:type="dxa"/>
            <w:tcBorders>
              <w:top w:val="single" w:sz="8" w:space="0" w:color="000000" w:themeColor="text1"/>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3BE4CD4" w14:textId="711D43C5" w:rsidR="47D17CDD" w:rsidRDefault="47D17CDD" w:rsidP="47D17CDD">
            <w:r w:rsidRPr="47D17CDD">
              <w:rPr>
                <w:rFonts w:ascii="Calibri" w:eastAsia="Calibri" w:hAnsi="Calibri" w:cs="Calibri"/>
                <w:color w:val="000000" w:themeColor="text1"/>
                <w:sz w:val="22"/>
                <w:szCs w:val="22"/>
              </w:rPr>
              <w:t xml:space="preserve">SFP:Ericsson-10GBASE-BX20 -Pluggable </w:t>
            </w:r>
          </w:p>
        </w:tc>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78D4FE5" w14:textId="1452725A" w:rsidR="47D17CDD" w:rsidRDefault="6507EC16" w:rsidP="47D17CDD">
            <w:r w:rsidRPr="02B1333A">
              <w:rPr>
                <w:rFonts w:ascii="Calibri" w:eastAsia="Calibri" w:hAnsi="Calibri" w:cs="Calibri"/>
                <w:color w:val="000000" w:themeColor="text1"/>
              </w:rPr>
              <w:t xml:space="preserve">10 </w:t>
            </w:r>
            <w:r w:rsidR="47D17CDD" w:rsidRPr="47D17CDD">
              <w:rPr>
                <w:rFonts w:ascii="Calibri" w:eastAsia="Calibri" w:hAnsi="Calibri" w:cs="Calibri"/>
                <w:color w:val="000000" w:themeColor="text1"/>
              </w:rPr>
              <w:t xml:space="preserve">Gigabit Ethernet </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045EF5D" w14:textId="5E6C3073" w:rsidR="47D17CDD" w:rsidRDefault="47D17CDD" w:rsidP="47D17CDD">
            <w:r w:rsidRPr="47D17CDD">
              <w:rPr>
                <w:rFonts w:ascii="Calibri" w:eastAsia="Calibri" w:hAnsi="Calibri" w:cs="Calibri"/>
                <w:color w:val="000000" w:themeColor="text1"/>
              </w:rPr>
              <w:t xml:space="preserve">TN B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6348678" w14:textId="25B90F88" w:rsidR="47D17CDD" w:rsidRDefault="47D17CDD" w:rsidP="47D17CDD">
            <w:r w:rsidRPr="47D17CDD">
              <w:rPr>
                <w:rFonts w:ascii="Calibri" w:eastAsia="Calibri" w:hAnsi="Calibri" w:cs="Calibri"/>
                <w:color w:val="000000" w:themeColor="text1"/>
              </w:rPr>
              <w:t xml:space="preserve">1 </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020A9E8" w14:textId="71E201B3" w:rsidR="47D17CDD" w:rsidRDefault="47D17CDD" w:rsidP="47D17CDD">
            <w:r w:rsidRPr="47D17CDD">
              <w:rPr>
                <w:rFonts w:ascii="Calibri" w:eastAsia="Calibri" w:hAnsi="Calibri" w:cs="Calibri"/>
                <w:color w:val="000000" w:themeColor="text1"/>
              </w:rPr>
              <w:t xml:space="preserve">1 </w:t>
            </w:r>
          </w:p>
        </w:tc>
        <w:tc>
          <w:tcPr>
            <w:tcW w:w="13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300C21B" w14:textId="54D1E73C" w:rsidR="47D17CDD" w:rsidRDefault="3D3AAD59" w:rsidP="47D17CDD">
            <w:r w:rsidRPr="02B1333A">
              <w:rPr>
                <w:rFonts w:ascii="Calibri" w:eastAsia="Calibri" w:hAnsi="Calibri" w:cs="Calibri"/>
                <w:color w:val="000000" w:themeColor="text1"/>
              </w:rPr>
              <w:t xml:space="preserve">10 </w:t>
            </w:r>
            <w:r w:rsidR="47D17CDD" w:rsidRPr="47D17CDD">
              <w:rPr>
                <w:rFonts w:ascii="Calibri" w:eastAsia="Calibri" w:hAnsi="Calibri" w:cs="Calibri"/>
                <w:color w:val="000000" w:themeColor="text1"/>
              </w:rPr>
              <w:t xml:space="preserve">Gigabit Ethernet </w:t>
            </w:r>
          </w:p>
        </w:tc>
        <w:tc>
          <w:tcPr>
            <w:tcW w:w="138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75FFA81A" w14:textId="4DF910CE" w:rsidR="47D17CDD" w:rsidRDefault="47D17CDD" w:rsidP="47D17CDD">
            <w:r w:rsidRPr="47D17CDD">
              <w:rPr>
                <w:rFonts w:ascii="Calibri" w:eastAsia="Calibri" w:hAnsi="Calibri" w:cs="Calibri"/>
                <w:color w:val="000000" w:themeColor="text1"/>
              </w:rPr>
              <w:t xml:space="preserve">No </w:t>
            </w:r>
          </w:p>
        </w:tc>
      </w:tr>
      <w:tr w:rsidR="47D17CDD" w14:paraId="057A8498" w14:textId="77777777" w:rsidTr="47D17CDD">
        <w:trPr>
          <w:trHeight w:val="1455"/>
        </w:trPr>
        <w:tc>
          <w:tcPr>
            <w:tcW w:w="2610" w:type="dxa"/>
            <w:tcBorders>
              <w:top w:val="single" w:sz="8" w:space="0" w:color="000000" w:themeColor="text1"/>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4F76AE8" w14:textId="7092FC6C" w:rsidR="47D17CDD" w:rsidRDefault="47D17CDD" w:rsidP="47D17CDD">
            <w:r w:rsidRPr="47D17CDD">
              <w:rPr>
                <w:rFonts w:ascii="Calibri" w:eastAsia="Calibri" w:hAnsi="Calibri" w:cs="Calibri"/>
                <w:color w:val="000000" w:themeColor="text1"/>
                <w:sz w:val="22"/>
                <w:szCs w:val="22"/>
              </w:rPr>
              <w:t xml:space="preserve">SFP:Ericsson-10GBASE-BX30 -Pluggable </w:t>
            </w:r>
          </w:p>
        </w:tc>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86BAD20" w14:textId="3F138B3B" w:rsidR="47D17CDD" w:rsidRDefault="12A3984A" w:rsidP="47D17CDD">
            <w:r w:rsidRPr="7033B440">
              <w:rPr>
                <w:rFonts w:ascii="Calibri" w:eastAsia="Calibri" w:hAnsi="Calibri" w:cs="Calibri"/>
                <w:color w:val="000000" w:themeColor="text1"/>
              </w:rPr>
              <w:t xml:space="preserve">10 </w:t>
            </w:r>
            <w:r w:rsidR="47D17CDD" w:rsidRPr="47D17CDD">
              <w:rPr>
                <w:rFonts w:ascii="Calibri" w:eastAsia="Calibri" w:hAnsi="Calibri" w:cs="Calibri"/>
                <w:color w:val="000000" w:themeColor="text1"/>
              </w:rPr>
              <w:t xml:space="preserve">Gigabit Ethernet </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80715EB" w14:textId="21E54ADE" w:rsidR="47D17CDD" w:rsidRDefault="47D17CDD" w:rsidP="47D17CDD">
            <w:r w:rsidRPr="47D17CDD">
              <w:rPr>
                <w:rFonts w:ascii="Calibri" w:eastAsia="Calibri" w:hAnsi="Calibri" w:cs="Calibri"/>
                <w:color w:val="000000" w:themeColor="text1"/>
              </w:rPr>
              <w:t xml:space="preserve">TN B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F62E83B" w14:textId="3AC919D2" w:rsidR="47D17CDD" w:rsidRDefault="47D17CDD" w:rsidP="47D17CDD">
            <w:r w:rsidRPr="47D17CDD">
              <w:rPr>
                <w:rFonts w:ascii="Calibri" w:eastAsia="Calibri" w:hAnsi="Calibri" w:cs="Calibri"/>
                <w:color w:val="000000" w:themeColor="text1"/>
              </w:rPr>
              <w:t xml:space="preserve">1 </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E58CD2A" w14:textId="3E4D1F54" w:rsidR="47D17CDD" w:rsidRDefault="47D17CDD" w:rsidP="47D17CDD">
            <w:r w:rsidRPr="47D17CDD">
              <w:rPr>
                <w:rFonts w:ascii="Calibri" w:eastAsia="Calibri" w:hAnsi="Calibri" w:cs="Calibri"/>
                <w:color w:val="000000" w:themeColor="text1"/>
              </w:rPr>
              <w:t xml:space="preserve">1 </w:t>
            </w:r>
          </w:p>
        </w:tc>
        <w:tc>
          <w:tcPr>
            <w:tcW w:w="13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143F628" w14:textId="09E12435" w:rsidR="47D17CDD" w:rsidRDefault="2184731C" w:rsidP="47D17CDD">
            <w:r w:rsidRPr="5EB2E1DF">
              <w:rPr>
                <w:rFonts w:ascii="Calibri" w:eastAsia="Calibri" w:hAnsi="Calibri" w:cs="Calibri"/>
                <w:color w:val="000000" w:themeColor="text1"/>
              </w:rPr>
              <w:t xml:space="preserve">10 </w:t>
            </w:r>
            <w:r w:rsidR="47D17CDD" w:rsidRPr="47D17CDD">
              <w:rPr>
                <w:rFonts w:ascii="Calibri" w:eastAsia="Calibri" w:hAnsi="Calibri" w:cs="Calibri"/>
                <w:color w:val="000000" w:themeColor="text1"/>
              </w:rPr>
              <w:t xml:space="preserve">Gigabit Ethernet </w:t>
            </w:r>
          </w:p>
        </w:tc>
        <w:tc>
          <w:tcPr>
            <w:tcW w:w="138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02191081" w14:textId="44C2BFCD" w:rsidR="47D17CDD" w:rsidRDefault="47D17CDD" w:rsidP="47D17CDD">
            <w:r w:rsidRPr="47D17CDD">
              <w:rPr>
                <w:rFonts w:ascii="Calibri" w:eastAsia="Calibri" w:hAnsi="Calibri" w:cs="Calibri"/>
                <w:color w:val="000000" w:themeColor="text1"/>
              </w:rPr>
              <w:t xml:space="preserve">No </w:t>
            </w:r>
          </w:p>
        </w:tc>
      </w:tr>
      <w:tr w:rsidR="47D17CDD" w14:paraId="7B0A7BC5" w14:textId="77777777" w:rsidTr="47D17CDD">
        <w:trPr>
          <w:trHeight w:val="1170"/>
        </w:trPr>
        <w:tc>
          <w:tcPr>
            <w:tcW w:w="2610" w:type="dxa"/>
            <w:tcBorders>
              <w:top w:val="single" w:sz="8" w:space="0" w:color="000000" w:themeColor="text1"/>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E306CCE" w14:textId="40BAFABC" w:rsidR="47D17CDD" w:rsidRDefault="47D17CDD" w:rsidP="47D17CDD">
            <w:r w:rsidRPr="47D17CDD">
              <w:rPr>
                <w:rFonts w:ascii="Calibri" w:eastAsia="Calibri" w:hAnsi="Calibri" w:cs="Calibri"/>
                <w:color w:val="000000" w:themeColor="text1"/>
                <w:sz w:val="22"/>
                <w:szCs w:val="22"/>
              </w:rPr>
              <w:t xml:space="preserve">SFP:Ericsson-25GBASE -Pluggable </w:t>
            </w:r>
          </w:p>
        </w:tc>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59A4300" w14:textId="3926817D" w:rsidR="47D17CDD" w:rsidRDefault="21170FF6" w:rsidP="47D17CDD">
            <w:pPr>
              <w:rPr>
                <w:rFonts w:ascii="Calibri" w:eastAsia="Calibri" w:hAnsi="Calibri" w:cs="Calibri"/>
                <w:color w:val="000000" w:themeColor="text1"/>
              </w:rPr>
            </w:pPr>
            <w:r w:rsidRPr="0E6EC3F7">
              <w:rPr>
                <w:rFonts w:ascii="Calibri" w:eastAsia="Calibri" w:hAnsi="Calibri" w:cs="Calibri"/>
                <w:color w:val="000000" w:themeColor="text1"/>
              </w:rPr>
              <w:t>25GE</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48774F5" w14:textId="4D3CF04C" w:rsidR="47D17CDD" w:rsidRDefault="47D17CDD" w:rsidP="47D17CDD">
            <w:r w:rsidRPr="47D17CDD">
              <w:rPr>
                <w:rFonts w:ascii="Calibri" w:eastAsia="Calibri" w:hAnsi="Calibri" w:cs="Calibri"/>
                <w:color w:val="000000" w:themeColor="text1"/>
              </w:rPr>
              <w:t xml:space="preserve">TN B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ABFF585" w14:textId="15D3F9F1" w:rsidR="47D17CDD" w:rsidRDefault="47D17CDD" w:rsidP="47D17CDD">
            <w:r w:rsidRPr="47D17CDD">
              <w:rPr>
                <w:rFonts w:ascii="Calibri" w:eastAsia="Calibri" w:hAnsi="Calibri" w:cs="Calibri"/>
                <w:color w:val="000000" w:themeColor="text1"/>
              </w:rPr>
              <w:t xml:space="preserve">1 </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E0D0F24" w14:textId="2507444E" w:rsidR="47D17CDD" w:rsidRDefault="47D17CDD" w:rsidP="47D17CDD">
            <w:r w:rsidRPr="47D17CDD">
              <w:rPr>
                <w:rFonts w:ascii="Calibri" w:eastAsia="Calibri" w:hAnsi="Calibri" w:cs="Calibri"/>
                <w:color w:val="000000" w:themeColor="text1"/>
              </w:rPr>
              <w:t xml:space="preserve">1 </w:t>
            </w:r>
          </w:p>
        </w:tc>
        <w:tc>
          <w:tcPr>
            <w:tcW w:w="13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6D1505C" w14:textId="4914F753" w:rsidR="47D17CDD" w:rsidRDefault="1ABA1EE1" w:rsidP="47D17CDD">
            <w:pPr>
              <w:rPr>
                <w:rFonts w:ascii="Calibri" w:eastAsia="Calibri" w:hAnsi="Calibri" w:cs="Calibri"/>
                <w:color w:val="000000" w:themeColor="text1"/>
              </w:rPr>
            </w:pPr>
            <w:r w:rsidRPr="70621383">
              <w:rPr>
                <w:rFonts w:ascii="Calibri" w:eastAsia="Calibri" w:hAnsi="Calibri" w:cs="Calibri"/>
                <w:color w:val="000000" w:themeColor="text1"/>
              </w:rPr>
              <w:t>25GE</w:t>
            </w:r>
          </w:p>
        </w:tc>
        <w:tc>
          <w:tcPr>
            <w:tcW w:w="138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3992C609" w14:textId="75BD5DF1" w:rsidR="47D17CDD" w:rsidRDefault="47D17CDD" w:rsidP="47D17CDD">
            <w:r w:rsidRPr="47D17CDD">
              <w:rPr>
                <w:rFonts w:ascii="Calibri" w:eastAsia="Calibri" w:hAnsi="Calibri" w:cs="Calibri"/>
                <w:color w:val="000000" w:themeColor="text1"/>
              </w:rPr>
              <w:t xml:space="preserve">No </w:t>
            </w:r>
          </w:p>
        </w:tc>
      </w:tr>
      <w:tr w:rsidR="47D17CDD" w14:paraId="64F6A835" w14:textId="77777777" w:rsidTr="47D17CDD">
        <w:trPr>
          <w:trHeight w:val="1455"/>
        </w:trPr>
        <w:tc>
          <w:tcPr>
            <w:tcW w:w="2610" w:type="dxa"/>
            <w:tcBorders>
              <w:top w:val="single" w:sz="8" w:space="0" w:color="000000" w:themeColor="text1"/>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D2E7E54" w14:textId="52734B80" w:rsidR="47D17CDD" w:rsidRDefault="47D17CDD" w:rsidP="47D17CDD">
            <w:r w:rsidRPr="47D17CDD">
              <w:rPr>
                <w:rFonts w:ascii="Calibri" w:eastAsia="Calibri" w:hAnsi="Calibri" w:cs="Calibri"/>
                <w:color w:val="000000" w:themeColor="text1"/>
                <w:sz w:val="22"/>
                <w:szCs w:val="22"/>
              </w:rPr>
              <w:t xml:space="preserve">SFP:Ericsson-25GBASE-LR -Pluggable </w:t>
            </w:r>
          </w:p>
        </w:tc>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386601F0" w14:textId="783DA1B6" w:rsidR="47D17CDD" w:rsidRDefault="23C3A044" w:rsidP="47D17CDD">
            <w:pPr>
              <w:rPr>
                <w:rFonts w:ascii="Calibri" w:eastAsia="Calibri" w:hAnsi="Calibri" w:cs="Calibri"/>
                <w:color w:val="000000" w:themeColor="text1"/>
              </w:rPr>
            </w:pPr>
            <w:r w:rsidRPr="3BE0D3F2">
              <w:rPr>
                <w:rFonts w:ascii="Calibri" w:eastAsia="Calibri" w:hAnsi="Calibri" w:cs="Calibri"/>
                <w:color w:val="000000" w:themeColor="text1"/>
              </w:rPr>
              <w:t>25GE</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C67200D" w14:textId="356C39FF" w:rsidR="47D17CDD" w:rsidRDefault="47D17CDD" w:rsidP="47D17CDD">
            <w:r w:rsidRPr="47D17CDD">
              <w:rPr>
                <w:rFonts w:ascii="Times New Roman" w:hAnsi="Times New Roman"/>
                <w:color w:val="000000" w:themeColor="text1"/>
                <w:sz w:val="24"/>
                <w:szCs w:val="24"/>
              </w:rPr>
              <w:t xml:space="preserve">TN B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D0A17AB" w14:textId="0885B0E3" w:rsidR="47D17CDD" w:rsidRDefault="47D17CDD" w:rsidP="47D17CDD">
            <w:r w:rsidRPr="47D17CDD">
              <w:rPr>
                <w:rFonts w:ascii="Times New Roman" w:hAnsi="Times New Roman"/>
                <w:color w:val="000000" w:themeColor="text1"/>
                <w:sz w:val="24"/>
                <w:szCs w:val="24"/>
              </w:rPr>
              <w:t xml:space="preserve">1 </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30005962" w14:textId="121232A4" w:rsidR="47D17CDD" w:rsidRDefault="47D17CDD" w:rsidP="47D17CDD">
            <w:r w:rsidRPr="47D17CDD">
              <w:rPr>
                <w:rFonts w:ascii="Times New Roman" w:hAnsi="Times New Roman"/>
                <w:color w:val="000000" w:themeColor="text1"/>
                <w:sz w:val="24"/>
                <w:szCs w:val="24"/>
              </w:rPr>
              <w:t xml:space="preserve">1 </w:t>
            </w:r>
          </w:p>
        </w:tc>
        <w:tc>
          <w:tcPr>
            <w:tcW w:w="13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61B66D1" w14:textId="39300A15" w:rsidR="47D17CDD" w:rsidRDefault="15FA8CB7" w:rsidP="47D17CDD">
            <w:pPr>
              <w:rPr>
                <w:rFonts w:ascii="Calibri" w:eastAsia="Calibri" w:hAnsi="Calibri" w:cs="Calibri"/>
                <w:color w:val="000000" w:themeColor="text1"/>
              </w:rPr>
            </w:pPr>
            <w:r w:rsidRPr="3BE0D3F2">
              <w:rPr>
                <w:rFonts w:ascii="Calibri" w:eastAsia="Calibri" w:hAnsi="Calibri" w:cs="Calibri"/>
                <w:color w:val="000000" w:themeColor="text1"/>
              </w:rPr>
              <w:t>25GE</w:t>
            </w:r>
          </w:p>
        </w:tc>
        <w:tc>
          <w:tcPr>
            <w:tcW w:w="138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19103792" w14:textId="3971084E" w:rsidR="47D17CDD" w:rsidRDefault="47D17CDD" w:rsidP="47D17CDD">
            <w:r w:rsidRPr="47D17CDD">
              <w:rPr>
                <w:rFonts w:ascii="Calibri" w:eastAsia="Calibri" w:hAnsi="Calibri" w:cs="Calibri"/>
                <w:color w:val="000000" w:themeColor="text1"/>
              </w:rPr>
              <w:t xml:space="preserve">No </w:t>
            </w:r>
          </w:p>
        </w:tc>
      </w:tr>
      <w:tr w:rsidR="47D17CDD" w14:paraId="2A358F6C" w14:textId="77777777" w:rsidTr="47D17CDD">
        <w:trPr>
          <w:trHeight w:val="1455"/>
        </w:trPr>
        <w:tc>
          <w:tcPr>
            <w:tcW w:w="2610" w:type="dxa"/>
            <w:tcBorders>
              <w:top w:val="single" w:sz="8" w:space="0" w:color="000000" w:themeColor="text1"/>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B73356F" w14:textId="468ED70C" w:rsidR="47D17CDD" w:rsidRPr="009A180B" w:rsidRDefault="47D17CDD" w:rsidP="47D17CDD">
            <w:pPr>
              <w:rPr>
                <w:lang w:val="fr-FR"/>
              </w:rPr>
            </w:pPr>
            <w:r w:rsidRPr="47D17CDD">
              <w:rPr>
                <w:rFonts w:ascii="Calibri" w:eastAsia="Calibri" w:hAnsi="Calibri" w:cs="Calibri"/>
                <w:color w:val="000000" w:themeColor="text1"/>
                <w:sz w:val="22"/>
                <w:szCs w:val="22"/>
                <w:lang w:val="fr-FR"/>
              </w:rPr>
              <w:t xml:space="preserve">SFP:Ericsson-1000BASE-T -Pluggable </w:t>
            </w:r>
          </w:p>
        </w:tc>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E2CDD1C" w14:textId="7E4551F1" w:rsidR="47D17CDD" w:rsidRDefault="47D17CDD" w:rsidP="47D17CDD">
            <w:r w:rsidRPr="47D17CDD">
              <w:rPr>
                <w:rFonts w:ascii="Calibri" w:eastAsia="Calibri" w:hAnsi="Calibri" w:cs="Calibri"/>
                <w:color w:val="000000" w:themeColor="text1"/>
              </w:rPr>
              <w:t xml:space="preserve">Gigabit Ethernet </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98EBC94" w14:textId="3A17910D" w:rsidR="47D17CDD" w:rsidRDefault="47D17CDD" w:rsidP="47D17CDD">
            <w:r w:rsidRPr="47D17CDD">
              <w:rPr>
                <w:rFonts w:ascii="Calibri" w:eastAsia="Calibri" w:hAnsi="Calibri" w:cs="Calibri"/>
                <w:color w:val="000000" w:themeColor="text1"/>
              </w:rPr>
              <w:t xml:space="preserve">TN B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5183D1E" w14:textId="0FA40870" w:rsidR="47D17CDD" w:rsidRDefault="47D17CDD" w:rsidP="47D17CDD">
            <w:r w:rsidRPr="47D17CDD">
              <w:rPr>
                <w:rFonts w:ascii="Calibri" w:eastAsia="Calibri" w:hAnsi="Calibri" w:cs="Calibri"/>
                <w:color w:val="000000" w:themeColor="text1"/>
              </w:rPr>
              <w:t xml:space="preserve">1 </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058D1AF" w14:textId="383319DC" w:rsidR="47D17CDD" w:rsidRDefault="47D17CDD" w:rsidP="47D17CDD">
            <w:r w:rsidRPr="47D17CDD">
              <w:rPr>
                <w:rFonts w:ascii="Calibri" w:eastAsia="Calibri" w:hAnsi="Calibri" w:cs="Calibri"/>
                <w:color w:val="000000" w:themeColor="text1"/>
              </w:rPr>
              <w:t xml:space="preserve">1 </w:t>
            </w:r>
          </w:p>
        </w:tc>
        <w:tc>
          <w:tcPr>
            <w:tcW w:w="13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7316466" w14:textId="31B7E20B" w:rsidR="47D17CDD" w:rsidRDefault="47D17CDD" w:rsidP="47D17CDD">
            <w:r w:rsidRPr="47D17CDD">
              <w:rPr>
                <w:rFonts w:ascii="Calibri" w:eastAsia="Calibri" w:hAnsi="Calibri" w:cs="Calibri"/>
                <w:color w:val="000000" w:themeColor="text1"/>
              </w:rPr>
              <w:t xml:space="preserve">Gigabit Ethernet </w:t>
            </w:r>
          </w:p>
        </w:tc>
        <w:tc>
          <w:tcPr>
            <w:tcW w:w="138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641A8C33" w14:textId="0496E9C9" w:rsidR="47D17CDD" w:rsidRDefault="47D17CDD" w:rsidP="47D17CDD">
            <w:r w:rsidRPr="47D17CDD">
              <w:rPr>
                <w:rFonts w:ascii="Calibri" w:eastAsia="Calibri" w:hAnsi="Calibri" w:cs="Calibri"/>
                <w:color w:val="000000" w:themeColor="text1"/>
              </w:rPr>
              <w:t xml:space="preserve">No </w:t>
            </w:r>
          </w:p>
        </w:tc>
      </w:tr>
      <w:tr w:rsidR="47D17CDD" w14:paraId="0E3BE782" w14:textId="77777777" w:rsidTr="47D17CDD">
        <w:trPr>
          <w:trHeight w:val="1455"/>
        </w:trPr>
        <w:tc>
          <w:tcPr>
            <w:tcW w:w="2610" w:type="dxa"/>
            <w:tcBorders>
              <w:top w:val="single" w:sz="8" w:space="0" w:color="000000" w:themeColor="text1"/>
              <w:left w:val="single" w:sz="4" w:space="0" w:color="auto"/>
              <w:bottom w:val="single" w:sz="8" w:space="0" w:color="000000" w:themeColor="text1"/>
              <w:right w:val="single" w:sz="8" w:space="0" w:color="auto"/>
            </w:tcBorders>
            <w:tcMar>
              <w:top w:w="15" w:type="dxa"/>
              <w:left w:w="15" w:type="dxa"/>
              <w:right w:w="15" w:type="dxa"/>
            </w:tcMar>
            <w:vAlign w:val="center"/>
          </w:tcPr>
          <w:p w14:paraId="35BE1625" w14:textId="79F624A8" w:rsidR="47D17CDD" w:rsidRDefault="47D17CDD" w:rsidP="47D17CDD">
            <w:pPr>
              <w:jc w:val="center"/>
            </w:pPr>
            <w:r w:rsidRPr="47D17CDD">
              <w:rPr>
                <w:rFonts w:ascii="Calibri" w:eastAsia="Calibri" w:hAnsi="Calibri" w:cs="Calibri"/>
                <w:color w:val="000000" w:themeColor="text1"/>
                <w:sz w:val="22"/>
                <w:szCs w:val="22"/>
              </w:rPr>
              <w:t xml:space="preserve">SFP:Ericsson-1000BASE-BX10 -Pluggable </w:t>
            </w:r>
          </w:p>
        </w:tc>
        <w:tc>
          <w:tcPr>
            <w:tcW w:w="1410" w:type="dxa"/>
            <w:tcBorders>
              <w:top w:val="single" w:sz="8" w:space="0" w:color="000000" w:themeColor="text1"/>
              <w:left w:val="single" w:sz="8" w:space="0" w:color="auto"/>
              <w:bottom w:val="single" w:sz="8" w:space="0" w:color="000000" w:themeColor="text1"/>
              <w:right w:val="single" w:sz="8" w:space="0" w:color="000000" w:themeColor="text1"/>
            </w:tcBorders>
            <w:tcMar>
              <w:top w:w="15" w:type="dxa"/>
              <w:left w:w="15" w:type="dxa"/>
              <w:right w:w="15" w:type="dxa"/>
            </w:tcMar>
            <w:vAlign w:val="center"/>
          </w:tcPr>
          <w:p w14:paraId="4079AC62" w14:textId="232E785E" w:rsidR="47D17CDD" w:rsidRDefault="47D17CDD" w:rsidP="47D17CDD">
            <w:r w:rsidRPr="47D17CDD">
              <w:rPr>
                <w:rFonts w:ascii="Calibri" w:eastAsia="Calibri" w:hAnsi="Calibri" w:cs="Calibri"/>
                <w:color w:val="000000" w:themeColor="text1"/>
              </w:rPr>
              <w:t xml:space="preserve">Gigabit Ethernet </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8972E5C" w14:textId="06770CA2" w:rsidR="47D17CDD" w:rsidRDefault="47D17CDD" w:rsidP="47D17CDD">
            <w:r w:rsidRPr="47D17CDD">
              <w:rPr>
                <w:rFonts w:ascii="Calibri" w:eastAsia="Calibri" w:hAnsi="Calibri" w:cs="Calibri"/>
                <w:color w:val="000000" w:themeColor="text1"/>
              </w:rPr>
              <w:t xml:space="preserve">TN B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3F83E092" w14:textId="2C4F6A85" w:rsidR="47D17CDD" w:rsidRDefault="47D17CDD" w:rsidP="47D17CDD">
            <w:r w:rsidRPr="47D17CDD">
              <w:rPr>
                <w:rFonts w:ascii="Calibri" w:eastAsia="Calibri" w:hAnsi="Calibri" w:cs="Calibri"/>
                <w:color w:val="000000" w:themeColor="text1"/>
              </w:rPr>
              <w:t xml:space="preserve">1 </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3B78FBBC" w14:textId="0EA0B74A" w:rsidR="47D17CDD" w:rsidRDefault="47D17CDD" w:rsidP="47D17CDD">
            <w:r w:rsidRPr="47D17CDD">
              <w:rPr>
                <w:rFonts w:ascii="Calibri" w:eastAsia="Calibri" w:hAnsi="Calibri" w:cs="Calibri"/>
                <w:color w:val="000000" w:themeColor="text1"/>
              </w:rPr>
              <w:t xml:space="preserve">1 </w:t>
            </w:r>
          </w:p>
        </w:tc>
        <w:tc>
          <w:tcPr>
            <w:tcW w:w="13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50A0E51" w14:textId="72E12B20" w:rsidR="47D17CDD" w:rsidRDefault="47D17CDD" w:rsidP="47D17CDD">
            <w:r w:rsidRPr="47D17CDD">
              <w:rPr>
                <w:rFonts w:ascii="Calibri" w:eastAsia="Calibri" w:hAnsi="Calibri" w:cs="Calibri"/>
                <w:color w:val="000000" w:themeColor="text1"/>
              </w:rPr>
              <w:t xml:space="preserve">Gigabit Ethernet </w:t>
            </w:r>
          </w:p>
        </w:tc>
        <w:tc>
          <w:tcPr>
            <w:tcW w:w="138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0C497B9A" w14:textId="4B608C6B" w:rsidR="47D17CDD" w:rsidRDefault="47D17CDD" w:rsidP="47D17CDD">
            <w:r w:rsidRPr="47D17CDD">
              <w:rPr>
                <w:rFonts w:ascii="Calibri" w:eastAsia="Calibri" w:hAnsi="Calibri" w:cs="Calibri"/>
                <w:color w:val="000000" w:themeColor="text1"/>
              </w:rPr>
              <w:t xml:space="preserve">No </w:t>
            </w:r>
          </w:p>
        </w:tc>
      </w:tr>
      <w:tr w:rsidR="47D17CDD" w14:paraId="15422963" w14:textId="77777777" w:rsidTr="47D17CDD">
        <w:trPr>
          <w:trHeight w:val="1455"/>
        </w:trPr>
        <w:tc>
          <w:tcPr>
            <w:tcW w:w="2610" w:type="dxa"/>
            <w:tcBorders>
              <w:top w:val="single" w:sz="8" w:space="0" w:color="000000" w:themeColor="text1"/>
              <w:left w:val="single" w:sz="4" w:space="0" w:color="auto"/>
              <w:bottom w:val="single" w:sz="8" w:space="0" w:color="auto"/>
              <w:right w:val="single" w:sz="8" w:space="0" w:color="auto"/>
            </w:tcBorders>
            <w:tcMar>
              <w:top w:w="15" w:type="dxa"/>
              <w:left w:w="15" w:type="dxa"/>
              <w:right w:w="15" w:type="dxa"/>
            </w:tcMar>
            <w:vAlign w:val="center"/>
          </w:tcPr>
          <w:p w14:paraId="68934FD8" w14:textId="56FFB5C9" w:rsidR="47D17CDD" w:rsidRDefault="47D17CDD" w:rsidP="47D17CDD">
            <w:r w:rsidRPr="47D17CDD">
              <w:rPr>
                <w:rFonts w:ascii="Calibri" w:eastAsia="Calibri" w:hAnsi="Calibri" w:cs="Calibri"/>
                <w:color w:val="000000" w:themeColor="text1"/>
                <w:sz w:val="22"/>
                <w:szCs w:val="22"/>
              </w:rPr>
              <w:t xml:space="preserve">SFP:Ericsson-100GBASE -Pluggable </w:t>
            </w:r>
          </w:p>
        </w:tc>
        <w:tc>
          <w:tcPr>
            <w:tcW w:w="1410" w:type="dxa"/>
            <w:tcBorders>
              <w:top w:val="single" w:sz="8" w:space="0" w:color="000000" w:themeColor="text1"/>
              <w:left w:val="single" w:sz="8" w:space="0" w:color="auto"/>
              <w:bottom w:val="single" w:sz="8" w:space="0" w:color="000000" w:themeColor="text1"/>
              <w:right w:val="single" w:sz="8" w:space="0" w:color="000000" w:themeColor="text1"/>
            </w:tcBorders>
            <w:tcMar>
              <w:top w:w="15" w:type="dxa"/>
              <w:left w:w="15" w:type="dxa"/>
              <w:right w:w="15" w:type="dxa"/>
            </w:tcMar>
            <w:vAlign w:val="center"/>
          </w:tcPr>
          <w:p w14:paraId="3940B11A" w14:textId="1D7AEF66" w:rsidR="47D17CDD" w:rsidRDefault="002A3B1A" w:rsidP="47D17CDD">
            <w:pPr>
              <w:rPr>
                <w:rFonts w:ascii="Calibri" w:eastAsia="Calibri" w:hAnsi="Calibri" w:cs="Calibri"/>
                <w:color w:val="000000" w:themeColor="text1"/>
              </w:rPr>
            </w:pPr>
            <w:r w:rsidRPr="021AE090">
              <w:rPr>
                <w:rFonts w:ascii="Calibri" w:eastAsia="Calibri" w:hAnsi="Calibri" w:cs="Calibri"/>
                <w:color w:val="000000" w:themeColor="text1"/>
              </w:rPr>
              <w:t>100</w:t>
            </w:r>
            <w:r w:rsidR="3B7B670E" w:rsidRPr="021AE090">
              <w:rPr>
                <w:rFonts w:ascii="Calibri" w:eastAsia="Calibri" w:hAnsi="Calibri" w:cs="Calibri"/>
                <w:color w:val="000000" w:themeColor="text1"/>
              </w:rPr>
              <w:t xml:space="preserve"> </w:t>
            </w:r>
            <w:r w:rsidRPr="021AE090">
              <w:rPr>
                <w:rFonts w:ascii="Calibri" w:eastAsia="Calibri" w:hAnsi="Calibri" w:cs="Calibri"/>
                <w:color w:val="000000" w:themeColor="text1"/>
              </w:rPr>
              <w:t>GE</w:t>
            </w:r>
            <w:r w:rsidR="47D17CDD" w:rsidRPr="021AE090">
              <w:rPr>
                <w:rFonts w:ascii="Calibri" w:eastAsia="Calibri" w:hAnsi="Calibri" w:cs="Calibri"/>
                <w:color w:val="000000" w:themeColor="text1"/>
              </w:rPr>
              <w:t xml:space="preserve"> </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4F349BB" w14:textId="70B29F7E" w:rsidR="47D17CDD" w:rsidRDefault="47D17CDD" w:rsidP="47D17CDD">
            <w:r w:rsidRPr="47D17CDD">
              <w:rPr>
                <w:rFonts w:ascii="Calibri" w:eastAsia="Calibri" w:hAnsi="Calibri" w:cs="Calibri"/>
                <w:color w:val="000000" w:themeColor="text1"/>
              </w:rPr>
              <w:t xml:space="preserve">TN B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B1BB259" w14:textId="2138A507" w:rsidR="47D17CDD" w:rsidRDefault="47D17CDD" w:rsidP="47D17CDD">
            <w:r w:rsidRPr="47D17CDD">
              <w:rPr>
                <w:rFonts w:ascii="Calibri" w:eastAsia="Calibri" w:hAnsi="Calibri" w:cs="Calibri"/>
                <w:color w:val="000000" w:themeColor="text1"/>
              </w:rPr>
              <w:t xml:space="preserve">1 </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7737A0F" w14:textId="25131C0A" w:rsidR="47D17CDD" w:rsidRDefault="47D17CDD" w:rsidP="47D17CDD">
            <w:r w:rsidRPr="47D17CDD">
              <w:rPr>
                <w:rFonts w:ascii="Calibri" w:eastAsia="Calibri" w:hAnsi="Calibri" w:cs="Calibri"/>
                <w:color w:val="000000" w:themeColor="text1"/>
              </w:rPr>
              <w:t xml:space="preserve">1 </w:t>
            </w:r>
          </w:p>
        </w:tc>
        <w:tc>
          <w:tcPr>
            <w:tcW w:w="13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DC6F328" w14:textId="0482F373" w:rsidR="47D17CDD" w:rsidRDefault="45B4F1C7" w:rsidP="47D17CDD">
            <w:pPr>
              <w:rPr>
                <w:rFonts w:ascii="Calibri" w:eastAsia="Calibri" w:hAnsi="Calibri" w:cs="Calibri"/>
                <w:color w:val="000000" w:themeColor="text1"/>
              </w:rPr>
            </w:pPr>
            <w:r w:rsidRPr="021AE090">
              <w:rPr>
                <w:rFonts w:ascii="Calibri" w:eastAsia="Calibri" w:hAnsi="Calibri" w:cs="Calibri"/>
                <w:color w:val="000000" w:themeColor="text1"/>
              </w:rPr>
              <w:t>100</w:t>
            </w:r>
            <w:r w:rsidR="39F5DBB8" w:rsidRPr="021AE090">
              <w:rPr>
                <w:rFonts w:ascii="Calibri" w:eastAsia="Calibri" w:hAnsi="Calibri" w:cs="Calibri"/>
                <w:color w:val="000000" w:themeColor="text1"/>
              </w:rPr>
              <w:t xml:space="preserve"> </w:t>
            </w:r>
            <w:r w:rsidRPr="021AE090">
              <w:rPr>
                <w:rFonts w:ascii="Calibri" w:eastAsia="Calibri" w:hAnsi="Calibri" w:cs="Calibri"/>
                <w:color w:val="000000" w:themeColor="text1"/>
              </w:rPr>
              <w:t>GE</w:t>
            </w:r>
          </w:p>
        </w:tc>
        <w:tc>
          <w:tcPr>
            <w:tcW w:w="138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512A84B1" w14:textId="55B78154" w:rsidR="47D17CDD" w:rsidRDefault="47D17CDD" w:rsidP="47D17CDD">
            <w:r w:rsidRPr="47D17CDD">
              <w:rPr>
                <w:rFonts w:ascii="Calibri" w:eastAsia="Calibri" w:hAnsi="Calibri" w:cs="Calibri"/>
                <w:color w:val="000000" w:themeColor="text1"/>
              </w:rPr>
              <w:t xml:space="preserve">No </w:t>
            </w:r>
          </w:p>
        </w:tc>
      </w:tr>
      <w:tr w:rsidR="47D17CDD" w14:paraId="6720C4F8" w14:textId="77777777" w:rsidTr="47D17CDD">
        <w:trPr>
          <w:trHeight w:val="1455"/>
        </w:trPr>
        <w:tc>
          <w:tcPr>
            <w:tcW w:w="2610" w:type="dxa"/>
            <w:tcBorders>
              <w:top w:val="single" w:sz="8" w:space="0" w:color="auto"/>
              <w:left w:val="single" w:sz="4" w:space="0" w:color="auto"/>
              <w:bottom w:val="single" w:sz="8" w:space="0" w:color="000000" w:themeColor="text1"/>
              <w:right w:val="single" w:sz="8" w:space="0" w:color="auto"/>
            </w:tcBorders>
            <w:tcMar>
              <w:top w:w="15" w:type="dxa"/>
              <w:left w:w="15" w:type="dxa"/>
              <w:right w:w="15" w:type="dxa"/>
            </w:tcMar>
            <w:vAlign w:val="center"/>
          </w:tcPr>
          <w:p w14:paraId="5CF17BFD" w14:textId="5574DC87" w:rsidR="47D17CDD" w:rsidRDefault="47D17CDD" w:rsidP="47D17CDD">
            <w:r w:rsidRPr="47D17CDD">
              <w:rPr>
                <w:rFonts w:ascii="Calibri" w:eastAsia="Calibri" w:hAnsi="Calibri" w:cs="Calibri"/>
                <w:color w:val="000000" w:themeColor="text1"/>
                <w:sz w:val="22"/>
                <w:szCs w:val="22"/>
              </w:rPr>
              <w:t xml:space="preserve">SFP:Ericsson-25GBASE-BX15 -Pluggable </w:t>
            </w:r>
          </w:p>
        </w:tc>
        <w:tc>
          <w:tcPr>
            <w:tcW w:w="1410" w:type="dxa"/>
            <w:tcBorders>
              <w:top w:val="single" w:sz="8" w:space="0" w:color="000000" w:themeColor="text1"/>
              <w:left w:val="single" w:sz="8" w:space="0" w:color="auto"/>
              <w:bottom w:val="single" w:sz="8" w:space="0" w:color="000000" w:themeColor="text1"/>
              <w:right w:val="single" w:sz="8" w:space="0" w:color="000000" w:themeColor="text1"/>
            </w:tcBorders>
            <w:tcMar>
              <w:top w:w="15" w:type="dxa"/>
              <w:left w:w="15" w:type="dxa"/>
              <w:right w:w="15" w:type="dxa"/>
            </w:tcMar>
            <w:vAlign w:val="center"/>
          </w:tcPr>
          <w:p w14:paraId="4B9745B6" w14:textId="3D06DE25" w:rsidR="47D17CDD" w:rsidRDefault="29C85C0E" w:rsidP="47D17CDD">
            <w:pPr>
              <w:rPr>
                <w:rFonts w:ascii="Calibri" w:eastAsia="Calibri" w:hAnsi="Calibri" w:cs="Calibri"/>
                <w:color w:val="000000" w:themeColor="text1"/>
              </w:rPr>
            </w:pPr>
            <w:r w:rsidRPr="70960171">
              <w:rPr>
                <w:rFonts w:ascii="Calibri" w:eastAsia="Calibri" w:hAnsi="Calibri" w:cs="Calibri"/>
                <w:color w:val="000000" w:themeColor="text1"/>
              </w:rPr>
              <w:t>25GE</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8E77390" w14:textId="23ECBB4A" w:rsidR="47D17CDD" w:rsidRDefault="47D17CDD" w:rsidP="47D17CDD">
            <w:r w:rsidRPr="47D17CDD">
              <w:rPr>
                <w:rFonts w:ascii="Times New Roman" w:hAnsi="Times New Roman"/>
                <w:color w:val="000000" w:themeColor="text1"/>
                <w:sz w:val="24"/>
                <w:szCs w:val="24"/>
              </w:rPr>
              <w:t xml:space="preserve">TN B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A9FFCB4" w14:textId="5042BB54" w:rsidR="47D17CDD" w:rsidRDefault="47D17CDD" w:rsidP="47D17CDD">
            <w:r w:rsidRPr="47D17CDD">
              <w:rPr>
                <w:rFonts w:ascii="Times New Roman" w:hAnsi="Times New Roman"/>
                <w:color w:val="000000" w:themeColor="text1"/>
                <w:sz w:val="24"/>
                <w:szCs w:val="24"/>
              </w:rPr>
              <w:t xml:space="preserve">1 </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8B3E965" w14:textId="3CE8886F" w:rsidR="47D17CDD" w:rsidRDefault="47D17CDD" w:rsidP="47D17CDD">
            <w:r w:rsidRPr="47D17CDD">
              <w:rPr>
                <w:rFonts w:ascii="Times New Roman" w:hAnsi="Times New Roman"/>
                <w:color w:val="000000" w:themeColor="text1"/>
                <w:sz w:val="24"/>
                <w:szCs w:val="24"/>
              </w:rPr>
              <w:t xml:space="preserve">1 </w:t>
            </w:r>
          </w:p>
        </w:tc>
        <w:tc>
          <w:tcPr>
            <w:tcW w:w="13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F4C334B" w14:textId="16298151" w:rsidR="47D17CDD" w:rsidRDefault="1D78EA60" w:rsidP="47D17CDD">
            <w:pPr>
              <w:rPr>
                <w:rFonts w:ascii="Calibri" w:eastAsia="Calibri" w:hAnsi="Calibri" w:cs="Calibri"/>
                <w:color w:val="000000" w:themeColor="text1"/>
              </w:rPr>
            </w:pPr>
            <w:r w:rsidRPr="2525EC24">
              <w:rPr>
                <w:rFonts w:ascii="Calibri" w:eastAsia="Calibri" w:hAnsi="Calibri" w:cs="Calibri"/>
                <w:color w:val="000000" w:themeColor="text1"/>
              </w:rPr>
              <w:t>25GE</w:t>
            </w:r>
          </w:p>
        </w:tc>
        <w:tc>
          <w:tcPr>
            <w:tcW w:w="138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1F1F8730" w14:textId="40219A88" w:rsidR="47D17CDD" w:rsidRDefault="47D17CDD" w:rsidP="47D17CDD">
            <w:r w:rsidRPr="47D17CDD">
              <w:rPr>
                <w:rFonts w:ascii="Calibri" w:eastAsia="Calibri" w:hAnsi="Calibri" w:cs="Calibri"/>
                <w:color w:val="000000" w:themeColor="text1"/>
              </w:rPr>
              <w:t xml:space="preserve">No </w:t>
            </w:r>
          </w:p>
        </w:tc>
      </w:tr>
      <w:tr w:rsidR="47D17CDD" w14:paraId="22A494A2" w14:textId="77777777" w:rsidTr="47D17CDD">
        <w:trPr>
          <w:trHeight w:val="1455"/>
        </w:trPr>
        <w:tc>
          <w:tcPr>
            <w:tcW w:w="2610" w:type="dxa"/>
            <w:tcBorders>
              <w:top w:val="single" w:sz="8" w:space="0" w:color="000000" w:themeColor="text1"/>
              <w:left w:val="single" w:sz="4" w:space="0" w:color="auto"/>
              <w:bottom w:val="single" w:sz="8" w:space="0" w:color="000000" w:themeColor="text1"/>
              <w:right w:val="single" w:sz="8" w:space="0" w:color="auto"/>
            </w:tcBorders>
            <w:tcMar>
              <w:top w:w="15" w:type="dxa"/>
              <w:left w:w="15" w:type="dxa"/>
              <w:right w:w="15" w:type="dxa"/>
            </w:tcMar>
            <w:vAlign w:val="center"/>
          </w:tcPr>
          <w:p w14:paraId="6C4A5087" w14:textId="084DAA6C" w:rsidR="47D17CDD" w:rsidRDefault="47D17CDD" w:rsidP="47D17CDD">
            <w:pPr>
              <w:jc w:val="center"/>
            </w:pPr>
            <w:r w:rsidRPr="47D17CDD">
              <w:rPr>
                <w:rFonts w:ascii="Calibri" w:eastAsia="Calibri" w:hAnsi="Calibri" w:cs="Calibri"/>
                <w:color w:val="000000" w:themeColor="text1"/>
                <w:sz w:val="22"/>
                <w:szCs w:val="22"/>
              </w:rPr>
              <w:t xml:space="preserve">SFP:Ericsson-1000BASE-BX20 -Pluggable </w:t>
            </w:r>
          </w:p>
        </w:tc>
        <w:tc>
          <w:tcPr>
            <w:tcW w:w="1410" w:type="dxa"/>
            <w:tcBorders>
              <w:top w:val="single" w:sz="8" w:space="0" w:color="000000" w:themeColor="text1"/>
              <w:left w:val="single" w:sz="8" w:space="0" w:color="auto"/>
              <w:bottom w:val="single" w:sz="8" w:space="0" w:color="000000" w:themeColor="text1"/>
              <w:right w:val="single" w:sz="8" w:space="0" w:color="000000" w:themeColor="text1"/>
            </w:tcBorders>
            <w:tcMar>
              <w:top w:w="15" w:type="dxa"/>
              <w:left w:w="15" w:type="dxa"/>
              <w:right w:w="15" w:type="dxa"/>
            </w:tcMar>
            <w:vAlign w:val="center"/>
          </w:tcPr>
          <w:p w14:paraId="305079C3" w14:textId="6A138BC0" w:rsidR="47D17CDD" w:rsidRDefault="47D17CDD" w:rsidP="47D17CDD">
            <w:r w:rsidRPr="47D17CDD">
              <w:rPr>
                <w:rFonts w:ascii="Calibri" w:eastAsia="Calibri" w:hAnsi="Calibri" w:cs="Calibri"/>
                <w:color w:val="000000" w:themeColor="text1"/>
              </w:rPr>
              <w:t xml:space="preserve">Gigabit Ethernet </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1292E74" w14:textId="28FC292F" w:rsidR="47D17CDD" w:rsidRDefault="47D17CDD" w:rsidP="47D17CDD">
            <w:r w:rsidRPr="47D17CDD">
              <w:rPr>
                <w:rFonts w:ascii="Times New Roman" w:hAnsi="Times New Roman"/>
                <w:color w:val="000000" w:themeColor="text1"/>
                <w:sz w:val="24"/>
                <w:szCs w:val="24"/>
              </w:rPr>
              <w:t xml:space="preserve">TN B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9F29BA8" w14:textId="31BAF1A7" w:rsidR="47D17CDD" w:rsidRDefault="47D17CDD" w:rsidP="47D17CDD">
            <w:r w:rsidRPr="47D17CDD">
              <w:rPr>
                <w:rFonts w:ascii="Times New Roman" w:hAnsi="Times New Roman"/>
                <w:color w:val="000000" w:themeColor="text1"/>
                <w:sz w:val="24"/>
                <w:szCs w:val="24"/>
              </w:rPr>
              <w:t xml:space="preserve">1 </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1DBD4A7" w14:textId="6C7F1D5D" w:rsidR="47D17CDD" w:rsidRDefault="47D17CDD" w:rsidP="47D17CDD">
            <w:r w:rsidRPr="47D17CDD">
              <w:rPr>
                <w:rFonts w:ascii="Times New Roman" w:hAnsi="Times New Roman"/>
                <w:color w:val="000000" w:themeColor="text1"/>
                <w:sz w:val="24"/>
                <w:szCs w:val="24"/>
              </w:rPr>
              <w:t xml:space="preserve">1 </w:t>
            </w:r>
          </w:p>
        </w:tc>
        <w:tc>
          <w:tcPr>
            <w:tcW w:w="13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6D47C09" w14:textId="624F95EE" w:rsidR="47D17CDD" w:rsidRDefault="47D17CDD" w:rsidP="47D17CDD">
            <w:r w:rsidRPr="47D17CDD">
              <w:rPr>
                <w:rFonts w:ascii="Calibri" w:eastAsia="Calibri" w:hAnsi="Calibri" w:cs="Calibri"/>
                <w:color w:val="000000" w:themeColor="text1"/>
              </w:rPr>
              <w:t xml:space="preserve">Gigabit Ethernet </w:t>
            </w:r>
          </w:p>
        </w:tc>
        <w:tc>
          <w:tcPr>
            <w:tcW w:w="138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6158DCBF" w14:textId="5D7E184D" w:rsidR="47D17CDD" w:rsidRDefault="47D17CDD" w:rsidP="47D17CDD">
            <w:r w:rsidRPr="47D17CDD">
              <w:rPr>
                <w:rFonts w:ascii="Calibri" w:eastAsia="Calibri" w:hAnsi="Calibri" w:cs="Calibri"/>
                <w:color w:val="000000" w:themeColor="text1"/>
              </w:rPr>
              <w:t xml:space="preserve">No </w:t>
            </w:r>
          </w:p>
        </w:tc>
      </w:tr>
      <w:tr w:rsidR="47D17CDD" w14:paraId="6B20A35D" w14:textId="77777777" w:rsidTr="47D17CDD">
        <w:trPr>
          <w:trHeight w:val="1455"/>
        </w:trPr>
        <w:tc>
          <w:tcPr>
            <w:tcW w:w="2610" w:type="dxa"/>
            <w:tcBorders>
              <w:top w:val="single" w:sz="8" w:space="0" w:color="000000" w:themeColor="text1"/>
              <w:left w:val="single" w:sz="4" w:space="0" w:color="auto"/>
              <w:bottom w:val="single" w:sz="8" w:space="0" w:color="000000" w:themeColor="text1"/>
              <w:right w:val="single" w:sz="8" w:space="0" w:color="auto"/>
            </w:tcBorders>
            <w:tcMar>
              <w:top w:w="15" w:type="dxa"/>
              <w:left w:w="15" w:type="dxa"/>
              <w:right w:w="15" w:type="dxa"/>
            </w:tcMar>
            <w:vAlign w:val="center"/>
          </w:tcPr>
          <w:p w14:paraId="2FB3FB61" w14:textId="1FCE8A17" w:rsidR="47D17CDD" w:rsidRDefault="47D17CDD" w:rsidP="47D17CDD">
            <w:pPr>
              <w:jc w:val="center"/>
            </w:pPr>
            <w:r w:rsidRPr="47D17CDD">
              <w:rPr>
                <w:rFonts w:ascii="Calibri" w:eastAsia="Calibri" w:hAnsi="Calibri" w:cs="Calibri"/>
                <w:color w:val="000000" w:themeColor="text1"/>
                <w:sz w:val="22"/>
                <w:szCs w:val="22"/>
              </w:rPr>
              <w:t xml:space="preserve">SFP:Ericsson-1000BASE-BX40 -Pluggable </w:t>
            </w:r>
          </w:p>
        </w:tc>
        <w:tc>
          <w:tcPr>
            <w:tcW w:w="1410" w:type="dxa"/>
            <w:tcBorders>
              <w:top w:val="single" w:sz="8" w:space="0" w:color="000000" w:themeColor="text1"/>
              <w:left w:val="single" w:sz="8" w:space="0" w:color="auto"/>
              <w:bottom w:val="nil"/>
              <w:right w:val="nil"/>
            </w:tcBorders>
            <w:tcMar>
              <w:top w:w="15" w:type="dxa"/>
              <w:left w:w="15" w:type="dxa"/>
              <w:right w:w="15" w:type="dxa"/>
            </w:tcMar>
            <w:vAlign w:val="center"/>
          </w:tcPr>
          <w:p w14:paraId="13972FCE" w14:textId="1395705C" w:rsidR="47D17CDD" w:rsidRDefault="47D17CDD" w:rsidP="47D17CDD">
            <w:r w:rsidRPr="47D17CDD">
              <w:rPr>
                <w:rFonts w:ascii="Calibri" w:eastAsia="Calibri" w:hAnsi="Calibri" w:cs="Calibri"/>
                <w:color w:val="000000" w:themeColor="text1"/>
              </w:rPr>
              <w:t xml:space="preserve">Gigabit Ethernet </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340077CA" w14:textId="6416440A" w:rsidR="47D17CDD" w:rsidRDefault="47D17CDD" w:rsidP="47D17CDD">
            <w:r w:rsidRPr="47D17CDD">
              <w:rPr>
                <w:rFonts w:ascii="Times New Roman" w:hAnsi="Times New Roman"/>
                <w:color w:val="000000" w:themeColor="text1"/>
                <w:sz w:val="24"/>
                <w:szCs w:val="24"/>
              </w:rPr>
              <w:t xml:space="preserve">TN B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18A2ABE" w14:textId="5CBA9A25" w:rsidR="47D17CDD" w:rsidRDefault="47D17CDD" w:rsidP="47D17CDD">
            <w:r w:rsidRPr="47D17CDD">
              <w:rPr>
                <w:rFonts w:ascii="Times New Roman" w:hAnsi="Times New Roman"/>
                <w:color w:val="000000" w:themeColor="text1"/>
                <w:sz w:val="24"/>
                <w:szCs w:val="24"/>
              </w:rPr>
              <w:t xml:space="preserve">1 </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E288530" w14:textId="5876BFE3" w:rsidR="47D17CDD" w:rsidRDefault="47D17CDD" w:rsidP="47D17CDD">
            <w:r w:rsidRPr="47D17CDD">
              <w:rPr>
                <w:rFonts w:ascii="Times New Roman" w:hAnsi="Times New Roman"/>
                <w:color w:val="000000" w:themeColor="text1"/>
                <w:sz w:val="24"/>
                <w:szCs w:val="24"/>
              </w:rPr>
              <w:t xml:space="preserve">1 </w:t>
            </w:r>
          </w:p>
        </w:tc>
        <w:tc>
          <w:tcPr>
            <w:tcW w:w="13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D6AD4AF" w14:textId="788B9462" w:rsidR="47D17CDD" w:rsidRDefault="47D17CDD" w:rsidP="47D17CDD">
            <w:r w:rsidRPr="47D17CDD">
              <w:rPr>
                <w:rFonts w:ascii="Calibri" w:eastAsia="Calibri" w:hAnsi="Calibri" w:cs="Calibri"/>
                <w:color w:val="000000" w:themeColor="text1"/>
              </w:rPr>
              <w:t xml:space="preserve">Gigabit Ethernet </w:t>
            </w:r>
          </w:p>
        </w:tc>
        <w:tc>
          <w:tcPr>
            <w:tcW w:w="138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5E7DBAF6" w14:textId="2860F3BA" w:rsidR="47D17CDD" w:rsidRDefault="47D17CDD" w:rsidP="47D17CDD">
            <w:r w:rsidRPr="47D17CDD">
              <w:rPr>
                <w:rFonts w:ascii="Calibri" w:eastAsia="Calibri" w:hAnsi="Calibri" w:cs="Calibri"/>
                <w:color w:val="000000" w:themeColor="text1"/>
              </w:rPr>
              <w:t xml:space="preserve">No </w:t>
            </w:r>
          </w:p>
        </w:tc>
      </w:tr>
      <w:tr w:rsidR="47D17CDD" w14:paraId="00307F94" w14:textId="77777777" w:rsidTr="47D17CDD">
        <w:trPr>
          <w:trHeight w:val="1455"/>
        </w:trPr>
        <w:tc>
          <w:tcPr>
            <w:tcW w:w="2610" w:type="dxa"/>
            <w:tcBorders>
              <w:top w:val="single" w:sz="8" w:space="0" w:color="000000" w:themeColor="text1"/>
              <w:left w:val="single" w:sz="4" w:space="0" w:color="auto"/>
              <w:bottom w:val="single" w:sz="8" w:space="0" w:color="auto"/>
              <w:right w:val="single" w:sz="8" w:space="0" w:color="auto"/>
            </w:tcBorders>
            <w:tcMar>
              <w:top w:w="15" w:type="dxa"/>
              <w:left w:w="15" w:type="dxa"/>
              <w:right w:w="15" w:type="dxa"/>
            </w:tcMar>
            <w:vAlign w:val="center"/>
          </w:tcPr>
          <w:p w14:paraId="336B5A24" w14:textId="5155795F" w:rsidR="47D17CDD" w:rsidRDefault="47D17CDD" w:rsidP="47D17CDD">
            <w:r w:rsidRPr="47D17CDD">
              <w:rPr>
                <w:rFonts w:ascii="Calibri" w:eastAsia="Calibri" w:hAnsi="Calibri" w:cs="Calibri"/>
                <w:color w:val="000000" w:themeColor="text1"/>
                <w:sz w:val="22"/>
                <w:szCs w:val="22"/>
              </w:rPr>
              <w:t xml:space="preserve">SFP:Ericsson-1000BASE-LX10 -Pluggable </w:t>
            </w:r>
          </w:p>
        </w:tc>
        <w:tc>
          <w:tcPr>
            <w:tcW w:w="1410" w:type="dxa"/>
            <w:tcBorders>
              <w:top w:val="single" w:sz="8" w:space="0" w:color="000000" w:themeColor="text1"/>
              <w:left w:val="single" w:sz="8" w:space="0" w:color="auto"/>
              <w:bottom w:val="single" w:sz="8" w:space="0" w:color="000000" w:themeColor="text1"/>
              <w:right w:val="single" w:sz="8" w:space="0" w:color="000000" w:themeColor="text1"/>
            </w:tcBorders>
            <w:tcMar>
              <w:top w:w="15" w:type="dxa"/>
              <w:left w:w="15" w:type="dxa"/>
              <w:right w:w="15" w:type="dxa"/>
            </w:tcMar>
            <w:vAlign w:val="center"/>
          </w:tcPr>
          <w:p w14:paraId="704FF983" w14:textId="1CF79219" w:rsidR="47D17CDD" w:rsidRDefault="47D17CDD" w:rsidP="47D17CDD">
            <w:r w:rsidRPr="47D17CDD">
              <w:rPr>
                <w:rFonts w:ascii="Calibri" w:eastAsia="Calibri" w:hAnsi="Calibri" w:cs="Calibri"/>
                <w:color w:val="000000" w:themeColor="text1"/>
              </w:rPr>
              <w:t xml:space="preserve">Gigabit Ethernet </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5388834" w14:textId="0176DA40" w:rsidR="47D17CDD" w:rsidRDefault="47D17CDD" w:rsidP="47D17CDD">
            <w:r w:rsidRPr="47D17CDD">
              <w:rPr>
                <w:rFonts w:ascii="Times New Roman" w:hAnsi="Times New Roman"/>
                <w:color w:val="000000" w:themeColor="text1"/>
                <w:sz w:val="24"/>
                <w:szCs w:val="24"/>
              </w:rPr>
              <w:t xml:space="preserve">TN B </w:t>
            </w:r>
          </w:p>
        </w:tc>
        <w:tc>
          <w:tcPr>
            <w:tcW w:w="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FC0F57B" w14:textId="4613CB41" w:rsidR="47D17CDD" w:rsidRDefault="47D17CDD" w:rsidP="47D17CDD">
            <w:r w:rsidRPr="47D17CDD">
              <w:rPr>
                <w:rFonts w:ascii="Times New Roman" w:hAnsi="Times New Roman"/>
                <w:color w:val="000000" w:themeColor="text1"/>
                <w:sz w:val="24"/>
                <w:szCs w:val="24"/>
              </w:rPr>
              <w:t xml:space="preserve">1 </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D3AED6D" w14:textId="68F6BAE5" w:rsidR="47D17CDD" w:rsidRDefault="47D17CDD" w:rsidP="47D17CDD">
            <w:r w:rsidRPr="47D17CDD">
              <w:rPr>
                <w:rFonts w:ascii="Times New Roman" w:hAnsi="Times New Roman"/>
                <w:color w:val="000000" w:themeColor="text1"/>
                <w:sz w:val="24"/>
                <w:szCs w:val="24"/>
              </w:rPr>
              <w:t xml:space="preserve">1 </w:t>
            </w:r>
          </w:p>
        </w:tc>
        <w:tc>
          <w:tcPr>
            <w:tcW w:w="13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3644C49" w14:textId="5017FF7A" w:rsidR="47D17CDD" w:rsidRDefault="47D17CDD" w:rsidP="47D17CDD">
            <w:r w:rsidRPr="47D17CDD">
              <w:rPr>
                <w:rFonts w:ascii="Calibri" w:eastAsia="Calibri" w:hAnsi="Calibri" w:cs="Calibri"/>
                <w:color w:val="000000" w:themeColor="text1"/>
              </w:rPr>
              <w:t xml:space="preserve">Gigabit Ethernet </w:t>
            </w:r>
          </w:p>
        </w:tc>
        <w:tc>
          <w:tcPr>
            <w:tcW w:w="1380"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6C6C45E7" w14:textId="143EEBA8" w:rsidR="47D17CDD" w:rsidRDefault="47D17CDD" w:rsidP="47D17CDD">
            <w:r w:rsidRPr="47D17CDD">
              <w:rPr>
                <w:rFonts w:ascii="Calibri" w:eastAsia="Calibri" w:hAnsi="Calibri" w:cs="Calibri"/>
                <w:color w:val="000000" w:themeColor="text1"/>
              </w:rPr>
              <w:t xml:space="preserve">No </w:t>
            </w:r>
          </w:p>
        </w:tc>
      </w:tr>
      <w:tr w:rsidR="47D17CDD" w14:paraId="46F7CA5C" w14:textId="77777777" w:rsidTr="47D17CDD">
        <w:trPr>
          <w:trHeight w:val="1455"/>
        </w:trPr>
        <w:tc>
          <w:tcPr>
            <w:tcW w:w="2610" w:type="dxa"/>
            <w:tcBorders>
              <w:top w:val="single" w:sz="8" w:space="0" w:color="auto"/>
              <w:left w:val="single" w:sz="4" w:space="0" w:color="auto"/>
              <w:bottom w:val="single" w:sz="4" w:space="0" w:color="000000" w:themeColor="text1"/>
              <w:right w:val="single" w:sz="8" w:space="0" w:color="auto"/>
            </w:tcBorders>
            <w:tcMar>
              <w:top w:w="15" w:type="dxa"/>
              <w:left w:w="15" w:type="dxa"/>
              <w:right w:w="15" w:type="dxa"/>
            </w:tcMar>
            <w:vAlign w:val="center"/>
          </w:tcPr>
          <w:p w14:paraId="06502187" w14:textId="16B83790" w:rsidR="47D17CDD" w:rsidRDefault="47D17CDD" w:rsidP="47D17CDD">
            <w:r w:rsidRPr="47D17CDD">
              <w:rPr>
                <w:rFonts w:ascii="Calibri" w:eastAsia="Calibri" w:hAnsi="Calibri" w:cs="Calibri"/>
                <w:color w:val="000000" w:themeColor="text1"/>
                <w:sz w:val="22"/>
                <w:szCs w:val="22"/>
              </w:rPr>
              <w:t xml:space="preserve">SFP:Ericsson-1000BASE-LX40 -Pluggable </w:t>
            </w:r>
          </w:p>
        </w:tc>
        <w:tc>
          <w:tcPr>
            <w:tcW w:w="1410" w:type="dxa"/>
            <w:tcBorders>
              <w:top w:val="single" w:sz="8" w:space="0" w:color="000000" w:themeColor="text1"/>
              <w:left w:val="single" w:sz="8" w:space="0" w:color="auto"/>
              <w:bottom w:val="single" w:sz="8" w:space="0" w:color="000000" w:themeColor="text1"/>
              <w:right w:val="single" w:sz="8" w:space="0" w:color="000000" w:themeColor="text1"/>
            </w:tcBorders>
            <w:tcMar>
              <w:top w:w="15" w:type="dxa"/>
              <w:left w:w="15" w:type="dxa"/>
              <w:right w:w="15" w:type="dxa"/>
            </w:tcMar>
            <w:vAlign w:val="center"/>
          </w:tcPr>
          <w:p w14:paraId="7700EE2A" w14:textId="411F22EF" w:rsidR="47D17CDD" w:rsidRDefault="47D17CDD" w:rsidP="47D17CDD">
            <w:r w:rsidRPr="47D17CDD">
              <w:rPr>
                <w:rFonts w:ascii="Calibri" w:eastAsia="Calibri" w:hAnsi="Calibri" w:cs="Calibri"/>
                <w:color w:val="000000" w:themeColor="text1"/>
              </w:rPr>
              <w:t xml:space="preserve">Gigabit Ethernet </w:t>
            </w:r>
          </w:p>
        </w:tc>
        <w:tc>
          <w:tcPr>
            <w:tcW w:w="900" w:type="dxa"/>
            <w:tcBorders>
              <w:top w:val="single" w:sz="8" w:space="0" w:color="000000" w:themeColor="text1"/>
              <w:left w:val="single" w:sz="8"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376D2F0F" w14:textId="271050C2" w:rsidR="47D17CDD" w:rsidRDefault="47D17CDD" w:rsidP="47D17CDD">
            <w:r w:rsidRPr="47D17CDD">
              <w:rPr>
                <w:rFonts w:ascii="Times New Roman" w:hAnsi="Times New Roman"/>
                <w:color w:val="000000" w:themeColor="text1"/>
                <w:sz w:val="24"/>
                <w:szCs w:val="24"/>
              </w:rPr>
              <w:t xml:space="preserve">TN B </w:t>
            </w:r>
          </w:p>
        </w:tc>
        <w:tc>
          <w:tcPr>
            <w:tcW w:w="945" w:type="dxa"/>
            <w:tcBorders>
              <w:top w:val="single" w:sz="8" w:space="0" w:color="000000" w:themeColor="text1"/>
              <w:left w:val="single" w:sz="8"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00DD8860" w14:textId="1AFCE368" w:rsidR="47D17CDD" w:rsidRDefault="47D17CDD" w:rsidP="47D17CDD">
            <w:r w:rsidRPr="47D17CDD">
              <w:rPr>
                <w:rFonts w:ascii="Times New Roman" w:hAnsi="Times New Roman"/>
                <w:color w:val="000000" w:themeColor="text1"/>
                <w:sz w:val="24"/>
                <w:szCs w:val="24"/>
              </w:rPr>
              <w:t xml:space="preserve">1 </w:t>
            </w:r>
          </w:p>
        </w:tc>
        <w:tc>
          <w:tcPr>
            <w:tcW w:w="1155" w:type="dxa"/>
            <w:tcBorders>
              <w:top w:val="single" w:sz="8" w:space="0" w:color="000000" w:themeColor="text1"/>
              <w:left w:val="single" w:sz="8"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019D5523" w14:textId="79C9125C" w:rsidR="47D17CDD" w:rsidRDefault="47D17CDD" w:rsidP="47D17CDD">
            <w:r w:rsidRPr="47D17CDD">
              <w:rPr>
                <w:rFonts w:ascii="Times New Roman" w:hAnsi="Times New Roman"/>
                <w:color w:val="000000" w:themeColor="text1"/>
                <w:sz w:val="24"/>
                <w:szCs w:val="24"/>
              </w:rPr>
              <w:t xml:space="preserve">1 </w:t>
            </w:r>
          </w:p>
        </w:tc>
        <w:tc>
          <w:tcPr>
            <w:tcW w:w="13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675E0C7" w14:textId="1DFCB963" w:rsidR="47D17CDD" w:rsidRDefault="47D17CDD" w:rsidP="47D17CDD">
            <w:r w:rsidRPr="47D17CDD">
              <w:rPr>
                <w:rFonts w:ascii="Calibri" w:eastAsia="Calibri" w:hAnsi="Calibri" w:cs="Calibri"/>
                <w:color w:val="000000" w:themeColor="text1"/>
              </w:rPr>
              <w:t xml:space="preserve">Gigabit Ethernet </w:t>
            </w:r>
          </w:p>
        </w:tc>
        <w:tc>
          <w:tcPr>
            <w:tcW w:w="1380" w:type="dxa"/>
            <w:tcBorders>
              <w:top w:val="single" w:sz="8" w:space="0" w:color="000000" w:themeColor="text1"/>
              <w:left w:val="single" w:sz="8"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A5E54CA" w14:textId="495FC28E" w:rsidR="47D17CDD" w:rsidRDefault="47D17CDD" w:rsidP="47D17CDD">
            <w:r w:rsidRPr="47D17CDD">
              <w:rPr>
                <w:rFonts w:ascii="Calibri" w:eastAsia="Calibri" w:hAnsi="Calibri" w:cs="Calibri"/>
                <w:color w:val="000000" w:themeColor="text1"/>
              </w:rPr>
              <w:t>No</w:t>
            </w:r>
          </w:p>
        </w:tc>
      </w:tr>
    </w:tbl>
    <w:p w14:paraId="41A28A9E" w14:textId="17ABDDEA" w:rsidR="47D17CDD" w:rsidRDefault="47D17CDD" w:rsidP="47D17CDD">
      <w:pPr>
        <w:pStyle w:val="BodyText"/>
        <w:rPr>
          <w:lang w:val="en-CA"/>
        </w:rPr>
      </w:pPr>
    </w:p>
    <w:p w14:paraId="52498A39" w14:textId="6AE96B65" w:rsidR="00C87CAB" w:rsidRDefault="00C87CAB" w:rsidP="00C87CAB">
      <w:pPr>
        <w:pStyle w:val="Heading2"/>
        <w:rPr>
          <w:lang w:val="en-CA"/>
        </w:rPr>
      </w:pPr>
      <w:bookmarkStart w:id="153" w:name="_Toc1859743869"/>
      <w:commentRangeStart w:id="154"/>
      <w:commentRangeStart w:id="155"/>
      <w:commentRangeStart w:id="156"/>
      <w:r>
        <w:rPr>
          <w:lang w:val="en-CA"/>
        </w:rPr>
        <w:t>Device Model Ericsson 6675</w:t>
      </w:r>
      <w:commentRangeEnd w:id="154"/>
      <w:r>
        <w:rPr>
          <w:rStyle w:val="CommentReference"/>
        </w:rPr>
        <w:commentReference w:id="154"/>
      </w:r>
      <w:commentRangeEnd w:id="155"/>
      <w:r>
        <w:rPr>
          <w:rStyle w:val="CommentReference"/>
        </w:rPr>
        <w:commentReference w:id="155"/>
      </w:r>
      <w:commentRangeEnd w:id="156"/>
      <w:r w:rsidR="006D0901">
        <w:rPr>
          <w:rStyle w:val="CommentReference"/>
        </w:rPr>
        <w:commentReference w:id="156"/>
      </w:r>
      <w:bookmarkEnd w:id="153"/>
    </w:p>
    <w:p w14:paraId="5F935645" w14:textId="3F2CA690" w:rsidR="00C87CAB" w:rsidRPr="00A2288C" w:rsidRDefault="00C87CAB" w:rsidP="00A2288C">
      <w:pPr>
        <w:pStyle w:val="Heading3"/>
        <w:numPr>
          <w:ilvl w:val="2"/>
          <w:numId w:val="32"/>
        </w:numPr>
        <w:rPr>
          <w:lang w:val="en-CA"/>
        </w:rPr>
      </w:pPr>
      <w:bookmarkStart w:id="157" w:name="_Toc246283114"/>
      <w:r w:rsidRPr="00A2288C">
        <w:rPr>
          <w:lang w:val="en-CA"/>
        </w:rPr>
        <w:t>Device Types</w:t>
      </w:r>
      <w:bookmarkEnd w:id="157"/>
    </w:p>
    <w:p w14:paraId="326178B9" w14:textId="77777777" w:rsidR="00C87CAB" w:rsidRPr="005378DA" w:rsidRDefault="00C87CAB" w:rsidP="00C87CAB">
      <w:pPr>
        <w:pStyle w:val="BodyText"/>
        <w:rPr>
          <w:lang w:val="en-CA"/>
        </w:rPr>
      </w:pPr>
      <w:r>
        <w:rPr>
          <w:lang w:val="en-CA"/>
        </w:rPr>
        <w:t xml:space="preserve"> Following device types will be configured in the BPI using Metadata Modeler. Roger’s project is not using the Rack so category should be defined as ‘Generic’</w:t>
      </w:r>
    </w:p>
    <w:p w14:paraId="60611B02" w14:textId="77777777" w:rsidR="00C87CAB" w:rsidRDefault="00C87CAB" w:rsidP="00C87CAB">
      <w:pPr>
        <w:rPr>
          <w:lang w:val="en-CA"/>
        </w:rPr>
      </w:pPr>
    </w:p>
    <w:tbl>
      <w:tblPr>
        <w:tblStyle w:val="TableGrid"/>
        <w:tblW w:w="0" w:type="auto"/>
        <w:tblInd w:w="-113" w:type="dxa"/>
        <w:tblLayout w:type="fixed"/>
        <w:tblLook w:val="04A0" w:firstRow="1" w:lastRow="0" w:firstColumn="1" w:lastColumn="0" w:noHBand="0" w:noVBand="1"/>
      </w:tblPr>
      <w:tblGrid>
        <w:gridCol w:w="1362"/>
        <w:gridCol w:w="768"/>
        <w:gridCol w:w="1578"/>
        <w:gridCol w:w="1352"/>
        <w:gridCol w:w="1162"/>
        <w:gridCol w:w="1590"/>
        <w:gridCol w:w="968"/>
        <w:gridCol w:w="808"/>
        <w:gridCol w:w="955"/>
      </w:tblGrid>
      <w:tr w:rsidR="002C1342" w:rsidRPr="005232B2" w14:paraId="2794EB08" w14:textId="77777777">
        <w:tc>
          <w:tcPr>
            <w:tcW w:w="1362" w:type="dxa"/>
            <w:shd w:val="clear" w:color="auto" w:fill="548DD4" w:themeFill="text2" w:themeFillTint="99"/>
          </w:tcPr>
          <w:p w14:paraId="085618B6" w14:textId="77777777" w:rsidR="00C87CAB" w:rsidRPr="005232B2" w:rsidRDefault="00C87CAB">
            <w:pPr>
              <w:pStyle w:val="Table"/>
              <w:rPr>
                <w:b/>
                <w:bCs/>
              </w:rPr>
            </w:pPr>
            <w:r w:rsidRPr="005232B2">
              <w:rPr>
                <w:b/>
                <w:bCs/>
              </w:rPr>
              <w:t>Manufacturer</w:t>
            </w:r>
          </w:p>
        </w:tc>
        <w:tc>
          <w:tcPr>
            <w:tcW w:w="768" w:type="dxa"/>
            <w:shd w:val="clear" w:color="auto" w:fill="548DD4" w:themeFill="text2" w:themeFillTint="99"/>
          </w:tcPr>
          <w:p w14:paraId="69FEB0B1" w14:textId="77777777" w:rsidR="00C87CAB" w:rsidRDefault="00C87CAB">
            <w:pPr>
              <w:pStyle w:val="Table"/>
              <w:rPr>
                <w:b/>
                <w:bCs/>
              </w:rPr>
            </w:pPr>
            <w:r w:rsidRPr="005232B2">
              <w:rPr>
                <w:b/>
                <w:bCs/>
              </w:rPr>
              <w:t xml:space="preserve">Device Type </w:t>
            </w:r>
          </w:p>
          <w:p w14:paraId="6ACD6771" w14:textId="77777777" w:rsidR="00C87CAB" w:rsidRPr="005232B2" w:rsidRDefault="00C87CAB">
            <w:pPr>
              <w:pStyle w:val="Table"/>
              <w:rPr>
                <w:b/>
                <w:bCs/>
              </w:rPr>
            </w:pPr>
            <w:r w:rsidRPr="005232B2">
              <w:rPr>
                <w:b/>
                <w:bCs/>
              </w:rPr>
              <w:t>Family</w:t>
            </w:r>
          </w:p>
        </w:tc>
        <w:tc>
          <w:tcPr>
            <w:tcW w:w="1578" w:type="dxa"/>
            <w:shd w:val="clear" w:color="auto" w:fill="548DD4" w:themeFill="text2" w:themeFillTint="99"/>
          </w:tcPr>
          <w:p w14:paraId="65063E87" w14:textId="77777777" w:rsidR="00C87CAB" w:rsidRPr="005232B2" w:rsidRDefault="00C87CAB">
            <w:pPr>
              <w:pStyle w:val="Table"/>
              <w:rPr>
                <w:b/>
                <w:bCs/>
              </w:rPr>
            </w:pPr>
            <w:r>
              <w:rPr>
                <w:b/>
                <w:bCs/>
              </w:rPr>
              <w:t>Archetype Name</w:t>
            </w:r>
          </w:p>
        </w:tc>
        <w:tc>
          <w:tcPr>
            <w:tcW w:w="1352" w:type="dxa"/>
            <w:shd w:val="clear" w:color="auto" w:fill="548DD4" w:themeFill="text2" w:themeFillTint="99"/>
          </w:tcPr>
          <w:p w14:paraId="3B99B136" w14:textId="77777777" w:rsidR="00C87CAB" w:rsidRDefault="00C87CAB">
            <w:pPr>
              <w:pStyle w:val="Table"/>
              <w:rPr>
                <w:b/>
                <w:bCs/>
              </w:rPr>
            </w:pPr>
            <w:r>
              <w:rPr>
                <w:b/>
                <w:bCs/>
              </w:rPr>
              <w:t>Archetype Instance Name</w:t>
            </w:r>
          </w:p>
        </w:tc>
        <w:tc>
          <w:tcPr>
            <w:tcW w:w="1162" w:type="dxa"/>
            <w:shd w:val="clear" w:color="auto" w:fill="548DD4" w:themeFill="text2" w:themeFillTint="99"/>
          </w:tcPr>
          <w:p w14:paraId="12303B3D" w14:textId="77777777" w:rsidR="00C87CAB" w:rsidRPr="005232B2" w:rsidRDefault="00C87CAB">
            <w:pPr>
              <w:pStyle w:val="Table"/>
              <w:rPr>
                <w:b/>
                <w:bCs/>
              </w:rPr>
            </w:pPr>
            <w:r>
              <w:rPr>
                <w:b/>
                <w:bCs/>
              </w:rPr>
              <w:t>Description</w:t>
            </w:r>
          </w:p>
        </w:tc>
        <w:tc>
          <w:tcPr>
            <w:tcW w:w="1590" w:type="dxa"/>
            <w:shd w:val="clear" w:color="auto" w:fill="548DD4" w:themeFill="text2" w:themeFillTint="99"/>
          </w:tcPr>
          <w:p w14:paraId="5F5D45BC" w14:textId="77777777" w:rsidR="00C87CAB" w:rsidRPr="005232B2" w:rsidRDefault="00C87CAB">
            <w:pPr>
              <w:pStyle w:val="Table"/>
              <w:rPr>
                <w:b/>
                <w:bCs/>
              </w:rPr>
            </w:pPr>
            <w:r w:rsidRPr="005232B2">
              <w:rPr>
                <w:b/>
                <w:bCs/>
              </w:rPr>
              <w:t>Part Number</w:t>
            </w:r>
          </w:p>
        </w:tc>
        <w:tc>
          <w:tcPr>
            <w:tcW w:w="968" w:type="dxa"/>
            <w:shd w:val="clear" w:color="auto" w:fill="548DD4" w:themeFill="text2" w:themeFillTint="99"/>
          </w:tcPr>
          <w:p w14:paraId="18492E71" w14:textId="77777777" w:rsidR="00C87CAB" w:rsidRDefault="00C87CAB">
            <w:pPr>
              <w:pStyle w:val="Table"/>
              <w:rPr>
                <w:b/>
                <w:bCs/>
              </w:rPr>
            </w:pPr>
            <w:r>
              <w:rPr>
                <w:b/>
                <w:bCs/>
              </w:rPr>
              <w:t>Positions Used</w:t>
            </w:r>
          </w:p>
        </w:tc>
        <w:tc>
          <w:tcPr>
            <w:tcW w:w="808" w:type="dxa"/>
            <w:shd w:val="clear" w:color="auto" w:fill="548DD4" w:themeFill="text2" w:themeFillTint="99"/>
          </w:tcPr>
          <w:p w14:paraId="4A87632B" w14:textId="77777777" w:rsidR="00C87CAB" w:rsidRDefault="00C87CAB">
            <w:pPr>
              <w:pStyle w:val="Table"/>
              <w:rPr>
                <w:b/>
                <w:bCs/>
              </w:rPr>
            </w:pPr>
            <w:r>
              <w:rPr>
                <w:b/>
                <w:bCs/>
              </w:rPr>
              <w:t>Width</w:t>
            </w:r>
          </w:p>
          <w:p w14:paraId="46F4325A" w14:textId="77777777" w:rsidR="00C87CAB" w:rsidRPr="005232B2" w:rsidRDefault="00C87CAB">
            <w:pPr>
              <w:pStyle w:val="Table"/>
              <w:rPr>
                <w:b/>
                <w:bCs/>
              </w:rPr>
            </w:pPr>
            <w:r>
              <w:rPr>
                <w:b/>
                <w:bCs/>
              </w:rPr>
              <w:t>(In Inches)</w:t>
            </w:r>
          </w:p>
        </w:tc>
        <w:tc>
          <w:tcPr>
            <w:tcW w:w="955" w:type="dxa"/>
            <w:shd w:val="clear" w:color="auto" w:fill="548DD4" w:themeFill="text2" w:themeFillTint="99"/>
          </w:tcPr>
          <w:p w14:paraId="213C7659" w14:textId="77777777" w:rsidR="00C87CAB" w:rsidRDefault="00C87CAB">
            <w:pPr>
              <w:pStyle w:val="Table"/>
              <w:rPr>
                <w:b/>
                <w:bCs/>
              </w:rPr>
            </w:pPr>
            <w:r>
              <w:rPr>
                <w:b/>
                <w:bCs/>
              </w:rPr>
              <w:t>Category</w:t>
            </w:r>
          </w:p>
        </w:tc>
      </w:tr>
      <w:tr w:rsidR="00C87CAB" w:rsidRPr="005232B2" w14:paraId="2247CF01" w14:textId="77777777">
        <w:tc>
          <w:tcPr>
            <w:tcW w:w="1362" w:type="dxa"/>
          </w:tcPr>
          <w:p w14:paraId="17095C50" w14:textId="77777777" w:rsidR="00C87CAB" w:rsidRPr="005232B2" w:rsidRDefault="00C87CAB">
            <w:pPr>
              <w:pStyle w:val="Table"/>
            </w:pPr>
            <w:r>
              <w:t>Ericsson</w:t>
            </w:r>
          </w:p>
        </w:tc>
        <w:tc>
          <w:tcPr>
            <w:tcW w:w="768" w:type="dxa"/>
          </w:tcPr>
          <w:p w14:paraId="5D272AB3" w14:textId="77777777" w:rsidR="00C87CAB" w:rsidRPr="005232B2" w:rsidRDefault="00C87CAB">
            <w:pPr>
              <w:pStyle w:val="Table"/>
            </w:pPr>
            <w:r>
              <w:t>IPRAN Family</w:t>
            </w:r>
          </w:p>
        </w:tc>
        <w:tc>
          <w:tcPr>
            <w:tcW w:w="1578" w:type="dxa"/>
          </w:tcPr>
          <w:p w14:paraId="429DF35D" w14:textId="0767BC7C" w:rsidR="00C87CAB" w:rsidRPr="005232B2" w:rsidRDefault="57AB7168">
            <w:pPr>
              <w:pStyle w:val="Table"/>
            </w:pPr>
            <w:r>
              <w:t xml:space="preserve">Ericsson </w:t>
            </w:r>
            <w:r w:rsidR="59B4BF8C">
              <w:t xml:space="preserve">Router </w:t>
            </w:r>
            <w:r>
              <w:t>6675</w:t>
            </w:r>
          </w:p>
        </w:tc>
        <w:tc>
          <w:tcPr>
            <w:tcW w:w="1352" w:type="dxa"/>
          </w:tcPr>
          <w:p w14:paraId="408E0490" w14:textId="37F6D214" w:rsidR="00C87CAB" w:rsidRPr="007F16C8" w:rsidRDefault="095FD641">
            <w:pPr>
              <w:pStyle w:val="Table"/>
            </w:pPr>
            <w:r>
              <w:t xml:space="preserve">Ericsson </w:t>
            </w:r>
            <w:r w:rsidR="00B76086">
              <w:t xml:space="preserve">Router </w:t>
            </w:r>
            <w:r>
              <w:t>6675</w:t>
            </w:r>
          </w:p>
        </w:tc>
        <w:tc>
          <w:tcPr>
            <w:tcW w:w="1162" w:type="dxa"/>
          </w:tcPr>
          <w:p w14:paraId="2351D09F" w14:textId="7953ED60" w:rsidR="00C87CAB" w:rsidRPr="005232B2" w:rsidRDefault="095FD641">
            <w:pPr>
              <w:pStyle w:val="Table"/>
            </w:pPr>
            <w:r>
              <w:t xml:space="preserve">Ericsson </w:t>
            </w:r>
            <w:r w:rsidR="37634F4A">
              <w:t xml:space="preserve">Router </w:t>
            </w:r>
            <w:r>
              <w:t>6675</w:t>
            </w:r>
          </w:p>
        </w:tc>
        <w:tc>
          <w:tcPr>
            <w:tcW w:w="1590" w:type="dxa"/>
          </w:tcPr>
          <w:p w14:paraId="14BD221B" w14:textId="377B995E" w:rsidR="00C87CAB" w:rsidRPr="005232B2" w:rsidRDefault="095FD641">
            <w:pPr>
              <w:pStyle w:val="Table"/>
            </w:pPr>
            <w:r>
              <w:t xml:space="preserve">Ericsson </w:t>
            </w:r>
            <w:r w:rsidR="601C96CD">
              <w:t xml:space="preserve">Router </w:t>
            </w:r>
            <w:r>
              <w:t>6675</w:t>
            </w:r>
          </w:p>
        </w:tc>
        <w:tc>
          <w:tcPr>
            <w:tcW w:w="968" w:type="dxa"/>
          </w:tcPr>
          <w:p w14:paraId="36D21E15" w14:textId="77777777" w:rsidR="00C87CAB" w:rsidRDefault="00C87CAB">
            <w:pPr>
              <w:pStyle w:val="Table"/>
            </w:pPr>
            <w:r>
              <w:t>1</w:t>
            </w:r>
          </w:p>
        </w:tc>
        <w:tc>
          <w:tcPr>
            <w:tcW w:w="808" w:type="dxa"/>
          </w:tcPr>
          <w:p w14:paraId="35D8CEEA" w14:textId="77777777" w:rsidR="00C87CAB" w:rsidRPr="007F16C8" w:rsidRDefault="00C87CAB">
            <w:pPr>
              <w:pStyle w:val="Table"/>
            </w:pPr>
            <w:r>
              <w:t>19</w:t>
            </w:r>
          </w:p>
        </w:tc>
        <w:tc>
          <w:tcPr>
            <w:tcW w:w="955" w:type="dxa"/>
          </w:tcPr>
          <w:p w14:paraId="5986C531" w14:textId="77777777" w:rsidR="00C87CAB" w:rsidRDefault="00C87CAB">
            <w:pPr>
              <w:pStyle w:val="Table"/>
            </w:pPr>
            <w:r>
              <w:t>Generic</w:t>
            </w:r>
          </w:p>
        </w:tc>
      </w:tr>
    </w:tbl>
    <w:p w14:paraId="0E63B4EC" w14:textId="77777777" w:rsidR="00C87CAB" w:rsidRDefault="02DEDB4A" w:rsidP="00C87CAB">
      <w:pPr>
        <w:pStyle w:val="Heading3"/>
        <w:rPr>
          <w:lang w:val="en-CA"/>
        </w:rPr>
      </w:pPr>
      <w:bookmarkStart w:id="158" w:name="_Toc1907744458"/>
      <w:r w:rsidRPr="47D17CDD">
        <w:rPr>
          <w:lang w:val="en-CA"/>
        </w:rPr>
        <w:t>Shelf Position Types</w:t>
      </w:r>
      <w:bookmarkEnd w:id="158"/>
    </w:p>
    <w:tbl>
      <w:tblPr>
        <w:tblStyle w:val="TableGrid"/>
        <w:tblW w:w="0" w:type="auto"/>
        <w:tblInd w:w="-113" w:type="dxa"/>
        <w:tblLayout w:type="fixed"/>
        <w:tblLook w:val="04A0" w:firstRow="1" w:lastRow="0" w:firstColumn="1" w:lastColumn="0" w:noHBand="0" w:noVBand="1"/>
      </w:tblPr>
      <w:tblGrid>
        <w:gridCol w:w="1278"/>
        <w:gridCol w:w="1260"/>
        <w:gridCol w:w="1440"/>
        <w:gridCol w:w="1800"/>
        <w:gridCol w:w="1800"/>
      </w:tblGrid>
      <w:tr w:rsidR="00641017" w14:paraId="5113A933" w14:textId="77777777">
        <w:tc>
          <w:tcPr>
            <w:tcW w:w="1278" w:type="dxa"/>
            <w:shd w:val="clear" w:color="auto" w:fill="548DD4" w:themeFill="text2" w:themeFillTint="99"/>
          </w:tcPr>
          <w:p w14:paraId="222072AA" w14:textId="77777777" w:rsidR="00C87CAB" w:rsidRPr="005232B2" w:rsidRDefault="00C87CAB">
            <w:pPr>
              <w:pStyle w:val="Table"/>
              <w:rPr>
                <w:b/>
                <w:bCs/>
              </w:rPr>
            </w:pPr>
            <w:r>
              <w:rPr>
                <w:b/>
                <w:bCs/>
              </w:rPr>
              <w:t>Device Archetype</w:t>
            </w:r>
          </w:p>
        </w:tc>
        <w:tc>
          <w:tcPr>
            <w:tcW w:w="1260" w:type="dxa"/>
            <w:shd w:val="clear" w:color="auto" w:fill="548DD4" w:themeFill="text2" w:themeFillTint="99"/>
          </w:tcPr>
          <w:p w14:paraId="51DBAEAF" w14:textId="77777777" w:rsidR="00C87CAB" w:rsidRDefault="00C87CAB">
            <w:pPr>
              <w:pStyle w:val="Table"/>
              <w:rPr>
                <w:b/>
                <w:bCs/>
              </w:rPr>
            </w:pPr>
            <w:r w:rsidRPr="005232B2">
              <w:rPr>
                <w:b/>
                <w:bCs/>
              </w:rPr>
              <w:t xml:space="preserve">Device Type </w:t>
            </w:r>
          </w:p>
          <w:p w14:paraId="73C961FD" w14:textId="77777777" w:rsidR="00C87CAB" w:rsidRPr="005232B2" w:rsidRDefault="00C87CAB">
            <w:pPr>
              <w:pStyle w:val="Table"/>
              <w:rPr>
                <w:b/>
                <w:bCs/>
              </w:rPr>
            </w:pPr>
            <w:r w:rsidRPr="005232B2">
              <w:rPr>
                <w:b/>
                <w:bCs/>
              </w:rPr>
              <w:t>Family</w:t>
            </w:r>
          </w:p>
        </w:tc>
        <w:tc>
          <w:tcPr>
            <w:tcW w:w="1440" w:type="dxa"/>
            <w:shd w:val="clear" w:color="auto" w:fill="548DD4" w:themeFill="text2" w:themeFillTint="99"/>
          </w:tcPr>
          <w:p w14:paraId="0FC10EC4" w14:textId="77777777" w:rsidR="00C87CAB" w:rsidRPr="005232B2" w:rsidRDefault="00C87CAB">
            <w:pPr>
              <w:pStyle w:val="Table"/>
              <w:rPr>
                <w:b/>
                <w:bCs/>
              </w:rPr>
            </w:pPr>
            <w:r>
              <w:rPr>
                <w:b/>
                <w:bCs/>
              </w:rPr>
              <w:t>ShelfPosition Archetype Name</w:t>
            </w:r>
          </w:p>
        </w:tc>
        <w:tc>
          <w:tcPr>
            <w:tcW w:w="1800" w:type="dxa"/>
            <w:shd w:val="clear" w:color="auto" w:fill="548DD4" w:themeFill="text2" w:themeFillTint="99"/>
          </w:tcPr>
          <w:p w14:paraId="7C601F62" w14:textId="77777777" w:rsidR="00C87CAB" w:rsidRDefault="00C87CAB">
            <w:pPr>
              <w:pStyle w:val="Table"/>
              <w:rPr>
                <w:b/>
                <w:bCs/>
              </w:rPr>
            </w:pPr>
            <w:r>
              <w:rPr>
                <w:b/>
                <w:bCs/>
              </w:rPr>
              <w:t>ShelfPosition Archetype Instance Name</w:t>
            </w:r>
          </w:p>
        </w:tc>
        <w:tc>
          <w:tcPr>
            <w:tcW w:w="1800" w:type="dxa"/>
            <w:shd w:val="clear" w:color="auto" w:fill="548DD4" w:themeFill="text2" w:themeFillTint="99"/>
          </w:tcPr>
          <w:p w14:paraId="0EA0FCEC" w14:textId="77777777" w:rsidR="00C87CAB" w:rsidRDefault="00C87CAB">
            <w:pPr>
              <w:pStyle w:val="Table"/>
              <w:rPr>
                <w:b/>
                <w:bCs/>
              </w:rPr>
            </w:pPr>
            <w:r>
              <w:rPr>
                <w:b/>
                <w:bCs/>
              </w:rPr>
              <w:t>Position Sequence</w:t>
            </w:r>
          </w:p>
        </w:tc>
      </w:tr>
      <w:tr w:rsidR="00C87CAB" w14:paraId="2BCBAB70" w14:textId="77777777">
        <w:tc>
          <w:tcPr>
            <w:tcW w:w="1278" w:type="dxa"/>
          </w:tcPr>
          <w:p w14:paraId="7A4EDD98" w14:textId="69B584B2" w:rsidR="00C87CAB" w:rsidRPr="005232B2" w:rsidRDefault="02DEDB4A">
            <w:pPr>
              <w:pStyle w:val="Table"/>
            </w:pPr>
            <w:r>
              <w:t xml:space="preserve">Ericsson </w:t>
            </w:r>
            <w:r w:rsidR="3DBB8A04">
              <w:t xml:space="preserve">Router </w:t>
            </w:r>
            <w:r w:rsidR="4CD1DA0C">
              <w:t>6675</w:t>
            </w:r>
          </w:p>
        </w:tc>
        <w:tc>
          <w:tcPr>
            <w:tcW w:w="1260" w:type="dxa"/>
          </w:tcPr>
          <w:p w14:paraId="3E9808C7" w14:textId="77777777" w:rsidR="00C87CAB" w:rsidRPr="005232B2" w:rsidRDefault="00C87CAB">
            <w:pPr>
              <w:pStyle w:val="Table"/>
            </w:pPr>
            <w:r>
              <w:t>IPRAN Family</w:t>
            </w:r>
          </w:p>
        </w:tc>
        <w:tc>
          <w:tcPr>
            <w:tcW w:w="1440" w:type="dxa"/>
          </w:tcPr>
          <w:p w14:paraId="69959E2C" w14:textId="1A81D756" w:rsidR="00C87CAB" w:rsidRPr="005232B2" w:rsidRDefault="4CD1DA0C">
            <w:pPr>
              <w:pStyle w:val="Table"/>
            </w:pPr>
            <w:r>
              <w:t xml:space="preserve">Ericsson </w:t>
            </w:r>
            <w:r w:rsidR="074DA9AE">
              <w:t xml:space="preserve">Router </w:t>
            </w:r>
            <w:r>
              <w:t xml:space="preserve">6675 </w:t>
            </w:r>
            <w:r w:rsidR="022F9AFC">
              <w:t xml:space="preserve">– </w:t>
            </w:r>
            <w:r w:rsidR="743301D6">
              <w:t>Shelf</w:t>
            </w:r>
            <w:r w:rsidR="022F9AFC">
              <w:t xml:space="preserve"> </w:t>
            </w:r>
            <w:r w:rsidR="743301D6">
              <w:t>Position</w:t>
            </w:r>
          </w:p>
        </w:tc>
        <w:tc>
          <w:tcPr>
            <w:tcW w:w="1800" w:type="dxa"/>
          </w:tcPr>
          <w:p w14:paraId="2BE1DCB2" w14:textId="77777777" w:rsidR="00C87CAB" w:rsidRPr="007F16C8" w:rsidRDefault="00C87CAB">
            <w:pPr>
              <w:pStyle w:val="Table"/>
            </w:pPr>
            <w:r>
              <w:t>Shelf Pos 1</w:t>
            </w:r>
          </w:p>
        </w:tc>
        <w:tc>
          <w:tcPr>
            <w:tcW w:w="1800" w:type="dxa"/>
          </w:tcPr>
          <w:p w14:paraId="12DC62EC" w14:textId="77777777" w:rsidR="00C87CAB" w:rsidRDefault="00C87CAB">
            <w:pPr>
              <w:pStyle w:val="Table"/>
            </w:pPr>
            <w:r>
              <w:t>0</w:t>
            </w:r>
          </w:p>
        </w:tc>
      </w:tr>
    </w:tbl>
    <w:p w14:paraId="3F7CA7E7" w14:textId="77777777" w:rsidR="00C87CAB" w:rsidRPr="00DF3ED3" w:rsidRDefault="00C87CAB" w:rsidP="00C87CAB">
      <w:pPr>
        <w:pStyle w:val="BodyText"/>
        <w:rPr>
          <w:lang w:val="en-CA"/>
        </w:rPr>
      </w:pPr>
    </w:p>
    <w:p w14:paraId="2C4215F2" w14:textId="77777777" w:rsidR="00C87CAB" w:rsidRDefault="02DEDB4A" w:rsidP="00C87CAB">
      <w:pPr>
        <w:pStyle w:val="Heading3"/>
        <w:rPr>
          <w:lang w:val="en-CA"/>
        </w:rPr>
      </w:pPr>
      <w:bookmarkStart w:id="159" w:name="_Toc1228763784"/>
      <w:r w:rsidRPr="47D17CDD">
        <w:rPr>
          <w:lang w:val="en-CA"/>
        </w:rPr>
        <w:t>Shelf Types</w:t>
      </w:r>
      <w:bookmarkEnd w:id="159"/>
    </w:p>
    <w:p w14:paraId="7E50B442" w14:textId="77777777" w:rsidR="00C87CAB" w:rsidRPr="00690583" w:rsidRDefault="00C87CAB" w:rsidP="00C87CAB">
      <w:pPr>
        <w:pStyle w:val="BodyText"/>
        <w:rPr>
          <w:lang w:val="en-CA"/>
        </w:rPr>
      </w:pPr>
      <w:r>
        <w:rPr>
          <w:lang w:val="en-CA"/>
        </w:rPr>
        <w:t>Configure the following shelf types under the parent ShelfPosition type as per the below details</w:t>
      </w:r>
    </w:p>
    <w:tbl>
      <w:tblPr>
        <w:tblStyle w:val="TableGrid"/>
        <w:tblW w:w="0" w:type="auto"/>
        <w:tblInd w:w="-113" w:type="dxa"/>
        <w:tblLook w:val="04A0" w:firstRow="1" w:lastRow="0" w:firstColumn="1" w:lastColumn="0" w:noHBand="0" w:noVBand="1"/>
      </w:tblPr>
      <w:tblGrid>
        <w:gridCol w:w="2003"/>
        <w:gridCol w:w="1546"/>
        <w:gridCol w:w="1704"/>
        <w:gridCol w:w="1434"/>
        <w:gridCol w:w="1607"/>
        <w:gridCol w:w="1140"/>
        <w:gridCol w:w="1109"/>
      </w:tblGrid>
      <w:tr w:rsidR="006A449A" w:rsidRPr="005232B2" w14:paraId="1BA0AB53" w14:textId="77777777">
        <w:tc>
          <w:tcPr>
            <w:tcW w:w="0" w:type="auto"/>
            <w:shd w:val="clear" w:color="auto" w:fill="548DD4" w:themeFill="text2" w:themeFillTint="99"/>
          </w:tcPr>
          <w:p w14:paraId="792055E3" w14:textId="77777777" w:rsidR="00C87CAB" w:rsidRPr="005232B2" w:rsidRDefault="00C87CAB">
            <w:pPr>
              <w:pStyle w:val="Table"/>
              <w:rPr>
                <w:b/>
                <w:bCs/>
              </w:rPr>
            </w:pPr>
            <w:r>
              <w:rPr>
                <w:b/>
                <w:bCs/>
              </w:rPr>
              <w:t>ShelfPosition Archetype</w:t>
            </w:r>
          </w:p>
        </w:tc>
        <w:tc>
          <w:tcPr>
            <w:tcW w:w="0" w:type="auto"/>
            <w:shd w:val="clear" w:color="auto" w:fill="548DD4" w:themeFill="text2" w:themeFillTint="99"/>
          </w:tcPr>
          <w:p w14:paraId="688BE6DD" w14:textId="77777777" w:rsidR="00C87CAB" w:rsidRPr="005232B2" w:rsidRDefault="00C87CAB">
            <w:pPr>
              <w:pStyle w:val="Table"/>
              <w:rPr>
                <w:b/>
                <w:bCs/>
              </w:rPr>
            </w:pPr>
            <w:r>
              <w:rPr>
                <w:b/>
                <w:bCs/>
              </w:rPr>
              <w:t>Shelf Archetype Name</w:t>
            </w:r>
          </w:p>
        </w:tc>
        <w:tc>
          <w:tcPr>
            <w:tcW w:w="0" w:type="auto"/>
            <w:shd w:val="clear" w:color="auto" w:fill="548DD4" w:themeFill="text2" w:themeFillTint="99"/>
          </w:tcPr>
          <w:p w14:paraId="5A24A0CC" w14:textId="77777777" w:rsidR="00C87CAB" w:rsidRDefault="00C87CAB">
            <w:pPr>
              <w:pStyle w:val="Table"/>
              <w:rPr>
                <w:b/>
                <w:bCs/>
              </w:rPr>
            </w:pPr>
            <w:r>
              <w:rPr>
                <w:b/>
                <w:bCs/>
              </w:rPr>
              <w:t>Shelf Archetype Instance Name</w:t>
            </w:r>
          </w:p>
        </w:tc>
        <w:tc>
          <w:tcPr>
            <w:tcW w:w="0" w:type="auto"/>
            <w:shd w:val="clear" w:color="auto" w:fill="548DD4" w:themeFill="text2" w:themeFillTint="99"/>
          </w:tcPr>
          <w:p w14:paraId="4A399D42" w14:textId="77777777" w:rsidR="00C87CAB" w:rsidRDefault="00C87CAB">
            <w:pPr>
              <w:pStyle w:val="Table"/>
              <w:rPr>
                <w:b/>
                <w:bCs/>
              </w:rPr>
            </w:pPr>
            <w:r>
              <w:rPr>
                <w:b/>
                <w:bCs/>
              </w:rPr>
              <w:t>Part Number</w:t>
            </w:r>
          </w:p>
        </w:tc>
        <w:tc>
          <w:tcPr>
            <w:tcW w:w="0" w:type="auto"/>
            <w:shd w:val="clear" w:color="auto" w:fill="548DD4" w:themeFill="text2" w:themeFillTint="99"/>
          </w:tcPr>
          <w:p w14:paraId="1F52BD14" w14:textId="77777777" w:rsidR="00C87CAB" w:rsidRDefault="00C87CAB">
            <w:pPr>
              <w:pStyle w:val="Table"/>
              <w:rPr>
                <w:b/>
                <w:bCs/>
              </w:rPr>
            </w:pPr>
            <w:r>
              <w:rPr>
                <w:b/>
                <w:bCs/>
              </w:rPr>
              <w:t>Description</w:t>
            </w:r>
          </w:p>
        </w:tc>
        <w:tc>
          <w:tcPr>
            <w:tcW w:w="0" w:type="auto"/>
            <w:shd w:val="clear" w:color="auto" w:fill="548DD4" w:themeFill="text2" w:themeFillTint="99"/>
          </w:tcPr>
          <w:p w14:paraId="442C6269" w14:textId="77777777" w:rsidR="00C87CAB" w:rsidRDefault="00C87CAB">
            <w:pPr>
              <w:pStyle w:val="Table"/>
              <w:rPr>
                <w:b/>
                <w:bCs/>
              </w:rPr>
            </w:pPr>
            <w:r>
              <w:rPr>
                <w:b/>
                <w:bCs/>
              </w:rPr>
              <w:t>Positions Used</w:t>
            </w:r>
          </w:p>
        </w:tc>
        <w:tc>
          <w:tcPr>
            <w:tcW w:w="0" w:type="auto"/>
            <w:shd w:val="clear" w:color="auto" w:fill="548DD4" w:themeFill="text2" w:themeFillTint="99"/>
          </w:tcPr>
          <w:p w14:paraId="75C82E2F" w14:textId="77777777" w:rsidR="00C87CAB" w:rsidRDefault="00C87CAB">
            <w:pPr>
              <w:pStyle w:val="Table"/>
              <w:rPr>
                <w:b/>
                <w:bCs/>
              </w:rPr>
            </w:pPr>
            <w:r>
              <w:rPr>
                <w:b/>
                <w:bCs/>
              </w:rPr>
              <w:t>Width (in Inches)</w:t>
            </w:r>
          </w:p>
        </w:tc>
      </w:tr>
      <w:tr w:rsidR="00C87CAB" w:rsidRPr="005232B2" w14:paraId="008016FA" w14:textId="77777777">
        <w:tc>
          <w:tcPr>
            <w:tcW w:w="0" w:type="auto"/>
          </w:tcPr>
          <w:p w14:paraId="7DD95881" w14:textId="14EBBD2E" w:rsidR="00C87CAB" w:rsidRPr="005232B2" w:rsidRDefault="18360DA1">
            <w:pPr>
              <w:pStyle w:val="Table"/>
            </w:pPr>
            <w:r>
              <w:t xml:space="preserve">Ericsson </w:t>
            </w:r>
            <w:r w:rsidR="6ED5DB02">
              <w:t xml:space="preserve">Router </w:t>
            </w:r>
            <w:r>
              <w:t xml:space="preserve">6675 </w:t>
            </w:r>
            <w:r w:rsidR="14019FD2">
              <w:t xml:space="preserve">– </w:t>
            </w:r>
            <w:r w:rsidR="455BFD25">
              <w:t>Shelf</w:t>
            </w:r>
            <w:r w:rsidR="14019FD2">
              <w:t xml:space="preserve"> </w:t>
            </w:r>
            <w:r w:rsidR="455BFD25">
              <w:t>Position</w:t>
            </w:r>
          </w:p>
        </w:tc>
        <w:tc>
          <w:tcPr>
            <w:tcW w:w="0" w:type="auto"/>
          </w:tcPr>
          <w:p w14:paraId="16254666" w14:textId="7757B6A2" w:rsidR="00C87CAB" w:rsidRPr="005232B2" w:rsidRDefault="6709581D">
            <w:pPr>
              <w:pStyle w:val="Table"/>
            </w:pPr>
            <w:r>
              <w:t>Ericsson Router 6675 Shelf</w:t>
            </w:r>
          </w:p>
        </w:tc>
        <w:tc>
          <w:tcPr>
            <w:tcW w:w="0" w:type="auto"/>
          </w:tcPr>
          <w:p w14:paraId="2F0A8282" w14:textId="564845D8" w:rsidR="00C87CAB" w:rsidRPr="007F16C8" w:rsidRDefault="6709581D">
            <w:pPr>
              <w:pStyle w:val="Table"/>
            </w:pPr>
            <w:r>
              <w:t>Shelf</w:t>
            </w:r>
            <w:r w:rsidR="00BE3039">
              <w:t>-1</w:t>
            </w:r>
          </w:p>
        </w:tc>
        <w:tc>
          <w:tcPr>
            <w:tcW w:w="0" w:type="auto"/>
          </w:tcPr>
          <w:p w14:paraId="413D8BB2" w14:textId="31E90A9D" w:rsidR="00C87CAB" w:rsidRDefault="53C6C0F4">
            <w:pPr>
              <w:pStyle w:val="Table"/>
            </w:pPr>
            <w:r>
              <w:t xml:space="preserve">Ericsson </w:t>
            </w:r>
            <w:r w:rsidR="63F8DC41">
              <w:t xml:space="preserve">Router </w:t>
            </w:r>
            <w:r>
              <w:t>6675 Shelf</w:t>
            </w:r>
          </w:p>
        </w:tc>
        <w:tc>
          <w:tcPr>
            <w:tcW w:w="0" w:type="auto"/>
          </w:tcPr>
          <w:p w14:paraId="7124F6AA" w14:textId="07293B91" w:rsidR="00C87CAB" w:rsidRDefault="53C6C0F4">
            <w:pPr>
              <w:pStyle w:val="Table"/>
            </w:pPr>
            <w:r>
              <w:t xml:space="preserve">Ericsson </w:t>
            </w:r>
            <w:r w:rsidR="75C3FED2">
              <w:t xml:space="preserve">Router </w:t>
            </w:r>
            <w:r>
              <w:t>6675 Shelf</w:t>
            </w:r>
          </w:p>
        </w:tc>
        <w:tc>
          <w:tcPr>
            <w:tcW w:w="0" w:type="auto"/>
          </w:tcPr>
          <w:p w14:paraId="3217D125" w14:textId="77777777" w:rsidR="00C87CAB" w:rsidRDefault="00C87CAB">
            <w:pPr>
              <w:pStyle w:val="Table"/>
            </w:pPr>
            <w:r>
              <w:t>1</w:t>
            </w:r>
          </w:p>
        </w:tc>
        <w:tc>
          <w:tcPr>
            <w:tcW w:w="0" w:type="auto"/>
          </w:tcPr>
          <w:p w14:paraId="56BF35CE" w14:textId="77777777" w:rsidR="00C87CAB" w:rsidRDefault="00C87CAB">
            <w:pPr>
              <w:pStyle w:val="Table"/>
            </w:pPr>
            <w:r>
              <w:t>19</w:t>
            </w:r>
          </w:p>
        </w:tc>
      </w:tr>
    </w:tbl>
    <w:p w14:paraId="4CFE20F4" w14:textId="77777777" w:rsidR="00C87CAB" w:rsidRDefault="02DEDB4A" w:rsidP="00C87CAB">
      <w:pPr>
        <w:pStyle w:val="Heading3"/>
        <w:rPr>
          <w:lang w:val="en-CA"/>
        </w:rPr>
      </w:pPr>
      <w:bookmarkStart w:id="160" w:name="_Toc1036830809"/>
      <w:r w:rsidRPr="47D17CDD">
        <w:rPr>
          <w:lang w:val="en-CA"/>
        </w:rPr>
        <w:t>Shelf Slots</w:t>
      </w:r>
      <w:bookmarkEnd w:id="160"/>
      <w:r w:rsidRPr="47D17CDD">
        <w:rPr>
          <w:lang w:val="en-CA"/>
        </w:rPr>
        <w:t xml:space="preserve"> </w:t>
      </w:r>
    </w:p>
    <w:p w14:paraId="4C4309F5" w14:textId="77777777" w:rsidR="00C87CAB" w:rsidRPr="00DC4B67" w:rsidRDefault="00C87CAB" w:rsidP="00C87CAB">
      <w:pPr>
        <w:pStyle w:val="BodyText"/>
        <w:rPr>
          <w:lang w:val="en-CA"/>
        </w:rPr>
      </w:pPr>
      <w:r>
        <w:rPr>
          <w:lang w:val="en-CA"/>
        </w:rPr>
        <w:t>NA</w:t>
      </w:r>
    </w:p>
    <w:p w14:paraId="42E1CEBA" w14:textId="77777777" w:rsidR="00C87CAB" w:rsidRDefault="02DEDB4A" w:rsidP="00C87CAB">
      <w:pPr>
        <w:pStyle w:val="Heading3"/>
        <w:rPr>
          <w:lang w:val="en-CA"/>
        </w:rPr>
      </w:pPr>
      <w:bookmarkStart w:id="161" w:name="_Toc2020800166"/>
      <w:r w:rsidRPr="47D17CDD">
        <w:rPr>
          <w:lang w:val="en-CA"/>
        </w:rPr>
        <w:t>Card Types</w:t>
      </w:r>
      <w:bookmarkEnd w:id="161"/>
    </w:p>
    <w:p w14:paraId="6BC47D6D" w14:textId="77777777" w:rsidR="00C87CAB" w:rsidRPr="00DC4B67" w:rsidRDefault="00C87CAB" w:rsidP="00C87CAB">
      <w:pPr>
        <w:pStyle w:val="BodyText"/>
        <w:rPr>
          <w:lang w:val="en-CA"/>
        </w:rPr>
      </w:pPr>
      <w:r>
        <w:rPr>
          <w:lang w:val="en-CA"/>
        </w:rPr>
        <w:t>NA</w:t>
      </w:r>
    </w:p>
    <w:p w14:paraId="6C0C9FDA" w14:textId="77777777" w:rsidR="00C87CAB" w:rsidRDefault="02DEDB4A" w:rsidP="00C87CAB">
      <w:pPr>
        <w:pStyle w:val="Heading3"/>
        <w:rPr>
          <w:lang w:val="en-CA"/>
        </w:rPr>
      </w:pPr>
      <w:bookmarkStart w:id="162" w:name="_Toc105880324"/>
      <w:r w:rsidRPr="47D17CDD">
        <w:rPr>
          <w:lang w:val="en-CA"/>
        </w:rPr>
        <w:t>Card Compatibility for slots</w:t>
      </w:r>
      <w:bookmarkEnd w:id="162"/>
    </w:p>
    <w:p w14:paraId="3B5D65B5" w14:textId="77777777" w:rsidR="00C87CAB" w:rsidRPr="00DC4B67" w:rsidRDefault="00C87CAB" w:rsidP="00C87CAB">
      <w:pPr>
        <w:pStyle w:val="BodyText"/>
        <w:rPr>
          <w:lang w:val="en-CA"/>
        </w:rPr>
      </w:pPr>
      <w:r>
        <w:rPr>
          <w:lang w:val="en-CA"/>
        </w:rPr>
        <w:t>NA</w:t>
      </w:r>
    </w:p>
    <w:p w14:paraId="09139FCF" w14:textId="054ABE5C" w:rsidR="00C87CAB" w:rsidRDefault="02DEDB4A" w:rsidP="00C87CAB">
      <w:pPr>
        <w:pStyle w:val="Heading3"/>
        <w:rPr>
          <w:lang w:val="en-CA"/>
        </w:rPr>
      </w:pPr>
      <w:bookmarkStart w:id="163" w:name="_Toc1938105364"/>
      <w:r w:rsidRPr="47D17CDD">
        <w:rPr>
          <w:lang w:val="en-CA"/>
        </w:rPr>
        <w:t xml:space="preserve">Physical Termination Position for </w:t>
      </w:r>
      <w:r w:rsidR="7943D414" w:rsidRPr="1BC014E3">
        <w:rPr>
          <w:lang w:val="en-CA"/>
        </w:rPr>
        <w:t>Shelf</w:t>
      </w:r>
      <w:bookmarkEnd w:id="163"/>
    </w:p>
    <w:tbl>
      <w:tblPr>
        <w:tblStyle w:val="TableGrid"/>
        <w:tblW w:w="10170" w:type="dxa"/>
        <w:tblLayout w:type="fixed"/>
        <w:tblLook w:val="06A0" w:firstRow="1" w:lastRow="0" w:firstColumn="1" w:lastColumn="0" w:noHBand="1" w:noVBand="1"/>
      </w:tblPr>
      <w:tblGrid>
        <w:gridCol w:w="2160"/>
        <w:gridCol w:w="2160"/>
        <w:gridCol w:w="1845"/>
        <w:gridCol w:w="1890"/>
        <w:gridCol w:w="2115"/>
      </w:tblGrid>
      <w:tr w:rsidR="6F689E3E" w14:paraId="2791BFA4" w14:textId="77777777" w:rsidTr="7C185D5C">
        <w:trPr>
          <w:trHeight w:val="300"/>
        </w:trPr>
        <w:tc>
          <w:tcPr>
            <w:tcW w:w="2160" w:type="dxa"/>
            <w:shd w:val="clear" w:color="auto" w:fill="1E8BCD"/>
          </w:tcPr>
          <w:p w14:paraId="2B9DA426" w14:textId="4E05A1BE" w:rsidR="750242F6" w:rsidRDefault="750242F6" w:rsidP="6F689E3E">
            <w:pPr>
              <w:pStyle w:val="BodyText"/>
              <w:rPr>
                <w:lang w:val="en-CA"/>
              </w:rPr>
            </w:pPr>
            <w:r w:rsidRPr="6F689E3E">
              <w:rPr>
                <w:lang w:val="en-CA"/>
              </w:rPr>
              <w:t>Shelf Archetype Name</w:t>
            </w:r>
          </w:p>
        </w:tc>
        <w:tc>
          <w:tcPr>
            <w:tcW w:w="2160" w:type="dxa"/>
            <w:shd w:val="clear" w:color="auto" w:fill="1E8BCD"/>
          </w:tcPr>
          <w:p w14:paraId="1D2B5290" w14:textId="33CB5B57" w:rsidR="750242F6" w:rsidRDefault="750242F6" w:rsidP="6F689E3E">
            <w:pPr>
              <w:pStyle w:val="BodyText"/>
              <w:rPr>
                <w:lang w:val="en-CA"/>
              </w:rPr>
            </w:pPr>
            <w:r w:rsidRPr="6F689E3E">
              <w:rPr>
                <w:lang w:val="en-CA"/>
              </w:rPr>
              <w:t>PTP Archetype Name</w:t>
            </w:r>
          </w:p>
        </w:tc>
        <w:tc>
          <w:tcPr>
            <w:tcW w:w="1845" w:type="dxa"/>
            <w:shd w:val="clear" w:color="auto" w:fill="1E8BCD"/>
          </w:tcPr>
          <w:p w14:paraId="615D3538" w14:textId="2B4A0373" w:rsidR="750242F6" w:rsidRDefault="750242F6" w:rsidP="6F689E3E">
            <w:pPr>
              <w:pStyle w:val="BodyText"/>
              <w:rPr>
                <w:lang w:val="en-CA"/>
              </w:rPr>
            </w:pPr>
            <w:r w:rsidRPr="6F689E3E">
              <w:rPr>
                <w:lang w:val="en-CA"/>
              </w:rPr>
              <w:t>PTP Archetype Instance Name</w:t>
            </w:r>
          </w:p>
        </w:tc>
        <w:tc>
          <w:tcPr>
            <w:tcW w:w="1890" w:type="dxa"/>
            <w:shd w:val="clear" w:color="auto" w:fill="1E8BCD"/>
          </w:tcPr>
          <w:p w14:paraId="2D847478" w14:textId="072CC675" w:rsidR="750242F6" w:rsidRPr="7C185D5C" w:rsidRDefault="750242F6" w:rsidP="7C185D5C">
            <w:pPr>
              <w:pStyle w:val="BodyText"/>
              <w:rPr>
                <w:lang w:val="en-CA"/>
              </w:rPr>
            </w:pPr>
            <w:r w:rsidRPr="7C185D5C">
              <w:rPr>
                <w:lang w:val="en-CA"/>
              </w:rPr>
              <w:t>Number of PTP’s</w:t>
            </w:r>
          </w:p>
        </w:tc>
        <w:tc>
          <w:tcPr>
            <w:tcW w:w="2115" w:type="dxa"/>
            <w:shd w:val="clear" w:color="auto" w:fill="1E8BCD"/>
          </w:tcPr>
          <w:p w14:paraId="7744DF00" w14:textId="23AF98DE" w:rsidR="750242F6" w:rsidRDefault="750242F6" w:rsidP="6F689E3E">
            <w:pPr>
              <w:pStyle w:val="BodyText"/>
              <w:rPr>
                <w:lang w:val="en-CA"/>
              </w:rPr>
            </w:pPr>
            <w:r w:rsidRPr="6F689E3E">
              <w:rPr>
                <w:lang w:val="en-CA"/>
              </w:rPr>
              <w:t>Position Sequence</w:t>
            </w:r>
          </w:p>
        </w:tc>
      </w:tr>
      <w:tr w:rsidR="6F689E3E" w14:paraId="6FF52F27" w14:textId="77777777" w:rsidTr="7C185D5C">
        <w:trPr>
          <w:trHeight w:val="300"/>
        </w:trPr>
        <w:tc>
          <w:tcPr>
            <w:tcW w:w="2160" w:type="dxa"/>
            <w:vAlign w:val="center"/>
          </w:tcPr>
          <w:p w14:paraId="21F1309A" w14:textId="61950734" w:rsidR="750242F6" w:rsidRDefault="750242F6" w:rsidP="7C185D5C">
            <w:pPr>
              <w:pStyle w:val="BodyText"/>
              <w:jc w:val="center"/>
              <w:rPr>
                <w:lang w:val="en-CA"/>
              </w:rPr>
            </w:pPr>
            <w:commentRangeStart w:id="164"/>
            <w:commentRangeStart w:id="165"/>
            <w:commentRangeStart w:id="166"/>
            <w:r w:rsidRPr="6F689E3E">
              <w:rPr>
                <w:lang w:val="en-CA"/>
              </w:rPr>
              <w:t>Ericsson Router</w:t>
            </w:r>
            <w:r w:rsidRPr="7C185D5C">
              <w:rPr>
                <w:lang w:val="en-CA"/>
              </w:rPr>
              <w:t xml:space="preserve"> 6675 Shelf</w:t>
            </w:r>
          </w:p>
        </w:tc>
        <w:tc>
          <w:tcPr>
            <w:tcW w:w="2160" w:type="dxa"/>
            <w:vAlign w:val="center"/>
          </w:tcPr>
          <w:p w14:paraId="66A919BA" w14:textId="01AD2875" w:rsidR="6F689E3E" w:rsidRDefault="750242F6" w:rsidP="7C185D5C">
            <w:pPr>
              <w:pStyle w:val="BodyText"/>
              <w:jc w:val="center"/>
              <w:rPr>
                <w:lang w:val="en-CA"/>
              </w:rPr>
            </w:pPr>
            <w:r w:rsidRPr="7C185D5C">
              <w:rPr>
                <w:lang w:val="en-CA"/>
              </w:rPr>
              <w:t>SFP/SFP+</w:t>
            </w:r>
          </w:p>
        </w:tc>
        <w:tc>
          <w:tcPr>
            <w:tcW w:w="1845" w:type="dxa"/>
            <w:vAlign w:val="center"/>
          </w:tcPr>
          <w:p w14:paraId="2E6281D3" w14:textId="73F26B3A" w:rsidR="6F689E3E" w:rsidRDefault="750242F6" w:rsidP="7C185D5C">
            <w:pPr>
              <w:pStyle w:val="BodyText"/>
              <w:jc w:val="center"/>
              <w:rPr>
                <w:lang w:val="en-CA"/>
              </w:rPr>
            </w:pPr>
            <w:del w:id="167" w:author="VarunReddy Papireddy - EXT" w:date="2023-12-15T21:18:00Z">
              <w:r w:rsidRPr="7C185D5C" w:rsidDel="002D0E26">
                <w:rPr>
                  <w:lang w:val="en-CA"/>
                </w:rPr>
                <w:delText>GE/10GE</w:delText>
              </w:r>
            </w:del>
            <w:ins w:id="168" w:author="VarunReddy Papireddy - EXT" w:date="2023-12-15T21:17:00Z">
              <w:r w:rsidR="009E6195">
                <w:rPr>
                  <w:lang w:val="en-CA"/>
                </w:rPr>
                <w:t>1-24</w:t>
              </w:r>
            </w:ins>
          </w:p>
        </w:tc>
        <w:tc>
          <w:tcPr>
            <w:tcW w:w="1890" w:type="dxa"/>
            <w:vAlign w:val="center"/>
          </w:tcPr>
          <w:p w14:paraId="5DF6123A" w14:textId="67F235DE" w:rsidR="750242F6" w:rsidRPr="7C185D5C" w:rsidRDefault="750242F6" w:rsidP="7C185D5C">
            <w:pPr>
              <w:pStyle w:val="BodyText"/>
              <w:jc w:val="center"/>
              <w:rPr>
                <w:lang w:val="en-CA"/>
              </w:rPr>
            </w:pPr>
            <w:r w:rsidRPr="7C185D5C">
              <w:rPr>
                <w:lang w:val="en-CA"/>
              </w:rPr>
              <w:t>24</w:t>
            </w:r>
          </w:p>
        </w:tc>
        <w:tc>
          <w:tcPr>
            <w:tcW w:w="2115" w:type="dxa"/>
            <w:vAlign w:val="center"/>
          </w:tcPr>
          <w:p w14:paraId="41570C13" w14:textId="2B578471" w:rsidR="6F689E3E" w:rsidRDefault="750242F6" w:rsidP="7C185D5C">
            <w:pPr>
              <w:pStyle w:val="BodyText"/>
              <w:jc w:val="center"/>
              <w:rPr>
                <w:lang w:val="en-CA"/>
              </w:rPr>
            </w:pPr>
            <w:r w:rsidRPr="7C185D5C">
              <w:rPr>
                <w:lang w:val="en-CA"/>
              </w:rPr>
              <w:t>0-23</w:t>
            </w:r>
            <w:commentRangeEnd w:id="164"/>
            <w:r>
              <w:rPr>
                <w:rStyle w:val="CommentReference"/>
              </w:rPr>
              <w:commentReference w:id="164"/>
            </w:r>
            <w:r w:rsidR="00711DD9">
              <w:rPr>
                <w:rStyle w:val="CommentReference"/>
              </w:rPr>
              <w:commentReference w:id="165"/>
            </w:r>
            <w:r w:rsidR="00871BAD">
              <w:rPr>
                <w:rStyle w:val="CommentReference"/>
              </w:rPr>
              <w:commentReference w:id="166"/>
            </w:r>
          </w:p>
        </w:tc>
      </w:tr>
      <w:commentRangeEnd w:id="165"/>
      <w:commentRangeEnd w:id="166"/>
      <w:tr w:rsidR="6F689E3E" w14:paraId="5778483E" w14:textId="77777777" w:rsidTr="7C185D5C">
        <w:trPr>
          <w:trHeight w:val="300"/>
        </w:trPr>
        <w:tc>
          <w:tcPr>
            <w:tcW w:w="2160" w:type="dxa"/>
            <w:vAlign w:val="center"/>
          </w:tcPr>
          <w:p w14:paraId="2A7D9162" w14:textId="5C13D25C" w:rsidR="6F689E3E" w:rsidRDefault="750242F6" w:rsidP="7C185D5C">
            <w:pPr>
              <w:pStyle w:val="BodyText"/>
              <w:jc w:val="center"/>
              <w:rPr>
                <w:lang w:val="en-CA"/>
              </w:rPr>
            </w:pPr>
            <w:r w:rsidRPr="7C185D5C">
              <w:rPr>
                <w:lang w:val="en-CA"/>
              </w:rPr>
              <w:t>Ericsson Router 6675 Shelf</w:t>
            </w:r>
          </w:p>
        </w:tc>
        <w:tc>
          <w:tcPr>
            <w:tcW w:w="2160" w:type="dxa"/>
            <w:vAlign w:val="center"/>
          </w:tcPr>
          <w:p w14:paraId="5E2C915F" w14:textId="3491BAD1" w:rsidR="6F689E3E" w:rsidRDefault="750242F6" w:rsidP="7C185D5C">
            <w:pPr>
              <w:pStyle w:val="BodyText"/>
              <w:jc w:val="center"/>
              <w:rPr>
                <w:lang w:val="en-CA"/>
              </w:rPr>
            </w:pPr>
            <w:r w:rsidRPr="7C185D5C">
              <w:rPr>
                <w:lang w:val="en-CA"/>
              </w:rPr>
              <w:t>QSFP28</w:t>
            </w:r>
          </w:p>
        </w:tc>
        <w:tc>
          <w:tcPr>
            <w:tcW w:w="1845" w:type="dxa"/>
            <w:vAlign w:val="center"/>
          </w:tcPr>
          <w:p w14:paraId="3FC3A097" w14:textId="0105E057" w:rsidR="6F689E3E" w:rsidRDefault="750242F6" w:rsidP="7C185D5C">
            <w:pPr>
              <w:pStyle w:val="BodyText"/>
              <w:jc w:val="center"/>
              <w:rPr>
                <w:lang w:val="en-CA"/>
              </w:rPr>
            </w:pPr>
            <w:del w:id="169" w:author="VarunReddy Papireddy - EXT" w:date="2023-12-15T21:18:00Z">
              <w:r w:rsidRPr="7C185D5C" w:rsidDel="002D0E26">
                <w:rPr>
                  <w:lang w:val="en-CA"/>
                </w:rPr>
                <w:delText>100GE</w:delText>
              </w:r>
            </w:del>
            <w:ins w:id="170" w:author="VarunReddy Papireddy - EXT" w:date="2023-12-15T21:17:00Z">
              <w:r w:rsidR="00CF741E">
                <w:rPr>
                  <w:lang w:val="en-CA"/>
                </w:rPr>
                <w:t>25-28</w:t>
              </w:r>
            </w:ins>
          </w:p>
        </w:tc>
        <w:tc>
          <w:tcPr>
            <w:tcW w:w="1890" w:type="dxa"/>
            <w:vAlign w:val="center"/>
          </w:tcPr>
          <w:p w14:paraId="46F1C723" w14:textId="11D439E4" w:rsidR="750242F6" w:rsidRPr="7C185D5C" w:rsidRDefault="750242F6" w:rsidP="7C185D5C">
            <w:pPr>
              <w:pStyle w:val="BodyText"/>
              <w:jc w:val="center"/>
              <w:rPr>
                <w:lang w:val="en-CA"/>
              </w:rPr>
            </w:pPr>
            <w:r w:rsidRPr="7C185D5C">
              <w:rPr>
                <w:lang w:val="en-CA"/>
              </w:rPr>
              <w:t>4</w:t>
            </w:r>
          </w:p>
        </w:tc>
        <w:tc>
          <w:tcPr>
            <w:tcW w:w="2115" w:type="dxa"/>
            <w:vAlign w:val="center"/>
          </w:tcPr>
          <w:p w14:paraId="7489A92A" w14:textId="5962B573" w:rsidR="6F689E3E" w:rsidRDefault="750242F6" w:rsidP="7C185D5C">
            <w:pPr>
              <w:pStyle w:val="BodyText"/>
              <w:jc w:val="center"/>
              <w:rPr>
                <w:lang w:val="en-CA"/>
              </w:rPr>
            </w:pPr>
            <w:r w:rsidRPr="7C185D5C">
              <w:rPr>
                <w:lang w:val="en-CA"/>
              </w:rPr>
              <w:t>24-27</w:t>
            </w:r>
          </w:p>
        </w:tc>
      </w:tr>
    </w:tbl>
    <w:p w14:paraId="2BB95744" w14:textId="39E238EC" w:rsidR="004B2C46" w:rsidRDefault="37A5F333" w:rsidP="004B2C46">
      <w:pPr>
        <w:pStyle w:val="Heading3"/>
        <w:rPr>
          <w:lang w:val="en-CA"/>
        </w:rPr>
      </w:pPr>
      <w:bookmarkStart w:id="171" w:name="_Toc1507790277"/>
      <w:r w:rsidRPr="47D17CDD">
        <w:rPr>
          <w:lang w:val="en-CA"/>
        </w:rPr>
        <w:t>Pluggable Types</w:t>
      </w:r>
      <w:bookmarkEnd w:id="171"/>
      <w:commentRangeStart w:id="172"/>
      <w:commentRangeStart w:id="173"/>
      <w:commentRangeStart w:id="174"/>
      <w:commentRangeEnd w:id="172"/>
      <w:r>
        <w:rPr>
          <w:rStyle w:val="CommentReference"/>
        </w:rPr>
        <w:commentReference w:id="172"/>
      </w:r>
      <w:commentRangeEnd w:id="173"/>
      <w:r w:rsidR="00721CF0">
        <w:rPr>
          <w:rStyle w:val="CommentReference"/>
        </w:rPr>
        <w:commentReference w:id="173"/>
      </w:r>
      <w:commentRangeEnd w:id="174"/>
      <w:r>
        <w:rPr>
          <w:rStyle w:val="CommentReference"/>
        </w:rPr>
        <w:commentReference w:id="174"/>
      </w:r>
    </w:p>
    <w:p w14:paraId="49231400" w14:textId="5CB40052" w:rsidR="005C1DF3" w:rsidRPr="005C1DF3" w:rsidRDefault="005C1DF3" w:rsidP="005C1DF3">
      <w:pPr>
        <w:pStyle w:val="BodyText"/>
        <w:rPr>
          <w:lang w:val="en-CA"/>
        </w:rPr>
      </w:pPr>
      <w:del w:id="175" w:author="VarunReddy Papireddy - EXT" w:date="2023-12-15T21:23:00Z">
        <w:r w:rsidDel="0055611B">
          <w:rPr>
            <w:lang w:val="en-CA"/>
          </w:rPr>
          <w:delText>NA</w:delText>
        </w:r>
      </w:del>
      <w:ins w:id="176" w:author="VarunReddy Papireddy - EXT" w:date="2023-12-15T21:23:00Z">
        <w:r w:rsidR="0055611B">
          <w:rPr>
            <w:lang w:val="en-CA"/>
          </w:rPr>
          <w:t xml:space="preserve"> </w:t>
        </w:r>
      </w:ins>
      <w:ins w:id="177" w:author="VarunReddy Papireddy - EXT" w:date="2023-12-15T21:24:00Z">
        <w:r w:rsidR="0055611B">
          <w:rPr>
            <w:lang w:val="en-CA"/>
          </w:rPr>
          <w:t>TBD</w:t>
        </w:r>
      </w:ins>
    </w:p>
    <w:p w14:paraId="7617247C" w14:textId="36AE768C" w:rsidR="004B2C46" w:rsidRDefault="37A5F333" w:rsidP="004B2C46">
      <w:pPr>
        <w:pStyle w:val="Heading3"/>
        <w:rPr>
          <w:lang w:val="en-CA"/>
        </w:rPr>
      </w:pPr>
      <w:bookmarkStart w:id="178" w:name="_Toc87476665"/>
      <w:r w:rsidRPr="47D17CDD">
        <w:rPr>
          <w:lang w:val="en-CA"/>
        </w:rPr>
        <w:t>Pluggable Compatible for PTP</w:t>
      </w:r>
      <w:bookmarkEnd w:id="178"/>
      <w:commentRangeStart w:id="179"/>
      <w:commentRangeStart w:id="180"/>
      <w:commentRangeStart w:id="181"/>
      <w:commentRangeEnd w:id="179"/>
      <w:r>
        <w:rPr>
          <w:rStyle w:val="CommentReference"/>
        </w:rPr>
        <w:commentReference w:id="179"/>
      </w:r>
      <w:commentRangeEnd w:id="180"/>
      <w:r w:rsidR="00B62923">
        <w:rPr>
          <w:rStyle w:val="CommentReference"/>
          <w:b w:val="0"/>
        </w:rPr>
        <w:commentReference w:id="180"/>
      </w:r>
      <w:commentRangeEnd w:id="181"/>
      <w:r w:rsidR="006F1BDF">
        <w:rPr>
          <w:rStyle w:val="CommentReference"/>
          <w:b w:val="0"/>
        </w:rPr>
        <w:commentReference w:id="181"/>
      </w:r>
    </w:p>
    <w:p w14:paraId="399484AD" w14:textId="0D7D8878" w:rsidR="00797B1C" w:rsidRPr="00797B1C" w:rsidRDefault="00797B1C" w:rsidP="00797B1C">
      <w:pPr>
        <w:pStyle w:val="BodyText"/>
        <w:rPr>
          <w:lang w:val="en-CA"/>
        </w:rPr>
      </w:pPr>
      <w:r>
        <w:rPr>
          <w:lang w:val="en-CA"/>
        </w:rPr>
        <w:t>NA</w:t>
      </w:r>
    </w:p>
    <w:p w14:paraId="0C148C8A" w14:textId="77777777" w:rsidR="004B2C46" w:rsidRDefault="37A5F333" w:rsidP="004B2C46">
      <w:pPr>
        <w:pStyle w:val="Heading3"/>
        <w:rPr>
          <w:lang w:val="en-CA"/>
        </w:rPr>
      </w:pPr>
      <w:bookmarkStart w:id="182" w:name="_Toc761847324"/>
      <w:r w:rsidRPr="47D17CDD">
        <w:rPr>
          <w:lang w:val="en-CA"/>
        </w:rPr>
        <w:t>Port Compatibility</w:t>
      </w:r>
      <w:bookmarkEnd w:id="182"/>
      <w:r w:rsidRPr="47D17CDD">
        <w:rPr>
          <w:lang w:val="en-CA"/>
        </w:rPr>
        <w:t xml:space="preserve"> </w:t>
      </w:r>
    </w:p>
    <w:p w14:paraId="439F1740" w14:textId="7AB38D9A" w:rsidR="00797B1C" w:rsidRPr="00797B1C" w:rsidRDefault="00797B1C" w:rsidP="00797B1C">
      <w:pPr>
        <w:pStyle w:val="BodyText"/>
        <w:rPr>
          <w:lang w:val="en-CA"/>
        </w:rPr>
      </w:pPr>
      <w:r>
        <w:rPr>
          <w:lang w:val="en-CA"/>
        </w:rPr>
        <w:t>NA</w:t>
      </w:r>
    </w:p>
    <w:p w14:paraId="0B603AC4" w14:textId="77777777" w:rsidR="004B2C46" w:rsidRDefault="37A5F333" w:rsidP="004B2C46">
      <w:pPr>
        <w:pStyle w:val="Heading4"/>
        <w:rPr>
          <w:lang w:val="en-CA"/>
        </w:rPr>
      </w:pPr>
      <w:r w:rsidRPr="47D17CDD">
        <w:rPr>
          <w:lang w:val="en-CA"/>
        </w:rPr>
        <w:t>Card Ports</w:t>
      </w:r>
    </w:p>
    <w:p w14:paraId="05BB2043" w14:textId="77777777" w:rsidR="004B2C46" w:rsidRPr="00111160" w:rsidRDefault="004B2C46" w:rsidP="004B2C46">
      <w:pPr>
        <w:pStyle w:val="BodyText"/>
        <w:rPr>
          <w:lang w:val="en-CA"/>
        </w:rPr>
      </w:pPr>
      <w:r>
        <w:rPr>
          <w:lang w:val="en-CA"/>
        </w:rPr>
        <w:t>NA</w:t>
      </w:r>
    </w:p>
    <w:p w14:paraId="76D16083" w14:textId="77777777" w:rsidR="004B2C46" w:rsidRDefault="37A5F333" w:rsidP="004B2C46">
      <w:pPr>
        <w:pStyle w:val="Heading4"/>
        <w:rPr>
          <w:lang w:val="en-CA"/>
        </w:rPr>
      </w:pPr>
      <w:r w:rsidRPr="47D17CDD">
        <w:rPr>
          <w:lang w:val="en-CA"/>
        </w:rPr>
        <w:t>Device Ports</w:t>
      </w:r>
    </w:p>
    <w:tbl>
      <w:tblPr>
        <w:tblW w:w="8488" w:type="dxa"/>
        <w:tblLook w:val="04A0" w:firstRow="1" w:lastRow="0" w:firstColumn="1" w:lastColumn="0" w:noHBand="0" w:noVBand="1"/>
      </w:tblPr>
      <w:tblGrid>
        <w:gridCol w:w="2078"/>
        <w:gridCol w:w="1158"/>
        <w:gridCol w:w="1158"/>
        <w:gridCol w:w="965"/>
        <w:gridCol w:w="1099"/>
        <w:gridCol w:w="760"/>
        <w:gridCol w:w="1048"/>
        <w:gridCol w:w="222"/>
      </w:tblGrid>
      <w:tr w:rsidR="00806380" w:rsidRPr="00806380" w14:paraId="60915B6F" w14:textId="77777777" w:rsidTr="47D17CDD">
        <w:trPr>
          <w:gridAfter w:val="1"/>
          <w:wAfter w:w="222" w:type="dxa"/>
          <w:trHeight w:val="1160"/>
        </w:trPr>
        <w:tc>
          <w:tcPr>
            <w:tcW w:w="207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CC27677" w14:textId="77777777" w:rsidR="00806380" w:rsidRPr="00806380" w:rsidRDefault="00806380" w:rsidP="00806380">
            <w:pPr>
              <w:rPr>
                <w:rFonts w:ascii="Calibri" w:hAnsi="Calibri" w:cs="Calibri"/>
                <w:b/>
                <w:bCs/>
                <w:color w:val="000000"/>
                <w:sz w:val="22"/>
                <w:szCs w:val="22"/>
                <w:lang w:val="en-CA" w:eastAsia="en-CA"/>
              </w:rPr>
            </w:pPr>
            <w:r w:rsidRPr="00806380">
              <w:rPr>
                <w:rFonts w:ascii="Calibri" w:hAnsi="Calibri" w:cs="Calibri"/>
                <w:b/>
                <w:bCs/>
                <w:color w:val="000000"/>
                <w:sz w:val="22"/>
                <w:szCs w:val="22"/>
                <w:lang w:val="en-CA" w:eastAsia="en-CA"/>
              </w:rPr>
              <w:t>Device Archetype   Instance Name</w:t>
            </w:r>
          </w:p>
        </w:tc>
        <w:tc>
          <w:tcPr>
            <w:tcW w:w="11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479DA1" w14:textId="77777777" w:rsidR="00806380" w:rsidRPr="00806380" w:rsidRDefault="00806380" w:rsidP="00806380">
            <w:pPr>
              <w:rPr>
                <w:rFonts w:ascii="Calibri" w:hAnsi="Calibri" w:cs="Calibri"/>
                <w:b/>
                <w:bCs/>
                <w:color w:val="000000"/>
                <w:sz w:val="22"/>
                <w:szCs w:val="22"/>
                <w:lang w:val="en-CA" w:eastAsia="en-CA"/>
              </w:rPr>
            </w:pPr>
            <w:r w:rsidRPr="00806380">
              <w:rPr>
                <w:rFonts w:ascii="Calibri" w:hAnsi="Calibri" w:cs="Calibri"/>
                <w:b/>
                <w:bCs/>
                <w:color w:val="000000"/>
                <w:sz w:val="22"/>
                <w:szCs w:val="22"/>
                <w:lang w:val="en-CA" w:eastAsia="en-CA"/>
              </w:rPr>
              <w:t>Port Archetype</w:t>
            </w:r>
          </w:p>
        </w:tc>
        <w:tc>
          <w:tcPr>
            <w:tcW w:w="11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57700A0" w14:textId="77777777" w:rsidR="00806380" w:rsidRPr="00806380" w:rsidRDefault="00806380" w:rsidP="00806380">
            <w:pPr>
              <w:rPr>
                <w:rFonts w:ascii="Calibri" w:hAnsi="Calibri" w:cs="Calibri"/>
                <w:b/>
                <w:bCs/>
                <w:color w:val="000000"/>
                <w:sz w:val="22"/>
                <w:szCs w:val="22"/>
                <w:lang w:val="en-CA" w:eastAsia="en-CA"/>
              </w:rPr>
            </w:pPr>
            <w:r w:rsidRPr="00806380">
              <w:rPr>
                <w:rFonts w:ascii="Calibri" w:hAnsi="Calibri" w:cs="Calibri"/>
                <w:b/>
                <w:bCs/>
                <w:color w:val="000000"/>
                <w:sz w:val="22"/>
                <w:szCs w:val="22"/>
                <w:lang w:val="en-CA" w:eastAsia="en-CA"/>
              </w:rPr>
              <w:t>Port Archetype Instance</w:t>
            </w:r>
          </w:p>
        </w:tc>
        <w:tc>
          <w:tcPr>
            <w:tcW w:w="96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16003D7" w14:textId="77777777" w:rsidR="00806380" w:rsidRPr="00806380" w:rsidRDefault="00806380" w:rsidP="00806380">
            <w:pPr>
              <w:rPr>
                <w:rFonts w:ascii="Calibri" w:hAnsi="Calibri" w:cs="Calibri"/>
                <w:b/>
                <w:bCs/>
                <w:color w:val="000000"/>
                <w:sz w:val="22"/>
                <w:szCs w:val="22"/>
                <w:lang w:val="en-CA" w:eastAsia="en-CA"/>
              </w:rPr>
            </w:pPr>
            <w:r w:rsidRPr="00806380">
              <w:rPr>
                <w:rFonts w:ascii="Calibri" w:hAnsi="Calibri" w:cs="Calibri"/>
                <w:b/>
                <w:bCs/>
                <w:color w:val="000000"/>
                <w:sz w:val="22"/>
                <w:szCs w:val="22"/>
                <w:lang w:val="en-CA" w:eastAsia="en-CA"/>
              </w:rPr>
              <w:t>Port Number</w:t>
            </w:r>
          </w:p>
        </w:tc>
        <w:tc>
          <w:tcPr>
            <w:tcW w:w="109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B8049EB" w14:textId="77777777" w:rsidR="00806380" w:rsidRPr="00806380" w:rsidRDefault="00806380" w:rsidP="00806380">
            <w:pPr>
              <w:rPr>
                <w:rFonts w:ascii="Calibri" w:hAnsi="Calibri" w:cs="Calibri"/>
                <w:b/>
                <w:bCs/>
                <w:color w:val="000000"/>
                <w:sz w:val="22"/>
                <w:szCs w:val="22"/>
                <w:lang w:val="en-CA" w:eastAsia="en-CA"/>
              </w:rPr>
            </w:pPr>
            <w:r w:rsidRPr="00806380">
              <w:rPr>
                <w:rFonts w:ascii="Calibri" w:hAnsi="Calibri" w:cs="Calibri"/>
                <w:b/>
                <w:bCs/>
                <w:color w:val="000000"/>
                <w:sz w:val="22"/>
                <w:szCs w:val="22"/>
                <w:lang w:val="en-CA" w:eastAsia="en-CA"/>
              </w:rPr>
              <w:t>Port Sequence</w:t>
            </w:r>
          </w:p>
        </w:tc>
        <w:tc>
          <w:tcPr>
            <w:tcW w:w="7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3A064C2" w14:textId="77777777" w:rsidR="00806380" w:rsidRPr="00806380" w:rsidRDefault="00806380" w:rsidP="00806380">
            <w:pPr>
              <w:rPr>
                <w:rFonts w:ascii="Calibri" w:hAnsi="Calibri" w:cs="Calibri"/>
                <w:b/>
                <w:bCs/>
                <w:color w:val="000000"/>
                <w:sz w:val="22"/>
                <w:szCs w:val="22"/>
                <w:lang w:val="en-CA" w:eastAsia="en-CA"/>
              </w:rPr>
            </w:pPr>
            <w:r w:rsidRPr="00806380">
              <w:rPr>
                <w:rFonts w:ascii="Calibri" w:hAnsi="Calibri" w:cs="Calibri"/>
                <w:b/>
                <w:bCs/>
                <w:color w:val="000000"/>
                <w:sz w:val="22"/>
                <w:szCs w:val="22"/>
                <w:lang w:val="en-CA" w:eastAsia="en-CA"/>
              </w:rPr>
              <w:t>Port Type Name</w:t>
            </w:r>
          </w:p>
        </w:tc>
        <w:tc>
          <w:tcPr>
            <w:tcW w:w="104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B463CA5" w14:textId="77777777" w:rsidR="00806380" w:rsidRPr="00806380" w:rsidRDefault="00806380" w:rsidP="00806380">
            <w:pPr>
              <w:rPr>
                <w:rFonts w:ascii="Calibri" w:hAnsi="Calibri" w:cs="Calibri"/>
                <w:b/>
                <w:bCs/>
                <w:color w:val="000000"/>
                <w:sz w:val="22"/>
                <w:szCs w:val="22"/>
                <w:lang w:val="en-CA" w:eastAsia="en-CA"/>
              </w:rPr>
            </w:pPr>
            <w:r w:rsidRPr="00806380">
              <w:rPr>
                <w:rFonts w:ascii="Calibri" w:hAnsi="Calibri" w:cs="Calibri"/>
                <w:b/>
                <w:bCs/>
                <w:color w:val="000000"/>
                <w:sz w:val="22"/>
                <w:szCs w:val="22"/>
                <w:lang w:val="en-CA" w:eastAsia="en-CA"/>
              </w:rPr>
              <w:t>Logical Interface Required</w:t>
            </w:r>
          </w:p>
        </w:tc>
      </w:tr>
      <w:tr w:rsidR="00806380" w:rsidRPr="00806380" w14:paraId="037F31D9" w14:textId="77777777" w:rsidTr="007C4023">
        <w:trPr>
          <w:trHeight w:val="290"/>
        </w:trPr>
        <w:tc>
          <w:tcPr>
            <w:tcW w:w="2078" w:type="dxa"/>
            <w:vMerge/>
            <w:tcBorders>
              <w:top w:val="single" w:sz="4" w:space="0" w:color="auto"/>
              <w:left w:val="single" w:sz="4" w:space="0" w:color="auto"/>
              <w:bottom w:val="single" w:sz="4" w:space="0" w:color="auto"/>
              <w:right w:val="single" w:sz="4" w:space="0" w:color="auto"/>
            </w:tcBorders>
            <w:vAlign w:val="center"/>
            <w:hideMark/>
          </w:tcPr>
          <w:p w14:paraId="436D94D4" w14:textId="77777777" w:rsidR="00806380" w:rsidRPr="00806380" w:rsidRDefault="00806380" w:rsidP="00806380">
            <w:pPr>
              <w:rPr>
                <w:rFonts w:ascii="Calibri" w:hAnsi="Calibri" w:cs="Calibri"/>
                <w:b/>
                <w:bCs/>
                <w:color w:val="000000"/>
                <w:sz w:val="22"/>
                <w:szCs w:val="22"/>
                <w:lang w:val="en-CA" w:eastAsia="en-CA"/>
              </w:rPr>
            </w:pPr>
          </w:p>
        </w:tc>
        <w:tc>
          <w:tcPr>
            <w:tcW w:w="1158" w:type="dxa"/>
            <w:vMerge/>
            <w:tcBorders>
              <w:top w:val="single" w:sz="4" w:space="0" w:color="auto"/>
              <w:left w:val="single" w:sz="4" w:space="0" w:color="auto"/>
              <w:bottom w:val="single" w:sz="4" w:space="0" w:color="auto"/>
              <w:right w:val="single" w:sz="4" w:space="0" w:color="auto"/>
            </w:tcBorders>
            <w:vAlign w:val="center"/>
            <w:hideMark/>
          </w:tcPr>
          <w:p w14:paraId="5DF36B3F" w14:textId="77777777" w:rsidR="00806380" w:rsidRPr="00806380" w:rsidRDefault="00806380" w:rsidP="00806380">
            <w:pPr>
              <w:rPr>
                <w:rFonts w:ascii="Calibri" w:hAnsi="Calibri" w:cs="Calibri"/>
                <w:b/>
                <w:bCs/>
                <w:color w:val="000000"/>
                <w:sz w:val="22"/>
                <w:szCs w:val="22"/>
                <w:lang w:val="en-CA" w:eastAsia="en-CA"/>
              </w:rPr>
            </w:pPr>
          </w:p>
        </w:tc>
        <w:tc>
          <w:tcPr>
            <w:tcW w:w="1158" w:type="dxa"/>
            <w:vMerge/>
            <w:tcBorders>
              <w:top w:val="single" w:sz="4" w:space="0" w:color="auto"/>
              <w:left w:val="single" w:sz="4" w:space="0" w:color="auto"/>
              <w:bottom w:val="single" w:sz="4" w:space="0" w:color="auto"/>
              <w:right w:val="single" w:sz="4" w:space="0" w:color="auto"/>
            </w:tcBorders>
            <w:vAlign w:val="center"/>
            <w:hideMark/>
          </w:tcPr>
          <w:p w14:paraId="5E662EBF" w14:textId="77777777" w:rsidR="00806380" w:rsidRPr="00806380" w:rsidRDefault="00806380" w:rsidP="00806380">
            <w:pPr>
              <w:rPr>
                <w:rFonts w:ascii="Calibri" w:hAnsi="Calibri" w:cs="Calibri"/>
                <w:b/>
                <w:bCs/>
                <w:color w:val="000000"/>
                <w:sz w:val="22"/>
                <w:szCs w:val="22"/>
                <w:lang w:val="en-CA" w:eastAsia="en-CA"/>
              </w:rPr>
            </w:pPr>
          </w:p>
        </w:tc>
        <w:tc>
          <w:tcPr>
            <w:tcW w:w="965" w:type="dxa"/>
            <w:vMerge/>
            <w:tcBorders>
              <w:top w:val="single" w:sz="4" w:space="0" w:color="auto"/>
              <w:left w:val="single" w:sz="4" w:space="0" w:color="auto"/>
              <w:bottom w:val="single" w:sz="4" w:space="0" w:color="auto"/>
              <w:right w:val="single" w:sz="4" w:space="0" w:color="auto"/>
            </w:tcBorders>
            <w:vAlign w:val="center"/>
            <w:hideMark/>
          </w:tcPr>
          <w:p w14:paraId="111C2D95" w14:textId="77777777" w:rsidR="00806380" w:rsidRPr="00806380" w:rsidRDefault="00806380" w:rsidP="00806380">
            <w:pPr>
              <w:rPr>
                <w:rFonts w:ascii="Calibri" w:hAnsi="Calibri" w:cs="Calibri"/>
                <w:b/>
                <w:bCs/>
                <w:color w:val="000000"/>
                <w:sz w:val="22"/>
                <w:szCs w:val="22"/>
                <w:lang w:val="en-CA" w:eastAsia="en-CA"/>
              </w:rPr>
            </w:pPr>
          </w:p>
        </w:tc>
        <w:tc>
          <w:tcPr>
            <w:tcW w:w="1099" w:type="dxa"/>
            <w:vMerge/>
            <w:tcBorders>
              <w:top w:val="single" w:sz="4" w:space="0" w:color="auto"/>
              <w:left w:val="single" w:sz="4" w:space="0" w:color="auto"/>
              <w:bottom w:val="single" w:sz="4" w:space="0" w:color="auto"/>
              <w:right w:val="single" w:sz="4" w:space="0" w:color="auto"/>
            </w:tcBorders>
            <w:vAlign w:val="center"/>
            <w:hideMark/>
          </w:tcPr>
          <w:p w14:paraId="010D5897" w14:textId="77777777" w:rsidR="00806380" w:rsidRPr="00806380" w:rsidRDefault="00806380" w:rsidP="00806380">
            <w:pPr>
              <w:rPr>
                <w:rFonts w:ascii="Calibri" w:hAnsi="Calibri" w:cs="Calibri"/>
                <w:b/>
                <w:bCs/>
                <w:color w:val="000000"/>
                <w:sz w:val="22"/>
                <w:szCs w:val="22"/>
                <w:lang w:val="en-CA" w:eastAsia="en-CA"/>
              </w:rPr>
            </w:pPr>
          </w:p>
        </w:tc>
        <w:tc>
          <w:tcPr>
            <w:tcW w:w="760" w:type="dxa"/>
            <w:vMerge/>
            <w:tcBorders>
              <w:top w:val="single" w:sz="4" w:space="0" w:color="auto"/>
              <w:left w:val="single" w:sz="4" w:space="0" w:color="auto"/>
              <w:bottom w:val="single" w:sz="4" w:space="0" w:color="auto"/>
              <w:right w:val="single" w:sz="4" w:space="0" w:color="auto"/>
            </w:tcBorders>
            <w:vAlign w:val="center"/>
            <w:hideMark/>
          </w:tcPr>
          <w:p w14:paraId="780C59D1" w14:textId="77777777" w:rsidR="00806380" w:rsidRPr="00806380" w:rsidRDefault="00806380" w:rsidP="00806380">
            <w:pPr>
              <w:rPr>
                <w:rFonts w:ascii="Calibri" w:hAnsi="Calibri" w:cs="Calibri"/>
                <w:b/>
                <w:bCs/>
                <w:color w:val="000000"/>
                <w:sz w:val="22"/>
                <w:szCs w:val="22"/>
                <w:lang w:val="en-CA" w:eastAsia="en-CA"/>
              </w:rPr>
            </w:pPr>
          </w:p>
        </w:tc>
        <w:tc>
          <w:tcPr>
            <w:tcW w:w="1048" w:type="dxa"/>
            <w:vMerge/>
            <w:tcBorders>
              <w:top w:val="single" w:sz="4" w:space="0" w:color="auto"/>
              <w:left w:val="single" w:sz="4" w:space="0" w:color="auto"/>
              <w:bottom w:val="single" w:sz="4" w:space="0" w:color="auto"/>
              <w:right w:val="single" w:sz="4" w:space="0" w:color="auto"/>
            </w:tcBorders>
            <w:vAlign w:val="center"/>
            <w:hideMark/>
          </w:tcPr>
          <w:p w14:paraId="0CDE9347" w14:textId="77777777" w:rsidR="00806380" w:rsidRPr="00806380" w:rsidRDefault="00806380" w:rsidP="00806380">
            <w:pPr>
              <w:rPr>
                <w:rFonts w:ascii="Calibri" w:hAnsi="Calibri" w:cs="Calibri"/>
                <w:b/>
                <w:bCs/>
                <w:color w:val="000000"/>
                <w:sz w:val="22"/>
                <w:szCs w:val="22"/>
                <w:lang w:val="en-CA" w:eastAsia="en-CA"/>
              </w:rPr>
            </w:pPr>
          </w:p>
        </w:tc>
        <w:tc>
          <w:tcPr>
            <w:tcW w:w="222" w:type="dxa"/>
            <w:tcBorders>
              <w:top w:val="nil"/>
              <w:left w:val="single" w:sz="4" w:space="0" w:color="auto"/>
              <w:bottom w:val="nil"/>
              <w:right w:val="nil"/>
            </w:tcBorders>
            <w:shd w:val="clear" w:color="auto" w:fill="auto"/>
            <w:noWrap/>
            <w:vAlign w:val="bottom"/>
            <w:hideMark/>
          </w:tcPr>
          <w:p w14:paraId="51C4BC78" w14:textId="77777777" w:rsidR="00806380" w:rsidRPr="00806380" w:rsidRDefault="00806380" w:rsidP="00806380">
            <w:pPr>
              <w:rPr>
                <w:rFonts w:ascii="Calibri" w:hAnsi="Calibri" w:cs="Calibri"/>
                <w:b/>
                <w:bCs/>
                <w:color w:val="000000"/>
                <w:sz w:val="22"/>
                <w:szCs w:val="22"/>
                <w:lang w:val="en-CA" w:eastAsia="en-CA"/>
              </w:rPr>
            </w:pPr>
          </w:p>
        </w:tc>
      </w:tr>
      <w:tr w:rsidR="00806380" w:rsidRPr="00806380" w14:paraId="461B5BDC" w14:textId="77777777" w:rsidTr="007C4023">
        <w:trPr>
          <w:trHeight w:val="290"/>
        </w:trPr>
        <w:tc>
          <w:tcPr>
            <w:tcW w:w="207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F106716" w14:textId="714AA981" w:rsidR="00806380" w:rsidRPr="00806380" w:rsidRDefault="51D917D5" w:rsidP="47D17CDD">
            <w:pPr>
              <w:rPr>
                <w:rFonts w:ascii="Calibri" w:hAnsi="Calibri" w:cs="Calibri"/>
                <w:color w:val="000000"/>
                <w:sz w:val="22"/>
                <w:szCs w:val="22"/>
                <w:lang w:val="en-CA" w:eastAsia="en-CA"/>
              </w:rPr>
            </w:pPr>
            <w:r w:rsidRPr="47D17CDD">
              <w:rPr>
                <w:rFonts w:ascii="Calibri" w:hAnsi="Calibri" w:cs="Calibri"/>
                <w:color w:val="000000" w:themeColor="text1"/>
                <w:sz w:val="22"/>
                <w:szCs w:val="22"/>
                <w:lang w:val="en-CA" w:eastAsia="en-CA"/>
              </w:rPr>
              <w:t xml:space="preserve">Ericsson </w:t>
            </w:r>
            <w:r w:rsidR="5E8EB0A3">
              <w:t xml:space="preserve">Router </w:t>
            </w:r>
            <w:r w:rsidRPr="47D17CDD">
              <w:rPr>
                <w:rFonts w:ascii="Calibri" w:hAnsi="Calibri" w:cs="Calibri"/>
                <w:color w:val="000000" w:themeColor="text1"/>
                <w:sz w:val="22"/>
                <w:szCs w:val="22"/>
                <w:lang w:val="en-CA" w:eastAsia="en-CA"/>
              </w:rPr>
              <w:t>6675</w:t>
            </w:r>
          </w:p>
          <w:p w14:paraId="634FAF66" w14:textId="77777777" w:rsidR="00806380" w:rsidRPr="00806380" w:rsidRDefault="00806380" w:rsidP="00806380">
            <w:pPr>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 </w:t>
            </w:r>
          </w:p>
          <w:p w14:paraId="0308D85D" w14:textId="77777777" w:rsidR="00806380" w:rsidRPr="00806380" w:rsidRDefault="00806380" w:rsidP="00806380">
            <w:pPr>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 </w:t>
            </w:r>
          </w:p>
          <w:p w14:paraId="05612861" w14:textId="77777777" w:rsidR="00806380" w:rsidRPr="00806380" w:rsidRDefault="00806380" w:rsidP="00806380">
            <w:pPr>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 </w:t>
            </w:r>
          </w:p>
          <w:p w14:paraId="7B56B461" w14:textId="77777777" w:rsidR="00806380" w:rsidRPr="00806380" w:rsidRDefault="00806380" w:rsidP="00806380">
            <w:pPr>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 </w:t>
            </w:r>
          </w:p>
          <w:p w14:paraId="4852E557" w14:textId="77777777" w:rsidR="00806380" w:rsidRPr="00806380" w:rsidRDefault="00806380" w:rsidP="00806380">
            <w:pPr>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 </w:t>
            </w:r>
          </w:p>
          <w:p w14:paraId="2F350BC1" w14:textId="77777777" w:rsidR="00806380" w:rsidRPr="00806380" w:rsidRDefault="00806380" w:rsidP="00806380">
            <w:pPr>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 </w:t>
            </w:r>
          </w:p>
          <w:p w14:paraId="41A7F4AD" w14:textId="2110BA17" w:rsidR="00806380" w:rsidRPr="00806380" w:rsidRDefault="00806380" w:rsidP="00806380">
            <w:pPr>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 </w:t>
            </w:r>
          </w:p>
        </w:tc>
        <w:tc>
          <w:tcPr>
            <w:tcW w:w="1158" w:type="dxa"/>
            <w:tcBorders>
              <w:top w:val="single" w:sz="4" w:space="0" w:color="auto"/>
              <w:left w:val="nil"/>
              <w:bottom w:val="single" w:sz="4" w:space="0" w:color="auto"/>
              <w:right w:val="single" w:sz="4" w:space="0" w:color="auto"/>
            </w:tcBorders>
            <w:shd w:val="clear" w:color="auto" w:fill="auto"/>
            <w:vAlign w:val="center"/>
            <w:hideMark/>
          </w:tcPr>
          <w:p w14:paraId="63625614" w14:textId="3247E165" w:rsidR="00806380" w:rsidRPr="00806380" w:rsidRDefault="00806380" w:rsidP="00806380">
            <w:pPr>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RJ-45</w:t>
            </w:r>
            <w:r w:rsidR="00C06292">
              <w:rPr>
                <w:rFonts w:ascii="Calibri" w:hAnsi="Calibri" w:cs="Calibri"/>
                <w:color w:val="000000"/>
                <w:sz w:val="22"/>
                <w:szCs w:val="22"/>
                <w:lang w:val="en-CA" w:eastAsia="en-CA"/>
              </w:rPr>
              <w:t xml:space="preserve"> </w:t>
            </w:r>
          </w:p>
        </w:tc>
        <w:tc>
          <w:tcPr>
            <w:tcW w:w="1158" w:type="dxa"/>
            <w:tcBorders>
              <w:top w:val="single" w:sz="4" w:space="0" w:color="auto"/>
              <w:left w:val="nil"/>
              <w:bottom w:val="single" w:sz="4" w:space="0" w:color="auto"/>
              <w:right w:val="single" w:sz="4" w:space="0" w:color="auto"/>
            </w:tcBorders>
            <w:shd w:val="clear" w:color="auto" w:fill="auto"/>
            <w:vAlign w:val="center"/>
            <w:hideMark/>
          </w:tcPr>
          <w:p w14:paraId="4E8D372C" w14:textId="77777777" w:rsidR="00806380" w:rsidRPr="00806380" w:rsidRDefault="00806380" w:rsidP="00806380">
            <w:pPr>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TOD</w:t>
            </w:r>
          </w:p>
        </w:tc>
        <w:tc>
          <w:tcPr>
            <w:tcW w:w="965" w:type="dxa"/>
            <w:tcBorders>
              <w:top w:val="single" w:sz="4" w:space="0" w:color="auto"/>
              <w:left w:val="nil"/>
              <w:bottom w:val="single" w:sz="4" w:space="0" w:color="auto"/>
              <w:right w:val="single" w:sz="4" w:space="0" w:color="auto"/>
            </w:tcBorders>
            <w:shd w:val="clear" w:color="auto" w:fill="auto"/>
            <w:vAlign w:val="center"/>
            <w:hideMark/>
          </w:tcPr>
          <w:p w14:paraId="1A8A8122" w14:textId="77777777" w:rsidR="00806380" w:rsidRPr="00806380" w:rsidRDefault="00806380" w:rsidP="00726322">
            <w:pPr>
              <w:jc w:val="center"/>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1</w:t>
            </w:r>
          </w:p>
        </w:tc>
        <w:tc>
          <w:tcPr>
            <w:tcW w:w="1099" w:type="dxa"/>
            <w:tcBorders>
              <w:top w:val="single" w:sz="4" w:space="0" w:color="auto"/>
              <w:left w:val="nil"/>
              <w:bottom w:val="single" w:sz="4" w:space="0" w:color="auto"/>
              <w:right w:val="single" w:sz="4" w:space="0" w:color="auto"/>
            </w:tcBorders>
            <w:shd w:val="clear" w:color="auto" w:fill="auto"/>
            <w:vAlign w:val="center"/>
            <w:hideMark/>
          </w:tcPr>
          <w:p w14:paraId="4E88A947" w14:textId="77777777" w:rsidR="00806380" w:rsidRPr="00806380" w:rsidRDefault="00806380" w:rsidP="00806380">
            <w:pPr>
              <w:jc w:val="right"/>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1</w:t>
            </w:r>
          </w:p>
        </w:tc>
        <w:tc>
          <w:tcPr>
            <w:tcW w:w="760" w:type="dxa"/>
            <w:tcBorders>
              <w:top w:val="single" w:sz="4" w:space="0" w:color="auto"/>
              <w:left w:val="nil"/>
              <w:bottom w:val="single" w:sz="4" w:space="0" w:color="auto"/>
              <w:right w:val="single" w:sz="4" w:space="0" w:color="auto"/>
            </w:tcBorders>
            <w:shd w:val="clear" w:color="auto" w:fill="auto"/>
            <w:vAlign w:val="center"/>
            <w:hideMark/>
          </w:tcPr>
          <w:p w14:paraId="6BD2DDE9" w14:textId="77777777" w:rsidR="00806380" w:rsidRPr="00806380" w:rsidRDefault="00806380" w:rsidP="00806380">
            <w:pPr>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RJ-45</w:t>
            </w:r>
          </w:p>
        </w:tc>
        <w:tc>
          <w:tcPr>
            <w:tcW w:w="1048" w:type="dxa"/>
            <w:tcBorders>
              <w:top w:val="single" w:sz="4" w:space="0" w:color="auto"/>
              <w:left w:val="nil"/>
              <w:bottom w:val="single" w:sz="4" w:space="0" w:color="auto"/>
              <w:right w:val="single" w:sz="4" w:space="0" w:color="auto"/>
            </w:tcBorders>
            <w:shd w:val="clear" w:color="auto" w:fill="auto"/>
            <w:vAlign w:val="center"/>
            <w:hideMark/>
          </w:tcPr>
          <w:p w14:paraId="13981AAD" w14:textId="77777777" w:rsidR="00806380" w:rsidRPr="00806380" w:rsidRDefault="00806380" w:rsidP="00806380">
            <w:pPr>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No</w:t>
            </w:r>
          </w:p>
        </w:tc>
        <w:tc>
          <w:tcPr>
            <w:tcW w:w="222" w:type="dxa"/>
            <w:vAlign w:val="center"/>
            <w:hideMark/>
          </w:tcPr>
          <w:p w14:paraId="4D440908" w14:textId="77777777" w:rsidR="00806380" w:rsidRPr="00806380" w:rsidRDefault="00806380" w:rsidP="00806380">
            <w:pPr>
              <w:rPr>
                <w:rFonts w:ascii="Times New Roman" w:hAnsi="Times New Roman"/>
                <w:lang w:val="en-CA" w:eastAsia="en-CA"/>
              </w:rPr>
            </w:pPr>
          </w:p>
        </w:tc>
      </w:tr>
      <w:tr w:rsidR="00806380" w:rsidRPr="00806380" w14:paraId="2CC2BE07" w14:textId="77777777" w:rsidTr="007C4023">
        <w:trPr>
          <w:trHeight w:val="290"/>
        </w:trPr>
        <w:tc>
          <w:tcPr>
            <w:tcW w:w="2078" w:type="dxa"/>
            <w:vMerge/>
            <w:tcBorders>
              <w:top w:val="single" w:sz="4" w:space="0" w:color="auto"/>
              <w:left w:val="single" w:sz="4" w:space="0" w:color="auto"/>
              <w:bottom w:val="single" w:sz="4" w:space="0" w:color="auto"/>
              <w:right w:val="single" w:sz="4" w:space="0" w:color="auto"/>
            </w:tcBorders>
            <w:vAlign w:val="center"/>
            <w:hideMark/>
          </w:tcPr>
          <w:p w14:paraId="229FEC9A" w14:textId="24155163" w:rsidR="00806380" w:rsidRPr="00806380" w:rsidRDefault="00806380" w:rsidP="00806380">
            <w:pPr>
              <w:rPr>
                <w:rFonts w:ascii="Calibri" w:hAnsi="Calibri" w:cs="Calibri"/>
                <w:color w:val="000000"/>
                <w:sz w:val="22"/>
                <w:szCs w:val="22"/>
                <w:lang w:val="en-CA" w:eastAsia="en-CA"/>
              </w:rPr>
            </w:pPr>
          </w:p>
        </w:tc>
        <w:tc>
          <w:tcPr>
            <w:tcW w:w="11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449613" w14:textId="77777777" w:rsidR="00806380" w:rsidRPr="00806380" w:rsidRDefault="00806380" w:rsidP="00806380">
            <w:pPr>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RJ-45</w:t>
            </w:r>
          </w:p>
        </w:tc>
        <w:tc>
          <w:tcPr>
            <w:tcW w:w="11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3E57B5" w14:textId="77777777" w:rsidR="00806380" w:rsidRPr="00806380" w:rsidRDefault="00806380" w:rsidP="00806380">
            <w:pPr>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I/O</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B77785" w14:textId="77777777" w:rsidR="00806380" w:rsidRPr="00806380" w:rsidRDefault="00806380" w:rsidP="00726322">
            <w:pPr>
              <w:jc w:val="center"/>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2</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710F12" w14:textId="77777777" w:rsidR="00806380" w:rsidRPr="00806380" w:rsidRDefault="00806380" w:rsidP="00806380">
            <w:pPr>
              <w:jc w:val="right"/>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2</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5BF2A4" w14:textId="77777777" w:rsidR="00806380" w:rsidRPr="00806380" w:rsidRDefault="00806380" w:rsidP="00806380">
            <w:pPr>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RJ-45</w:t>
            </w:r>
          </w:p>
        </w:tc>
        <w:tc>
          <w:tcPr>
            <w:tcW w:w="10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7853E6" w14:textId="77777777" w:rsidR="00806380" w:rsidRPr="00806380" w:rsidRDefault="00806380" w:rsidP="00806380">
            <w:pPr>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No</w:t>
            </w:r>
          </w:p>
        </w:tc>
        <w:tc>
          <w:tcPr>
            <w:tcW w:w="222" w:type="dxa"/>
            <w:vAlign w:val="center"/>
            <w:hideMark/>
          </w:tcPr>
          <w:p w14:paraId="7E375B9E" w14:textId="77777777" w:rsidR="00806380" w:rsidRPr="00806380" w:rsidRDefault="00806380" w:rsidP="00806380">
            <w:pPr>
              <w:rPr>
                <w:rFonts w:ascii="Times New Roman" w:hAnsi="Times New Roman"/>
                <w:lang w:val="en-CA" w:eastAsia="en-CA"/>
              </w:rPr>
            </w:pPr>
          </w:p>
        </w:tc>
      </w:tr>
      <w:tr w:rsidR="00806380" w:rsidRPr="00806380" w14:paraId="5B57D480" w14:textId="77777777" w:rsidTr="007C4023">
        <w:trPr>
          <w:trHeight w:val="290"/>
        </w:trPr>
        <w:tc>
          <w:tcPr>
            <w:tcW w:w="2078" w:type="dxa"/>
            <w:vMerge/>
            <w:tcBorders>
              <w:top w:val="single" w:sz="4" w:space="0" w:color="auto"/>
              <w:left w:val="single" w:sz="4" w:space="0" w:color="auto"/>
              <w:bottom w:val="single" w:sz="4" w:space="0" w:color="auto"/>
              <w:right w:val="single" w:sz="4" w:space="0" w:color="auto"/>
            </w:tcBorders>
            <w:vAlign w:val="center"/>
            <w:hideMark/>
          </w:tcPr>
          <w:p w14:paraId="4600CF4F" w14:textId="5A5B70BC" w:rsidR="00806380" w:rsidRPr="00806380" w:rsidRDefault="00806380" w:rsidP="00806380">
            <w:pPr>
              <w:rPr>
                <w:rFonts w:ascii="Calibri" w:hAnsi="Calibri" w:cs="Calibri"/>
                <w:color w:val="000000"/>
                <w:sz w:val="22"/>
                <w:szCs w:val="22"/>
                <w:lang w:val="en-CA" w:eastAsia="en-CA"/>
              </w:rPr>
            </w:pPr>
          </w:p>
        </w:tc>
        <w:tc>
          <w:tcPr>
            <w:tcW w:w="11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1DEF74" w14:textId="77777777" w:rsidR="00806380" w:rsidRPr="00806380" w:rsidRDefault="00806380" w:rsidP="00806380">
            <w:pPr>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RJ-45</w:t>
            </w:r>
          </w:p>
        </w:tc>
        <w:tc>
          <w:tcPr>
            <w:tcW w:w="11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78023F" w14:textId="77777777" w:rsidR="00806380" w:rsidRPr="00806380" w:rsidRDefault="00806380" w:rsidP="00806380">
            <w:pPr>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LMT</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FADAD7" w14:textId="77777777" w:rsidR="00806380" w:rsidRPr="00806380" w:rsidRDefault="00806380" w:rsidP="00726322">
            <w:pPr>
              <w:jc w:val="center"/>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3</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AA4D8A" w14:textId="77777777" w:rsidR="00806380" w:rsidRPr="00806380" w:rsidRDefault="00806380" w:rsidP="00806380">
            <w:pPr>
              <w:jc w:val="right"/>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3</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6D5C09" w14:textId="77777777" w:rsidR="00806380" w:rsidRPr="00806380" w:rsidRDefault="00806380" w:rsidP="00806380">
            <w:pPr>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RJ-45</w:t>
            </w:r>
          </w:p>
        </w:tc>
        <w:tc>
          <w:tcPr>
            <w:tcW w:w="10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7081E4" w14:textId="77777777" w:rsidR="00806380" w:rsidRPr="00806380" w:rsidRDefault="00806380" w:rsidP="00806380">
            <w:pPr>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No</w:t>
            </w:r>
          </w:p>
        </w:tc>
        <w:tc>
          <w:tcPr>
            <w:tcW w:w="222" w:type="dxa"/>
            <w:vAlign w:val="center"/>
            <w:hideMark/>
          </w:tcPr>
          <w:p w14:paraId="0033B949" w14:textId="77777777" w:rsidR="00806380" w:rsidRPr="00806380" w:rsidRDefault="00806380" w:rsidP="00806380">
            <w:pPr>
              <w:rPr>
                <w:rFonts w:ascii="Times New Roman" w:hAnsi="Times New Roman"/>
                <w:lang w:val="en-CA" w:eastAsia="en-CA"/>
              </w:rPr>
            </w:pPr>
          </w:p>
        </w:tc>
      </w:tr>
      <w:tr w:rsidR="00806380" w:rsidRPr="00806380" w14:paraId="2E4D75FA" w14:textId="77777777" w:rsidTr="007C4023">
        <w:trPr>
          <w:trHeight w:val="580"/>
        </w:trPr>
        <w:tc>
          <w:tcPr>
            <w:tcW w:w="2078" w:type="dxa"/>
            <w:vMerge/>
            <w:tcBorders>
              <w:top w:val="single" w:sz="4" w:space="0" w:color="auto"/>
              <w:left w:val="single" w:sz="4" w:space="0" w:color="auto"/>
              <w:bottom w:val="single" w:sz="4" w:space="0" w:color="auto"/>
              <w:right w:val="single" w:sz="4" w:space="0" w:color="auto"/>
            </w:tcBorders>
            <w:vAlign w:val="center"/>
            <w:hideMark/>
          </w:tcPr>
          <w:p w14:paraId="53800812" w14:textId="031B6193" w:rsidR="00806380" w:rsidRPr="00806380" w:rsidRDefault="00806380" w:rsidP="00806380">
            <w:pPr>
              <w:rPr>
                <w:rFonts w:ascii="Calibri" w:hAnsi="Calibri" w:cs="Calibri"/>
                <w:color w:val="000000"/>
                <w:sz w:val="22"/>
                <w:szCs w:val="22"/>
                <w:lang w:val="en-CA" w:eastAsia="en-CA"/>
              </w:rPr>
            </w:pPr>
          </w:p>
        </w:tc>
        <w:tc>
          <w:tcPr>
            <w:tcW w:w="11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C26D08" w14:textId="77777777" w:rsidR="00806380" w:rsidRPr="00806380" w:rsidRDefault="00806380" w:rsidP="00806380">
            <w:pPr>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RJ-45</w:t>
            </w:r>
          </w:p>
        </w:tc>
        <w:tc>
          <w:tcPr>
            <w:tcW w:w="11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DDCB95" w14:textId="77777777" w:rsidR="00806380" w:rsidRPr="00806380" w:rsidRDefault="00806380" w:rsidP="00806380">
            <w:pPr>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Console port</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D800C0" w14:textId="77777777" w:rsidR="00806380" w:rsidRPr="00806380" w:rsidRDefault="00806380" w:rsidP="00726322">
            <w:pPr>
              <w:jc w:val="center"/>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4</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A195A0" w14:textId="77777777" w:rsidR="00806380" w:rsidRPr="00806380" w:rsidRDefault="00806380" w:rsidP="00806380">
            <w:pPr>
              <w:jc w:val="right"/>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4</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F5E6BB" w14:textId="77777777" w:rsidR="00806380" w:rsidRPr="00806380" w:rsidRDefault="00806380" w:rsidP="00806380">
            <w:pPr>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RJ-45</w:t>
            </w:r>
          </w:p>
        </w:tc>
        <w:tc>
          <w:tcPr>
            <w:tcW w:w="10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A151F8" w14:textId="77777777" w:rsidR="00806380" w:rsidRPr="00806380" w:rsidRDefault="00806380" w:rsidP="00806380">
            <w:pPr>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No</w:t>
            </w:r>
          </w:p>
        </w:tc>
        <w:tc>
          <w:tcPr>
            <w:tcW w:w="222" w:type="dxa"/>
            <w:vAlign w:val="center"/>
            <w:hideMark/>
          </w:tcPr>
          <w:p w14:paraId="6AD2A694" w14:textId="77777777" w:rsidR="00806380" w:rsidRPr="00806380" w:rsidRDefault="00806380" w:rsidP="00806380">
            <w:pPr>
              <w:rPr>
                <w:rFonts w:ascii="Times New Roman" w:hAnsi="Times New Roman"/>
                <w:lang w:val="en-CA" w:eastAsia="en-CA"/>
              </w:rPr>
            </w:pPr>
          </w:p>
        </w:tc>
      </w:tr>
      <w:tr w:rsidR="00806380" w:rsidRPr="00806380" w14:paraId="384F4B95" w14:textId="77777777" w:rsidTr="007C4023">
        <w:trPr>
          <w:trHeight w:val="290"/>
        </w:trPr>
        <w:tc>
          <w:tcPr>
            <w:tcW w:w="2078" w:type="dxa"/>
            <w:vMerge/>
            <w:tcBorders>
              <w:top w:val="single" w:sz="4" w:space="0" w:color="auto"/>
              <w:left w:val="single" w:sz="4" w:space="0" w:color="auto"/>
              <w:bottom w:val="single" w:sz="4" w:space="0" w:color="auto"/>
              <w:right w:val="single" w:sz="4" w:space="0" w:color="auto"/>
            </w:tcBorders>
            <w:vAlign w:val="center"/>
            <w:hideMark/>
          </w:tcPr>
          <w:p w14:paraId="6CB3B52F" w14:textId="02E63440" w:rsidR="00806380" w:rsidRPr="00806380" w:rsidRDefault="00806380" w:rsidP="00806380">
            <w:pPr>
              <w:rPr>
                <w:rFonts w:ascii="Calibri" w:hAnsi="Calibri" w:cs="Calibri"/>
                <w:color w:val="000000"/>
                <w:sz w:val="22"/>
                <w:szCs w:val="22"/>
                <w:lang w:val="en-CA" w:eastAsia="en-CA"/>
              </w:rPr>
            </w:pPr>
          </w:p>
        </w:tc>
        <w:tc>
          <w:tcPr>
            <w:tcW w:w="11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3AC336" w14:textId="77777777" w:rsidR="00806380" w:rsidRPr="00806380" w:rsidRDefault="00806380" w:rsidP="00806380">
            <w:pPr>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RJ48C</w:t>
            </w:r>
          </w:p>
        </w:tc>
        <w:tc>
          <w:tcPr>
            <w:tcW w:w="11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5FC143" w14:textId="77777777" w:rsidR="00806380" w:rsidRPr="00806380" w:rsidRDefault="00806380" w:rsidP="00806380">
            <w:pPr>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BITS</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860E97" w14:textId="77777777" w:rsidR="00806380" w:rsidRPr="00806380" w:rsidRDefault="00806380" w:rsidP="00726322">
            <w:pPr>
              <w:jc w:val="center"/>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5</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EA9C63" w14:textId="77777777" w:rsidR="00806380" w:rsidRPr="00806380" w:rsidRDefault="00806380" w:rsidP="00806380">
            <w:pPr>
              <w:jc w:val="right"/>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5</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7E3A2A" w14:textId="77777777" w:rsidR="00806380" w:rsidRPr="00806380" w:rsidRDefault="00806380" w:rsidP="00806380">
            <w:pPr>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RJ48C</w:t>
            </w:r>
          </w:p>
        </w:tc>
        <w:tc>
          <w:tcPr>
            <w:tcW w:w="10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8A1994" w14:textId="77777777" w:rsidR="00806380" w:rsidRPr="00806380" w:rsidRDefault="00806380" w:rsidP="00806380">
            <w:pPr>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No</w:t>
            </w:r>
          </w:p>
        </w:tc>
        <w:tc>
          <w:tcPr>
            <w:tcW w:w="222" w:type="dxa"/>
            <w:vAlign w:val="center"/>
            <w:hideMark/>
          </w:tcPr>
          <w:p w14:paraId="5403FEB5" w14:textId="77777777" w:rsidR="00806380" w:rsidRPr="00806380" w:rsidRDefault="00806380" w:rsidP="00806380">
            <w:pPr>
              <w:rPr>
                <w:rFonts w:ascii="Times New Roman" w:hAnsi="Times New Roman"/>
                <w:lang w:val="en-CA" w:eastAsia="en-CA"/>
              </w:rPr>
            </w:pPr>
          </w:p>
        </w:tc>
      </w:tr>
      <w:tr w:rsidR="00806380" w:rsidRPr="00806380" w14:paraId="2DA12313" w14:textId="77777777" w:rsidTr="007C4023">
        <w:trPr>
          <w:trHeight w:val="580"/>
        </w:trPr>
        <w:tc>
          <w:tcPr>
            <w:tcW w:w="2078" w:type="dxa"/>
            <w:vMerge/>
            <w:tcBorders>
              <w:top w:val="single" w:sz="4" w:space="0" w:color="auto"/>
              <w:left w:val="single" w:sz="4" w:space="0" w:color="auto"/>
              <w:bottom w:val="single" w:sz="4" w:space="0" w:color="auto"/>
              <w:right w:val="single" w:sz="4" w:space="0" w:color="auto"/>
            </w:tcBorders>
            <w:vAlign w:val="center"/>
            <w:hideMark/>
          </w:tcPr>
          <w:p w14:paraId="79177BD4" w14:textId="7AB1DB4C" w:rsidR="00806380" w:rsidRPr="00806380" w:rsidRDefault="00806380" w:rsidP="00806380">
            <w:pPr>
              <w:rPr>
                <w:rFonts w:ascii="Calibri" w:hAnsi="Calibri" w:cs="Calibri"/>
                <w:color w:val="000000"/>
                <w:sz w:val="22"/>
                <w:szCs w:val="22"/>
                <w:lang w:val="en-CA" w:eastAsia="en-CA"/>
              </w:rPr>
            </w:pPr>
          </w:p>
        </w:tc>
        <w:tc>
          <w:tcPr>
            <w:tcW w:w="11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F663BD" w14:textId="77777777" w:rsidR="00806380" w:rsidRPr="00806380" w:rsidRDefault="00806380" w:rsidP="00806380">
            <w:pPr>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USB 2.0 TYPE A</w:t>
            </w:r>
          </w:p>
        </w:tc>
        <w:tc>
          <w:tcPr>
            <w:tcW w:w="11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5CF68B" w14:textId="77777777" w:rsidR="00806380" w:rsidRPr="00806380" w:rsidRDefault="00806380" w:rsidP="00806380">
            <w:pPr>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USB</w:t>
            </w:r>
          </w:p>
        </w:tc>
        <w:tc>
          <w:tcPr>
            <w:tcW w:w="9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6B04C4" w14:textId="17A87AAA" w:rsidR="00806380" w:rsidRPr="00806380" w:rsidRDefault="00726322" w:rsidP="00726322">
            <w:pPr>
              <w:jc w:val="center"/>
              <w:rPr>
                <w:rFonts w:ascii="Calibri" w:hAnsi="Calibri" w:cs="Calibri"/>
                <w:color w:val="000000"/>
                <w:sz w:val="22"/>
                <w:szCs w:val="22"/>
                <w:lang w:val="en-CA" w:eastAsia="en-CA"/>
              </w:rPr>
            </w:pPr>
            <w:r>
              <w:rPr>
                <w:rFonts w:ascii="Calibri" w:hAnsi="Calibri" w:cs="Calibri"/>
                <w:color w:val="000000"/>
                <w:sz w:val="22"/>
                <w:szCs w:val="22"/>
                <w:lang w:val="en-CA" w:eastAsia="en-CA"/>
              </w:rPr>
              <w:t>6</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A2BDFA" w14:textId="1E12F170" w:rsidR="00806380" w:rsidRPr="00806380" w:rsidRDefault="00726322" w:rsidP="00806380">
            <w:pPr>
              <w:jc w:val="right"/>
              <w:rPr>
                <w:rFonts w:ascii="Calibri" w:hAnsi="Calibri" w:cs="Calibri"/>
                <w:color w:val="000000"/>
                <w:sz w:val="22"/>
                <w:szCs w:val="22"/>
                <w:lang w:val="en-CA" w:eastAsia="en-CA"/>
              </w:rPr>
            </w:pPr>
            <w:r>
              <w:rPr>
                <w:rFonts w:ascii="Calibri" w:hAnsi="Calibri" w:cs="Calibri"/>
                <w:color w:val="000000"/>
                <w:sz w:val="22"/>
                <w:szCs w:val="22"/>
                <w:lang w:val="en-CA" w:eastAsia="en-CA"/>
              </w:rPr>
              <w:t>6</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5EF371" w14:textId="77777777" w:rsidR="00806380" w:rsidRPr="00806380" w:rsidRDefault="00806380" w:rsidP="00806380">
            <w:pPr>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USB 2.0 TYPE A</w:t>
            </w:r>
          </w:p>
        </w:tc>
        <w:tc>
          <w:tcPr>
            <w:tcW w:w="10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AE04CD" w14:textId="77777777" w:rsidR="00806380" w:rsidRPr="00806380" w:rsidRDefault="00806380" w:rsidP="00806380">
            <w:pPr>
              <w:rPr>
                <w:rFonts w:ascii="Calibri" w:hAnsi="Calibri" w:cs="Calibri"/>
                <w:color w:val="000000"/>
                <w:sz w:val="22"/>
                <w:szCs w:val="22"/>
                <w:lang w:val="en-CA" w:eastAsia="en-CA"/>
              </w:rPr>
            </w:pPr>
            <w:r w:rsidRPr="00806380">
              <w:rPr>
                <w:rFonts w:ascii="Calibri" w:hAnsi="Calibri" w:cs="Calibri"/>
                <w:color w:val="000000"/>
                <w:sz w:val="22"/>
                <w:szCs w:val="22"/>
                <w:lang w:val="en-CA" w:eastAsia="en-CA"/>
              </w:rPr>
              <w:t>No</w:t>
            </w:r>
          </w:p>
        </w:tc>
        <w:tc>
          <w:tcPr>
            <w:tcW w:w="222" w:type="dxa"/>
            <w:vAlign w:val="center"/>
            <w:hideMark/>
          </w:tcPr>
          <w:p w14:paraId="79FB02A3" w14:textId="77777777" w:rsidR="00806380" w:rsidRPr="00806380" w:rsidRDefault="00806380" w:rsidP="00806380">
            <w:pPr>
              <w:rPr>
                <w:rFonts w:ascii="Times New Roman" w:hAnsi="Times New Roman"/>
                <w:lang w:val="en-CA" w:eastAsia="en-CA"/>
              </w:rPr>
            </w:pPr>
          </w:p>
        </w:tc>
      </w:tr>
    </w:tbl>
    <w:p w14:paraId="0611DB4F" w14:textId="77777777" w:rsidR="004B2C46" w:rsidRPr="004B2C46" w:rsidRDefault="004B2C46" w:rsidP="004B2C46">
      <w:pPr>
        <w:pStyle w:val="BodyText"/>
        <w:rPr>
          <w:lang w:val="en-CA"/>
        </w:rPr>
      </w:pPr>
    </w:p>
    <w:p w14:paraId="261BA8E7" w14:textId="5E06B744" w:rsidR="00A2288C" w:rsidRDefault="27F543FA" w:rsidP="00A2288C">
      <w:pPr>
        <w:pStyle w:val="Heading4"/>
        <w:rPr>
          <w:lang w:val="en-CA"/>
        </w:rPr>
      </w:pPr>
      <w:r w:rsidRPr="47D17CDD">
        <w:rPr>
          <w:lang w:val="en-CA"/>
        </w:rPr>
        <w:t xml:space="preserve">Pluggable Ports </w:t>
      </w:r>
      <w:commentRangeStart w:id="183"/>
      <w:commentRangeStart w:id="184"/>
      <w:commentRangeStart w:id="185"/>
      <w:commentRangeStart w:id="186"/>
      <w:commentRangeEnd w:id="183"/>
      <w:r>
        <w:rPr>
          <w:rStyle w:val="CommentReference"/>
        </w:rPr>
        <w:commentReference w:id="183"/>
      </w:r>
      <w:commentRangeEnd w:id="184"/>
      <w:r w:rsidR="00312346">
        <w:rPr>
          <w:rStyle w:val="CommentReference"/>
        </w:rPr>
        <w:commentReference w:id="184"/>
      </w:r>
      <w:commentRangeEnd w:id="185"/>
      <w:r>
        <w:rPr>
          <w:rStyle w:val="CommentReference"/>
        </w:rPr>
        <w:commentReference w:id="185"/>
      </w:r>
      <w:commentRangeEnd w:id="186"/>
      <w:r w:rsidR="0049727C">
        <w:rPr>
          <w:rStyle w:val="CommentReference"/>
          <w:b w:val="0"/>
        </w:rPr>
        <w:commentReference w:id="186"/>
      </w:r>
    </w:p>
    <w:p w14:paraId="37988DF6" w14:textId="5EC154B6" w:rsidR="00E74943" w:rsidRPr="00E74943" w:rsidRDefault="00E74943" w:rsidP="00E74943">
      <w:pPr>
        <w:pStyle w:val="BodyText"/>
        <w:rPr>
          <w:lang w:val="en-CA"/>
        </w:rPr>
      </w:pPr>
      <w:del w:id="187" w:author="VarunReddy Papireddy - EXT" w:date="2023-12-15T21:24:00Z">
        <w:r w:rsidDel="005A5B66">
          <w:rPr>
            <w:lang w:val="en-CA"/>
          </w:rPr>
          <w:delText>NA</w:delText>
        </w:r>
      </w:del>
      <w:ins w:id="188" w:author="VarunReddy Papireddy - EXT" w:date="2023-12-15T21:24:00Z">
        <w:r w:rsidR="005A5B66">
          <w:rPr>
            <w:lang w:val="en-CA"/>
          </w:rPr>
          <w:t>TBD</w:t>
        </w:r>
      </w:ins>
    </w:p>
    <w:p w14:paraId="1029B960" w14:textId="77777777" w:rsidR="004B2C46" w:rsidRPr="004B2C46" w:rsidRDefault="004B2C46" w:rsidP="004B2C46">
      <w:pPr>
        <w:pStyle w:val="BodyText"/>
        <w:rPr>
          <w:lang w:val="en-CA"/>
        </w:rPr>
      </w:pPr>
    </w:p>
    <w:p w14:paraId="2C1FEB51" w14:textId="77777777" w:rsidR="00C87CAB" w:rsidRPr="00C87CAB" w:rsidRDefault="00C87CAB" w:rsidP="00C87CAB">
      <w:pPr>
        <w:pStyle w:val="BodyText"/>
        <w:rPr>
          <w:lang w:val="en-CA"/>
        </w:rPr>
      </w:pPr>
    </w:p>
    <w:p w14:paraId="173559F0" w14:textId="77777777" w:rsidR="008E3B5F" w:rsidRPr="008E3B5F" w:rsidRDefault="008E3B5F" w:rsidP="008E3B5F">
      <w:pPr>
        <w:pStyle w:val="BodyText"/>
        <w:rPr>
          <w:lang w:val="en-CA"/>
        </w:rPr>
      </w:pPr>
    </w:p>
    <w:p w14:paraId="1B2781BB" w14:textId="4A57D236" w:rsidR="00F568AB" w:rsidRDefault="00F568AB" w:rsidP="00F568AB">
      <w:pPr>
        <w:pStyle w:val="Heading2"/>
        <w:rPr>
          <w:lang w:val="en-CA"/>
        </w:rPr>
      </w:pPr>
      <w:bookmarkStart w:id="189" w:name="_Toc2131497976"/>
      <w:r>
        <w:rPr>
          <w:lang w:val="en-CA"/>
        </w:rPr>
        <w:t>Device Model Ericsson Mini Link 6693</w:t>
      </w:r>
      <w:bookmarkEnd w:id="189"/>
    </w:p>
    <w:p w14:paraId="1D256B90" w14:textId="5409EC7F" w:rsidR="00F568AB" w:rsidRPr="00A2288C" w:rsidRDefault="00F568AB" w:rsidP="00A2288C">
      <w:pPr>
        <w:pStyle w:val="Heading3"/>
        <w:numPr>
          <w:ilvl w:val="2"/>
          <w:numId w:val="33"/>
        </w:numPr>
        <w:rPr>
          <w:lang w:val="en-CA"/>
        </w:rPr>
      </w:pPr>
      <w:bookmarkStart w:id="190" w:name="_Toc2075230520"/>
      <w:r w:rsidRPr="00A2288C">
        <w:rPr>
          <w:lang w:val="en-CA"/>
        </w:rPr>
        <w:t>Device Types</w:t>
      </w:r>
      <w:bookmarkEnd w:id="190"/>
    </w:p>
    <w:p w14:paraId="3F9C28D0" w14:textId="24110D7C" w:rsidR="00F568AB" w:rsidRPr="005378DA" w:rsidRDefault="00F568AB" w:rsidP="00F568AB">
      <w:pPr>
        <w:pStyle w:val="BodyText"/>
        <w:rPr>
          <w:lang w:val="en-CA"/>
        </w:rPr>
      </w:pPr>
      <w:r>
        <w:rPr>
          <w:lang w:val="en-CA"/>
        </w:rPr>
        <w:t xml:space="preserve"> Following device types will be configured in the BPI using Metadata Modeler. </w:t>
      </w:r>
      <w:r w:rsidR="00976E6F">
        <w:rPr>
          <w:lang w:val="en-CA"/>
        </w:rPr>
        <w:t>Roger’s</w:t>
      </w:r>
      <w:r>
        <w:rPr>
          <w:lang w:val="en-CA"/>
        </w:rPr>
        <w:t xml:space="preserve"> project is not using the Rack so category should be defined as ‘Generic’</w:t>
      </w:r>
    </w:p>
    <w:p w14:paraId="64D68190" w14:textId="77777777" w:rsidR="00F568AB" w:rsidRDefault="00F568AB" w:rsidP="00F568AB">
      <w:pPr>
        <w:rPr>
          <w:lang w:val="en-CA"/>
        </w:rPr>
      </w:pPr>
    </w:p>
    <w:tbl>
      <w:tblPr>
        <w:tblStyle w:val="TableGrid"/>
        <w:tblW w:w="0" w:type="auto"/>
        <w:tblInd w:w="-113" w:type="dxa"/>
        <w:tblLook w:val="04A0" w:firstRow="1" w:lastRow="0" w:firstColumn="1" w:lastColumn="0" w:noHBand="0" w:noVBand="1"/>
      </w:tblPr>
      <w:tblGrid>
        <w:gridCol w:w="1370"/>
        <w:gridCol w:w="917"/>
        <w:gridCol w:w="1386"/>
        <w:gridCol w:w="1427"/>
        <w:gridCol w:w="1442"/>
        <w:gridCol w:w="1259"/>
        <w:gridCol w:w="972"/>
        <w:gridCol w:w="811"/>
        <w:gridCol w:w="959"/>
      </w:tblGrid>
      <w:tr w:rsidR="002C1342" w:rsidRPr="005232B2" w14:paraId="12EF32C9" w14:textId="77777777" w:rsidTr="00E5729D">
        <w:tc>
          <w:tcPr>
            <w:tcW w:w="0" w:type="auto"/>
            <w:shd w:val="clear" w:color="auto" w:fill="548DD4" w:themeFill="text2" w:themeFillTint="99"/>
          </w:tcPr>
          <w:p w14:paraId="14354E87" w14:textId="77777777" w:rsidR="00F568AB" w:rsidRPr="005232B2" w:rsidRDefault="00F568AB" w:rsidP="00203BC3">
            <w:pPr>
              <w:pStyle w:val="Table"/>
              <w:rPr>
                <w:b/>
                <w:bCs/>
              </w:rPr>
            </w:pPr>
            <w:r w:rsidRPr="005232B2">
              <w:rPr>
                <w:b/>
                <w:bCs/>
              </w:rPr>
              <w:t>Manufacturer</w:t>
            </w:r>
          </w:p>
        </w:tc>
        <w:tc>
          <w:tcPr>
            <w:tcW w:w="0" w:type="auto"/>
            <w:shd w:val="clear" w:color="auto" w:fill="548DD4" w:themeFill="text2" w:themeFillTint="99"/>
          </w:tcPr>
          <w:p w14:paraId="5C124305" w14:textId="77777777" w:rsidR="00F568AB" w:rsidRDefault="00F568AB" w:rsidP="00203BC3">
            <w:pPr>
              <w:pStyle w:val="Table"/>
              <w:rPr>
                <w:b/>
                <w:bCs/>
              </w:rPr>
            </w:pPr>
            <w:r w:rsidRPr="005232B2">
              <w:rPr>
                <w:b/>
                <w:bCs/>
              </w:rPr>
              <w:t xml:space="preserve">Device Type </w:t>
            </w:r>
          </w:p>
          <w:p w14:paraId="43A1F693" w14:textId="77777777" w:rsidR="00F568AB" w:rsidRPr="005232B2" w:rsidRDefault="00F568AB" w:rsidP="00203BC3">
            <w:pPr>
              <w:pStyle w:val="Table"/>
              <w:rPr>
                <w:b/>
                <w:bCs/>
              </w:rPr>
            </w:pPr>
            <w:r w:rsidRPr="005232B2">
              <w:rPr>
                <w:b/>
                <w:bCs/>
              </w:rPr>
              <w:t>Family</w:t>
            </w:r>
          </w:p>
        </w:tc>
        <w:tc>
          <w:tcPr>
            <w:tcW w:w="0" w:type="auto"/>
            <w:shd w:val="clear" w:color="auto" w:fill="548DD4" w:themeFill="text2" w:themeFillTint="99"/>
          </w:tcPr>
          <w:p w14:paraId="377D447D" w14:textId="77777777" w:rsidR="00F568AB" w:rsidRPr="005232B2" w:rsidRDefault="00F568AB" w:rsidP="00203BC3">
            <w:pPr>
              <w:pStyle w:val="Table"/>
              <w:rPr>
                <w:b/>
                <w:bCs/>
              </w:rPr>
            </w:pPr>
            <w:r>
              <w:rPr>
                <w:b/>
                <w:bCs/>
              </w:rPr>
              <w:t>Archetype Name</w:t>
            </w:r>
          </w:p>
        </w:tc>
        <w:tc>
          <w:tcPr>
            <w:tcW w:w="0" w:type="auto"/>
            <w:shd w:val="clear" w:color="auto" w:fill="548DD4" w:themeFill="text2" w:themeFillTint="99"/>
          </w:tcPr>
          <w:p w14:paraId="5BB93624" w14:textId="77777777" w:rsidR="00F568AB" w:rsidRDefault="00F568AB" w:rsidP="00203BC3">
            <w:pPr>
              <w:pStyle w:val="Table"/>
              <w:rPr>
                <w:b/>
                <w:bCs/>
              </w:rPr>
            </w:pPr>
            <w:r>
              <w:rPr>
                <w:b/>
                <w:bCs/>
              </w:rPr>
              <w:t>Archetype Instance Name</w:t>
            </w:r>
          </w:p>
        </w:tc>
        <w:tc>
          <w:tcPr>
            <w:tcW w:w="0" w:type="auto"/>
            <w:shd w:val="clear" w:color="auto" w:fill="548DD4" w:themeFill="text2" w:themeFillTint="99"/>
          </w:tcPr>
          <w:p w14:paraId="6B5EEEE6" w14:textId="77777777" w:rsidR="00F568AB" w:rsidRPr="005232B2" w:rsidRDefault="00F568AB" w:rsidP="00203BC3">
            <w:pPr>
              <w:pStyle w:val="Table"/>
              <w:rPr>
                <w:b/>
                <w:bCs/>
              </w:rPr>
            </w:pPr>
            <w:r>
              <w:rPr>
                <w:b/>
                <w:bCs/>
              </w:rPr>
              <w:t>Description</w:t>
            </w:r>
          </w:p>
        </w:tc>
        <w:tc>
          <w:tcPr>
            <w:tcW w:w="0" w:type="auto"/>
            <w:shd w:val="clear" w:color="auto" w:fill="548DD4" w:themeFill="text2" w:themeFillTint="99"/>
          </w:tcPr>
          <w:p w14:paraId="33FFD601" w14:textId="77777777" w:rsidR="00F568AB" w:rsidRPr="005232B2" w:rsidRDefault="00F568AB" w:rsidP="00203BC3">
            <w:pPr>
              <w:pStyle w:val="Table"/>
              <w:rPr>
                <w:b/>
                <w:bCs/>
              </w:rPr>
            </w:pPr>
            <w:r w:rsidRPr="005232B2">
              <w:rPr>
                <w:b/>
                <w:bCs/>
              </w:rPr>
              <w:t>Part Number</w:t>
            </w:r>
          </w:p>
        </w:tc>
        <w:tc>
          <w:tcPr>
            <w:tcW w:w="952" w:type="dxa"/>
            <w:shd w:val="clear" w:color="auto" w:fill="548DD4" w:themeFill="text2" w:themeFillTint="99"/>
          </w:tcPr>
          <w:p w14:paraId="78C1C64B" w14:textId="77777777" w:rsidR="00F568AB" w:rsidRDefault="00F568AB" w:rsidP="00203BC3">
            <w:pPr>
              <w:pStyle w:val="Table"/>
              <w:rPr>
                <w:b/>
                <w:bCs/>
              </w:rPr>
            </w:pPr>
            <w:r>
              <w:rPr>
                <w:b/>
                <w:bCs/>
              </w:rPr>
              <w:t>Positions Used</w:t>
            </w:r>
          </w:p>
        </w:tc>
        <w:tc>
          <w:tcPr>
            <w:tcW w:w="796" w:type="dxa"/>
            <w:shd w:val="clear" w:color="auto" w:fill="548DD4" w:themeFill="text2" w:themeFillTint="99"/>
          </w:tcPr>
          <w:p w14:paraId="3CE11499" w14:textId="77777777" w:rsidR="00F568AB" w:rsidRDefault="00F568AB" w:rsidP="00203BC3">
            <w:pPr>
              <w:pStyle w:val="Table"/>
              <w:rPr>
                <w:b/>
                <w:bCs/>
              </w:rPr>
            </w:pPr>
            <w:r>
              <w:rPr>
                <w:b/>
                <w:bCs/>
              </w:rPr>
              <w:t>Width</w:t>
            </w:r>
          </w:p>
          <w:p w14:paraId="21DFF40C" w14:textId="77777777" w:rsidR="00F568AB" w:rsidRPr="005232B2" w:rsidRDefault="00F568AB" w:rsidP="00203BC3">
            <w:pPr>
              <w:pStyle w:val="Table"/>
              <w:rPr>
                <w:b/>
                <w:bCs/>
              </w:rPr>
            </w:pPr>
            <w:r>
              <w:rPr>
                <w:b/>
                <w:bCs/>
              </w:rPr>
              <w:t>(In Inches)</w:t>
            </w:r>
          </w:p>
        </w:tc>
        <w:tc>
          <w:tcPr>
            <w:tcW w:w="940" w:type="dxa"/>
            <w:shd w:val="clear" w:color="auto" w:fill="548DD4" w:themeFill="text2" w:themeFillTint="99"/>
          </w:tcPr>
          <w:p w14:paraId="27A22842" w14:textId="77777777" w:rsidR="00F568AB" w:rsidRDefault="00F568AB" w:rsidP="00203BC3">
            <w:pPr>
              <w:pStyle w:val="Table"/>
              <w:rPr>
                <w:b/>
                <w:bCs/>
              </w:rPr>
            </w:pPr>
            <w:r>
              <w:rPr>
                <w:b/>
                <w:bCs/>
              </w:rPr>
              <w:t>Category</w:t>
            </w:r>
          </w:p>
        </w:tc>
      </w:tr>
      <w:tr w:rsidR="00E5729D" w:rsidRPr="005232B2" w14:paraId="035DDE43" w14:textId="77777777" w:rsidTr="00E5729D">
        <w:tc>
          <w:tcPr>
            <w:tcW w:w="0" w:type="auto"/>
          </w:tcPr>
          <w:p w14:paraId="7D7C1571" w14:textId="593E5CE3" w:rsidR="00E5729D" w:rsidRPr="005232B2" w:rsidRDefault="00E5729D" w:rsidP="00E5729D">
            <w:pPr>
              <w:pStyle w:val="Table"/>
            </w:pPr>
            <w:r>
              <w:t>Ericsson</w:t>
            </w:r>
          </w:p>
        </w:tc>
        <w:tc>
          <w:tcPr>
            <w:tcW w:w="0" w:type="auto"/>
          </w:tcPr>
          <w:p w14:paraId="1C4F9ABF" w14:textId="3145B4E1" w:rsidR="00E5729D" w:rsidRPr="005232B2" w:rsidRDefault="00E5729D" w:rsidP="00E5729D">
            <w:pPr>
              <w:pStyle w:val="Table"/>
            </w:pPr>
            <w:r>
              <w:t>IPRAN Family</w:t>
            </w:r>
          </w:p>
        </w:tc>
        <w:tc>
          <w:tcPr>
            <w:tcW w:w="0" w:type="auto"/>
          </w:tcPr>
          <w:p w14:paraId="34F04D41" w14:textId="60CDE09B" w:rsidR="00E5729D" w:rsidRPr="005232B2" w:rsidRDefault="00E5729D" w:rsidP="00E5729D">
            <w:pPr>
              <w:pStyle w:val="Table"/>
            </w:pPr>
            <w:r>
              <w:t>Ericsson</w:t>
            </w:r>
            <w:r w:rsidR="501ADE0B">
              <w:t xml:space="preserve"> </w:t>
            </w:r>
            <w:r>
              <w:t>MINI-LINK</w:t>
            </w:r>
            <w:r w:rsidR="654CE5C9">
              <w:t xml:space="preserve"> </w:t>
            </w:r>
            <w:r>
              <w:t>6693</w:t>
            </w:r>
          </w:p>
        </w:tc>
        <w:tc>
          <w:tcPr>
            <w:tcW w:w="0" w:type="auto"/>
          </w:tcPr>
          <w:p w14:paraId="01D0957A" w14:textId="3AB49CFF" w:rsidR="00E5729D" w:rsidRPr="007F16C8" w:rsidRDefault="00E5729D" w:rsidP="00E5729D">
            <w:pPr>
              <w:pStyle w:val="Table"/>
            </w:pPr>
            <w:r>
              <w:t>Ericsson</w:t>
            </w:r>
            <w:r w:rsidR="7A7EED87">
              <w:t xml:space="preserve"> </w:t>
            </w:r>
            <w:r>
              <w:t>MINI-LINK</w:t>
            </w:r>
            <w:r w:rsidR="7073646E">
              <w:t xml:space="preserve"> </w:t>
            </w:r>
            <w:r>
              <w:t>6693</w:t>
            </w:r>
          </w:p>
        </w:tc>
        <w:tc>
          <w:tcPr>
            <w:tcW w:w="0" w:type="auto"/>
          </w:tcPr>
          <w:p w14:paraId="3A031B26" w14:textId="2025A315" w:rsidR="00E5729D" w:rsidRPr="005232B2" w:rsidRDefault="00E5729D" w:rsidP="00E5729D">
            <w:pPr>
              <w:pStyle w:val="Table"/>
            </w:pPr>
            <w:r>
              <w:t>Ericsson</w:t>
            </w:r>
            <w:r w:rsidR="7D746A99">
              <w:t xml:space="preserve"> </w:t>
            </w:r>
            <w:r>
              <w:t>MINI</w:t>
            </w:r>
            <w:r w:rsidRPr="00E9541C">
              <w:t>-LINK6693</w:t>
            </w:r>
          </w:p>
        </w:tc>
        <w:tc>
          <w:tcPr>
            <w:tcW w:w="0" w:type="auto"/>
          </w:tcPr>
          <w:p w14:paraId="2CAFC275" w14:textId="30598BFE" w:rsidR="00E5729D" w:rsidRPr="005232B2" w:rsidRDefault="00E5729D" w:rsidP="00E5729D">
            <w:pPr>
              <w:pStyle w:val="Table"/>
            </w:pPr>
            <w:r>
              <w:t>Ericsson</w:t>
            </w:r>
            <w:r w:rsidR="1CAC93D6">
              <w:t xml:space="preserve"> </w:t>
            </w:r>
            <w:r>
              <w:t>MINI-LINK</w:t>
            </w:r>
            <w:r w:rsidR="5F43EC4B">
              <w:t xml:space="preserve"> </w:t>
            </w:r>
            <w:r>
              <w:t>6693</w:t>
            </w:r>
          </w:p>
        </w:tc>
        <w:tc>
          <w:tcPr>
            <w:tcW w:w="952" w:type="dxa"/>
          </w:tcPr>
          <w:p w14:paraId="6DC3BF6B" w14:textId="43BF7C9F" w:rsidR="00E5729D" w:rsidRDefault="00E5729D" w:rsidP="00E5729D">
            <w:pPr>
              <w:pStyle w:val="Table"/>
            </w:pPr>
            <w:r>
              <w:t>1</w:t>
            </w:r>
          </w:p>
        </w:tc>
        <w:tc>
          <w:tcPr>
            <w:tcW w:w="796" w:type="dxa"/>
          </w:tcPr>
          <w:p w14:paraId="75C5DC2B" w14:textId="241CC49E" w:rsidR="00E5729D" w:rsidRPr="007F16C8" w:rsidRDefault="00E5729D" w:rsidP="00E5729D">
            <w:pPr>
              <w:pStyle w:val="Table"/>
            </w:pPr>
            <w:r>
              <w:t>19</w:t>
            </w:r>
          </w:p>
        </w:tc>
        <w:tc>
          <w:tcPr>
            <w:tcW w:w="940" w:type="dxa"/>
          </w:tcPr>
          <w:p w14:paraId="429C5B0D" w14:textId="15702DC8" w:rsidR="00E5729D" w:rsidRDefault="00976E6F" w:rsidP="00E5729D">
            <w:pPr>
              <w:pStyle w:val="Table"/>
            </w:pPr>
            <w:r>
              <w:t>Generic</w:t>
            </w:r>
          </w:p>
        </w:tc>
      </w:tr>
    </w:tbl>
    <w:p w14:paraId="67F62500" w14:textId="77777777" w:rsidR="00F568AB" w:rsidRDefault="40CAA3CB" w:rsidP="00F568AB">
      <w:pPr>
        <w:pStyle w:val="Heading3"/>
        <w:rPr>
          <w:lang w:val="en-CA"/>
        </w:rPr>
      </w:pPr>
      <w:bookmarkStart w:id="191" w:name="_Toc1254931891"/>
      <w:r w:rsidRPr="47D17CDD">
        <w:rPr>
          <w:lang w:val="en-CA"/>
        </w:rPr>
        <w:t>Shelf Position Types</w:t>
      </w:r>
      <w:bookmarkEnd w:id="191"/>
    </w:p>
    <w:tbl>
      <w:tblPr>
        <w:tblStyle w:val="TableGrid"/>
        <w:tblW w:w="0" w:type="auto"/>
        <w:tblInd w:w="-113" w:type="dxa"/>
        <w:tblLayout w:type="fixed"/>
        <w:tblLook w:val="04A0" w:firstRow="1" w:lastRow="0" w:firstColumn="1" w:lastColumn="0" w:noHBand="0" w:noVBand="1"/>
      </w:tblPr>
      <w:tblGrid>
        <w:gridCol w:w="1370"/>
        <w:gridCol w:w="1168"/>
        <w:gridCol w:w="1440"/>
        <w:gridCol w:w="1800"/>
        <w:gridCol w:w="1800"/>
      </w:tblGrid>
      <w:tr w:rsidR="00641017" w14:paraId="4368CB2E" w14:textId="77777777" w:rsidTr="00203BC3">
        <w:tc>
          <w:tcPr>
            <w:tcW w:w="1370" w:type="dxa"/>
            <w:shd w:val="clear" w:color="auto" w:fill="548DD4" w:themeFill="text2" w:themeFillTint="99"/>
          </w:tcPr>
          <w:p w14:paraId="68F64CB6" w14:textId="77777777" w:rsidR="00F568AB" w:rsidRPr="005232B2" w:rsidRDefault="00F568AB" w:rsidP="00203BC3">
            <w:pPr>
              <w:pStyle w:val="Table"/>
              <w:rPr>
                <w:b/>
                <w:bCs/>
              </w:rPr>
            </w:pPr>
            <w:r>
              <w:rPr>
                <w:b/>
                <w:bCs/>
              </w:rPr>
              <w:t>Device Archetype</w:t>
            </w:r>
          </w:p>
        </w:tc>
        <w:tc>
          <w:tcPr>
            <w:tcW w:w="1168" w:type="dxa"/>
            <w:shd w:val="clear" w:color="auto" w:fill="548DD4" w:themeFill="text2" w:themeFillTint="99"/>
          </w:tcPr>
          <w:p w14:paraId="4BE9C88B" w14:textId="77777777" w:rsidR="00F568AB" w:rsidRDefault="00F568AB" w:rsidP="00203BC3">
            <w:pPr>
              <w:pStyle w:val="Table"/>
              <w:rPr>
                <w:b/>
                <w:bCs/>
              </w:rPr>
            </w:pPr>
            <w:r w:rsidRPr="005232B2">
              <w:rPr>
                <w:b/>
                <w:bCs/>
              </w:rPr>
              <w:t xml:space="preserve">Device Type </w:t>
            </w:r>
          </w:p>
          <w:p w14:paraId="62BF61F2" w14:textId="77777777" w:rsidR="00F568AB" w:rsidRPr="005232B2" w:rsidRDefault="00F568AB" w:rsidP="00203BC3">
            <w:pPr>
              <w:pStyle w:val="Table"/>
              <w:rPr>
                <w:b/>
                <w:bCs/>
              </w:rPr>
            </w:pPr>
            <w:r w:rsidRPr="005232B2">
              <w:rPr>
                <w:b/>
                <w:bCs/>
              </w:rPr>
              <w:t>Family</w:t>
            </w:r>
          </w:p>
        </w:tc>
        <w:tc>
          <w:tcPr>
            <w:tcW w:w="1440" w:type="dxa"/>
            <w:shd w:val="clear" w:color="auto" w:fill="548DD4" w:themeFill="text2" w:themeFillTint="99"/>
          </w:tcPr>
          <w:p w14:paraId="631D7EDE" w14:textId="77777777" w:rsidR="00F568AB" w:rsidRPr="005232B2" w:rsidRDefault="00F568AB" w:rsidP="00203BC3">
            <w:pPr>
              <w:pStyle w:val="Table"/>
              <w:rPr>
                <w:b/>
                <w:bCs/>
              </w:rPr>
            </w:pPr>
            <w:r>
              <w:rPr>
                <w:b/>
                <w:bCs/>
              </w:rPr>
              <w:t>ShelfPosition Archetype Name</w:t>
            </w:r>
          </w:p>
        </w:tc>
        <w:tc>
          <w:tcPr>
            <w:tcW w:w="1800" w:type="dxa"/>
            <w:shd w:val="clear" w:color="auto" w:fill="548DD4" w:themeFill="text2" w:themeFillTint="99"/>
          </w:tcPr>
          <w:p w14:paraId="7D98F172" w14:textId="77777777" w:rsidR="00F568AB" w:rsidRDefault="00F568AB" w:rsidP="00203BC3">
            <w:pPr>
              <w:pStyle w:val="Table"/>
              <w:rPr>
                <w:b/>
                <w:bCs/>
              </w:rPr>
            </w:pPr>
            <w:r>
              <w:rPr>
                <w:b/>
                <w:bCs/>
              </w:rPr>
              <w:t>ShelfPosition Archetype Instance Name</w:t>
            </w:r>
          </w:p>
        </w:tc>
        <w:tc>
          <w:tcPr>
            <w:tcW w:w="1800" w:type="dxa"/>
            <w:shd w:val="clear" w:color="auto" w:fill="548DD4" w:themeFill="text2" w:themeFillTint="99"/>
          </w:tcPr>
          <w:p w14:paraId="6F73AAB5" w14:textId="77777777" w:rsidR="00F568AB" w:rsidRDefault="00F568AB" w:rsidP="00203BC3">
            <w:pPr>
              <w:pStyle w:val="Table"/>
              <w:rPr>
                <w:b/>
                <w:bCs/>
              </w:rPr>
            </w:pPr>
            <w:r>
              <w:rPr>
                <w:b/>
                <w:bCs/>
              </w:rPr>
              <w:t>Position Sequence</w:t>
            </w:r>
          </w:p>
        </w:tc>
      </w:tr>
      <w:tr w:rsidR="00F568AB" w14:paraId="38B33D20" w14:textId="77777777" w:rsidTr="00203BC3">
        <w:tc>
          <w:tcPr>
            <w:tcW w:w="1370" w:type="dxa"/>
          </w:tcPr>
          <w:p w14:paraId="26476D11" w14:textId="2347AE66" w:rsidR="00F568AB" w:rsidRPr="005232B2" w:rsidRDefault="15F53422" w:rsidP="00203BC3">
            <w:pPr>
              <w:pStyle w:val="Table"/>
            </w:pPr>
            <w:r>
              <w:t>Ericsson</w:t>
            </w:r>
            <w:r w:rsidR="5AE32600">
              <w:t xml:space="preserve"> </w:t>
            </w:r>
            <w:r>
              <w:t>MINI-LINK</w:t>
            </w:r>
            <w:r w:rsidR="3DC16372">
              <w:t xml:space="preserve"> </w:t>
            </w:r>
            <w:r>
              <w:t>6693</w:t>
            </w:r>
          </w:p>
        </w:tc>
        <w:tc>
          <w:tcPr>
            <w:tcW w:w="1168" w:type="dxa"/>
          </w:tcPr>
          <w:p w14:paraId="1D2FF859" w14:textId="5019759C" w:rsidR="00F568AB" w:rsidRPr="005232B2" w:rsidRDefault="00516947" w:rsidP="00203BC3">
            <w:pPr>
              <w:pStyle w:val="Table"/>
            </w:pPr>
            <w:r>
              <w:t>IPRAN Family</w:t>
            </w:r>
          </w:p>
        </w:tc>
        <w:tc>
          <w:tcPr>
            <w:tcW w:w="1440" w:type="dxa"/>
          </w:tcPr>
          <w:p w14:paraId="545739A2" w14:textId="5E690DA5" w:rsidR="00F568AB" w:rsidRPr="005232B2" w:rsidRDefault="00516947" w:rsidP="00203BC3">
            <w:pPr>
              <w:pStyle w:val="Table"/>
            </w:pPr>
            <w:r w:rsidRPr="00516947">
              <w:t xml:space="preserve">Ericsson </w:t>
            </w:r>
            <w:r w:rsidR="15F53422">
              <w:t>M</w:t>
            </w:r>
            <w:r w:rsidR="6E824334">
              <w:t>INI-</w:t>
            </w:r>
            <w:r w:rsidR="15F53422">
              <w:t>L</w:t>
            </w:r>
            <w:r w:rsidR="60B8203A">
              <w:t>INK</w:t>
            </w:r>
            <w:r w:rsidRPr="00516947">
              <w:t xml:space="preserve"> 6693</w:t>
            </w:r>
            <w:r w:rsidR="008B7E9B">
              <w:t>-</w:t>
            </w:r>
            <w:r w:rsidRPr="00516947">
              <w:t>Shelf</w:t>
            </w:r>
            <w:r>
              <w:t xml:space="preserve"> </w:t>
            </w:r>
            <w:r w:rsidR="00F568AB">
              <w:t>Position</w:t>
            </w:r>
          </w:p>
        </w:tc>
        <w:tc>
          <w:tcPr>
            <w:tcW w:w="1800" w:type="dxa"/>
          </w:tcPr>
          <w:p w14:paraId="314AEABF" w14:textId="26A9B9A5" w:rsidR="00F568AB" w:rsidRPr="007F16C8" w:rsidRDefault="003649C3" w:rsidP="00203BC3">
            <w:pPr>
              <w:pStyle w:val="Table"/>
            </w:pPr>
            <w:r>
              <w:t>MAIN</w:t>
            </w:r>
          </w:p>
        </w:tc>
        <w:tc>
          <w:tcPr>
            <w:tcW w:w="1800" w:type="dxa"/>
          </w:tcPr>
          <w:p w14:paraId="221C74A2" w14:textId="77777777" w:rsidR="00F568AB" w:rsidRDefault="00F568AB" w:rsidP="00203BC3">
            <w:pPr>
              <w:pStyle w:val="Table"/>
            </w:pPr>
            <w:r>
              <w:t>0</w:t>
            </w:r>
          </w:p>
        </w:tc>
      </w:tr>
    </w:tbl>
    <w:p w14:paraId="4F3CB909" w14:textId="77777777" w:rsidR="00F568AB" w:rsidRPr="00DF3ED3" w:rsidRDefault="00F568AB" w:rsidP="00F568AB">
      <w:pPr>
        <w:pStyle w:val="BodyText"/>
        <w:rPr>
          <w:lang w:val="en-CA"/>
        </w:rPr>
      </w:pPr>
    </w:p>
    <w:p w14:paraId="679361E3" w14:textId="77777777" w:rsidR="00F568AB" w:rsidRDefault="40CAA3CB" w:rsidP="00F568AB">
      <w:pPr>
        <w:pStyle w:val="Heading3"/>
        <w:rPr>
          <w:lang w:val="en-CA"/>
        </w:rPr>
      </w:pPr>
      <w:bookmarkStart w:id="192" w:name="_Toc54609098"/>
      <w:r w:rsidRPr="47D17CDD">
        <w:rPr>
          <w:lang w:val="en-CA"/>
        </w:rPr>
        <w:t>Shelf Types</w:t>
      </w:r>
      <w:bookmarkEnd w:id="192"/>
    </w:p>
    <w:p w14:paraId="1C1F3695" w14:textId="77777777" w:rsidR="00F568AB" w:rsidRPr="00690583" w:rsidRDefault="00F568AB" w:rsidP="00F568AB">
      <w:pPr>
        <w:pStyle w:val="BodyText"/>
        <w:rPr>
          <w:lang w:val="en-CA"/>
        </w:rPr>
      </w:pPr>
      <w:r>
        <w:rPr>
          <w:lang w:val="en-CA"/>
        </w:rPr>
        <w:t>Configure the following shelf types under the parent ShelfPosition type as per the below details</w:t>
      </w:r>
    </w:p>
    <w:tbl>
      <w:tblPr>
        <w:tblStyle w:val="TableGrid"/>
        <w:tblW w:w="0" w:type="auto"/>
        <w:tblInd w:w="-113" w:type="dxa"/>
        <w:tblLook w:val="04A0" w:firstRow="1" w:lastRow="0" w:firstColumn="1" w:lastColumn="0" w:noHBand="0" w:noVBand="1"/>
      </w:tblPr>
      <w:tblGrid>
        <w:gridCol w:w="2125"/>
        <w:gridCol w:w="1471"/>
        <w:gridCol w:w="1762"/>
        <w:gridCol w:w="1365"/>
        <w:gridCol w:w="1529"/>
        <w:gridCol w:w="1155"/>
        <w:gridCol w:w="1136"/>
      </w:tblGrid>
      <w:tr w:rsidR="006A449A" w:rsidRPr="005232B2" w14:paraId="3945818A" w14:textId="77777777" w:rsidTr="00203BC3">
        <w:tc>
          <w:tcPr>
            <w:tcW w:w="0" w:type="auto"/>
            <w:shd w:val="clear" w:color="auto" w:fill="548DD4" w:themeFill="text2" w:themeFillTint="99"/>
          </w:tcPr>
          <w:p w14:paraId="747DA1EE" w14:textId="77777777" w:rsidR="00F568AB" w:rsidRPr="005232B2" w:rsidRDefault="00F568AB" w:rsidP="00203BC3">
            <w:pPr>
              <w:pStyle w:val="Table"/>
              <w:rPr>
                <w:b/>
                <w:bCs/>
              </w:rPr>
            </w:pPr>
            <w:r>
              <w:rPr>
                <w:b/>
                <w:bCs/>
              </w:rPr>
              <w:t>ShelfPosition Archetype</w:t>
            </w:r>
          </w:p>
        </w:tc>
        <w:tc>
          <w:tcPr>
            <w:tcW w:w="0" w:type="auto"/>
            <w:shd w:val="clear" w:color="auto" w:fill="548DD4" w:themeFill="text2" w:themeFillTint="99"/>
          </w:tcPr>
          <w:p w14:paraId="12BA2352" w14:textId="77777777" w:rsidR="00F568AB" w:rsidRPr="005232B2" w:rsidRDefault="00F568AB" w:rsidP="00203BC3">
            <w:pPr>
              <w:pStyle w:val="Table"/>
              <w:rPr>
                <w:b/>
                <w:bCs/>
              </w:rPr>
            </w:pPr>
            <w:r>
              <w:rPr>
                <w:b/>
                <w:bCs/>
              </w:rPr>
              <w:t>Shelf Archetype Name</w:t>
            </w:r>
          </w:p>
        </w:tc>
        <w:tc>
          <w:tcPr>
            <w:tcW w:w="0" w:type="auto"/>
            <w:shd w:val="clear" w:color="auto" w:fill="548DD4" w:themeFill="text2" w:themeFillTint="99"/>
          </w:tcPr>
          <w:p w14:paraId="09E9BE02" w14:textId="77777777" w:rsidR="00F568AB" w:rsidRDefault="00F568AB" w:rsidP="00203BC3">
            <w:pPr>
              <w:pStyle w:val="Table"/>
              <w:rPr>
                <w:b/>
                <w:bCs/>
              </w:rPr>
            </w:pPr>
            <w:r>
              <w:rPr>
                <w:b/>
                <w:bCs/>
              </w:rPr>
              <w:t>Shelf Archetype Instance Name</w:t>
            </w:r>
          </w:p>
        </w:tc>
        <w:tc>
          <w:tcPr>
            <w:tcW w:w="0" w:type="auto"/>
            <w:shd w:val="clear" w:color="auto" w:fill="548DD4" w:themeFill="text2" w:themeFillTint="99"/>
          </w:tcPr>
          <w:p w14:paraId="672B158F" w14:textId="77777777" w:rsidR="00F568AB" w:rsidRDefault="00F568AB" w:rsidP="00203BC3">
            <w:pPr>
              <w:pStyle w:val="Table"/>
              <w:rPr>
                <w:b/>
                <w:bCs/>
              </w:rPr>
            </w:pPr>
            <w:r>
              <w:rPr>
                <w:b/>
                <w:bCs/>
              </w:rPr>
              <w:t>Part Number</w:t>
            </w:r>
          </w:p>
        </w:tc>
        <w:tc>
          <w:tcPr>
            <w:tcW w:w="0" w:type="auto"/>
            <w:shd w:val="clear" w:color="auto" w:fill="548DD4" w:themeFill="text2" w:themeFillTint="99"/>
          </w:tcPr>
          <w:p w14:paraId="7AE7100C" w14:textId="77777777" w:rsidR="00F568AB" w:rsidRDefault="00F568AB" w:rsidP="00203BC3">
            <w:pPr>
              <w:pStyle w:val="Table"/>
              <w:rPr>
                <w:b/>
                <w:bCs/>
              </w:rPr>
            </w:pPr>
            <w:r>
              <w:rPr>
                <w:b/>
                <w:bCs/>
              </w:rPr>
              <w:t>Description</w:t>
            </w:r>
          </w:p>
        </w:tc>
        <w:tc>
          <w:tcPr>
            <w:tcW w:w="0" w:type="auto"/>
            <w:shd w:val="clear" w:color="auto" w:fill="548DD4" w:themeFill="text2" w:themeFillTint="99"/>
          </w:tcPr>
          <w:p w14:paraId="0D5F9B4B" w14:textId="77777777" w:rsidR="00F568AB" w:rsidRDefault="00F568AB" w:rsidP="00203BC3">
            <w:pPr>
              <w:pStyle w:val="Table"/>
              <w:rPr>
                <w:b/>
                <w:bCs/>
              </w:rPr>
            </w:pPr>
            <w:r>
              <w:rPr>
                <w:b/>
                <w:bCs/>
              </w:rPr>
              <w:t>Positions Used</w:t>
            </w:r>
          </w:p>
        </w:tc>
        <w:tc>
          <w:tcPr>
            <w:tcW w:w="0" w:type="auto"/>
            <w:shd w:val="clear" w:color="auto" w:fill="548DD4" w:themeFill="text2" w:themeFillTint="99"/>
          </w:tcPr>
          <w:p w14:paraId="27D53456" w14:textId="77777777" w:rsidR="00F568AB" w:rsidRDefault="00F568AB" w:rsidP="00203BC3">
            <w:pPr>
              <w:pStyle w:val="Table"/>
              <w:rPr>
                <w:b/>
                <w:bCs/>
              </w:rPr>
            </w:pPr>
            <w:r>
              <w:rPr>
                <w:b/>
                <w:bCs/>
              </w:rPr>
              <w:t>Width (in Inches)</w:t>
            </w:r>
          </w:p>
        </w:tc>
      </w:tr>
      <w:tr w:rsidR="00516947" w:rsidRPr="005232B2" w14:paraId="33E6B91E" w14:textId="77777777" w:rsidTr="00203BC3">
        <w:tc>
          <w:tcPr>
            <w:tcW w:w="0" w:type="auto"/>
          </w:tcPr>
          <w:p w14:paraId="3A874ABF" w14:textId="4369A6C5" w:rsidR="00516947" w:rsidRPr="005232B2" w:rsidRDefault="00516947" w:rsidP="00516947">
            <w:pPr>
              <w:pStyle w:val="Table"/>
            </w:pPr>
            <w:r>
              <w:t>Ericsson MINI-LINK 6693</w:t>
            </w:r>
            <w:r w:rsidR="6468D718">
              <w:t>-</w:t>
            </w:r>
            <w:r>
              <w:t>Shelf Position</w:t>
            </w:r>
          </w:p>
        </w:tc>
        <w:tc>
          <w:tcPr>
            <w:tcW w:w="0" w:type="auto"/>
          </w:tcPr>
          <w:p w14:paraId="734B6364" w14:textId="320018A5" w:rsidR="00516947" w:rsidRPr="005232B2" w:rsidRDefault="03916CAE" w:rsidP="00516947">
            <w:pPr>
              <w:pStyle w:val="Table"/>
            </w:pPr>
            <w:r>
              <w:t>Ericsson ML 6693 Shelf</w:t>
            </w:r>
          </w:p>
        </w:tc>
        <w:tc>
          <w:tcPr>
            <w:tcW w:w="0" w:type="auto"/>
          </w:tcPr>
          <w:p w14:paraId="2E30E3A6" w14:textId="56E27DE7" w:rsidR="00516947" w:rsidRPr="007F16C8" w:rsidRDefault="03916CAE" w:rsidP="00516947">
            <w:pPr>
              <w:pStyle w:val="Table"/>
            </w:pPr>
            <w:r>
              <w:t>Shelf</w:t>
            </w:r>
            <w:r w:rsidR="008D1ED9">
              <w:t>-1</w:t>
            </w:r>
          </w:p>
        </w:tc>
        <w:tc>
          <w:tcPr>
            <w:tcW w:w="0" w:type="auto"/>
          </w:tcPr>
          <w:p w14:paraId="249A1592" w14:textId="40E4A5D6" w:rsidR="00516947" w:rsidRDefault="00516947" w:rsidP="00516947">
            <w:pPr>
              <w:pStyle w:val="Table"/>
            </w:pPr>
            <w:r>
              <w:t xml:space="preserve">Ericsson </w:t>
            </w:r>
            <w:r w:rsidR="00815065">
              <w:t>ML</w:t>
            </w:r>
            <w:r>
              <w:t xml:space="preserve"> 6693 Shelf</w:t>
            </w:r>
          </w:p>
        </w:tc>
        <w:tc>
          <w:tcPr>
            <w:tcW w:w="0" w:type="auto"/>
          </w:tcPr>
          <w:p w14:paraId="463A59B5" w14:textId="02A45185" w:rsidR="00516947" w:rsidRDefault="630CD8E4" w:rsidP="00516947">
            <w:pPr>
              <w:pStyle w:val="Table"/>
            </w:pPr>
            <w:r>
              <w:t>Ericsson ML 6693 Shelf</w:t>
            </w:r>
          </w:p>
        </w:tc>
        <w:tc>
          <w:tcPr>
            <w:tcW w:w="0" w:type="auto"/>
          </w:tcPr>
          <w:p w14:paraId="47903C29" w14:textId="6A9819D1" w:rsidR="00516947" w:rsidRDefault="00516947" w:rsidP="00516947">
            <w:pPr>
              <w:pStyle w:val="Table"/>
            </w:pPr>
            <w:r>
              <w:t>1</w:t>
            </w:r>
          </w:p>
        </w:tc>
        <w:tc>
          <w:tcPr>
            <w:tcW w:w="0" w:type="auto"/>
          </w:tcPr>
          <w:p w14:paraId="0360CEB5" w14:textId="68234E79" w:rsidR="00516947" w:rsidRDefault="00516947" w:rsidP="00516947">
            <w:pPr>
              <w:pStyle w:val="Table"/>
            </w:pPr>
            <w:r>
              <w:t>19</w:t>
            </w:r>
          </w:p>
        </w:tc>
      </w:tr>
    </w:tbl>
    <w:p w14:paraId="355872B0" w14:textId="77777777" w:rsidR="00F568AB" w:rsidRDefault="40CAA3CB" w:rsidP="00F568AB">
      <w:pPr>
        <w:pStyle w:val="Heading3"/>
        <w:rPr>
          <w:lang w:val="en-CA"/>
        </w:rPr>
      </w:pPr>
      <w:bookmarkStart w:id="193" w:name="_Toc1812344787"/>
      <w:r w:rsidRPr="47D17CDD">
        <w:rPr>
          <w:lang w:val="en-CA"/>
        </w:rPr>
        <w:t>Shelf Slots</w:t>
      </w:r>
      <w:bookmarkEnd w:id="193"/>
      <w:r w:rsidRPr="47D17CDD">
        <w:rPr>
          <w:lang w:val="en-CA"/>
        </w:rPr>
        <w:t xml:space="preserve"> </w:t>
      </w:r>
    </w:p>
    <w:p w14:paraId="5427A86C" w14:textId="6FE34887" w:rsidR="00B137E1" w:rsidRDefault="002D2F17" w:rsidP="00B137E1">
      <w:pPr>
        <w:pStyle w:val="BodyText"/>
        <w:rPr>
          <w:lang w:val="en-CA"/>
        </w:rPr>
      </w:pPr>
      <w:r>
        <w:rPr>
          <w:lang w:val="en-CA"/>
        </w:rPr>
        <w:t>Configure the SlotPosition within the Shelf as per the following details. The archetypeinstance name of the slotposition refers to the desired name of the shelf slot therefore no separate naming is required for the shelf slots</w:t>
      </w:r>
    </w:p>
    <w:tbl>
      <w:tblPr>
        <w:tblStyle w:val="TableGrid"/>
        <w:tblW w:w="8681" w:type="dxa"/>
        <w:tblInd w:w="-113" w:type="dxa"/>
        <w:tblLook w:val="04A0" w:firstRow="1" w:lastRow="0" w:firstColumn="1" w:lastColumn="0" w:noHBand="0" w:noVBand="1"/>
      </w:tblPr>
      <w:tblGrid>
        <w:gridCol w:w="1935"/>
        <w:gridCol w:w="2520"/>
        <w:gridCol w:w="2010"/>
        <w:gridCol w:w="2216"/>
      </w:tblGrid>
      <w:tr w:rsidR="00C219DE" w14:paraId="6EB3214B" w14:textId="77777777" w:rsidTr="7FC2180A">
        <w:tc>
          <w:tcPr>
            <w:tcW w:w="1935" w:type="dxa"/>
            <w:shd w:val="clear" w:color="auto" w:fill="548DD4" w:themeFill="text2" w:themeFillTint="99"/>
          </w:tcPr>
          <w:p w14:paraId="1BAD5559" w14:textId="77777777" w:rsidR="002D2F17" w:rsidRPr="005232B2" w:rsidRDefault="002D2F17">
            <w:pPr>
              <w:pStyle w:val="Table"/>
              <w:rPr>
                <w:b/>
                <w:bCs/>
              </w:rPr>
            </w:pPr>
            <w:r>
              <w:rPr>
                <w:b/>
                <w:bCs/>
              </w:rPr>
              <w:t>Shelf Archetype Name</w:t>
            </w:r>
          </w:p>
        </w:tc>
        <w:tc>
          <w:tcPr>
            <w:tcW w:w="2520" w:type="dxa"/>
            <w:shd w:val="clear" w:color="auto" w:fill="548DD4" w:themeFill="text2" w:themeFillTint="99"/>
          </w:tcPr>
          <w:p w14:paraId="63AFED94" w14:textId="77777777" w:rsidR="002D2F17" w:rsidRDefault="002D2F17">
            <w:pPr>
              <w:pStyle w:val="Table"/>
              <w:rPr>
                <w:b/>
                <w:bCs/>
              </w:rPr>
            </w:pPr>
            <w:r>
              <w:rPr>
                <w:b/>
                <w:bCs/>
              </w:rPr>
              <w:t>Slot Position Archetype</w:t>
            </w:r>
          </w:p>
        </w:tc>
        <w:tc>
          <w:tcPr>
            <w:tcW w:w="2010" w:type="dxa"/>
            <w:shd w:val="clear" w:color="auto" w:fill="548DD4" w:themeFill="text2" w:themeFillTint="99"/>
          </w:tcPr>
          <w:p w14:paraId="6F3A3415" w14:textId="77777777" w:rsidR="002D2F17" w:rsidRDefault="002D2F17">
            <w:pPr>
              <w:pStyle w:val="Table"/>
              <w:rPr>
                <w:b/>
                <w:bCs/>
              </w:rPr>
            </w:pPr>
            <w:r>
              <w:rPr>
                <w:b/>
                <w:bCs/>
              </w:rPr>
              <w:t>Slot Position Archetype Instance</w:t>
            </w:r>
          </w:p>
        </w:tc>
        <w:tc>
          <w:tcPr>
            <w:tcW w:w="2216" w:type="dxa"/>
            <w:shd w:val="clear" w:color="auto" w:fill="548DD4" w:themeFill="text2" w:themeFillTint="99"/>
          </w:tcPr>
          <w:p w14:paraId="26ED0A5C" w14:textId="33F09199" w:rsidR="002D2F17" w:rsidRDefault="002D2F17">
            <w:pPr>
              <w:pStyle w:val="Table"/>
              <w:rPr>
                <w:b/>
                <w:bCs/>
              </w:rPr>
            </w:pPr>
            <w:r>
              <w:rPr>
                <w:b/>
                <w:bCs/>
              </w:rPr>
              <w:t>Position Sequence</w:t>
            </w:r>
            <w:commentRangeStart w:id="194"/>
            <w:commentRangeStart w:id="195"/>
            <w:commentRangeEnd w:id="194"/>
            <w:r>
              <w:rPr>
                <w:rStyle w:val="CommentReference"/>
              </w:rPr>
              <w:commentReference w:id="194"/>
            </w:r>
            <w:commentRangeEnd w:id="195"/>
            <w:r w:rsidR="002E257A">
              <w:rPr>
                <w:rStyle w:val="CommentReference"/>
                <w:rFonts w:ascii="Arial" w:eastAsia="Times New Roman" w:hAnsi="Arial"/>
                <w:lang w:eastAsia="es-ES"/>
              </w:rPr>
              <w:commentReference w:id="195"/>
            </w:r>
          </w:p>
        </w:tc>
      </w:tr>
      <w:tr w:rsidR="002D2F17" w14:paraId="5D957558" w14:textId="77777777" w:rsidTr="7FC2180A">
        <w:tc>
          <w:tcPr>
            <w:tcW w:w="1935" w:type="dxa"/>
          </w:tcPr>
          <w:p w14:paraId="69112B16" w14:textId="7A92CDE2" w:rsidR="002D2F17" w:rsidRDefault="6AE340CA" w:rsidP="002D2F17">
            <w:pPr>
              <w:pStyle w:val="Table"/>
            </w:pPr>
            <w:r>
              <w:t>Ericsson ML 6693 Shelf</w:t>
            </w:r>
          </w:p>
        </w:tc>
        <w:tc>
          <w:tcPr>
            <w:tcW w:w="2520" w:type="dxa"/>
          </w:tcPr>
          <w:p w14:paraId="52AEDA1C" w14:textId="3BC1A097" w:rsidR="002D2F17" w:rsidRPr="007F16C8" w:rsidRDefault="002D2F17" w:rsidP="002D2F17">
            <w:pPr>
              <w:pStyle w:val="Table"/>
            </w:pPr>
            <w:r w:rsidRPr="002D2F17">
              <w:t xml:space="preserve">ML 6693 slot - </w:t>
            </w:r>
            <w:r>
              <w:t>0</w:t>
            </w:r>
          </w:p>
        </w:tc>
        <w:tc>
          <w:tcPr>
            <w:tcW w:w="2010" w:type="dxa"/>
          </w:tcPr>
          <w:p w14:paraId="18F24C53" w14:textId="4856CA51" w:rsidR="002D2F17" w:rsidRDefault="002D2F17" w:rsidP="002D2F17">
            <w:pPr>
              <w:pStyle w:val="Table"/>
            </w:pPr>
            <w:r>
              <w:t>Slot 0</w:t>
            </w:r>
          </w:p>
        </w:tc>
        <w:tc>
          <w:tcPr>
            <w:tcW w:w="2216" w:type="dxa"/>
          </w:tcPr>
          <w:p w14:paraId="2266D210" w14:textId="77777777" w:rsidR="002D2F17" w:rsidRDefault="002D2F17" w:rsidP="002D2F17">
            <w:pPr>
              <w:pStyle w:val="Table"/>
            </w:pPr>
            <w:r>
              <w:t>0</w:t>
            </w:r>
          </w:p>
        </w:tc>
      </w:tr>
      <w:tr w:rsidR="002D2F17" w14:paraId="242714D6" w14:textId="77777777" w:rsidTr="7FC2180A">
        <w:tc>
          <w:tcPr>
            <w:tcW w:w="1935" w:type="dxa"/>
          </w:tcPr>
          <w:p w14:paraId="49C3A063" w14:textId="232DE4BC" w:rsidR="002D2F17" w:rsidRPr="00FB6BEC" w:rsidRDefault="65AF42BE" w:rsidP="002D2F17">
            <w:pPr>
              <w:pStyle w:val="Table"/>
            </w:pPr>
            <w:r>
              <w:t>Ericsson ML 6693 Shelf</w:t>
            </w:r>
          </w:p>
        </w:tc>
        <w:tc>
          <w:tcPr>
            <w:tcW w:w="2520" w:type="dxa"/>
          </w:tcPr>
          <w:p w14:paraId="70ECD39F" w14:textId="033AE95B" w:rsidR="002D2F17" w:rsidRPr="007F16C8" w:rsidRDefault="002D2F17" w:rsidP="002D2F17">
            <w:pPr>
              <w:pStyle w:val="Table"/>
            </w:pPr>
            <w:r w:rsidRPr="005642A5">
              <w:t xml:space="preserve">ML 6693 slot </w:t>
            </w:r>
            <w:r>
              <w:t>–</w:t>
            </w:r>
            <w:r w:rsidRPr="005642A5">
              <w:t xml:space="preserve"> </w:t>
            </w:r>
            <w:r>
              <w:t>1</w:t>
            </w:r>
          </w:p>
        </w:tc>
        <w:tc>
          <w:tcPr>
            <w:tcW w:w="2010" w:type="dxa"/>
          </w:tcPr>
          <w:p w14:paraId="487F7CE9" w14:textId="38D32126" w:rsidR="002D2F17" w:rsidRDefault="002D2F17" w:rsidP="002D2F17">
            <w:pPr>
              <w:pStyle w:val="Table"/>
            </w:pPr>
            <w:r>
              <w:t>Slot 1</w:t>
            </w:r>
          </w:p>
        </w:tc>
        <w:tc>
          <w:tcPr>
            <w:tcW w:w="2216" w:type="dxa"/>
          </w:tcPr>
          <w:p w14:paraId="5DE7E41D" w14:textId="77777777" w:rsidR="002D2F17" w:rsidRDefault="002D2F17" w:rsidP="002D2F17">
            <w:pPr>
              <w:pStyle w:val="Table"/>
            </w:pPr>
            <w:r>
              <w:t>1</w:t>
            </w:r>
          </w:p>
        </w:tc>
      </w:tr>
      <w:tr w:rsidR="002D2F17" w14:paraId="4883CCD3" w14:textId="77777777" w:rsidTr="7FC2180A">
        <w:tc>
          <w:tcPr>
            <w:tcW w:w="1935" w:type="dxa"/>
          </w:tcPr>
          <w:p w14:paraId="0A572997" w14:textId="6171EA1E" w:rsidR="002D2F17" w:rsidRPr="00FB6BEC" w:rsidRDefault="54964380" w:rsidP="002D2F17">
            <w:pPr>
              <w:pStyle w:val="Table"/>
            </w:pPr>
            <w:r>
              <w:t>Ericsson ML 6693 Shelf</w:t>
            </w:r>
          </w:p>
        </w:tc>
        <w:tc>
          <w:tcPr>
            <w:tcW w:w="2520" w:type="dxa"/>
          </w:tcPr>
          <w:p w14:paraId="4CE34325" w14:textId="4D1F4869" w:rsidR="002D2F17" w:rsidRPr="007F16C8" w:rsidRDefault="002D2F17" w:rsidP="002D2F17">
            <w:pPr>
              <w:pStyle w:val="Table"/>
            </w:pPr>
            <w:r w:rsidRPr="005642A5">
              <w:t xml:space="preserve">ML 6693 slot </w:t>
            </w:r>
            <w:r>
              <w:t>–</w:t>
            </w:r>
            <w:r w:rsidRPr="005642A5">
              <w:t xml:space="preserve"> </w:t>
            </w:r>
            <w:r>
              <w:t>2</w:t>
            </w:r>
          </w:p>
        </w:tc>
        <w:tc>
          <w:tcPr>
            <w:tcW w:w="2010" w:type="dxa"/>
          </w:tcPr>
          <w:p w14:paraId="4593D29C" w14:textId="51945146" w:rsidR="002D2F17" w:rsidRDefault="002D2F17" w:rsidP="002D2F17">
            <w:pPr>
              <w:pStyle w:val="Table"/>
            </w:pPr>
            <w:r w:rsidRPr="00AC2CBD">
              <w:t xml:space="preserve">Slot </w:t>
            </w:r>
            <w:r>
              <w:t>2</w:t>
            </w:r>
          </w:p>
        </w:tc>
        <w:tc>
          <w:tcPr>
            <w:tcW w:w="2216" w:type="dxa"/>
          </w:tcPr>
          <w:p w14:paraId="5303814A" w14:textId="77777777" w:rsidR="002D2F17" w:rsidRDefault="002D2F17" w:rsidP="002D2F17">
            <w:pPr>
              <w:pStyle w:val="Table"/>
            </w:pPr>
            <w:r>
              <w:t>2</w:t>
            </w:r>
          </w:p>
        </w:tc>
      </w:tr>
      <w:tr w:rsidR="002D2F17" w14:paraId="32683967" w14:textId="77777777" w:rsidTr="7FC2180A">
        <w:trPr>
          <w:trHeight w:val="39"/>
        </w:trPr>
        <w:tc>
          <w:tcPr>
            <w:tcW w:w="1935" w:type="dxa"/>
          </w:tcPr>
          <w:p w14:paraId="0355856F" w14:textId="20087170" w:rsidR="002D2F17" w:rsidRDefault="7554FCAB" w:rsidP="002D2F17">
            <w:pPr>
              <w:pStyle w:val="Table"/>
            </w:pPr>
            <w:r>
              <w:t>Ericsson ML 6693 Shelf</w:t>
            </w:r>
          </w:p>
        </w:tc>
        <w:tc>
          <w:tcPr>
            <w:tcW w:w="2520" w:type="dxa"/>
          </w:tcPr>
          <w:p w14:paraId="02ECB172" w14:textId="774348E2" w:rsidR="002D2F17" w:rsidRDefault="002D2F17" w:rsidP="002D2F17">
            <w:pPr>
              <w:pStyle w:val="Table"/>
            </w:pPr>
            <w:r w:rsidRPr="005642A5">
              <w:t xml:space="preserve">ML 6693 slot </w:t>
            </w:r>
            <w:r>
              <w:t>–</w:t>
            </w:r>
            <w:r w:rsidRPr="005642A5">
              <w:t xml:space="preserve"> </w:t>
            </w:r>
            <w:r>
              <w:t>3</w:t>
            </w:r>
          </w:p>
        </w:tc>
        <w:tc>
          <w:tcPr>
            <w:tcW w:w="2010" w:type="dxa"/>
          </w:tcPr>
          <w:p w14:paraId="4D6005C8" w14:textId="7C6CCE70" w:rsidR="002D2F17" w:rsidRDefault="002D2F17" w:rsidP="002D2F17">
            <w:pPr>
              <w:pStyle w:val="Table"/>
            </w:pPr>
            <w:r w:rsidRPr="00AC2CBD">
              <w:t xml:space="preserve">Slot </w:t>
            </w:r>
            <w:r>
              <w:t>3</w:t>
            </w:r>
          </w:p>
        </w:tc>
        <w:tc>
          <w:tcPr>
            <w:tcW w:w="2216" w:type="dxa"/>
          </w:tcPr>
          <w:p w14:paraId="77CA994E" w14:textId="77777777" w:rsidR="002D2F17" w:rsidRDefault="002D2F17" w:rsidP="002D2F17">
            <w:pPr>
              <w:pStyle w:val="Table"/>
            </w:pPr>
            <w:r>
              <w:t>3</w:t>
            </w:r>
          </w:p>
        </w:tc>
      </w:tr>
      <w:tr w:rsidR="002D2F17" w14:paraId="1EAC2E4A" w14:textId="77777777" w:rsidTr="7FC2180A">
        <w:trPr>
          <w:trHeight w:val="39"/>
        </w:trPr>
        <w:tc>
          <w:tcPr>
            <w:tcW w:w="1935" w:type="dxa"/>
          </w:tcPr>
          <w:p w14:paraId="636EE5D4" w14:textId="66C2E05F" w:rsidR="002D2F17" w:rsidRDefault="4D88CD5B" w:rsidP="002D2F17">
            <w:pPr>
              <w:pStyle w:val="Table"/>
            </w:pPr>
            <w:r>
              <w:t>Ericsson ML 6693 Shelf</w:t>
            </w:r>
          </w:p>
        </w:tc>
        <w:tc>
          <w:tcPr>
            <w:tcW w:w="2520" w:type="dxa"/>
          </w:tcPr>
          <w:p w14:paraId="3073E5CF" w14:textId="6D6C3CBA" w:rsidR="002D2F17" w:rsidRDefault="002D2F17" w:rsidP="002D2F17">
            <w:pPr>
              <w:pStyle w:val="Table"/>
            </w:pPr>
            <w:r w:rsidRPr="005642A5">
              <w:t xml:space="preserve">ML 6693 slot </w:t>
            </w:r>
            <w:r>
              <w:t>–</w:t>
            </w:r>
            <w:r w:rsidRPr="005642A5">
              <w:t xml:space="preserve"> </w:t>
            </w:r>
            <w:r>
              <w:t>4</w:t>
            </w:r>
          </w:p>
        </w:tc>
        <w:tc>
          <w:tcPr>
            <w:tcW w:w="2010" w:type="dxa"/>
          </w:tcPr>
          <w:p w14:paraId="69441056" w14:textId="0A99E4EA" w:rsidR="002D2F17" w:rsidRDefault="002D2F17" w:rsidP="002D2F17">
            <w:pPr>
              <w:pStyle w:val="Table"/>
            </w:pPr>
            <w:r w:rsidRPr="00AC2CBD">
              <w:t xml:space="preserve">Slot </w:t>
            </w:r>
            <w:r>
              <w:t>4</w:t>
            </w:r>
          </w:p>
        </w:tc>
        <w:tc>
          <w:tcPr>
            <w:tcW w:w="2216" w:type="dxa"/>
          </w:tcPr>
          <w:p w14:paraId="7333A0C9" w14:textId="4C2E4D73" w:rsidR="002D2F17" w:rsidRDefault="002D2F17" w:rsidP="002D2F17">
            <w:pPr>
              <w:pStyle w:val="Table"/>
            </w:pPr>
            <w:r>
              <w:t>4</w:t>
            </w:r>
          </w:p>
        </w:tc>
      </w:tr>
      <w:tr w:rsidR="002D2F17" w14:paraId="4F581F49" w14:textId="77777777" w:rsidTr="7FC2180A">
        <w:trPr>
          <w:trHeight w:val="39"/>
        </w:trPr>
        <w:tc>
          <w:tcPr>
            <w:tcW w:w="1935" w:type="dxa"/>
          </w:tcPr>
          <w:p w14:paraId="4E789CAE" w14:textId="1783D5BC" w:rsidR="002D2F17" w:rsidRDefault="155BAA52" w:rsidP="002D2F17">
            <w:pPr>
              <w:pStyle w:val="Table"/>
            </w:pPr>
            <w:r>
              <w:t>Ericsson ML 6693 Shelf</w:t>
            </w:r>
          </w:p>
        </w:tc>
        <w:tc>
          <w:tcPr>
            <w:tcW w:w="2520" w:type="dxa"/>
          </w:tcPr>
          <w:p w14:paraId="041FAA36" w14:textId="0CCA6748" w:rsidR="002D2F17" w:rsidRDefault="002D2F17" w:rsidP="002D2F17">
            <w:pPr>
              <w:pStyle w:val="Table"/>
            </w:pPr>
            <w:r w:rsidRPr="005642A5">
              <w:t xml:space="preserve">ML 6693 slot - </w:t>
            </w:r>
            <w:r>
              <w:t>5</w:t>
            </w:r>
          </w:p>
        </w:tc>
        <w:tc>
          <w:tcPr>
            <w:tcW w:w="2010" w:type="dxa"/>
          </w:tcPr>
          <w:p w14:paraId="4DD19BC7" w14:textId="035ADE5B" w:rsidR="002D2F17" w:rsidRDefault="002D2F17" w:rsidP="002D2F17">
            <w:pPr>
              <w:pStyle w:val="Table"/>
            </w:pPr>
            <w:r w:rsidRPr="00AC2CBD">
              <w:t xml:space="preserve">Slot </w:t>
            </w:r>
            <w:r>
              <w:t>5</w:t>
            </w:r>
          </w:p>
        </w:tc>
        <w:tc>
          <w:tcPr>
            <w:tcW w:w="2216" w:type="dxa"/>
          </w:tcPr>
          <w:p w14:paraId="7D520A0A" w14:textId="68854DEA" w:rsidR="002D2F17" w:rsidRDefault="002D2F17" w:rsidP="002D2F17">
            <w:pPr>
              <w:pStyle w:val="Table"/>
            </w:pPr>
            <w:r>
              <w:t>5</w:t>
            </w:r>
          </w:p>
        </w:tc>
      </w:tr>
      <w:tr w:rsidR="002D2F17" w14:paraId="7429CDC8" w14:textId="77777777" w:rsidTr="7FC2180A">
        <w:trPr>
          <w:trHeight w:val="39"/>
        </w:trPr>
        <w:tc>
          <w:tcPr>
            <w:tcW w:w="1935" w:type="dxa"/>
          </w:tcPr>
          <w:p w14:paraId="08C595CC" w14:textId="5996B043" w:rsidR="002D2F17" w:rsidRDefault="0CCD0BD9" w:rsidP="002D2F17">
            <w:pPr>
              <w:pStyle w:val="Table"/>
            </w:pPr>
            <w:r>
              <w:t>Ericsson ML 6693 Shelf</w:t>
            </w:r>
          </w:p>
        </w:tc>
        <w:tc>
          <w:tcPr>
            <w:tcW w:w="2520" w:type="dxa"/>
          </w:tcPr>
          <w:p w14:paraId="1F1072E0" w14:textId="29C23359" w:rsidR="002D2F17" w:rsidRPr="005642A5" w:rsidRDefault="002D2F17" w:rsidP="002D2F17">
            <w:pPr>
              <w:pStyle w:val="Table"/>
            </w:pPr>
            <w:r w:rsidRPr="005642A5">
              <w:t xml:space="preserve">ML 6693 slot - </w:t>
            </w:r>
            <w:r>
              <w:t>6</w:t>
            </w:r>
          </w:p>
        </w:tc>
        <w:tc>
          <w:tcPr>
            <w:tcW w:w="2010" w:type="dxa"/>
          </w:tcPr>
          <w:p w14:paraId="5513C4F4" w14:textId="48879691" w:rsidR="002D2F17" w:rsidRPr="00AC2CBD" w:rsidRDefault="002D2F17" w:rsidP="002D2F17">
            <w:pPr>
              <w:pStyle w:val="Table"/>
            </w:pPr>
            <w:r w:rsidRPr="00AC2CBD">
              <w:t xml:space="preserve">Slot </w:t>
            </w:r>
            <w:r>
              <w:t>6</w:t>
            </w:r>
          </w:p>
        </w:tc>
        <w:tc>
          <w:tcPr>
            <w:tcW w:w="2216" w:type="dxa"/>
          </w:tcPr>
          <w:p w14:paraId="7277ACB7" w14:textId="7D7C92F5" w:rsidR="002D2F17" w:rsidRDefault="002D2F17" w:rsidP="002D2F17">
            <w:pPr>
              <w:pStyle w:val="Table"/>
            </w:pPr>
            <w:r>
              <w:t>6</w:t>
            </w:r>
          </w:p>
        </w:tc>
      </w:tr>
    </w:tbl>
    <w:p w14:paraId="48398C91" w14:textId="77777777" w:rsidR="002D2F17" w:rsidRPr="00B137E1" w:rsidRDefault="002D2F17" w:rsidP="00B137E1">
      <w:pPr>
        <w:pStyle w:val="BodyText"/>
        <w:rPr>
          <w:lang w:val="en-CA"/>
        </w:rPr>
      </w:pPr>
    </w:p>
    <w:p w14:paraId="1D34AC05" w14:textId="77777777" w:rsidR="00F568AB" w:rsidRDefault="40CAA3CB" w:rsidP="00F568AB">
      <w:pPr>
        <w:pStyle w:val="Heading3"/>
        <w:rPr>
          <w:lang w:val="en-CA"/>
        </w:rPr>
      </w:pPr>
      <w:bookmarkStart w:id="196" w:name="_Toc809641578"/>
      <w:r w:rsidRPr="47D17CDD">
        <w:rPr>
          <w:lang w:val="en-CA"/>
        </w:rPr>
        <w:t>Card Types</w:t>
      </w:r>
      <w:bookmarkEnd w:id="196"/>
    </w:p>
    <w:p w14:paraId="46A9A7F5" w14:textId="77777777" w:rsidR="001A3FE3" w:rsidRPr="003F55F8" w:rsidRDefault="001A3FE3" w:rsidP="001A3FE3">
      <w:pPr>
        <w:pStyle w:val="BodyText"/>
        <w:rPr>
          <w:lang w:val="en-CA"/>
        </w:rPr>
      </w:pPr>
      <w:r>
        <w:rPr>
          <w:lang w:val="en-CA"/>
        </w:rPr>
        <w:t>Configure the following Card Types as per the below details.</w:t>
      </w:r>
    </w:p>
    <w:tbl>
      <w:tblPr>
        <w:tblStyle w:val="TableGrid"/>
        <w:tblW w:w="0" w:type="auto"/>
        <w:tblInd w:w="-113" w:type="dxa"/>
        <w:tblLook w:val="04A0" w:firstRow="1" w:lastRow="0" w:firstColumn="1" w:lastColumn="0" w:noHBand="0" w:noVBand="1"/>
      </w:tblPr>
      <w:tblGrid>
        <w:gridCol w:w="1259"/>
        <w:gridCol w:w="1189"/>
        <w:gridCol w:w="2055"/>
        <w:gridCol w:w="906"/>
        <w:gridCol w:w="987"/>
        <w:gridCol w:w="958"/>
        <w:gridCol w:w="1061"/>
        <w:gridCol w:w="1069"/>
        <w:gridCol w:w="1059"/>
      </w:tblGrid>
      <w:tr w:rsidR="002C1342" w:rsidRPr="005232B2" w14:paraId="1E41B362" w14:textId="77777777" w:rsidTr="00B9246A">
        <w:tc>
          <w:tcPr>
            <w:tcW w:w="1259" w:type="dxa"/>
            <w:shd w:val="clear" w:color="auto" w:fill="548DD4" w:themeFill="text2" w:themeFillTint="99"/>
          </w:tcPr>
          <w:p w14:paraId="759D4043" w14:textId="77777777" w:rsidR="001A3FE3" w:rsidRPr="005232B2" w:rsidRDefault="001A3FE3">
            <w:pPr>
              <w:pStyle w:val="Table"/>
              <w:rPr>
                <w:b/>
                <w:bCs/>
              </w:rPr>
            </w:pPr>
            <w:r>
              <w:rPr>
                <w:b/>
                <w:bCs/>
              </w:rPr>
              <w:t>Archetype</w:t>
            </w:r>
          </w:p>
        </w:tc>
        <w:tc>
          <w:tcPr>
            <w:tcW w:w="1189" w:type="dxa"/>
            <w:shd w:val="clear" w:color="auto" w:fill="548DD4" w:themeFill="text2" w:themeFillTint="99"/>
          </w:tcPr>
          <w:p w14:paraId="2CB73783" w14:textId="77777777" w:rsidR="001A3FE3" w:rsidRPr="005232B2" w:rsidRDefault="001A3FE3">
            <w:pPr>
              <w:pStyle w:val="Table"/>
              <w:rPr>
                <w:b/>
                <w:bCs/>
              </w:rPr>
            </w:pPr>
            <w:r>
              <w:rPr>
                <w:b/>
                <w:bCs/>
              </w:rPr>
              <w:t>Archetype Instance Name</w:t>
            </w:r>
          </w:p>
        </w:tc>
        <w:tc>
          <w:tcPr>
            <w:tcW w:w="2055" w:type="dxa"/>
            <w:shd w:val="clear" w:color="auto" w:fill="548DD4" w:themeFill="text2" w:themeFillTint="99"/>
          </w:tcPr>
          <w:p w14:paraId="0BD96918" w14:textId="77777777" w:rsidR="001A3FE3" w:rsidRDefault="001A3FE3">
            <w:pPr>
              <w:pStyle w:val="Table"/>
              <w:rPr>
                <w:b/>
                <w:bCs/>
              </w:rPr>
            </w:pPr>
            <w:r>
              <w:rPr>
                <w:b/>
                <w:bCs/>
              </w:rPr>
              <w:t>Description</w:t>
            </w:r>
          </w:p>
        </w:tc>
        <w:tc>
          <w:tcPr>
            <w:tcW w:w="906" w:type="dxa"/>
            <w:shd w:val="clear" w:color="auto" w:fill="548DD4" w:themeFill="text2" w:themeFillTint="99"/>
          </w:tcPr>
          <w:p w14:paraId="2EA182A7" w14:textId="77777777" w:rsidR="001A3FE3" w:rsidRDefault="001A3FE3">
            <w:pPr>
              <w:pStyle w:val="Table"/>
              <w:rPr>
                <w:b/>
                <w:bCs/>
              </w:rPr>
            </w:pPr>
            <w:r>
              <w:rPr>
                <w:b/>
                <w:bCs/>
              </w:rPr>
              <w:t>Part Number</w:t>
            </w:r>
          </w:p>
        </w:tc>
        <w:tc>
          <w:tcPr>
            <w:tcW w:w="987" w:type="dxa"/>
            <w:shd w:val="clear" w:color="auto" w:fill="548DD4" w:themeFill="text2" w:themeFillTint="99"/>
          </w:tcPr>
          <w:p w14:paraId="051E1EB5" w14:textId="77777777" w:rsidR="001A3FE3" w:rsidRDefault="001A3FE3">
            <w:pPr>
              <w:pStyle w:val="Table"/>
              <w:rPr>
                <w:b/>
                <w:bCs/>
              </w:rPr>
            </w:pPr>
            <w:r>
              <w:rPr>
                <w:b/>
                <w:bCs/>
              </w:rPr>
              <w:t>Positions Used</w:t>
            </w:r>
          </w:p>
        </w:tc>
        <w:tc>
          <w:tcPr>
            <w:tcW w:w="958" w:type="dxa"/>
            <w:shd w:val="clear" w:color="auto" w:fill="548DD4" w:themeFill="text2" w:themeFillTint="99"/>
          </w:tcPr>
          <w:p w14:paraId="6F8CB7A7" w14:textId="77777777" w:rsidR="001A3FE3" w:rsidRDefault="001A3FE3">
            <w:pPr>
              <w:pStyle w:val="Table"/>
              <w:rPr>
                <w:b/>
                <w:bCs/>
              </w:rPr>
            </w:pPr>
            <w:r>
              <w:rPr>
                <w:b/>
                <w:bCs/>
              </w:rPr>
              <w:t xml:space="preserve">Width </w:t>
            </w:r>
          </w:p>
          <w:p w14:paraId="046E80D3" w14:textId="77777777" w:rsidR="001A3FE3" w:rsidRDefault="001A3FE3">
            <w:pPr>
              <w:pStyle w:val="Table"/>
              <w:rPr>
                <w:b/>
                <w:bCs/>
              </w:rPr>
            </w:pPr>
            <w:r>
              <w:rPr>
                <w:b/>
                <w:bCs/>
              </w:rPr>
              <w:t>(in Inches)</w:t>
            </w:r>
          </w:p>
        </w:tc>
        <w:tc>
          <w:tcPr>
            <w:tcW w:w="1061" w:type="dxa"/>
            <w:shd w:val="clear" w:color="auto" w:fill="548DD4" w:themeFill="text2" w:themeFillTint="99"/>
          </w:tcPr>
          <w:p w14:paraId="1E50DB92" w14:textId="77777777" w:rsidR="001A3FE3" w:rsidRDefault="001A3FE3">
            <w:pPr>
              <w:pStyle w:val="Table"/>
              <w:rPr>
                <w:b/>
                <w:bCs/>
              </w:rPr>
            </w:pPr>
            <w:r>
              <w:rPr>
                <w:b/>
                <w:bCs/>
              </w:rPr>
              <w:t xml:space="preserve">Height </w:t>
            </w:r>
          </w:p>
          <w:p w14:paraId="1F043D5E" w14:textId="77777777" w:rsidR="001A3FE3" w:rsidRDefault="001A3FE3">
            <w:pPr>
              <w:pStyle w:val="Table"/>
              <w:rPr>
                <w:b/>
                <w:bCs/>
              </w:rPr>
            </w:pPr>
            <w:r>
              <w:rPr>
                <w:b/>
                <w:bCs/>
              </w:rPr>
              <w:t>(In Inches)</w:t>
            </w:r>
          </w:p>
        </w:tc>
        <w:tc>
          <w:tcPr>
            <w:tcW w:w="1069" w:type="dxa"/>
            <w:shd w:val="clear" w:color="auto" w:fill="548DD4" w:themeFill="text2" w:themeFillTint="99"/>
          </w:tcPr>
          <w:p w14:paraId="00B30403" w14:textId="77777777" w:rsidR="001A3FE3" w:rsidRDefault="001A3FE3">
            <w:pPr>
              <w:pStyle w:val="Table"/>
              <w:rPr>
                <w:b/>
                <w:bCs/>
              </w:rPr>
            </w:pPr>
            <w:r>
              <w:rPr>
                <w:b/>
                <w:bCs/>
              </w:rPr>
              <w:t xml:space="preserve">Child PTP </w:t>
            </w:r>
          </w:p>
          <w:p w14:paraId="6EAD97CA" w14:textId="77777777" w:rsidR="001A3FE3" w:rsidRDefault="001A3FE3">
            <w:pPr>
              <w:pStyle w:val="Table"/>
              <w:rPr>
                <w:b/>
                <w:bCs/>
              </w:rPr>
            </w:pPr>
            <w:r>
              <w:rPr>
                <w:b/>
                <w:bCs/>
              </w:rPr>
              <w:t>Positions</w:t>
            </w:r>
          </w:p>
        </w:tc>
        <w:tc>
          <w:tcPr>
            <w:tcW w:w="1059" w:type="dxa"/>
            <w:shd w:val="clear" w:color="auto" w:fill="548DD4" w:themeFill="text2" w:themeFillTint="99"/>
          </w:tcPr>
          <w:p w14:paraId="14A52323" w14:textId="77777777" w:rsidR="001A3FE3" w:rsidRDefault="001A3FE3">
            <w:pPr>
              <w:pStyle w:val="Table"/>
              <w:rPr>
                <w:b/>
                <w:bCs/>
              </w:rPr>
            </w:pPr>
            <w:r>
              <w:rPr>
                <w:b/>
                <w:bCs/>
              </w:rPr>
              <w:t>Physical Ports</w:t>
            </w:r>
          </w:p>
        </w:tc>
      </w:tr>
      <w:tr w:rsidR="00323E9C" w:rsidRPr="005232B2" w14:paraId="6BD6CBF8" w14:textId="77777777" w:rsidTr="00B9246A">
        <w:tc>
          <w:tcPr>
            <w:tcW w:w="1259" w:type="dxa"/>
          </w:tcPr>
          <w:p w14:paraId="598B7CE2" w14:textId="7BF14C74" w:rsidR="00323E9C" w:rsidRPr="005232B2" w:rsidRDefault="00323E9C" w:rsidP="00323E9C">
            <w:pPr>
              <w:pStyle w:val="Table"/>
            </w:pPr>
            <w:r>
              <w:t>MMU 1001</w:t>
            </w:r>
          </w:p>
        </w:tc>
        <w:tc>
          <w:tcPr>
            <w:tcW w:w="1189" w:type="dxa"/>
          </w:tcPr>
          <w:p w14:paraId="5742D27A" w14:textId="6BA18599" w:rsidR="00323E9C" w:rsidRPr="005232B2" w:rsidRDefault="00323E9C" w:rsidP="00323E9C">
            <w:pPr>
              <w:pStyle w:val="Table"/>
            </w:pPr>
            <w:r>
              <w:t>MMU 1001</w:t>
            </w:r>
          </w:p>
        </w:tc>
        <w:tc>
          <w:tcPr>
            <w:tcW w:w="2055" w:type="dxa"/>
          </w:tcPr>
          <w:p w14:paraId="39916D22" w14:textId="01AABC40" w:rsidR="00323E9C" w:rsidRPr="007F16C8" w:rsidRDefault="00671CBF" w:rsidP="00323E9C">
            <w:pPr>
              <w:pStyle w:val="Table"/>
            </w:pPr>
            <w:r w:rsidRPr="00671CBF">
              <w:t>Modem Unit</w:t>
            </w:r>
          </w:p>
        </w:tc>
        <w:tc>
          <w:tcPr>
            <w:tcW w:w="906" w:type="dxa"/>
          </w:tcPr>
          <w:p w14:paraId="1B1490E3" w14:textId="5F21B969" w:rsidR="00323E9C" w:rsidRPr="006054D5" w:rsidRDefault="00323E9C" w:rsidP="00323E9C">
            <w:pPr>
              <w:pStyle w:val="Table"/>
            </w:pPr>
            <w:r>
              <w:t>NA</w:t>
            </w:r>
          </w:p>
        </w:tc>
        <w:tc>
          <w:tcPr>
            <w:tcW w:w="987" w:type="dxa"/>
          </w:tcPr>
          <w:p w14:paraId="7F071EA4" w14:textId="77777777" w:rsidR="00323E9C" w:rsidRDefault="00323E9C" w:rsidP="00323E9C">
            <w:pPr>
              <w:pStyle w:val="Table"/>
            </w:pPr>
            <w:r>
              <w:t>1</w:t>
            </w:r>
          </w:p>
        </w:tc>
        <w:tc>
          <w:tcPr>
            <w:tcW w:w="958" w:type="dxa"/>
          </w:tcPr>
          <w:p w14:paraId="4F2F7309" w14:textId="77777777" w:rsidR="00323E9C" w:rsidRDefault="00323E9C" w:rsidP="00323E9C">
            <w:pPr>
              <w:pStyle w:val="Table"/>
            </w:pPr>
            <w:r>
              <w:t>1</w:t>
            </w:r>
          </w:p>
        </w:tc>
        <w:tc>
          <w:tcPr>
            <w:tcW w:w="1061" w:type="dxa"/>
          </w:tcPr>
          <w:p w14:paraId="6A5D0B0A" w14:textId="77777777" w:rsidR="00323E9C" w:rsidRDefault="00323E9C" w:rsidP="00323E9C">
            <w:pPr>
              <w:pStyle w:val="Table"/>
            </w:pPr>
            <w:r>
              <w:t>1</w:t>
            </w:r>
          </w:p>
        </w:tc>
        <w:tc>
          <w:tcPr>
            <w:tcW w:w="1069" w:type="dxa"/>
          </w:tcPr>
          <w:p w14:paraId="0E7D789F" w14:textId="31B68FFB" w:rsidR="00323E9C" w:rsidRDefault="00323E9C" w:rsidP="00323E9C">
            <w:pPr>
              <w:pStyle w:val="Table"/>
            </w:pPr>
            <w:r>
              <w:t>0</w:t>
            </w:r>
          </w:p>
        </w:tc>
        <w:tc>
          <w:tcPr>
            <w:tcW w:w="1059" w:type="dxa"/>
          </w:tcPr>
          <w:p w14:paraId="7E891425" w14:textId="77777777" w:rsidR="00323E9C" w:rsidRDefault="00323E9C" w:rsidP="00323E9C">
            <w:pPr>
              <w:pStyle w:val="Table"/>
            </w:pPr>
            <w:r>
              <w:t>1</w:t>
            </w:r>
          </w:p>
        </w:tc>
      </w:tr>
      <w:tr w:rsidR="00323E9C" w:rsidRPr="005232B2" w14:paraId="1B1089F6" w14:textId="77777777" w:rsidTr="00B9246A">
        <w:tc>
          <w:tcPr>
            <w:tcW w:w="1259" w:type="dxa"/>
          </w:tcPr>
          <w:p w14:paraId="2A5BE51A" w14:textId="2079F0B7" w:rsidR="00323E9C" w:rsidRPr="007F16C8" w:rsidRDefault="00323E9C" w:rsidP="00323E9C">
            <w:pPr>
              <w:pStyle w:val="Table"/>
            </w:pPr>
            <w:r>
              <w:t>MMU 1002</w:t>
            </w:r>
          </w:p>
        </w:tc>
        <w:tc>
          <w:tcPr>
            <w:tcW w:w="1189" w:type="dxa"/>
          </w:tcPr>
          <w:p w14:paraId="2270E19A" w14:textId="47998014" w:rsidR="00323E9C" w:rsidRDefault="00323E9C" w:rsidP="00323E9C">
            <w:pPr>
              <w:pStyle w:val="Table"/>
            </w:pPr>
            <w:r>
              <w:t>MMU 1002</w:t>
            </w:r>
          </w:p>
        </w:tc>
        <w:tc>
          <w:tcPr>
            <w:tcW w:w="2055" w:type="dxa"/>
          </w:tcPr>
          <w:p w14:paraId="5F8B8B8A" w14:textId="4D6A3E0F" w:rsidR="00323E9C" w:rsidRPr="007F16C8" w:rsidRDefault="005F0C87" w:rsidP="00323E9C">
            <w:pPr>
              <w:pStyle w:val="Table"/>
            </w:pPr>
            <w:r w:rsidRPr="005F0C87">
              <w:t>Modem Unit</w:t>
            </w:r>
          </w:p>
        </w:tc>
        <w:tc>
          <w:tcPr>
            <w:tcW w:w="906" w:type="dxa"/>
          </w:tcPr>
          <w:p w14:paraId="077508A0" w14:textId="16CCDF50" w:rsidR="00323E9C" w:rsidRDefault="00323E9C" w:rsidP="00323E9C">
            <w:pPr>
              <w:pStyle w:val="Table"/>
            </w:pPr>
            <w:r>
              <w:t>NA</w:t>
            </w:r>
          </w:p>
        </w:tc>
        <w:tc>
          <w:tcPr>
            <w:tcW w:w="987" w:type="dxa"/>
          </w:tcPr>
          <w:p w14:paraId="2FD88D49" w14:textId="4C9FC72B" w:rsidR="00323E9C" w:rsidRPr="00FB6BEC" w:rsidRDefault="00323E9C" w:rsidP="00323E9C">
            <w:pPr>
              <w:pStyle w:val="Table"/>
            </w:pPr>
            <w:r>
              <w:t>1</w:t>
            </w:r>
          </w:p>
        </w:tc>
        <w:tc>
          <w:tcPr>
            <w:tcW w:w="958" w:type="dxa"/>
          </w:tcPr>
          <w:p w14:paraId="21B0F4F9" w14:textId="28A8A4EC" w:rsidR="00323E9C" w:rsidRDefault="00323E9C" w:rsidP="00323E9C">
            <w:pPr>
              <w:pStyle w:val="Table"/>
            </w:pPr>
            <w:r>
              <w:t>1</w:t>
            </w:r>
          </w:p>
        </w:tc>
        <w:tc>
          <w:tcPr>
            <w:tcW w:w="1061" w:type="dxa"/>
          </w:tcPr>
          <w:p w14:paraId="1CB2CAED" w14:textId="68CBC594" w:rsidR="00323E9C" w:rsidRDefault="00323E9C" w:rsidP="00323E9C">
            <w:pPr>
              <w:pStyle w:val="Table"/>
            </w:pPr>
            <w:r>
              <w:t>1</w:t>
            </w:r>
          </w:p>
        </w:tc>
        <w:tc>
          <w:tcPr>
            <w:tcW w:w="1069" w:type="dxa"/>
          </w:tcPr>
          <w:p w14:paraId="121FB11B" w14:textId="6C67A26B" w:rsidR="00323E9C" w:rsidRDefault="00323E9C" w:rsidP="00323E9C">
            <w:pPr>
              <w:pStyle w:val="Table"/>
            </w:pPr>
            <w:r>
              <w:t>0</w:t>
            </w:r>
          </w:p>
        </w:tc>
        <w:tc>
          <w:tcPr>
            <w:tcW w:w="1059" w:type="dxa"/>
          </w:tcPr>
          <w:p w14:paraId="64DA0577" w14:textId="59D538D8" w:rsidR="00323E9C" w:rsidRDefault="00323E9C" w:rsidP="00323E9C">
            <w:pPr>
              <w:pStyle w:val="Table"/>
            </w:pPr>
            <w:r>
              <w:t>2</w:t>
            </w:r>
          </w:p>
        </w:tc>
      </w:tr>
      <w:tr w:rsidR="00323E9C" w:rsidRPr="005232B2" w14:paraId="08836543" w14:textId="77777777" w:rsidTr="00B9246A">
        <w:tc>
          <w:tcPr>
            <w:tcW w:w="1259" w:type="dxa"/>
            <w:vAlign w:val="bottom"/>
          </w:tcPr>
          <w:p w14:paraId="34D62F48" w14:textId="07B308FC" w:rsidR="00323E9C" w:rsidRPr="007F16C8" w:rsidRDefault="00323E9C" w:rsidP="00323E9C">
            <w:pPr>
              <w:pStyle w:val="Table"/>
            </w:pPr>
            <w:r>
              <w:rPr>
                <w:rFonts w:ascii="Calibri" w:hAnsi="Calibri" w:cs="Calibri"/>
                <w:color w:val="000000"/>
                <w:sz w:val="22"/>
                <w:szCs w:val="22"/>
              </w:rPr>
              <w:t>NPU 1002</w:t>
            </w:r>
          </w:p>
        </w:tc>
        <w:tc>
          <w:tcPr>
            <w:tcW w:w="1189" w:type="dxa"/>
            <w:vAlign w:val="bottom"/>
          </w:tcPr>
          <w:p w14:paraId="17E0ADEF" w14:textId="548158D1" w:rsidR="00323E9C" w:rsidRDefault="00323E9C" w:rsidP="00323E9C">
            <w:pPr>
              <w:pStyle w:val="Table"/>
            </w:pPr>
            <w:r>
              <w:rPr>
                <w:rFonts w:ascii="Calibri" w:hAnsi="Calibri" w:cs="Calibri"/>
                <w:color w:val="000000"/>
                <w:sz w:val="22"/>
                <w:szCs w:val="22"/>
              </w:rPr>
              <w:t>NPU 1002</w:t>
            </w:r>
          </w:p>
        </w:tc>
        <w:tc>
          <w:tcPr>
            <w:tcW w:w="2055" w:type="dxa"/>
            <w:vAlign w:val="bottom"/>
          </w:tcPr>
          <w:p w14:paraId="217D55F6" w14:textId="03ADBF42" w:rsidR="00323E9C" w:rsidRPr="007F16C8" w:rsidRDefault="008A5106" w:rsidP="00323E9C">
            <w:pPr>
              <w:pStyle w:val="Table"/>
            </w:pPr>
            <w:r w:rsidRPr="008A5106">
              <w:rPr>
                <w:rFonts w:ascii="Calibri" w:hAnsi="Calibri" w:cs="Calibri"/>
                <w:color w:val="000000"/>
                <w:sz w:val="22"/>
                <w:szCs w:val="22"/>
              </w:rPr>
              <w:t>Node Processor Unit</w:t>
            </w:r>
          </w:p>
        </w:tc>
        <w:tc>
          <w:tcPr>
            <w:tcW w:w="906" w:type="dxa"/>
          </w:tcPr>
          <w:p w14:paraId="60577151" w14:textId="71509D72" w:rsidR="00323E9C" w:rsidRDefault="00323E9C" w:rsidP="00323E9C">
            <w:pPr>
              <w:pStyle w:val="Table"/>
            </w:pPr>
            <w:r>
              <w:t>NA</w:t>
            </w:r>
          </w:p>
        </w:tc>
        <w:tc>
          <w:tcPr>
            <w:tcW w:w="987" w:type="dxa"/>
          </w:tcPr>
          <w:p w14:paraId="15A31E0C" w14:textId="3CB50AFC" w:rsidR="00323E9C" w:rsidRPr="00FB6BEC" w:rsidRDefault="00323E9C" w:rsidP="00323E9C">
            <w:pPr>
              <w:pStyle w:val="Table"/>
            </w:pPr>
            <w:r>
              <w:t>1</w:t>
            </w:r>
          </w:p>
        </w:tc>
        <w:tc>
          <w:tcPr>
            <w:tcW w:w="958" w:type="dxa"/>
          </w:tcPr>
          <w:p w14:paraId="2DC4823C" w14:textId="08734708" w:rsidR="00323E9C" w:rsidRDefault="00323E9C" w:rsidP="00323E9C">
            <w:pPr>
              <w:pStyle w:val="Table"/>
            </w:pPr>
            <w:r>
              <w:t>1</w:t>
            </w:r>
          </w:p>
        </w:tc>
        <w:tc>
          <w:tcPr>
            <w:tcW w:w="1061" w:type="dxa"/>
          </w:tcPr>
          <w:p w14:paraId="66C50366" w14:textId="4978BD72" w:rsidR="00323E9C" w:rsidRDefault="00323E9C" w:rsidP="00323E9C">
            <w:pPr>
              <w:pStyle w:val="Table"/>
            </w:pPr>
            <w:r>
              <w:t>1</w:t>
            </w:r>
          </w:p>
        </w:tc>
        <w:tc>
          <w:tcPr>
            <w:tcW w:w="1069" w:type="dxa"/>
          </w:tcPr>
          <w:p w14:paraId="2F204476" w14:textId="54F84D64" w:rsidR="00323E9C" w:rsidRDefault="75A26F75" w:rsidP="00323E9C">
            <w:pPr>
              <w:pStyle w:val="Table"/>
            </w:pPr>
            <w:r>
              <w:t>3</w:t>
            </w:r>
          </w:p>
        </w:tc>
        <w:tc>
          <w:tcPr>
            <w:tcW w:w="1059" w:type="dxa"/>
          </w:tcPr>
          <w:p w14:paraId="03EF25A2" w14:textId="1E4D3691" w:rsidR="00323E9C" w:rsidRDefault="75A26F75" w:rsidP="00323E9C">
            <w:pPr>
              <w:pStyle w:val="Table"/>
            </w:pPr>
            <w:r>
              <w:t>6</w:t>
            </w:r>
          </w:p>
        </w:tc>
      </w:tr>
      <w:tr w:rsidR="00323E9C" w:rsidRPr="005232B2" w14:paraId="7811A29B" w14:textId="77777777" w:rsidTr="00B9246A">
        <w:tc>
          <w:tcPr>
            <w:tcW w:w="1259" w:type="dxa"/>
            <w:vAlign w:val="bottom"/>
          </w:tcPr>
          <w:p w14:paraId="33D071AA" w14:textId="29D40E5F" w:rsidR="00323E9C" w:rsidRPr="007F16C8" w:rsidRDefault="00323E9C" w:rsidP="00323E9C">
            <w:pPr>
              <w:pStyle w:val="Table"/>
            </w:pPr>
            <w:r>
              <w:rPr>
                <w:rFonts w:ascii="Calibri" w:hAnsi="Calibri" w:cs="Calibri"/>
                <w:color w:val="000000"/>
                <w:sz w:val="22"/>
                <w:szCs w:val="22"/>
              </w:rPr>
              <w:t>NPU 1003</w:t>
            </w:r>
          </w:p>
        </w:tc>
        <w:tc>
          <w:tcPr>
            <w:tcW w:w="1189" w:type="dxa"/>
            <w:vAlign w:val="bottom"/>
          </w:tcPr>
          <w:p w14:paraId="5EA554AF" w14:textId="0990B732" w:rsidR="00323E9C" w:rsidRDefault="00323E9C" w:rsidP="00323E9C">
            <w:pPr>
              <w:pStyle w:val="Table"/>
            </w:pPr>
            <w:r>
              <w:rPr>
                <w:rFonts w:ascii="Calibri" w:hAnsi="Calibri" w:cs="Calibri"/>
                <w:color w:val="000000"/>
                <w:sz w:val="22"/>
                <w:szCs w:val="22"/>
              </w:rPr>
              <w:t>NPU 1003</w:t>
            </w:r>
          </w:p>
        </w:tc>
        <w:tc>
          <w:tcPr>
            <w:tcW w:w="2055" w:type="dxa"/>
            <w:vAlign w:val="bottom"/>
          </w:tcPr>
          <w:p w14:paraId="07AE93D2" w14:textId="6F4A1AF4" w:rsidR="00323E9C" w:rsidRPr="007F16C8" w:rsidRDefault="004859C7" w:rsidP="00323E9C">
            <w:pPr>
              <w:pStyle w:val="Table"/>
            </w:pPr>
            <w:r w:rsidRPr="004859C7">
              <w:rPr>
                <w:rFonts w:ascii="Calibri" w:hAnsi="Calibri" w:cs="Calibri"/>
                <w:color w:val="000000"/>
                <w:sz w:val="22"/>
                <w:szCs w:val="22"/>
              </w:rPr>
              <w:t>Node Processor Unit</w:t>
            </w:r>
          </w:p>
        </w:tc>
        <w:tc>
          <w:tcPr>
            <w:tcW w:w="906" w:type="dxa"/>
          </w:tcPr>
          <w:p w14:paraId="4F699563" w14:textId="10B2D3B0" w:rsidR="00323E9C" w:rsidRDefault="00323E9C" w:rsidP="00323E9C">
            <w:pPr>
              <w:pStyle w:val="Table"/>
            </w:pPr>
            <w:r>
              <w:t>NA</w:t>
            </w:r>
          </w:p>
        </w:tc>
        <w:tc>
          <w:tcPr>
            <w:tcW w:w="987" w:type="dxa"/>
          </w:tcPr>
          <w:p w14:paraId="2094D65A" w14:textId="376FB937" w:rsidR="00323E9C" w:rsidRPr="00FB6BEC" w:rsidRDefault="00323E9C" w:rsidP="00323E9C">
            <w:pPr>
              <w:pStyle w:val="Table"/>
            </w:pPr>
            <w:r>
              <w:t>1</w:t>
            </w:r>
          </w:p>
        </w:tc>
        <w:tc>
          <w:tcPr>
            <w:tcW w:w="958" w:type="dxa"/>
          </w:tcPr>
          <w:p w14:paraId="08EFF6F1" w14:textId="5421483F" w:rsidR="00323E9C" w:rsidRDefault="00323E9C" w:rsidP="00323E9C">
            <w:pPr>
              <w:pStyle w:val="Table"/>
            </w:pPr>
            <w:r>
              <w:t>1</w:t>
            </w:r>
          </w:p>
        </w:tc>
        <w:tc>
          <w:tcPr>
            <w:tcW w:w="1061" w:type="dxa"/>
          </w:tcPr>
          <w:p w14:paraId="78E13086" w14:textId="1BDD8DDA" w:rsidR="00323E9C" w:rsidRDefault="00323E9C" w:rsidP="00323E9C">
            <w:pPr>
              <w:pStyle w:val="Table"/>
            </w:pPr>
            <w:r>
              <w:t>1</w:t>
            </w:r>
          </w:p>
        </w:tc>
        <w:tc>
          <w:tcPr>
            <w:tcW w:w="1069" w:type="dxa"/>
          </w:tcPr>
          <w:p w14:paraId="720F6EA0" w14:textId="615597B2" w:rsidR="00323E9C" w:rsidRDefault="173ECB4F" w:rsidP="00323E9C">
            <w:pPr>
              <w:pStyle w:val="Table"/>
            </w:pPr>
            <w:r>
              <w:t>3</w:t>
            </w:r>
          </w:p>
        </w:tc>
        <w:tc>
          <w:tcPr>
            <w:tcW w:w="1059" w:type="dxa"/>
          </w:tcPr>
          <w:p w14:paraId="5513EA55" w14:textId="208D5879" w:rsidR="00323E9C" w:rsidRDefault="173ECB4F" w:rsidP="00323E9C">
            <w:pPr>
              <w:pStyle w:val="Table"/>
            </w:pPr>
            <w:r>
              <w:t>6</w:t>
            </w:r>
          </w:p>
        </w:tc>
      </w:tr>
      <w:tr w:rsidR="00323E9C" w:rsidRPr="005232B2" w14:paraId="74DC8B7E" w14:textId="77777777" w:rsidTr="00B9246A">
        <w:tc>
          <w:tcPr>
            <w:tcW w:w="1259" w:type="dxa"/>
            <w:vAlign w:val="bottom"/>
          </w:tcPr>
          <w:p w14:paraId="32C64C9F" w14:textId="5138484C" w:rsidR="00323E9C" w:rsidRPr="007F16C8" w:rsidRDefault="00323E9C" w:rsidP="00323E9C">
            <w:pPr>
              <w:pStyle w:val="Table"/>
            </w:pPr>
            <w:r>
              <w:rPr>
                <w:rFonts w:ascii="Calibri" w:hAnsi="Calibri" w:cs="Calibri"/>
                <w:color w:val="000000"/>
                <w:sz w:val="22"/>
                <w:szCs w:val="22"/>
              </w:rPr>
              <w:t>ETU 1001</w:t>
            </w:r>
          </w:p>
        </w:tc>
        <w:tc>
          <w:tcPr>
            <w:tcW w:w="1189" w:type="dxa"/>
            <w:vAlign w:val="bottom"/>
          </w:tcPr>
          <w:p w14:paraId="7C7639A3" w14:textId="543C8416" w:rsidR="00323E9C" w:rsidRDefault="00323E9C" w:rsidP="00323E9C">
            <w:pPr>
              <w:pStyle w:val="Table"/>
            </w:pPr>
            <w:r>
              <w:rPr>
                <w:rFonts w:ascii="Calibri" w:hAnsi="Calibri" w:cs="Calibri"/>
                <w:color w:val="000000"/>
                <w:sz w:val="22"/>
                <w:szCs w:val="22"/>
              </w:rPr>
              <w:t>ETU 1001</w:t>
            </w:r>
          </w:p>
        </w:tc>
        <w:tc>
          <w:tcPr>
            <w:tcW w:w="2055" w:type="dxa"/>
            <w:vAlign w:val="bottom"/>
          </w:tcPr>
          <w:p w14:paraId="5E8E2629" w14:textId="75A254F7" w:rsidR="00323E9C" w:rsidRPr="007F16C8" w:rsidRDefault="00B9246A" w:rsidP="00323E9C">
            <w:pPr>
              <w:pStyle w:val="Table"/>
            </w:pPr>
            <w:r w:rsidRPr="00B9246A">
              <w:rPr>
                <w:rFonts w:ascii="Calibri" w:hAnsi="Calibri" w:cs="Calibri"/>
                <w:color w:val="000000"/>
                <w:sz w:val="22"/>
                <w:szCs w:val="22"/>
              </w:rPr>
              <w:t>Ethe</w:t>
            </w:r>
            <w:r>
              <w:rPr>
                <w:rFonts w:ascii="Calibri" w:hAnsi="Calibri" w:cs="Calibri"/>
                <w:color w:val="000000"/>
                <w:sz w:val="22"/>
                <w:szCs w:val="22"/>
              </w:rPr>
              <w:t>r</w:t>
            </w:r>
            <w:r w:rsidRPr="00B9246A">
              <w:rPr>
                <w:rFonts w:ascii="Calibri" w:hAnsi="Calibri" w:cs="Calibri"/>
                <w:color w:val="000000"/>
                <w:sz w:val="22"/>
                <w:szCs w:val="22"/>
              </w:rPr>
              <w:t>net Termination Units</w:t>
            </w:r>
          </w:p>
        </w:tc>
        <w:tc>
          <w:tcPr>
            <w:tcW w:w="906" w:type="dxa"/>
          </w:tcPr>
          <w:p w14:paraId="0E5AEE28" w14:textId="2FA41453" w:rsidR="00323E9C" w:rsidRDefault="00323E9C" w:rsidP="00323E9C">
            <w:pPr>
              <w:pStyle w:val="Table"/>
            </w:pPr>
            <w:r>
              <w:t>NA</w:t>
            </w:r>
          </w:p>
        </w:tc>
        <w:tc>
          <w:tcPr>
            <w:tcW w:w="987" w:type="dxa"/>
          </w:tcPr>
          <w:p w14:paraId="516F204A" w14:textId="44AC82D4" w:rsidR="00323E9C" w:rsidRPr="00FB6BEC" w:rsidRDefault="00323E9C" w:rsidP="00323E9C">
            <w:pPr>
              <w:pStyle w:val="Table"/>
            </w:pPr>
            <w:r>
              <w:t>1</w:t>
            </w:r>
          </w:p>
        </w:tc>
        <w:tc>
          <w:tcPr>
            <w:tcW w:w="958" w:type="dxa"/>
          </w:tcPr>
          <w:p w14:paraId="2F3693B8" w14:textId="2923CE37" w:rsidR="00323E9C" w:rsidRDefault="00323E9C" w:rsidP="00323E9C">
            <w:pPr>
              <w:pStyle w:val="Table"/>
            </w:pPr>
            <w:r>
              <w:t>1</w:t>
            </w:r>
          </w:p>
        </w:tc>
        <w:tc>
          <w:tcPr>
            <w:tcW w:w="1061" w:type="dxa"/>
          </w:tcPr>
          <w:p w14:paraId="5BCDD5B4" w14:textId="5DAAED98" w:rsidR="00323E9C" w:rsidRDefault="00323E9C" w:rsidP="00323E9C">
            <w:pPr>
              <w:pStyle w:val="Table"/>
            </w:pPr>
            <w:r>
              <w:t>1</w:t>
            </w:r>
          </w:p>
        </w:tc>
        <w:tc>
          <w:tcPr>
            <w:tcW w:w="1069" w:type="dxa"/>
          </w:tcPr>
          <w:p w14:paraId="028C4EC2" w14:textId="0169C35A" w:rsidR="00323E9C" w:rsidRDefault="00323E9C" w:rsidP="00323E9C">
            <w:pPr>
              <w:pStyle w:val="Table"/>
            </w:pPr>
            <w:r>
              <w:t>0</w:t>
            </w:r>
          </w:p>
        </w:tc>
        <w:tc>
          <w:tcPr>
            <w:tcW w:w="1059" w:type="dxa"/>
          </w:tcPr>
          <w:p w14:paraId="5BB61F53" w14:textId="0D3CB897" w:rsidR="00323E9C" w:rsidRDefault="00567B1E" w:rsidP="00323E9C">
            <w:pPr>
              <w:pStyle w:val="Table"/>
            </w:pPr>
            <w:r>
              <w:t>2</w:t>
            </w:r>
          </w:p>
        </w:tc>
      </w:tr>
      <w:tr w:rsidR="00323E9C" w:rsidRPr="005232B2" w14:paraId="76AE60A4" w14:textId="77777777" w:rsidTr="00B9246A">
        <w:tc>
          <w:tcPr>
            <w:tcW w:w="1259" w:type="dxa"/>
            <w:vAlign w:val="bottom"/>
          </w:tcPr>
          <w:p w14:paraId="4BE05789" w14:textId="17DF6C9B" w:rsidR="00323E9C" w:rsidRPr="007F16C8" w:rsidRDefault="00323E9C" w:rsidP="00323E9C">
            <w:pPr>
              <w:pStyle w:val="Table"/>
            </w:pPr>
            <w:r>
              <w:rPr>
                <w:rFonts w:ascii="Calibri" w:hAnsi="Calibri" w:cs="Calibri"/>
                <w:color w:val="000000"/>
                <w:sz w:val="22"/>
                <w:szCs w:val="22"/>
              </w:rPr>
              <w:t>ETU 1002</w:t>
            </w:r>
          </w:p>
        </w:tc>
        <w:tc>
          <w:tcPr>
            <w:tcW w:w="1189" w:type="dxa"/>
            <w:vAlign w:val="bottom"/>
          </w:tcPr>
          <w:p w14:paraId="788AF8DC" w14:textId="237E3692" w:rsidR="00323E9C" w:rsidRDefault="00323E9C" w:rsidP="00323E9C">
            <w:pPr>
              <w:pStyle w:val="Table"/>
            </w:pPr>
            <w:r>
              <w:rPr>
                <w:rFonts w:ascii="Calibri" w:hAnsi="Calibri" w:cs="Calibri"/>
                <w:color w:val="000000"/>
                <w:sz w:val="22"/>
                <w:szCs w:val="22"/>
              </w:rPr>
              <w:t>ETU 1002</w:t>
            </w:r>
          </w:p>
        </w:tc>
        <w:tc>
          <w:tcPr>
            <w:tcW w:w="2055" w:type="dxa"/>
            <w:vAlign w:val="bottom"/>
          </w:tcPr>
          <w:p w14:paraId="067A04D0" w14:textId="0B7841CF" w:rsidR="00323E9C" w:rsidRPr="007F16C8" w:rsidRDefault="00924D39" w:rsidP="00323E9C">
            <w:pPr>
              <w:pStyle w:val="Table"/>
            </w:pPr>
            <w:r w:rsidRPr="00924D39">
              <w:rPr>
                <w:rFonts w:ascii="Calibri" w:hAnsi="Calibri" w:cs="Calibri"/>
                <w:color w:val="000000"/>
                <w:sz w:val="22"/>
                <w:szCs w:val="22"/>
              </w:rPr>
              <w:t>Ethernet Termination Units</w:t>
            </w:r>
          </w:p>
        </w:tc>
        <w:tc>
          <w:tcPr>
            <w:tcW w:w="906" w:type="dxa"/>
          </w:tcPr>
          <w:p w14:paraId="121760D4" w14:textId="0FAFEA91" w:rsidR="00323E9C" w:rsidRDefault="00323E9C" w:rsidP="00323E9C">
            <w:pPr>
              <w:pStyle w:val="Table"/>
            </w:pPr>
            <w:r>
              <w:t>NA</w:t>
            </w:r>
          </w:p>
        </w:tc>
        <w:tc>
          <w:tcPr>
            <w:tcW w:w="987" w:type="dxa"/>
          </w:tcPr>
          <w:p w14:paraId="25EA6083" w14:textId="6AC665E2" w:rsidR="00323E9C" w:rsidRPr="00FB6BEC" w:rsidRDefault="00323E9C" w:rsidP="00323E9C">
            <w:pPr>
              <w:pStyle w:val="Table"/>
            </w:pPr>
            <w:r>
              <w:t>1</w:t>
            </w:r>
          </w:p>
        </w:tc>
        <w:tc>
          <w:tcPr>
            <w:tcW w:w="958" w:type="dxa"/>
          </w:tcPr>
          <w:p w14:paraId="2B853D9C" w14:textId="583F8B8E" w:rsidR="00323E9C" w:rsidRDefault="00323E9C" w:rsidP="00323E9C">
            <w:pPr>
              <w:pStyle w:val="Table"/>
            </w:pPr>
            <w:r>
              <w:t>1</w:t>
            </w:r>
          </w:p>
        </w:tc>
        <w:tc>
          <w:tcPr>
            <w:tcW w:w="1061" w:type="dxa"/>
          </w:tcPr>
          <w:p w14:paraId="3199501B" w14:textId="18D9BB8D" w:rsidR="00323E9C" w:rsidRDefault="00323E9C" w:rsidP="00323E9C">
            <w:pPr>
              <w:pStyle w:val="Table"/>
            </w:pPr>
            <w:r>
              <w:t>1</w:t>
            </w:r>
          </w:p>
        </w:tc>
        <w:tc>
          <w:tcPr>
            <w:tcW w:w="1069" w:type="dxa"/>
          </w:tcPr>
          <w:p w14:paraId="61A2EBC1" w14:textId="46BD932F" w:rsidR="00323E9C" w:rsidRDefault="5915BA35" w:rsidP="00323E9C">
            <w:pPr>
              <w:pStyle w:val="Table"/>
            </w:pPr>
            <w:r>
              <w:t>1</w:t>
            </w:r>
          </w:p>
        </w:tc>
        <w:tc>
          <w:tcPr>
            <w:tcW w:w="1059" w:type="dxa"/>
          </w:tcPr>
          <w:p w14:paraId="423B440C" w14:textId="130139AE" w:rsidR="00323E9C" w:rsidRDefault="5915BA35" w:rsidP="47D17CDD">
            <w:pPr>
              <w:pStyle w:val="Table"/>
              <w:spacing w:line="259" w:lineRule="auto"/>
            </w:pPr>
            <w:r>
              <w:t>0</w:t>
            </w:r>
          </w:p>
        </w:tc>
      </w:tr>
      <w:tr w:rsidR="00323E9C" w:rsidRPr="005232B2" w14:paraId="3AB4793C" w14:textId="77777777" w:rsidTr="00B9246A">
        <w:tc>
          <w:tcPr>
            <w:tcW w:w="1259" w:type="dxa"/>
            <w:vAlign w:val="bottom"/>
          </w:tcPr>
          <w:p w14:paraId="75BAEFCA" w14:textId="127F4AD5" w:rsidR="00323E9C" w:rsidRPr="007F16C8" w:rsidRDefault="00323E9C" w:rsidP="00323E9C">
            <w:pPr>
              <w:pStyle w:val="Table"/>
            </w:pPr>
            <w:r>
              <w:rPr>
                <w:rFonts w:ascii="Calibri" w:hAnsi="Calibri" w:cs="Calibri"/>
                <w:color w:val="000000"/>
                <w:sz w:val="22"/>
                <w:szCs w:val="22"/>
              </w:rPr>
              <w:t>LTU 1001</w:t>
            </w:r>
          </w:p>
        </w:tc>
        <w:tc>
          <w:tcPr>
            <w:tcW w:w="1189" w:type="dxa"/>
            <w:vAlign w:val="bottom"/>
          </w:tcPr>
          <w:p w14:paraId="1F8E179D" w14:textId="70DDA9C2" w:rsidR="00323E9C" w:rsidRDefault="00323E9C" w:rsidP="00323E9C">
            <w:pPr>
              <w:pStyle w:val="Table"/>
            </w:pPr>
            <w:r>
              <w:rPr>
                <w:rFonts w:ascii="Calibri" w:hAnsi="Calibri" w:cs="Calibri"/>
                <w:color w:val="000000"/>
                <w:sz w:val="22"/>
                <w:szCs w:val="22"/>
              </w:rPr>
              <w:t>LTU 1001</w:t>
            </w:r>
          </w:p>
        </w:tc>
        <w:tc>
          <w:tcPr>
            <w:tcW w:w="2055" w:type="dxa"/>
            <w:vAlign w:val="bottom"/>
          </w:tcPr>
          <w:p w14:paraId="292CA5FF" w14:textId="19CDA5E6" w:rsidR="00323E9C" w:rsidRPr="007F16C8" w:rsidRDefault="00A20C97" w:rsidP="00323E9C">
            <w:pPr>
              <w:pStyle w:val="Table"/>
            </w:pPr>
            <w:r w:rsidRPr="00A20C97">
              <w:rPr>
                <w:rFonts w:ascii="Calibri" w:hAnsi="Calibri" w:cs="Calibri"/>
                <w:color w:val="000000"/>
                <w:sz w:val="22"/>
                <w:szCs w:val="22"/>
              </w:rPr>
              <w:t>Line Termination Unit</w:t>
            </w:r>
          </w:p>
        </w:tc>
        <w:tc>
          <w:tcPr>
            <w:tcW w:w="906" w:type="dxa"/>
          </w:tcPr>
          <w:p w14:paraId="30E8F7D0" w14:textId="2EB14B02" w:rsidR="00323E9C" w:rsidRDefault="00323E9C" w:rsidP="00323E9C">
            <w:pPr>
              <w:pStyle w:val="Table"/>
            </w:pPr>
            <w:r>
              <w:t>NA</w:t>
            </w:r>
          </w:p>
        </w:tc>
        <w:tc>
          <w:tcPr>
            <w:tcW w:w="987" w:type="dxa"/>
          </w:tcPr>
          <w:p w14:paraId="7477A7AC" w14:textId="629756E1" w:rsidR="00323E9C" w:rsidRPr="00FB6BEC" w:rsidRDefault="00323E9C" w:rsidP="00323E9C">
            <w:pPr>
              <w:pStyle w:val="Table"/>
            </w:pPr>
            <w:r>
              <w:t>1</w:t>
            </w:r>
          </w:p>
        </w:tc>
        <w:tc>
          <w:tcPr>
            <w:tcW w:w="958" w:type="dxa"/>
          </w:tcPr>
          <w:p w14:paraId="2D686BC5" w14:textId="62ECD6B2" w:rsidR="00323E9C" w:rsidRDefault="00323E9C" w:rsidP="00323E9C">
            <w:pPr>
              <w:pStyle w:val="Table"/>
            </w:pPr>
            <w:r>
              <w:t>1</w:t>
            </w:r>
          </w:p>
        </w:tc>
        <w:tc>
          <w:tcPr>
            <w:tcW w:w="1061" w:type="dxa"/>
          </w:tcPr>
          <w:p w14:paraId="19FB28D4" w14:textId="32F54627" w:rsidR="00323E9C" w:rsidRDefault="00323E9C" w:rsidP="00323E9C">
            <w:pPr>
              <w:pStyle w:val="Table"/>
            </w:pPr>
            <w:r>
              <w:t>1</w:t>
            </w:r>
          </w:p>
        </w:tc>
        <w:tc>
          <w:tcPr>
            <w:tcW w:w="1069" w:type="dxa"/>
          </w:tcPr>
          <w:p w14:paraId="535A12B3" w14:textId="069117B2" w:rsidR="00323E9C" w:rsidRDefault="00323E9C" w:rsidP="00323E9C">
            <w:pPr>
              <w:pStyle w:val="Table"/>
            </w:pPr>
            <w:r>
              <w:t>0</w:t>
            </w:r>
          </w:p>
        </w:tc>
        <w:tc>
          <w:tcPr>
            <w:tcW w:w="1059" w:type="dxa"/>
          </w:tcPr>
          <w:p w14:paraId="418C3405" w14:textId="53AB689B" w:rsidR="00323E9C" w:rsidRDefault="00E31CC9" w:rsidP="00323E9C">
            <w:pPr>
              <w:pStyle w:val="Table"/>
            </w:pPr>
            <w:r>
              <w:t>16</w:t>
            </w:r>
          </w:p>
        </w:tc>
      </w:tr>
      <w:tr w:rsidR="00323E9C" w:rsidRPr="005232B2" w14:paraId="757CA0BF" w14:textId="77777777" w:rsidTr="00B9246A">
        <w:tc>
          <w:tcPr>
            <w:tcW w:w="1259" w:type="dxa"/>
            <w:vAlign w:val="bottom"/>
          </w:tcPr>
          <w:p w14:paraId="389BCF56" w14:textId="4F3C254D" w:rsidR="00323E9C" w:rsidRPr="007F16C8" w:rsidRDefault="00323E9C" w:rsidP="00323E9C">
            <w:pPr>
              <w:pStyle w:val="Table"/>
            </w:pPr>
            <w:r>
              <w:rPr>
                <w:rFonts w:ascii="Calibri" w:hAnsi="Calibri" w:cs="Calibri"/>
                <w:color w:val="000000"/>
                <w:sz w:val="22"/>
                <w:szCs w:val="22"/>
              </w:rPr>
              <w:t>LTU 1002</w:t>
            </w:r>
          </w:p>
        </w:tc>
        <w:tc>
          <w:tcPr>
            <w:tcW w:w="1189" w:type="dxa"/>
            <w:vAlign w:val="bottom"/>
          </w:tcPr>
          <w:p w14:paraId="4C6DD63B" w14:textId="101000CF" w:rsidR="00323E9C" w:rsidRDefault="00323E9C" w:rsidP="00323E9C">
            <w:pPr>
              <w:pStyle w:val="Table"/>
            </w:pPr>
            <w:r>
              <w:rPr>
                <w:rFonts w:ascii="Calibri" w:hAnsi="Calibri" w:cs="Calibri"/>
                <w:color w:val="000000"/>
                <w:sz w:val="22"/>
                <w:szCs w:val="22"/>
              </w:rPr>
              <w:t>LTU 1002</w:t>
            </w:r>
          </w:p>
        </w:tc>
        <w:tc>
          <w:tcPr>
            <w:tcW w:w="2055" w:type="dxa"/>
            <w:vAlign w:val="bottom"/>
          </w:tcPr>
          <w:p w14:paraId="2CC073EB" w14:textId="04ED1382" w:rsidR="00323E9C" w:rsidRPr="007F16C8" w:rsidRDefault="001B6CFE" w:rsidP="00323E9C">
            <w:pPr>
              <w:pStyle w:val="Table"/>
            </w:pPr>
            <w:r w:rsidRPr="001B6CFE">
              <w:rPr>
                <w:rFonts w:ascii="Calibri" w:hAnsi="Calibri" w:cs="Calibri"/>
                <w:color w:val="000000"/>
                <w:sz w:val="22"/>
                <w:szCs w:val="22"/>
              </w:rPr>
              <w:t>Line Termination Units</w:t>
            </w:r>
          </w:p>
        </w:tc>
        <w:tc>
          <w:tcPr>
            <w:tcW w:w="906" w:type="dxa"/>
          </w:tcPr>
          <w:p w14:paraId="6E2BDA15" w14:textId="643D0C3D" w:rsidR="00323E9C" w:rsidRDefault="00323E9C" w:rsidP="00323E9C">
            <w:pPr>
              <w:pStyle w:val="Table"/>
            </w:pPr>
            <w:r>
              <w:t>NA</w:t>
            </w:r>
          </w:p>
        </w:tc>
        <w:tc>
          <w:tcPr>
            <w:tcW w:w="987" w:type="dxa"/>
          </w:tcPr>
          <w:p w14:paraId="235A3E0F" w14:textId="150B774D" w:rsidR="00323E9C" w:rsidRPr="00FB6BEC" w:rsidRDefault="00323E9C" w:rsidP="00323E9C">
            <w:pPr>
              <w:pStyle w:val="Table"/>
            </w:pPr>
            <w:r>
              <w:t>1</w:t>
            </w:r>
          </w:p>
        </w:tc>
        <w:tc>
          <w:tcPr>
            <w:tcW w:w="958" w:type="dxa"/>
          </w:tcPr>
          <w:p w14:paraId="580B849D" w14:textId="73EC711A" w:rsidR="00323E9C" w:rsidRDefault="00323E9C" w:rsidP="00323E9C">
            <w:pPr>
              <w:pStyle w:val="Table"/>
            </w:pPr>
            <w:r>
              <w:t>1</w:t>
            </w:r>
          </w:p>
        </w:tc>
        <w:tc>
          <w:tcPr>
            <w:tcW w:w="1061" w:type="dxa"/>
          </w:tcPr>
          <w:p w14:paraId="4CEB5998" w14:textId="50BBF21F" w:rsidR="00323E9C" w:rsidRDefault="00323E9C" w:rsidP="00323E9C">
            <w:pPr>
              <w:pStyle w:val="Table"/>
            </w:pPr>
            <w:r>
              <w:t>1</w:t>
            </w:r>
          </w:p>
        </w:tc>
        <w:tc>
          <w:tcPr>
            <w:tcW w:w="1069" w:type="dxa"/>
          </w:tcPr>
          <w:p w14:paraId="7BD8FEE5" w14:textId="6385D4B0" w:rsidR="00323E9C" w:rsidRDefault="0BFA59FC" w:rsidP="00323E9C">
            <w:pPr>
              <w:pStyle w:val="Table"/>
            </w:pPr>
            <w:r>
              <w:t>1</w:t>
            </w:r>
          </w:p>
        </w:tc>
        <w:tc>
          <w:tcPr>
            <w:tcW w:w="1059" w:type="dxa"/>
          </w:tcPr>
          <w:p w14:paraId="4EB79FDC" w14:textId="62858981" w:rsidR="00323E9C" w:rsidRDefault="6719DD58" w:rsidP="00323E9C">
            <w:pPr>
              <w:pStyle w:val="Table"/>
            </w:pPr>
            <w:r>
              <w:t>1</w:t>
            </w:r>
            <w:r w:rsidR="42D5E5FD">
              <w:t>6</w:t>
            </w:r>
          </w:p>
        </w:tc>
      </w:tr>
      <w:tr w:rsidR="00323E9C" w:rsidRPr="005232B2" w14:paraId="4D36126A" w14:textId="77777777" w:rsidTr="00B9246A">
        <w:tc>
          <w:tcPr>
            <w:tcW w:w="1259" w:type="dxa"/>
            <w:vAlign w:val="bottom"/>
          </w:tcPr>
          <w:p w14:paraId="508FE9B5" w14:textId="4894D4A2" w:rsidR="00323E9C" w:rsidRPr="007F16C8" w:rsidRDefault="00323E9C" w:rsidP="00323E9C">
            <w:pPr>
              <w:pStyle w:val="Table"/>
            </w:pPr>
            <w:r>
              <w:rPr>
                <w:rFonts w:ascii="Calibri" w:hAnsi="Calibri" w:cs="Calibri"/>
                <w:color w:val="000000"/>
                <w:sz w:val="22"/>
                <w:szCs w:val="22"/>
              </w:rPr>
              <w:t>PFU 1301</w:t>
            </w:r>
          </w:p>
        </w:tc>
        <w:tc>
          <w:tcPr>
            <w:tcW w:w="1189" w:type="dxa"/>
            <w:vAlign w:val="bottom"/>
          </w:tcPr>
          <w:p w14:paraId="3C0597C6" w14:textId="66866F63" w:rsidR="00323E9C" w:rsidRDefault="00323E9C" w:rsidP="00323E9C">
            <w:pPr>
              <w:pStyle w:val="Table"/>
            </w:pPr>
            <w:r>
              <w:rPr>
                <w:rFonts w:ascii="Calibri" w:hAnsi="Calibri" w:cs="Calibri"/>
                <w:color w:val="000000"/>
                <w:sz w:val="22"/>
                <w:szCs w:val="22"/>
              </w:rPr>
              <w:t>PFU 1301</w:t>
            </w:r>
          </w:p>
        </w:tc>
        <w:tc>
          <w:tcPr>
            <w:tcW w:w="2055" w:type="dxa"/>
            <w:vAlign w:val="bottom"/>
          </w:tcPr>
          <w:p w14:paraId="3D9C6AA9" w14:textId="36B32893" w:rsidR="00323E9C" w:rsidRPr="007F16C8" w:rsidRDefault="004F1103" w:rsidP="00323E9C">
            <w:pPr>
              <w:pStyle w:val="Table"/>
            </w:pPr>
            <w:r w:rsidRPr="004F1103">
              <w:rPr>
                <w:rFonts w:ascii="Calibri" w:hAnsi="Calibri" w:cs="Calibri"/>
                <w:color w:val="000000"/>
                <w:sz w:val="22"/>
                <w:szCs w:val="22"/>
              </w:rPr>
              <w:t>Power Filter Unit</w:t>
            </w:r>
          </w:p>
        </w:tc>
        <w:tc>
          <w:tcPr>
            <w:tcW w:w="906" w:type="dxa"/>
          </w:tcPr>
          <w:p w14:paraId="34B4A62B" w14:textId="3E015960" w:rsidR="00323E9C" w:rsidRDefault="00323E9C" w:rsidP="00323E9C">
            <w:pPr>
              <w:pStyle w:val="Table"/>
            </w:pPr>
            <w:r>
              <w:t>NA</w:t>
            </w:r>
          </w:p>
        </w:tc>
        <w:tc>
          <w:tcPr>
            <w:tcW w:w="987" w:type="dxa"/>
          </w:tcPr>
          <w:p w14:paraId="1157921F" w14:textId="54CE948F" w:rsidR="00323E9C" w:rsidRPr="00FB6BEC" w:rsidRDefault="00323E9C" w:rsidP="00323E9C">
            <w:pPr>
              <w:pStyle w:val="Table"/>
            </w:pPr>
            <w:r>
              <w:t>1</w:t>
            </w:r>
          </w:p>
        </w:tc>
        <w:tc>
          <w:tcPr>
            <w:tcW w:w="958" w:type="dxa"/>
          </w:tcPr>
          <w:p w14:paraId="678D6236" w14:textId="1426263E" w:rsidR="00323E9C" w:rsidRDefault="00323E9C" w:rsidP="00323E9C">
            <w:pPr>
              <w:pStyle w:val="Table"/>
            </w:pPr>
            <w:r>
              <w:t>1</w:t>
            </w:r>
          </w:p>
        </w:tc>
        <w:tc>
          <w:tcPr>
            <w:tcW w:w="1061" w:type="dxa"/>
          </w:tcPr>
          <w:p w14:paraId="35FD9F3D" w14:textId="1695C868" w:rsidR="00323E9C" w:rsidRDefault="00323E9C" w:rsidP="00323E9C">
            <w:pPr>
              <w:pStyle w:val="Table"/>
            </w:pPr>
            <w:r>
              <w:t>1</w:t>
            </w:r>
          </w:p>
        </w:tc>
        <w:tc>
          <w:tcPr>
            <w:tcW w:w="1069" w:type="dxa"/>
          </w:tcPr>
          <w:p w14:paraId="5DD2B708" w14:textId="0B35F3E2" w:rsidR="00323E9C" w:rsidRDefault="00323E9C" w:rsidP="00323E9C">
            <w:pPr>
              <w:pStyle w:val="Table"/>
            </w:pPr>
            <w:r>
              <w:t>0</w:t>
            </w:r>
          </w:p>
        </w:tc>
        <w:tc>
          <w:tcPr>
            <w:tcW w:w="1059" w:type="dxa"/>
          </w:tcPr>
          <w:p w14:paraId="77C49FDE" w14:textId="31B6809C" w:rsidR="00323E9C" w:rsidRDefault="00997A08" w:rsidP="00323E9C">
            <w:pPr>
              <w:pStyle w:val="Table"/>
            </w:pPr>
            <w:r>
              <w:t>0</w:t>
            </w:r>
          </w:p>
        </w:tc>
      </w:tr>
      <w:tr w:rsidR="00323E9C" w:rsidRPr="005232B2" w14:paraId="67F8771D" w14:textId="77777777" w:rsidTr="00B9246A">
        <w:tc>
          <w:tcPr>
            <w:tcW w:w="1259" w:type="dxa"/>
            <w:vAlign w:val="bottom"/>
          </w:tcPr>
          <w:p w14:paraId="2E6D55A2" w14:textId="0457E540" w:rsidR="00323E9C" w:rsidRPr="007F16C8" w:rsidRDefault="00323E9C" w:rsidP="00323E9C">
            <w:pPr>
              <w:pStyle w:val="Table"/>
            </w:pPr>
            <w:r>
              <w:rPr>
                <w:rFonts w:ascii="Calibri" w:hAnsi="Calibri" w:cs="Calibri"/>
                <w:color w:val="000000"/>
                <w:sz w:val="22"/>
                <w:szCs w:val="22"/>
              </w:rPr>
              <w:t>FAU 1301</w:t>
            </w:r>
          </w:p>
        </w:tc>
        <w:tc>
          <w:tcPr>
            <w:tcW w:w="1189" w:type="dxa"/>
            <w:vAlign w:val="bottom"/>
          </w:tcPr>
          <w:p w14:paraId="337AFB9F" w14:textId="24DBFAA9" w:rsidR="00323E9C" w:rsidRDefault="00323E9C" w:rsidP="00323E9C">
            <w:pPr>
              <w:pStyle w:val="Table"/>
            </w:pPr>
            <w:r>
              <w:rPr>
                <w:rFonts w:ascii="Calibri" w:hAnsi="Calibri" w:cs="Calibri"/>
                <w:color w:val="000000"/>
                <w:sz w:val="22"/>
                <w:szCs w:val="22"/>
              </w:rPr>
              <w:t>FAU 1301</w:t>
            </w:r>
          </w:p>
        </w:tc>
        <w:tc>
          <w:tcPr>
            <w:tcW w:w="2055" w:type="dxa"/>
            <w:vAlign w:val="bottom"/>
          </w:tcPr>
          <w:p w14:paraId="1013DF74" w14:textId="40D95166" w:rsidR="00323E9C" w:rsidRPr="007F16C8" w:rsidRDefault="005600D0" w:rsidP="00323E9C">
            <w:pPr>
              <w:pStyle w:val="Table"/>
            </w:pPr>
            <w:r w:rsidRPr="005600D0">
              <w:rPr>
                <w:rFonts w:ascii="Calibri" w:hAnsi="Calibri" w:cs="Calibri"/>
                <w:color w:val="000000"/>
                <w:sz w:val="22"/>
                <w:szCs w:val="22"/>
              </w:rPr>
              <w:t>Fan Unit</w:t>
            </w:r>
          </w:p>
        </w:tc>
        <w:tc>
          <w:tcPr>
            <w:tcW w:w="906" w:type="dxa"/>
          </w:tcPr>
          <w:p w14:paraId="65700CB3" w14:textId="7E4FECD4" w:rsidR="00323E9C" w:rsidRDefault="00323E9C" w:rsidP="00323E9C">
            <w:pPr>
              <w:pStyle w:val="Table"/>
            </w:pPr>
            <w:r>
              <w:t>NA</w:t>
            </w:r>
          </w:p>
        </w:tc>
        <w:tc>
          <w:tcPr>
            <w:tcW w:w="987" w:type="dxa"/>
          </w:tcPr>
          <w:p w14:paraId="16A42BA3" w14:textId="5B3D7D18" w:rsidR="00323E9C" w:rsidRPr="00FB6BEC" w:rsidRDefault="00323E9C" w:rsidP="00323E9C">
            <w:pPr>
              <w:pStyle w:val="Table"/>
            </w:pPr>
            <w:r>
              <w:t>1</w:t>
            </w:r>
          </w:p>
        </w:tc>
        <w:tc>
          <w:tcPr>
            <w:tcW w:w="958" w:type="dxa"/>
          </w:tcPr>
          <w:p w14:paraId="332AC250" w14:textId="60F4FA20" w:rsidR="00323E9C" w:rsidRDefault="00323E9C" w:rsidP="00323E9C">
            <w:pPr>
              <w:pStyle w:val="Table"/>
            </w:pPr>
            <w:r>
              <w:t>1</w:t>
            </w:r>
          </w:p>
        </w:tc>
        <w:tc>
          <w:tcPr>
            <w:tcW w:w="1061" w:type="dxa"/>
          </w:tcPr>
          <w:p w14:paraId="0A6D5673" w14:textId="312C99DB" w:rsidR="00323E9C" w:rsidRDefault="00323E9C" w:rsidP="00323E9C">
            <w:pPr>
              <w:pStyle w:val="Table"/>
            </w:pPr>
            <w:r>
              <w:t>1</w:t>
            </w:r>
          </w:p>
        </w:tc>
        <w:tc>
          <w:tcPr>
            <w:tcW w:w="1069" w:type="dxa"/>
          </w:tcPr>
          <w:p w14:paraId="1F9A3606" w14:textId="1717468B" w:rsidR="00323E9C" w:rsidRDefault="00323E9C" w:rsidP="00323E9C">
            <w:pPr>
              <w:pStyle w:val="Table"/>
            </w:pPr>
            <w:r>
              <w:t>0</w:t>
            </w:r>
          </w:p>
        </w:tc>
        <w:tc>
          <w:tcPr>
            <w:tcW w:w="1059" w:type="dxa"/>
          </w:tcPr>
          <w:p w14:paraId="7A173927" w14:textId="29D91CE1" w:rsidR="00323E9C" w:rsidRDefault="00323E9C" w:rsidP="00323E9C">
            <w:pPr>
              <w:pStyle w:val="Table"/>
            </w:pPr>
            <w:r>
              <w:t>0</w:t>
            </w:r>
          </w:p>
        </w:tc>
      </w:tr>
    </w:tbl>
    <w:p w14:paraId="7C9B5D85" w14:textId="77777777" w:rsidR="001A3FE3" w:rsidRPr="001A3FE3" w:rsidRDefault="001A3FE3" w:rsidP="001A3FE3">
      <w:pPr>
        <w:pStyle w:val="BodyText"/>
        <w:rPr>
          <w:lang w:val="en-CA"/>
        </w:rPr>
      </w:pPr>
    </w:p>
    <w:p w14:paraId="08B80CBE" w14:textId="77777777" w:rsidR="00F568AB" w:rsidRDefault="40CAA3CB" w:rsidP="00F568AB">
      <w:pPr>
        <w:pStyle w:val="Heading3"/>
        <w:rPr>
          <w:lang w:val="en-CA"/>
        </w:rPr>
      </w:pPr>
      <w:bookmarkStart w:id="197" w:name="_Toc1952547465"/>
      <w:r w:rsidRPr="47D17CDD">
        <w:rPr>
          <w:lang w:val="en-CA"/>
        </w:rPr>
        <w:t>Card Compatibility for slots</w:t>
      </w:r>
      <w:bookmarkEnd w:id="197"/>
    </w:p>
    <w:p w14:paraId="6BB30161" w14:textId="77777777" w:rsidR="00323E9C" w:rsidRPr="003F55F8" w:rsidRDefault="00323E9C" w:rsidP="00323E9C">
      <w:pPr>
        <w:pStyle w:val="BodyText"/>
        <w:rPr>
          <w:lang w:val="en-CA"/>
        </w:rPr>
      </w:pPr>
      <w:r>
        <w:rPr>
          <w:lang w:val="en-CA"/>
        </w:rPr>
        <w:t>Configure the compatibility between SlotPosition to the Card</w:t>
      </w:r>
    </w:p>
    <w:tbl>
      <w:tblPr>
        <w:tblStyle w:val="TableGrid"/>
        <w:tblW w:w="0" w:type="auto"/>
        <w:tblInd w:w="-113" w:type="dxa"/>
        <w:tblLook w:val="04A0" w:firstRow="1" w:lastRow="0" w:firstColumn="1" w:lastColumn="0" w:noHBand="0" w:noVBand="1"/>
      </w:tblPr>
      <w:tblGrid>
        <w:gridCol w:w="3528"/>
        <w:gridCol w:w="1710"/>
        <w:gridCol w:w="1350"/>
      </w:tblGrid>
      <w:tr w:rsidR="00323E9C" w14:paraId="25A37905" w14:textId="77777777" w:rsidTr="001D3638">
        <w:tc>
          <w:tcPr>
            <w:tcW w:w="3528" w:type="dxa"/>
            <w:shd w:val="clear" w:color="auto" w:fill="548DD4" w:themeFill="text2" w:themeFillTint="99"/>
          </w:tcPr>
          <w:p w14:paraId="4D48DECC" w14:textId="77777777" w:rsidR="00323E9C" w:rsidRPr="005232B2" w:rsidRDefault="00323E9C">
            <w:pPr>
              <w:pStyle w:val="Table"/>
              <w:rPr>
                <w:b/>
                <w:bCs/>
              </w:rPr>
            </w:pPr>
            <w:r>
              <w:rPr>
                <w:b/>
                <w:bCs/>
              </w:rPr>
              <w:t>SlotPosition Archetype</w:t>
            </w:r>
          </w:p>
        </w:tc>
        <w:tc>
          <w:tcPr>
            <w:tcW w:w="1710" w:type="dxa"/>
            <w:shd w:val="clear" w:color="auto" w:fill="548DD4" w:themeFill="text2" w:themeFillTint="99"/>
          </w:tcPr>
          <w:p w14:paraId="7F981BFC" w14:textId="77777777" w:rsidR="00323E9C" w:rsidRPr="005232B2" w:rsidRDefault="00323E9C">
            <w:pPr>
              <w:pStyle w:val="Table"/>
              <w:rPr>
                <w:b/>
                <w:bCs/>
              </w:rPr>
            </w:pPr>
            <w:r>
              <w:rPr>
                <w:b/>
                <w:bCs/>
              </w:rPr>
              <w:t>Card Archetype</w:t>
            </w:r>
          </w:p>
        </w:tc>
        <w:tc>
          <w:tcPr>
            <w:tcW w:w="1350" w:type="dxa"/>
            <w:shd w:val="clear" w:color="auto" w:fill="548DD4" w:themeFill="text2" w:themeFillTint="99"/>
          </w:tcPr>
          <w:p w14:paraId="097697A0" w14:textId="77777777" w:rsidR="00323E9C" w:rsidRDefault="00323E9C">
            <w:pPr>
              <w:pStyle w:val="Table"/>
              <w:rPr>
                <w:b/>
                <w:bCs/>
              </w:rPr>
            </w:pPr>
            <w:r>
              <w:rPr>
                <w:b/>
                <w:bCs/>
              </w:rPr>
              <w:t>Notes</w:t>
            </w:r>
          </w:p>
        </w:tc>
      </w:tr>
      <w:tr w:rsidR="001D3638" w14:paraId="145DCDAD" w14:textId="77777777" w:rsidTr="001D3638">
        <w:tc>
          <w:tcPr>
            <w:tcW w:w="3528" w:type="dxa"/>
            <w:shd w:val="clear" w:color="auto" w:fill="auto"/>
          </w:tcPr>
          <w:p w14:paraId="0B666885" w14:textId="566798C1" w:rsidR="001D3638" w:rsidRDefault="001D3638" w:rsidP="001D3638">
            <w:pPr>
              <w:pStyle w:val="Table"/>
              <w:rPr>
                <w:b/>
                <w:bCs/>
              </w:rPr>
            </w:pPr>
            <w:commentRangeStart w:id="198"/>
            <w:commentRangeStart w:id="199"/>
            <w:r w:rsidRPr="001D3638">
              <w:t xml:space="preserve">Slot 1, Slot 2, Slot </w:t>
            </w:r>
            <w:r w:rsidR="5A159177">
              <w:t>4</w:t>
            </w:r>
            <w:r w:rsidRPr="001D3638">
              <w:t xml:space="preserve">, Slot </w:t>
            </w:r>
            <w:r w:rsidR="771E2C29">
              <w:t>5</w:t>
            </w:r>
            <w:r w:rsidR="71EB3D8A">
              <w:t xml:space="preserve"> </w:t>
            </w:r>
            <w:commentRangeEnd w:id="198"/>
            <w:r w:rsidR="00334ED9">
              <w:rPr>
                <w:rStyle w:val="CommentReference"/>
              </w:rPr>
              <w:commentReference w:id="198"/>
            </w:r>
            <w:commentRangeEnd w:id="199"/>
            <w:r w:rsidR="00141E43">
              <w:rPr>
                <w:rStyle w:val="CommentReference"/>
                <w:rFonts w:ascii="Arial" w:eastAsia="Times New Roman" w:hAnsi="Arial"/>
                <w:lang w:eastAsia="es-ES"/>
              </w:rPr>
              <w:commentReference w:id="199"/>
            </w:r>
          </w:p>
        </w:tc>
        <w:tc>
          <w:tcPr>
            <w:tcW w:w="1710" w:type="dxa"/>
            <w:shd w:val="clear" w:color="auto" w:fill="auto"/>
          </w:tcPr>
          <w:p w14:paraId="72C47687" w14:textId="312C0C90" w:rsidR="001D3638" w:rsidRDefault="001D3638" w:rsidP="001D3638">
            <w:pPr>
              <w:pStyle w:val="Table"/>
              <w:rPr>
                <w:b/>
                <w:bCs/>
              </w:rPr>
            </w:pPr>
            <w:r>
              <w:t>MMU 1001</w:t>
            </w:r>
          </w:p>
        </w:tc>
        <w:tc>
          <w:tcPr>
            <w:tcW w:w="1350" w:type="dxa"/>
            <w:shd w:val="clear" w:color="auto" w:fill="auto"/>
          </w:tcPr>
          <w:p w14:paraId="76040C6E" w14:textId="77777777" w:rsidR="001D3638" w:rsidRDefault="001D3638" w:rsidP="001D3638">
            <w:pPr>
              <w:pStyle w:val="Table"/>
              <w:rPr>
                <w:b/>
                <w:bCs/>
              </w:rPr>
            </w:pPr>
          </w:p>
        </w:tc>
      </w:tr>
      <w:tr w:rsidR="001D3638" w14:paraId="1F6217C5" w14:textId="77777777" w:rsidTr="001D3638">
        <w:tc>
          <w:tcPr>
            <w:tcW w:w="3528" w:type="dxa"/>
            <w:shd w:val="clear" w:color="auto" w:fill="auto"/>
          </w:tcPr>
          <w:p w14:paraId="04C90024" w14:textId="6F8354B4" w:rsidR="001D3638" w:rsidRPr="00B717DB" w:rsidRDefault="00B717DB" w:rsidP="001D3638">
            <w:pPr>
              <w:pStyle w:val="Table"/>
            </w:pPr>
            <w:commentRangeStart w:id="200"/>
            <w:commentRangeStart w:id="201"/>
            <w:r w:rsidRPr="00B717DB">
              <w:t xml:space="preserve">Slot 1, Slot 2, Slot </w:t>
            </w:r>
            <w:r w:rsidR="6E295AE8">
              <w:t>4</w:t>
            </w:r>
            <w:r w:rsidRPr="00B717DB">
              <w:t xml:space="preserve">, Slot </w:t>
            </w:r>
            <w:r w:rsidR="6E295AE8">
              <w:t>5</w:t>
            </w:r>
            <w:commentRangeEnd w:id="200"/>
            <w:r>
              <w:rPr>
                <w:rStyle w:val="CommentReference"/>
              </w:rPr>
              <w:commentReference w:id="200"/>
            </w:r>
            <w:commentRangeEnd w:id="201"/>
            <w:r w:rsidR="00141E43">
              <w:rPr>
                <w:rStyle w:val="CommentReference"/>
                <w:rFonts w:ascii="Arial" w:eastAsia="Times New Roman" w:hAnsi="Arial"/>
                <w:lang w:eastAsia="es-ES"/>
              </w:rPr>
              <w:commentReference w:id="201"/>
            </w:r>
          </w:p>
        </w:tc>
        <w:tc>
          <w:tcPr>
            <w:tcW w:w="1710" w:type="dxa"/>
            <w:shd w:val="clear" w:color="auto" w:fill="auto"/>
          </w:tcPr>
          <w:p w14:paraId="2E17121D" w14:textId="01EACF07" w:rsidR="001D3638" w:rsidRDefault="001D3638" w:rsidP="001D3638">
            <w:pPr>
              <w:pStyle w:val="Table"/>
              <w:rPr>
                <w:b/>
                <w:bCs/>
              </w:rPr>
            </w:pPr>
            <w:r>
              <w:t>MMU 1002</w:t>
            </w:r>
          </w:p>
        </w:tc>
        <w:tc>
          <w:tcPr>
            <w:tcW w:w="1350" w:type="dxa"/>
            <w:shd w:val="clear" w:color="auto" w:fill="auto"/>
          </w:tcPr>
          <w:p w14:paraId="461E9C61" w14:textId="77777777" w:rsidR="001D3638" w:rsidRDefault="001D3638" w:rsidP="001D3638">
            <w:pPr>
              <w:pStyle w:val="Table"/>
              <w:rPr>
                <w:b/>
                <w:bCs/>
              </w:rPr>
            </w:pPr>
          </w:p>
        </w:tc>
      </w:tr>
      <w:tr w:rsidR="001D3638" w14:paraId="1B622719" w14:textId="77777777" w:rsidTr="001D3638">
        <w:tc>
          <w:tcPr>
            <w:tcW w:w="3528" w:type="dxa"/>
            <w:shd w:val="clear" w:color="auto" w:fill="auto"/>
          </w:tcPr>
          <w:p w14:paraId="5FE8EC34" w14:textId="2F582CB6" w:rsidR="001D3638" w:rsidRPr="00B717DB" w:rsidRDefault="2D6612F1" w:rsidP="001D3638">
            <w:pPr>
              <w:pStyle w:val="Table"/>
            </w:pPr>
            <w:r>
              <w:t>Slot 6</w:t>
            </w:r>
          </w:p>
        </w:tc>
        <w:tc>
          <w:tcPr>
            <w:tcW w:w="1710" w:type="dxa"/>
            <w:shd w:val="clear" w:color="auto" w:fill="auto"/>
            <w:vAlign w:val="bottom"/>
          </w:tcPr>
          <w:p w14:paraId="05BA6CCC" w14:textId="2814E36F" w:rsidR="001D3638" w:rsidRDefault="001D3638" w:rsidP="001D3638">
            <w:pPr>
              <w:pStyle w:val="Table"/>
              <w:rPr>
                <w:b/>
                <w:bCs/>
              </w:rPr>
            </w:pPr>
            <w:r>
              <w:rPr>
                <w:rFonts w:ascii="Calibri" w:hAnsi="Calibri" w:cs="Calibri"/>
                <w:color w:val="000000"/>
                <w:sz w:val="22"/>
                <w:szCs w:val="22"/>
              </w:rPr>
              <w:t>NPU 1002</w:t>
            </w:r>
          </w:p>
        </w:tc>
        <w:tc>
          <w:tcPr>
            <w:tcW w:w="1350" w:type="dxa"/>
            <w:shd w:val="clear" w:color="auto" w:fill="auto"/>
          </w:tcPr>
          <w:p w14:paraId="5BEC82C8" w14:textId="77777777" w:rsidR="001D3638" w:rsidRDefault="001D3638" w:rsidP="001D3638">
            <w:pPr>
              <w:pStyle w:val="Table"/>
              <w:rPr>
                <w:b/>
                <w:bCs/>
              </w:rPr>
            </w:pPr>
          </w:p>
        </w:tc>
      </w:tr>
      <w:tr w:rsidR="001D3638" w14:paraId="56D24373" w14:textId="77777777" w:rsidTr="001D3638">
        <w:tc>
          <w:tcPr>
            <w:tcW w:w="3528" w:type="dxa"/>
            <w:shd w:val="clear" w:color="auto" w:fill="auto"/>
          </w:tcPr>
          <w:p w14:paraId="1F82A7E6" w14:textId="1F902C53" w:rsidR="001D3638" w:rsidRPr="00B717DB" w:rsidRDefault="00B717DB" w:rsidP="001D3638">
            <w:pPr>
              <w:pStyle w:val="Table"/>
            </w:pPr>
            <w:r w:rsidRPr="00B717DB">
              <w:t>Slot 6</w:t>
            </w:r>
          </w:p>
        </w:tc>
        <w:tc>
          <w:tcPr>
            <w:tcW w:w="1710" w:type="dxa"/>
            <w:shd w:val="clear" w:color="auto" w:fill="auto"/>
            <w:vAlign w:val="bottom"/>
          </w:tcPr>
          <w:p w14:paraId="726FF6C5" w14:textId="4465F364" w:rsidR="001D3638" w:rsidRDefault="001D3638" w:rsidP="001D3638">
            <w:pPr>
              <w:pStyle w:val="Table"/>
              <w:rPr>
                <w:b/>
                <w:bCs/>
              </w:rPr>
            </w:pPr>
            <w:r>
              <w:rPr>
                <w:rFonts w:ascii="Calibri" w:hAnsi="Calibri" w:cs="Calibri"/>
                <w:color w:val="000000"/>
                <w:sz w:val="22"/>
                <w:szCs w:val="22"/>
              </w:rPr>
              <w:t>NPU 1003</w:t>
            </w:r>
          </w:p>
        </w:tc>
        <w:tc>
          <w:tcPr>
            <w:tcW w:w="1350" w:type="dxa"/>
            <w:shd w:val="clear" w:color="auto" w:fill="auto"/>
          </w:tcPr>
          <w:p w14:paraId="4C5AEA10" w14:textId="77777777" w:rsidR="001D3638" w:rsidRDefault="001D3638" w:rsidP="001D3638">
            <w:pPr>
              <w:pStyle w:val="Table"/>
              <w:rPr>
                <w:b/>
                <w:bCs/>
              </w:rPr>
            </w:pPr>
          </w:p>
        </w:tc>
      </w:tr>
      <w:tr w:rsidR="001D3638" w14:paraId="50B46D55" w14:textId="77777777" w:rsidTr="001D3638">
        <w:tc>
          <w:tcPr>
            <w:tcW w:w="3528" w:type="dxa"/>
            <w:shd w:val="clear" w:color="auto" w:fill="auto"/>
          </w:tcPr>
          <w:p w14:paraId="64AFB717" w14:textId="7B7EE093" w:rsidR="001D3638" w:rsidRPr="00B717DB" w:rsidRDefault="00B717DB" w:rsidP="001D3638">
            <w:pPr>
              <w:pStyle w:val="Table"/>
            </w:pPr>
            <w:r w:rsidRPr="00B717DB">
              <w:t>Slot 2</w:t>
            </w:r>
          </w:p>
        </w:tc>
        <w:tc>
          <w:tcPr>
            <w:tcW w:w="1710" w:type="dxa"/>
            <w:shd w:val="clear" w:color="auto" w:fill="auto"/>
            <w:vAlign w:val="bottom"/>
          </w:tcPr>
          <w:p w14:paraId="440FE278" w14:textId="16371A8C" w:rsidR="001D3638" w:rsidRDefault="001D3638" w:rsidP="001D3638">
            <w:pPr>
              <w:pStyle w:val="Table"/>
              <w:rPr>
                <w:b/>
                <w:bCs/>
              </w:rPr>
            </w:pPr>
            <w:r>
              <w:rPr>
                <w:rFonts w:ascii="Calibri" w:hAnsi="Calibri" w:cs="Calibri"/>
                <w:color w:val="000000"/>
                <w:sz w:val="22"/>
                <w:szCs w:val="22"/>
              </w:rPr>
              <w:t>ETU 1001</w:t>
            </w:r>
          </w:p>
        </w:tc>
        <w:tc>
          <w:tcPr>
            <w:tcW w:w="1350" w:type="dxa"/>
            <w:shd w:val="clear" w:color="auto" w:fill="auto"/>
          </w:tcPr>
          <w:p w14:paraId="306FEBC3" w14:textId="77777777" w:rsidR="001D3638" w:rsidRDefault="001D3638" w:rsidP="001D3638">
            <w:pPr>
              <w:pStyle w:val="Table"/>
              <w:rPr>
                <w:b/>
                <w:bCs/>
              </w:rPr>
            </w:pPr>
          </w:p>
        </w:tc>
      </w:tr>
      <w:tr w:rsidR="001D3638" w14:paraId="79B15459" w14:textId="77777777" w:rsidTr="001D3638">
        <w:tc>
          <w:tcPr>
            <w:tcW w:w="3528" w:type="dxa"/>
            <w:shd w:val="clear" w:color="auto" w:fill="auto"/>
          </w:tcPr>
          <w:p w14:paraId="34D33962" w14:textId="74A9879B" w:rsidR="001D3638" w:rsidRPr="00B717DB" w:rsidRDefault="00B717DB" w:rsidP="001D3638">
            <w:pPr>
              <w:pStyle w:val="Table"/>
            </w:pPr>
            <w:r w:rsidRPr="00B717DB">
              <w:t>Slot 2</w:t>
            </w:r>
          </w:p>
        </w:tc>
        <w:tc>
          <w:tcPr>
            <w:tcW w:w="1710" w:type="dxa"/>
            <w:shd w:val="clear" w:color="auto" w:fill="auto"/>
            <w:vAlign w:val="bottom"/>
          </w:tcPr>
          <w:p w14:paraId="264D46D6" w14:textId="5B0230D1" w:rsidR="001D3638" w:rsidRDefault="001D3638" w:rsidP="001D3638">
            <w:pPr>
              <w:pStyle w:val="Table"/>
              <w:rPr>
                <w:b/>
                <w:bCs/>
              </w:rPr>
            </w:pPr>
            <w:r>
              <w:rPr>
                <w:rFonts w:ascii="Calibri" w:hAnsi="Calibri" w:cs="Calibri"/>
                <w:color w:val="000000"/>
                <w:sz w:val="22"/>
                <w:szCs w:val="22"/>
              </w:rPr>
              <w:t>ETU 1002</w:t>
            </w:r>
          </w:p>
        </w:tc>
        <w:tc>
          <w:tcPr>
            <w:tcW w:w="1350" w:type="dxa"/>
            <w:shd w:val="clear" w:color="auto" w:fill="auto"/>
          </w:tcPr>
          <w:p w14:paraId="7DA3383C" w14:textId="77777777" w:rsidR="001D3638" w:rsidRDefault="001D3638" w:rsidP="001D3638">
            <w:pPr>
              <w:pStyle w:val="Table"/>
              <w:rPr>
                <w:b/>
                <w:bCs/>
              </w:rPr>
            </w:pPr>
          </w:p>
        </w:tc>
      </w:tr>
      <w:tr w:rsidR="001D3638" w14:paraId="7375BCAC" w14:textId="77777777" w:rsidTr="001D3638">
        <w:tc>
          <w:tcPr>
            <w:tcW w:w="3528" w:type="dxa"/>
            <w:shd w:val="clear" w:color="auto" w:fill="auto"/>
          </w:tcPr>
          <w:p w14:paraId="22FDD298" w14:textId="53EEB5BA" w:rsidR="001D3638" w:rsidRPr="00B717DB" w:rsidRDefault="00B717DB" w:rsidP="001D3638">
            <w:pPr>
              <w:pStyle w:val="Table"/>
            </w:pPr>
            <w:r w:rsidRPr="00B717DB">
              <w:t>Slot 4, Slot 5</w:t>
            </w:r>
          </w:p>
        </w:tc>
        <w:tc>
          <w:tcPr>
            <w:tcW w:w="1710" w:type="dxa"/>
            <w:shd w:val="clear" w:color="auto" w:fill="auto"/>
            <w:vAlign w:val="bottom"/>
          </w:tcPr>
          <w:p w14:paraId="7E84D939" w14:textId="7E17B875" w:rsidR="001D3638" w:rsidRDefault="001D3638" w:rsidP="001D3638">
            <w:pPr>
              <w:pStyle w:val="Table"/>
              <w:rPr>
                <w:b/>
                <w:bCs/>
              </w:rPr>
            </w:pPr>
            <w:r>
              <w:rPr>
                <w:rFonts w:ascii="Calibri" w:hAnsi="Calibri" w:cs="Calibri"/>
                <w:color w:val="000000"/>
                <w:sz w:val="22"/>
                <w:szCs w:val="22"/>
              </w:rPr>
              <w:t>LTU 1001</w:t>
            </w:r>
          </w:p>
        </w:tc>
        <w:tc>
          <w:tcPr>
            <w:tcW w:w="1350" w:type="dxa"/>
            <w:shd w:val="clear" w:color="auto" w:fill="auto"/>
          </w:tcPr>
          <w:p w14:paraId="498E4EE6" w14:textId="77777777" w:rsidR="001D3638" w:rsidRDefault="001D3638" w:rsidP="001D3638">
            <w:pPr>
              <w:pStyle w:val="Table"/>
              <w:rPr>
                <w:b/>
                <w:bCs/>
              </w:rPr>
            </w:pPr>
          </w:p>
        </w:tc>
      </w:tr>
      <w:tr w:rsidR="001D3638" w14:paraId="07D75BBC" w14:textId="77777777" w:rsidTr="001D3638">
        <w:tc>
          <w:tcPr>
            <w:tcW w:w="3528" w:type="dxa"/>
            <w:shd w:val="clear" w:color="auto" w:fill="auto"/>
          </w:tcPr>
          <w:p w14:paraId="06D3FAA3" w14:textId="26AE11BC" w:rsidR="001D3638" w:rsidRPr="00B717DB" w:rsidRDefault="00B717DB" w:rsidP="001D3638">
            <w:pPr>
              <w:pStyle w:val="Table"/>
            </w:pPr>
            <w:r w:rsidRPr="00B717DB">
              <w:t>Slot 4, Slot 5</w:t>
            </w:r>
          </w:p>
        </w:tc>
        <w:tc>
          <w:tcPr>
            <w:tcW w:w="1710" w:type="dxa"/>
            <w:shd w:val="clear" w:color="auto" w:fill="auto"/>
            <w:vAlign w:val="bottom"/>
          </w:tcPr>
          <w:p w14:paraId="0D430547" w14:textId="6F0C6E57" w:rsidR="001D3638" w:rsidRDefault="001D3638" w:rsidP="001D3638">
            <w:pPr>
              <w:pStyle w:val="Table"/>
              <w:rPr>
                <w:b/>
                <w:bCs/>
              </w:rPr>
            </w:pPr>
            <w:r>
              <w:rPr>
                <w:rFonts w:ascii="Calibri" w:hAnsi="Calibri" w:cs="Calibri"/>
                <w:color w:val="000000"/>
                <w:sz w:val="22"/>
                <w:szCs w:val="22"/>
              </w:rPr>
              <w:t>LTU 1002</w:t>
            </w:r>
          </w:p>
        </w:tc>
        <w:tc>
          <w:tcPr>
            <w:tcW w:w="1350" w:type="dxa"/>
            <w:shd w:val="clear" w:color="auto" w:fill="auto"/>
          </w:tcPr>
          <w:p w14:paraId="5F2E21E6" w14:textId="77777777" w:rsidR="001D3638" w:rsidRDefault="001D3638" w:rsidP="001D3638">
            <w:pPr>
              <w:pStyle w:val="Table"/>
              <w:rPr>
                <w:b/>
                <w:bCs/>
              </w:rPr>
            </w:pPr>
          </w:p>
        </w:tc>
      </w:tr>
      <w:tr w:rsidR="001D3638" w14:paraId="6D8614D6" w14:textId="77777777" w:rsidTr="001D3638">
        <w:tc>
          <w:tcPr>
            <w:tcW w:w="3528" w:type="dxa"/>
            <w:shd w:val="clear" w:color="auto" w:fill="auto"/>
          </w:tcPr>
          <w:p w14:paraId="5810BFDD" w14:textId="7A163C1F" w:rsidR="001D3638" w:rsidRPr="00B717DB" w:rsidRDefault="00B717DB" w:rsidP="001D3638">
            <w:pPr>
              <w:pStyle w:val="Table"/>
            </w:pPr>
            <w:r w:rsidRPr="00B717DB">
              <w:t>Slot 3</w:t>
            </w:r>
          </w:p>
        </w:tc>
        <w:tc>
          <w:tcPr>
            <w:tcW w:w="1710" w:type="dxa"/>
            <w:shd w:val="clear" w:color="auto" w:fill="auto"/>
            <w:vAlign w:val="bottom"/>
          </w:tcPr>
          <w:p w14:paraId="159D7547" w14:textId="4AF1F9F7" w:rsidR="001D3638" w:rsidRDefault="001D3638" w:rsidP="001D3638">
            <w:pPr>
              <w:pStyle w:val="Table"/>
              <w:rPr>
                <w:b/>
                <w:bCs/>
              </w:rPr>
            </w:pPr>
            <w:r>
              <w:rPr>
                <w:rFonts w:ascii="Calibri" w:hAnsi="Calibri" w:cs="Calibri"/>
                <w:color w:val="000000"/>
                <w:sz w:val="22"/>
                <w:szCs w:val="22"/>
              </w:rPr>
              <w:t>PFU 1301</w:t>
            </w:r>
          </w:p>
        </w:tc>
        <w:tc>
          <w:tcPr>
            <w:tcW w:w="1350" w:type="dxa"/>
            <w:shd w:val="clear" w:color="auto" w:fill="auto"/>
          </w:tcPr>
          <w:p w14:paraId="54A8DF29" w14:textId="77777777" w:rsidR="001D3638" w:rsidRDefault="001D3638" w:rsidP="001D3638">
            <w:pPr>
              <w:pStyle w:val="Table"/>
              <w:rPr>
                <w:b/>
                <w:bCs/>
              </w:rPr>
            </w:pPr>
          </w:p>
        </w:tc>
      </w:tr>
      <w:tr w:rsidR="001D3638" w14:paraId="336B4E2B" w14:textId="77777777" w:rsidTr="001D3638">
        <w:tc>
          <w:tcPr>
            <w:tcW w:w="3528" w:type="dxa"/>
            <w:shd w:val="clear" w:color="auto" w:fill="auto"/>
          </w:tcPr>
          <w:p w14:paraId="4BDA59FD" w14:textId="64391E16" w:rsidR="001D3638" w:rsidRPr="00B717DB" w:rsidRDefault="00B717DB" w:rsidP="001D3638">
            <w:pPr>
              <w:pStyle w:val="Table"/>
            </w:pPr>
            <w:r w:rsidRPr="00B717DB">
              <w:t>Slot 0</w:t>
            </w:r>
          </w:p>
        </w:tc>
        <w:tc>
          <w:tcPr>
            <w:tcW w:w="1710" w:type="dxa"/>
            <w:shd w:val="clear" w:color="auto" w:fill="auto"/>
            <w:vAlign w:val="bottom"/>
          </w:tcPr>
          <w:p w14:paraId="12BB2FAE" w14:textId="400F4409" w:rsidR="001D3638" w:rsidRDefault="001D3638" w:rsidP="001D3638">
            <w:pPr>
              <w:pStyle w:val="Table"/>
              <w:rPr>
                <w:b/>
                <w:bCs/>
              </w:rPr>
            </w:pPr>
            <w:r>
              <w:rPr>
                <w:rFonts w:ascii="Calibri" w:hAnsi="Calibri" w:cs="Calibri"/>
                <w:color w:val="000000"/>
                <w:sz w:val="22"/>
                <w:szCs w:val="22"/>
              </w:rPr>
              <w:t>FAU 1301</w:t>
            </w:r>
          </w:p>
        </w:tc>
        <w:tc>
          <w:tcPr>
            <w:tcW w:w="1350" w:type="dxa"/>
            <w:shd w:val="clear" w:color="auto" w:fill="auto"/>
          </w:tcPr>
          <w:p w14:paraId="3220E7D9" w14:textId="77777777" w:rsidR="001D3638" w:rsidRDefault="001D3638" w:rsidP="001D3638">
            <w:pPr>
              <w:pStyle w:val="Table"/>
              <w:rPr>
                <w:b/>
                <w:bCs/>
              </w:rPr>
            </w:pPr>
          </w:p>
        </w:tc>
      </w:tr>
    </w:tbl>
    <w:p w14:paraId="22318418" w14:textId="77777777" w:rsidR="00323E9C" w:rsidRPr="00323E9C" w:rsidRDefault="00323E9C" w:rsidP="00323E9C">
      <w:pPr>
        <w:pStyle w:val="BodyText"/>
        <w:rPr>
          <w:lang w:val="en-CA"/>
        </w:rPr>
      </w:pPr>
    </w:p>
    <w:p w14:paraId="128E44A4" w14:textId="2236B419" w:rsidR="00403AA7" w:rsidRPr="00403AA7" w:rsidRDefault="40CAA3CB" w:rsidP="00403AA7">
      <w:pPr>
        <w:pStyle w:val="Heading3"/>
        <w:rPr>
          <w:lang w:val="en-CA"/>
        </w:rPr>
      </w:pPr>
      <w:bookmarkStart w:id="202" w:name="_Toc171635308"/>
      <w:commentRangeStart w:id="203"/>
      <w:commentRangeStart w:id="204"/>
      <w:commentRangeStart w:id="205"/>
      <w:r w:rsidRPr="47D17CDD">
        <w:rPr>
          <w:lang w:val="en-CA"/>
        </w:rPr>
        <w:t>Physical Termination Position for Card</w:t>
      </w:r>
      <w:bookmarkEnd w:id="202"/>
      <w:r w:rsidRPr="47D17CDD">
        <w:rPr>
          <w:lang w:val="en-CA"/>
        </w:rPr>
        <w:t xml:space="preserve"> </w:t>
      </w:r>
      <w:commentRangeEnd w:id="203"/>
      <w:r w:rsidR="00F568AB">
        <w:rPr>
          <w:rStyle w:val="CommentReference"/>
        </w:rPr>
        <w:commentReference w:id="203"/>
      </w:r>
      <w:commentRangeEnd w:id="204"/>
      <w:r>
        <w:rPr>
          <w:rStyle w:val="CommentReference"/>
        </w:rPr>
        <w:commentReference w:id="204"/>
      </w:r>
      <w:commentRangeEnd w:id="205"/>
      <w:r w:rsidR="00B328E8">
        <w:rPr>
          <w:rStyle w:val="CommentReference"/>
        </w:rPr>
        <w:commentReference w:id="205"/>
      </w:r>
    </w:p>
    <w:tbl>
      <w:tblPr>
        <w:tblStyle w:val="TableGrid"/>
        <w:tblW w:w="0" w:type="auto"/>
        <w:tblLayout w:type="fixed"/>
        <w:tblLook w:val="06A0" w:firstRow="1" w:lastRow="0" w:firstColumn="1" w:lastColumn="0" w:noHBand="1" w:noVBand="1"/>
      </w:tblPr>
      <w:tblGrid>
        <w:gridCol w:w="1980"/>
        <w:gridCol w:w="2340"/>
        <w:gridCol w:w="2160"/>
      </w:tblGrid>
      <w:tr w:rsidR="47D17CDD" w14:paraId="3DEE0081" w14:textId="77777777" w:rsidTr="002106BE">
        <w:trPr>
          <w:trHeight w:val="300"/>
        </w:trPr>
        <w:tc>
          <w:tcPr>
            <w:tcW w:w="1980" w:type="dxa"/>
            <w:shd w:val="clear" w:color="auto" w:fill="1E8BCD"/>
          </w:tcPr>
          <w:p w14:paraId="162A73B1" w14:textId="7A6B20A8" w:rsidR="37877956" w:rsidRDefault="37877956" w:rsidP="47D17CDD">
            <w:pPr>
              <w:pStyle w:val="BodyText"/>
              <w:rPr>
                <w:lang w:val="en-CA"/>
              </w:rPr>
            </w:pPr>
            <w:r w:rsidRPr="47D17CDD">
              <w:rPr>
                <w:lang w:val="en-CA"/>
              </w:rPr>
              <w:t>Card Archetype Name</w:t>
            </w:r>
          </w:p>
        </w:tc>
        <w:tc>
          <w:tcPr>
            <w:tcW w:w="2340" w:type="dxa"/>
            <w:shd w:val="clear" w:color="auto" w:fill="1E8BCD"/>
          </w:tcPr>
          <w:p w14:paraId="74D4CB9E" w14:textId="5A3B8A47" w:rsidR="37877956" w:rsidRDefault="37877956" w:rsidP="47D17CDD">
            <w:pPr>
              <w:pStyle w:val="BodyText"/>
              <w:rPr>
                <w:lang w:val="en-CA"/>
              </w:rPr>
            </w:pPr>
            <w:r w:rsidRPr="47D17CDD">
              <w:rPr>
                <w:lang w:val="en-CA"/>
              </w:rPr>
              <w:t>PTP archetype name</w:t>
            </w:r>
          </w:p>
        </w:tc>
        <w:tc>
          <w:tcPr>
            <w:tcW w:w="2160" w:type="dxa"/>
            <w:shd w:val="clear" w:color="auto" w:fill="1E8BCD"/>
          </w:tcPr>
          <w:p w14:paraId="4E240763" w14:textId="6E3F4DD3" w:rsidR="37877956" w:rsidRDefault="37877956" w:rsidP="47D17CDD">
            <w:pPr>
              <w:pStyle w:val="BodyText"/>
              <w:rPr>
                <w:lang w:val="en-CA"/>
              </w:rPr>
            </w:pPr>
            <w:r w:rsidRPr="47D17CDD">
              <w:rPr>
                <w:lang w:val="en-CA"/>
              </w:rPr>
              <w:t>PTP archetype instance name</w:t>
            </w:r>
          </w:p>
        </w:tc>
      </w:tr>
      <w:tr w:rsidR="47D17CDD" w14:paraId="0339108A" w14:textId="77777777" w:rsidTr="002106BE">
        <w:trPr>
          <w:trHeight w:val="570"/>
        </w:trPr>
        <w:tc>
          <w:tcPr>
            <w:tcW w:w="1980" w:type="dxa"/>
          </w:tcPr>
          <w:p w14:paraId="4BD703A4" w14:textId="13F1828F" w:rsidR="329B2464" w:rsidRDefault="329B2464" w:rsidP="47D17CDD">
            <w:pPr>
              <w:pStyle w:val="BodyText"/>
              <w:rPr>
                <w:b/>
                <w:bCs/>
                <w:lang w:val="en-CA"/>
              </w:rPr>
            </w:pPr>
            <w:r w:rsidRPr="47D17CDD">
              <w:rPr>
                <w:b/>
                <w:bCs/>
                <w:lang w:val="en-CA"/>
              </w:rPr>
              <w:t>NPU 1002</w:t>
            </w:r>
          </w:p>
        </w:tc>
        <w:tc>
          <w:tcPr>
            <w:tcW w:w="2340" w:type="dxa"/>
          </w:tcPr>
          <w:p w14:paraId="78232DCD" w14:textId="606E4A45" w:rsidR="589A99BA" w:rsidRDefault="009A0905" w:rsidP="47D17CDD">
            <w:pPr>
              <w:pStyle w:val="BodyText"/>
              <w:rPr>
                <w:lang w:val="en-CA"/>
              </w:rPr>
            </w:pPr>
            <w:commentRangeStart w:id="207"/>
            <w:commentRangeStart w:id="208"/>
            <w:commentRangeStart w:id="209"/>
            <w:r>
              <w:rPr>
                <w:rFonts w:ascii="Calibri" w:hAnsi="Calibri" w:cs="Calibri"/>
                <w:color w:val="000000"/>
                <w:sz w:val="22"/>
                <w:szCs w:val="22"/>
                <w:shd w:val="clear" w:color="auto" w:fill="FFFFFF"/>
              </w:rPr>
              <w:t>Gigabit Ethernet</w:t>
            </w:r>
            <w:commentRangeEnd w:id="207"/>
            <w:r>
              <w:rPr>
                <w:rStyle w:val="CommentReference"/>
              </w:rPr>
              <w:commentReference w:id="207"/>
            </w:r>
            <w:commentRangeEnd w:id="208"/>
            <w:r w:rsidR="00A36DB3">
              <w:rPr>
                <w:rStyle w:val="CommentReference"/>
              </w:rPr>
              <w:commentReference w:id="208"/>
            </w:r>
            <w:commentRangeEnd w:id="209"/>
            <w:r w:rsidR="00762CD1">
              <w:rPr>
                <w:rStyle w:val="CommentReference"/>
              </w:rPr>
              <w:commentReference w:id="209"/>
            </w:r>
            <w:ins w:id="210" w:author="VarunReddy Papireddy - EXT" w:date="2023-12-15T21:33:00Z">
              <w:r w:rsidR="009554C6">
                <w:rPr>
                  <w:rFonts w:ascii="Calibri" w:hAnsi="Calibri" w:cs="Calibri"/>
                  <w:color w:val="000000"/>
                  <w:sz w:val="22"/>
                  <w:szCs w:val="22"/>
                  <w:shd w:val="clear" w:color="auto" w:fill="FFFFFF"/>
                </w:rPr>
                <w:t>SFP</w:t>
              </w:r>
            </w:ins>
          </w:p>
        </w:tc>
        <w:tc>
          <w:tcPr>
            <w:tcW w:w="2160" w:type="dxa"/>
          </w:tcPr>
          <w:p w14:paraId="34078110" w14:textId="4BED7124" w:rsidR="589A99BA" w:rsidRDefault="589A99BA" w:rsidP="47D17CDD">
            <w:pPr>
              <w:pStyle w:val="BodyText"/>
              <w:rPr>
                <w:lang w:val="en-CA"/>
              </w:rPr>
            </w:pPr>
            <w:r w:rsidRPr="47D17CDD">
              <w:rPr>
                <w:lang w:val="en-CA"/>
              </w:rPr>
              <w:t>TN 6</w:t>
            </w:r>
          </w:p>
        </w:tc>
      </w:tr>
      <w:tr w:rsidR="47D17CDD" w14:paraId="6E385BA2" w14:textId="77777777" w:rsidTr="002106BE">
        <w:trPr>
          <w:trHeight w:val="555"/>
        </w:trPr>
        <w:tc>
          <w:tcPr>
            <w:tcW w:w="1980" w:type="dxa"/>
          </w:tcPr>
          <w:p w14:paraId="357E2776" w14:textId="44F61E86" w:rsidR="47D17CDD" w:rsidRDefault="47D17CDD" w:rsidP="47D17CDD">
            <w:pPr>
              <w:pStyle w:val="BodyText"/>
              <w:rPr>
                <w:lang w:val="en-CA"/>
              </w:rPr>
            </w:pPr>
          </w:p>
        </w:tc>
        <w:tc>
          <w:tcPr>
            <w:tcW w:w="2340" w:type="dxa"/>
          </w:tcPr>
          <w:p w14:paraId="180EC84A" w14:textId="172A1125" w:rsidR="589A99BA" w:rsidRDefault="009A0905" w:rsidP="47D17CDD">
            <w:pPr>
              <w:pStyle w:val="BodyText"/>
              <w:rPr>
                <w:lang w:val="en-CA"/>
              </w:rPr>
            </w:pPr>
            <w:r>
              <w:rPr>
                <w:rFonts w:ascii="Calibri" w:hAnsi="Calibri" w:cs="Calibri"/>
                <w:color w:val="000000"/>
                <w:sz w:val="22"/>
                <w:szCs w:val="22"/>
                <w:shd w:val="clear" w:color="auto" w:fill="FFFFFF"/>
              </w:rPr>
              <w:t>10 Gigabit Ethernet</w:t>
            </w:r>
            <w:ins w:id="211" w:author="VarunReddy Papireddy - EXT" w:date="2023-12-15T21:33:00Z">
              <w:r w:rsidR="009554C6">
                <w:rPr>
                  <w:rFonts w:ascii="Calibri" w:hAnsi="Calibri" w:cs="Calibri"/>
                  <w:color w:val="000000"/>
                  <w:sz w:val="22"/>
                  <w:szCs w:val="22"/>
                  <w:shd w:val="clear" w:color="auto" w:fill="FFFFFF"/>
                </w:rPr>
                <w:t>SFP+</w:t>
              </w:r>
            </w:ins>
          </w:p>
        </w:tc>
        <w:tc>
          <w:tcPr>
            <w:tcW w:w="2160" w:type="dxa"/>
          </w:tcPr>
          <w:p w14:paraId="13A3917E" w14:textId="34782F2C" w:rsidR="589A99BA" w:rsidRDefault="589A99BA" w:rsidP="47D17CDD">
            <w:pPr>
              <w:pStyle w:val="BodyText"/>
              <w:rPr>
                <w:lang w:val="en-CA"/>
              </w:rPr>
            </w:pPr>
            <w:r w:rsidRPr="47D17CDD">
              <w:rPr>
                <w:lang w:val="en-CA"/>
              </w:rPr>
              <w:t>TN 7</w:t>
            </w:r>
          </w:p>
        </w:tc>
      </w:tr>
      <w:tr w:rsidR="47D17CDD" w14:paraId="7FCFB325" w14:textId="77777777" w:rsidTr="002106BE">
        <w:trPr>
          <w:trHeight w:val="300"/>
        </w:trPr>
        <w:tc>
          <w:tcPr>
            <w:tcW w:w="1980" w:type="dxa"/>
          </w:tcPr>
          <w:p w14:paraId="5C376A38" w14:textId="44F61E86" w:rsidR="47D17CDD" w:rsidRDefault="47D17CDD" w:rsidP="47D17CDD">
            <w:pPr>
              <w:pStyle w:val="BodyText"/>
              <w:rPr>
                <w:lang w:val="en-CA"/>
              </w:rPr>
            </w:pPr>
          </w:p>
        </w:tc>
        <w:tc>
          <w:tcPr>
            <w:tcW w:w="2340" w:type="dxa"/>
          </w:tcPr>
          <w:p w14:paraId="296D23F3" w14:textId="24F21B70" w:rsidR="589A99BA" w:rsidRDefault="009A0905" w:rsidP="47D17CDD">
            <w:pPr>
              <w:pStyle w:val="BodyText"/>
              <w:rPr>
                <w:lang w:val="en-CA"/>
              </w:rPr>
            </w:pPr>
            <w:r>
              <w:rPr>
                <w:rFonts w:ascii="Calibri" w:hAnsi="Calibri" w:cs="Calibri"/>
                <w:color w:val="000000"/>
                <w:sz w:val="22"/>
                <w:szCs w:val="22"/>
                <w:shd w:val="clear" w:color="auto" w:fill="FFFFFF"/>
              </w:rPr>
              <w:t>10 Gigabit Ethernet</w:t>
            </w:r>
            <w:ins w:id="212" w:author="VarunReddy Papireddy - EXT" w:date="2023-12-15T21:33:00Z">
              <w:r w:rsidR="009554C6">
                <w:rPr>
                  <w:rFonts w:ascii="Calibri" w:hAnsi="Calibri" w:cs="Calibri"/>
                  <w:color w:val="000000"/>
                  <w:sz w:val="22"/>
                  <w:szCs w:val="22"/>
                  <w:shd w:val="clear" w:color="auto" w:fill="FFFFFF"/>
                </w:rPr>
                <w:t>SFP+</w:t>
              </w:r>
            </w:ins>
          </w:p>
        </w:tc>
        <w:tc>
          <w:tcPr>
            <w:tcW w:w="2160" w:type="dxa"/>
          </w:tcPr>
          <w:p w14:paraId="72B3040F" w14:textId="435BC64F" w:rsidR="589A99BA" w:rsidRDefault="589A99BA" w:rsidP="47D17CDD">
            <w:pPr>
              <w:pStyle w:val="BodyText"/>
              <w:rPr>
                <w:lang w:val="en-CA"/>
              </w:rPr>
            </w:pPr>
            <w:r w:rsidRPr="47D17CDD">
              <w:rPr>
                <w:lang w:val="en-CA"/>
              </w:rPr>
              <w:t>TN 8</w:t>
            </w:r>
          </w:p>
        </w:tc>
      </w:tr>
      <w:tr w:rsidR="47D17CDD" w14:paraId="31C39441" w14:textId="77777777" w:rsidTr="002106BE">
        <w:trPr>
          <w:trHeight w:val="300"/>
        </w:trPr>
        <w:tc>
          <w:tcPr>
            <w:tcW w:w="1980" w:type="dxa"/>
          </w:tcPr>
          <w:p w14:paraId="73535E01" w14:textId="1317A253" w:rsidR="55FED910" w:rsidRDefault="55FED910" w:rsidP="47D17CDD">
            <w:pPr>
              <w:pStyle w:val="BodyText"/>
              <w:rPr>
                <w:b/>
                <w:bCs/>
                <w:lang w:val="en-CA"/>
              </w:rPr>
            </w:pPr>
            <w:r w:rsidRPr="47D17CDD">
              <w:rPr>
                <w:b/>
                <w:bCs/>
                <w:lang w:val="en-CA"/>
              </w:rPr>
              <w:t>NPU 1003</w:t>
            </w:r>
          </w:p>
        </w:tc>
        <w:tc>
          <w:tcPr>
            <w:tcW w:w="2340" w:type="dxa"/>
          </w:tcPr>
          <w:p w14:paraId="6FB89256" w14:textId="07BA07DC" w:rsidR="48CCBC7D" w:rsidRDefault="009A0905" w:rsidP="47D17CDD">
            <w:pPr>
              <w:pStyle w:val="BodyText"/>
              <w:rPr>
                <w:lang w:val="en-CA"/>
              </w:rPr>
            </w:pPr>
            <w:r>
              <w:rPr>
                <w:rFonts w:ascii="Calibri" w:hAnsi="Calibri" w:cs="Calibri"/>
                <w:color w:val="000000"/>
                <w:sz w:val="22"/>
                <w:szCs w:val="22"/>
                <w:shd w:val="clear" w:color="auto" w:fill="FFFFFF"/>
              </w:rPr>
              <w:t>Gigabit Ethernet</w:t>
            </w:r>
            <w:ins w:id="213" w:author="VarunReddy Papireddy - EXT" w:date="2023-12-15T21:33:00Z">
              <w:r w:rsidR="009554C6">
                <w:rPr>
                  <w:rFonts w:ascii="Calibri" w:hAnsi="Calibri" w:cs="Calibri"/>
                  <w:color w:val="000000"/>
                  <w:sz w:val="22"/>
                  <w:szCs w:val="22"/>
                  <w:shd w:val="clear" w:color="auto" w:fill="FFFFFF"/>
                </w:rPr>
                <w:t>SFP</w:t>
              </w:r>
            </w:ins>
          </w:p>
        </w:tc>
        <w:tc>
          <w:tcPr>
            <w:tcW w:w="2160" w:type="dxa"/>
          </w:tcPr>
          <w:p w14:paraId="626430FD" w14:textId="7CEBF643" w:rsidR="48CCBC7D" w:rsidRDefault="48CCBC7D" w:rsidP="47D17CDD">
            <w:pPr>
              <w:pStyle w:val="BodyText"/>
              <w:rPr>
                <w:lang w:val="en-CA"/>
              </w:rPr>
            </w:pPr>
            <w:r w:rsidRPr="47D17CDD">
              <w:rPr>
                <w:lang w:val="en-CA"/>
              </w:rPr>
              <w:t>TN 6</w:t>
            </w:r>
          </w:p>
        </w:tc>
      </w:tr>
      <w:tr w:rsidR="47D17CDD" w14:paraId="3AE4B3CB" w14:textId="77777777" w:rsidTr="002106BE">
        <w:trPr>
          <w:trHeight w:val="300"/>
        </w:trPr>
        <w:tc>
          <w:tcPr>
            <w:tcW w:w="1980" w:type="dxa"/>
          </w:tcPr>
          <w:p w14:paraId="581E17A5" w14:textId="6CEB351C" w:rsidR="47D17CDD" w:rsidRDefault="47D17CDD" w:rsidP="47D17CDD">
            <w:pPr>
              <w:pStyle w:val="BodyText"/>
              <w:rPr>
                <w:lang w:val="en-CA"/>
              </w:rPr>
            </w:pPr>
          </w:p>
        </w:tc>
        <w:tc>
          <w:tcPr>
            <w:tcW w:w="2340" w:type="dxa"/>
          </w:tcPr>
          <w:p w14:paraId="5DBA939B" w14:textId="20D65BD4" w:rsidR="48CCBC7D" w:rsidRDefault="00F45395" w:rsidP="73643752">
            <w:pPr>
              <w:pStyle w:val="BodyText"/>
              <w:spacing w:line="259" w:lineRule="auto"/>
            </w:pPr>
            <w:r>
              <w:rPr>
                <w:rFonts w:ascii="Calibri" w:hAnsi="Calibri" w:cs="Calibri"/>
                <w:color w:val="000000"/>
                <w:sz w:val="22"/>
                <w:szCs w:val="22"/>
                <w:shd w:val="clear" w:color="auto" w:fill="FFFFFF"/>
              </w:rPr>
              <w:t>10 Gigabit Ethernet</w:t>
            </w:r>
            <w:ins w:id="214" w:author="VarunReddy Papireddy - EXT" w:date="2023-12-15T21:33:00Z">
              <w:r w:rsidR="009554C6">
                <w:rPr>
                  <w:rFonts w:ascii="Calibri" w:hAnsi="Calibri" w:cs="Calibri"/>
                  <w:color w:val="000000"/>
                  <w:sz w:val="22"/>
                  <w:szCs w:val="22"/>
                  <w:shd w:val="clear" w:color="auto" w:fill="FFFFFF"/>
                </w:rPr>
                <w:t>SFP+</w:t>
              </w:r>
            </w:ins>
          </w:p>
        </w:tc>
        <w:tc>
          <w:tcPr>
            <w:tcW w:w="2160" w:type="dxa"/>
          </w:tcPr>
          <w:p w14:paraId="1A95E981" w14:textId="1AFD7029" w:rsidR="48CCBC7D" w:rsidRDefault="48CCBC7D" w:rsidP="47D17CDD">
            <w:pPr>
              <w:pStyle w:val="BodyText"/>
              <w:rPr>
                <w:lang w:val="en-CA"/>
              </w:rPr>
            </w:pPr>
            <w:r w:rsidRPr="47D17CDD">
              <w:rPr>
                <w:lang w:val="en-CA"/>
              </w:rPr>
              <w:t>TN 7</w:t>
            </w:r>
          </w:p>
        </w:tc>
      </w:tr>
      <w:tr w:rsidR="47D17CDD" w14:paraId="1CE1724D" w14:textId="77777777" w:rsidTr="002106BE">
        <w:trPr>
          <w:trHeight w:val="300"/>
        </w:trPr>
        <w:tc>
          <w:tcPr>
            <w:tcW w:w="1980" w:type="dxa"/>
          </w:tcPr>
          <w:p w14:paraId="325DB72D" w14:textId="584B99EE" w:rsidR="47D17CDD" w:rsidRDefault="47D17CDD" w:rsidP="47D17CDD">
            <w:pPr>
              <w:pStyle w:val="BodyText"/>
              <w:rPr>
                <w:lang w:val="en-CA"/>
              </w:rPr>
            </w:pPr>
          </w:p>
        </w:tc>
        <w:tc>
          <w:tcPr>
            <w:tcW w:w="2340" w:type="dxa"/>
          </w:tcPr>
          <w:p w14:paraId="0A4D60B4" w14:textId="170E169D" w:rsidR="48CCBC7D" w:rsidRDefault="00F45395" w:rsidP="73643752">
            <w:pPr>
              <w:pStyle w:val="BodyText"/>
              <w:spacing w:line="259" w:lineRule="auto"/>
            </w:pPr>
            <w:r>
              <w:rPr>
                <w:rFonts w:ascii="Calibri" w:hAnsi="Calibri" w:cs="Calibri"/>
                <w:color w:val="000000"/>
                <w:sz w:val="22"/>
                <w:szCs w:val="22"/>
                <w:shd w:val="clear" w:color="auto" w:fill="FFFFFF"/>
              </w:rPr>
              <w:t>10 Gigabit Ethernet</w:t>
            </w:r>
            <w:ins w:id="215" w:author="VarunReddy Papireddy - EXT" w:date="2023-12-15T21:33:00Z">
              <w:r w:rsidR="009554C6">
                <w:rPr>
                  <w:rFonts w:ascii="Calibri" w:hAnsi="Calibri" w:cs="Calibri"/>
                  <w:color w:val="000000"/>
                  <w:sz w:val="22"/>
                  <w:szCs w:val="22"/>
                  <w:shd w:val="clear" w:color="auto" w:fill="FFFFFF"/>
                </w:rPr>
                <w:t>SFP+</w:t>
              </w:r>
            </w:ins>
          </w:p>
        </w:tc>
        <w:tc>
          <w:tcPr>
            <w:tcW w:w="2160" w:type="dxa"/>
          </w:tcPr>
          <w:p w14:paraId="776C08CF" w14:textId="42BC09AA" w:rsidR="48CCBC7D" w:rsidRDefault="48CCBC7D" w:rsidP="47D17CDD">
            <w:pPr>
              <w:pStyle w:val="BodyText"/>
              <w:rPr>
                <w:lang w:val="en-CA"/>
              </w:rPr>
            </w:pPr>
            <w:r w:rsidRPr="47D17CDD">
              <w:rPr>
                <w:lang w:val="en-CA"/>
              </w:rPr>
              <w:t>TN 8</w:t>
            </w:r>
          </w:p>
        </w:tc>
      </w:tr>
      <w:tr w:rsidR="29F80183" w14:paraId="2E43807B" w14:textId="77777777" w:rsidTr="002106BE">
        <w:trPr>
          <w:trHeight w:val="300"/>
        </w:trPr>
        <w:tc>
          <w:tcPr>
            <w:tcW w:w="1980" w:type="dxa"/>
            <w:vMerge w:val="restart"/>
          </w:tcPr>
          <w:p w14:paraId="7D4398F7" w14:textId="73C6590D" w:rsidR="29F80183" w:rsidRDefault="29F80183" w:rsidP="29F80183">
            <w:pPr>
              <w:pStyle w:val="BodyText"/>
              <w:rPr>
                <w:lang w:val="en-CA"/>
              </w:rPr>
            </w:pPr>
          </w:p>
          <w:p w14:paraId="659387A3" w14:textId="61F22EA7" w:rsidR="33F08CA0" w:rsidRDefault="33F08CA0" w:rsidP="33F08CA0">
            <w:pPr>
              <w:pStyle w:val="BodyText"/>
              <w:rPr>
                <w:lang w:val="en-CA"/>
              </w:rPr>
            </w:pPr>
          </w:p>
          <w:p w14:paraId="2F5745A1" w14:textId="5BC68095" w:rsidR="6EF24168" w:rsidRDefault="6EF24168" w:rsidP="29F80183">
            <w:pPr>
              <w:pStyle w:val="BodyText"/>
              <w:rPr>
                <w:lang w:val="en-CA"/>
              </w:rPr>
            </w:pPr>
            <w:r w:rsidRPr="29F80183">
              <w:rPr>
                <w:b/>
                <w:bCs/>
                <w:lang w:val="en-CA"/>
              </w:rPr>
              <w:t>ETU 1002</w:t>
            </w:r>
          </w:p>
        </w:tc>
        <w:tc>
          <w:tcPr>
            <w:tcW w:w="2340" w:type="dxa"/>
          </w:tcPr>
          <w:p w14:paraId="15FA5D96" w14:textId="64134003" w:rsidR="29F80183" w:rsidRDefault="00F45395" w:rsidP="29F80183">
            <w:pPr>
              <w:pStyle w:val="BodyText"/>
              <w:spacing w:line="259" w:lineRule="auto"/>
              <w:rPr>
                <w:lang w:val="en-CA"/>
              </w:rPr>
            </w:pPr>
            <w:r>
              <w:rPr>
                <w:rFonts w:ascii="Calibri" w:hAnsi="Calibri" w:cs="Calibri"/>
                <w:color w:val="000000"/>
                <w:sz w:val="22"/>
                <w:szCs w:val="22"/>
                <w:shd w:val="clear" w:color="auto" w:fill="FFFFFF"/>
              </w:rPr>
              <w:t>Gigabit Ethernet</w:t>
            </w:r>
            <w:ins w:id="216" w:author="VarunReddy Papireddy - EXT" w:date="2023-12-15T21:33:00Z">
              <w:r w:rsidR="009554C6">
                <w:rPr>
                  <w:rFonts w:ascii="Calibri" w:hAnsi="Calibri" w:cs="Calibri"/>
                  <w:color w:val="000000"/>
                  <w:sz w:val="22"/>
                  <w:szCs w:val="22"/>
                  <w:shd w:val="clear" w:color="auto" w:fill="FFFFFF"/>
                </w:rPr>
                <w:t>SFP</w:t>
              </w:r>
            </w:ins>
          </w:p>
        </w:tc>
        <w:tc>
          <w:tcPr>
            <w:tcW w:w="2160" w:type="dxa"/>
          </w:tcPr>
          <w:p w14:paraId="74E38967" w14:textId="288B3E87" w:rsidR="29F80183" w:rsidRDefault="02F8865B" w:rsidP="29F80183">
            <w:pPr>
              <w:pStyle w:val="BodyText"/>
              <w:rPr>
                <w:lang w:val="en-CA"/>
              </w:rPr>
            </w:pPr>
            <w:r w:rsidRPr="199461CC">
              <w:rPr>
                <w:lang w:val="en-CA"/>
              </w:rPr>
              <w:t>TN 1</w:t>
            </w:r>
          </w:p>
        </w:tc>
      </w:tr>
      <w:tr w:rsidR="29F80183" w14:paraId="55BB83A9" w14:textId="77777777" w:rsidTr="002106BE">
        <w:trPr>
          <w:trHeight w:val="300"/>
        </w:trPr>
        <w:tc>
          <w:tcPr>
            <w:tcW w:w="1980" w:type="dxa"/>
            <w:vMerge/>
          </w:tcPr>
          <w:p w14:paraId="4D25F628" w14:textId="77777777" w:rsidR="00103251" w:rsidRDefault="00103251"/>
        </w:tc>
        <w:tc>
          <w:tcPr>
            <w:tcW w:w="2340" w:type="dxa"/>
          </w:tcPr>
          <w:p w14:paraId="2AB57386" w14:textId="548661A0" w:rsidR="29F80183" w:rsidRDefault="00F45395" w:rsidP="29F80183">
            <w:pPr>
              <w:pStyle w:val="BodyText"/>
              <w:spacing w:line="259" w:lineRule="auto"/>
              <w:rPr>
                <w:lang w:val="en-CA"/>
              </w:rPr>
            </w:pPr>
            <w:r>
              <w:rPr>
                <w:rFonts w:ascii="Calibri" w:hAnsi="Calibri" w:cs="Calibri"/>
                <w:color w:val="000000"/>
                <w:sz w:val="22"/>
                <w:szCs w:val="22"/>
                <w:shd w:val="clear" w:color="auto" w:fill="FFFFFF"/>
              </w:rPr>
              <w:t>Gigabit Ethernet</w:t>
            </w:r>
            <w:ins w:id="217" w:author="VarunReddy Papireddy - EXT" w:date="2023-12-15T21:33:00Z">
              <w:r w:rsidR="009554C6">
                <w:rPr>
                  <w:rFonts w:ascii="Calibri" w:hAnsi="Calibri" w:cs="Calibri"/>
                  <w:color w:val="000000"/>
                  <w:sz w:val="22"/>
                  <w:szCs w:val="22"/>
                  <w:shd w:val="clear" w:color="auto" w:fill="FFFFFF"/>
                </w:rPr>
                <w:t>SFP</w:t>
              </w:r>
            </w:ins>
          </w:p>
        </w:tc>
        <w:tc>
          <w:tcPr>
            <w:tcW w:w="2160" w:type="dxa"/>
          </w:tcPr>
          <w:p w14:paraId="68D6821F" w14:textId="47B1DC18" w:rsidR="29F80183" w:rsidRDefault="02F8865B" w:rsidP="29F80183">
            <w:pPr>
              <w:pStyle w:val="BodyText"/>
              <w:rPr>
                <w:lang w:val="en-CA"/>
              </w:rPr>
            </w:pPr>
            <w:r w:rsidRPr="199461CC">
              <w:rPr>
                <w:lang w:val="en-CA"/>
              </w:rPr>
              <w:t>TN 2</w:t>
            </w:r>
          </w:p>
        </w:tc>
      </w:tr>
      <w:tr w:rsidR="29F80183" w14:paraId="0936D390" w14:textId="77777777" w:rsidTr="002106BE">
        <w:trPr>
          <w:trHeight w:val="300"/>
        </w:trPr>
        <w:tc>
          <w:tcPr>
            <w:tcW w:w="1980" w:type="dxa"/>
            <w:vMerge/>
          </w:tcPr>
          <w:p w14:paraId="2042D110" w14:textId="77777777" w:rsidR="00103251" w:rsidRDefault="00103251"/>
        </w:tc>
        <w:tc>
          <w:tcPr>
            <w:tcW w:w="2340" w:type="dxa"/>
          </w:tcPr>
          <w:p w14:paraId="1D093566" w14:textId="3FF42BCC" w:rsidR="29F80183" w:rsidRDefault="00F45395" w:rsidP="29F80183">
            <w:pPr>
              <w:pStyle w:val="BodyText"/>
              <w:spacing w:line="259" w:lineRule="auto"/>
              <w:rPr>
                <w:lang w:val="en-CA"/>
              </w:rPr>
            </w:pPr>
            <w:r>
              <w:rPr>
                <w:rFonts w:ascii="Calibri" w:hAnsi="Calibri" w:cs="Calibri"/>
                <w:color w:val="000000"/>
                <w:sz w:val="22"/>
                <w:szCs w:val="22"/>
                <w:shd w:val="clear" w:color="auto" w:fill="FFFFFF"/>
              </w:rPr>
              <w:t>Gigabit Ethernet</w:t>
            </w:r>
            <w:ins w:id="218" w:author="VarunReddy Papireddy - EXT" w:date="2023-12-15T21:33:00Z">
              <w:r w:rsidR="009554C6">
                <w:rPr>
                  <w:rFonts w:ascii="Calibri" w:hAnsi="Calibri" w:cs="Calibri"/>
                  <w:color w:val="000000"/>
                  <w:sz w:val="22"/>
                  <w:szCs w:val="22"/>
                  <w:shd w:val="clear" w:color="auto" w:fill="FFFFFF"/>
                </w:rPr>
                <w:t>SFP</w:t>
              </w:r>
            </w:ins>
          </w:p>
        </w:tc>
        <w:tc>
          <w:tcPr>
            <w:tcW w:w="2160" w:type="dxa"/>
          </w:tcPr>
          <w:p w14:paraId="2288DDD9" w14:textId="141AFEEC" w:rsidR="29F80183" w:rsidRDefault="02F8865B" w:rsidP="29F80183">
            <w:pPr>
              <w:pStyle w:val="BodyText"/>
              <w:rPr>
                <w:lang w:val="en-CA"/>
              </w:rPr>
            </w:pPr>
            <w:r w:rsidRPr="1976A6E3">
              <w:rPr>
                <w:lang w:val="en-CA"/>
              </w:rPr>
              <w:t>TN 3</w:t>
            </w:r>
          </w:p>
        </w:tc>
      </w:tr>
      <w:tr w:rsidR="0A849D8D" w14:paraId="378FE4A5" w14:textId="77777777" w:rsidTr="002106BE">
        <w:trPr>
          <w:trHeight w:val="300"/>
        </w:trPr>
        <w:tc>
          <w:tcPr>
            <w:tcW w:w="1980" w:type="dxa"/>
            <w:vMerge/>
          </w:tcPr>
          <w:p w14:paraId="752774A3" w14:textId="77777777" w:rsidR="00103251" w:rsidRDefault="00103251"/>
        </w:tc>
        <w:tc>
          <w:tcPr>
            <w:tcW w:w="2340" w:type="dxa"/>
          </w:tcPr>
          <w:p w14:paraId="2EEBE888" w14:textId="13317B34" w:rsidR="0A849D8D" w:rsidRDefault="00F45395" w:rsidP="0A849D8D">
            <w:pPr>
              <w:pStyle w:val="BodyText"/>
              <w:spacing w:line="259" w:lineRule="auto"/>
              <w:rPr>
                <w:lang w:val="en-CA"/>
              </w:rPr>
            </w:pPr>
            <w:r>
              <w:rPr>
                <w:rFonts w:ascii="Calibri" w:hAnsi="Calibri" w:cs="Calibri"/>
                <w:color w:val="000000"/>
                <w:sz w:val="22"/>
                <w:szCs w:val="22"/>
                <w:shd w:val="clear" w:color="auto" w:fill="FFFFFF"/>
              </w:rPr>
              <w:t>Gigabit Ethernet</w:t>
            </w:r>
            <w:ins w:id="219" w:author="VarunReddy Papireddy - EXT" w:date="2023-12-15T21:33:00Z">
              <w:r w:rsidR="009554C6">
                <w:rPr>
                  <w:rFonts w:ascii="Calibri" w:hAnsi="Calibri" w:cs="Calibri"/>
                  <w:color w:val="000000"/>
                  <w:sz w:val="22"/>
                  <w:szCs w:val="22"/>
                  <w:shd w:val="clear" w:color="auto" w:fill="FFFFFF"/>
                </w:rPr>
                <w:t>SFP</w:t>
              </w:r>
            </w:ins>
          </w:p>
        </w:tc>
        <w:tc>
          <w:tcPr>
            <w:tcW w:w="2160" w:type="dxa"/>
          </w:tcPr>
          <w:p w14:paraId="7635EBC1" w14:textId="44D0E8D3" w:rsidR="0A849D8D" w:rsidRDefault="02F8865B" w:rsidP="0A849D8D">
            <w:pPr>
              <w:pStyle w:val="BodyText"/>
              <w:rPr>
                <w:lang w:val="en-CA"/>
              </w:rPr>
            </w:pPr>
            <w:r w:rsidRPr="1976A6E3">
              <w:rPr>
                <w:lang w:val="en-CA"/>
              </w:rPr>
              <w:t>TN 4</w:t>
            </w:r>
          </w:p>
        </w:tc>
      </w:tr>
      <w:tr w:rsidR="47D17CDD" w14:paraId="1C661897" w14:textId="77777777" w:rsidTr="002106BE">
        <w:trPr>
          <w:trHeight w:val="300"/>
        </w:trPr>
        <w:tc>
          <w:tcPr>
            <w:tcW w:w="1980" w:type="dxa"/>
            <w:vMerge/>
          </w:tcPr>
          <w:p w14:paraId="25443BEB" w14:textId="60195B8B" w:rsidR="6EF24168" w:rsidRDefault="6EF24168" w:rsidP="47D17CDD">
            <w:pPr>
              <w:pStyle w:val="BodyText"/>
              <w:rPr>
                <w:lang w:val="en-CA"/>
              </w:rPr>
            </w:pPr>
            <w:commentRangeStart w:id="220"/>
            <w:commentRangeStart w:id="221"/>
            <w:commentRangeEnd w:id="221"/>
          </w:p>
        </w:tc>
        <w:tc>
          <w:tcPr>
            <w:tcW w:w="2340" w:type="dxa"/>
          </w:tcPr>
          <w:p w14:paraId="44BBA38A" w14:textId="3F204D92" w:rsidR="6EF24168" w:rsidRDefault="00F45395" w:rsidP="47D17CDD">
            <w:pPr>
              <w:pStyle w:val="BodyText"/>
              <w:rPr>
                <w:lang w:val="en-CA"/>
              </w:rPr>
            </w:pPr>
            <w:r>
              <w:rPr>
                <w:rFonts w:ascii="Calibri" w:hAnsi="Calibri" w:cs="Calibri"/>
                <w:color w:val="000000"/>
                <w:sz w:val="22"/>
                <w:szCs w:val="22"/>
                <w:shd w:val="clear" w:color="auto" w:fill="FFFFFF"/>
              </w:rPr>
              <w:t>10 Gigabit Ethernet</w:t>
            </w:r>
            <w:ins w:id="222" w:author="VarunReddy Papireddy - EXT" w:date="2023-12-15T21:33:00Z">
              <w:r w:rsidR="009554C6">
                <w:rPr>
                  <w:rFonts w:ascii="Calibri" w:hAnsi="Calibri" w:cs="Calibri"/>
                  <w:color w:val="000000"/>
                  <w:sz w:val="22"/>
                  <w:szCs w:val="22"/>
                  <w:shd w:val="clear" w:color="auto" w:fill="FFFFFF"/>
                </w:rPr>
                <w:t>SFP+</w:t>
              </w:r>
            </w:ins>
          </w:p>
        </w:tc>
        <w:tc>
          <w:tcPr>
            <w:tcW w:w="2160" w:type="dxa"/>
          </w:tcPr>
          <w:p w14:paraId="18530C1A" w14:textId="7E5254F7" w:rsidR="6EF24168" w:rsidRDefault="6EF24168" w:rsidP="47D17CDD">
            <w:pPr>
              <w:pStyle w:val="BodyText"/>
              <w:rPr>
                <w:lang w:val="en-CA"/>
              </w:rPr>
            </w:pPr>
            <w:r w:rsidRPr="47D17CDD">
              <w:rPr>
                <w:lang w:val="en-CA"/>
              </w:rPr>
              <w:t>TN 5</w:t>
            </w:r>
            <w:commentRangeEnd w:id="220"/>
            <w:r>
              <w:rPr>
                <w:rStyle w:val="CommentReference"/>
              </w:rPr>
              <w:commentReference w:id="220"/>
            </w:r>
            <w:r>
              <w:rPr>
                <w:rStyle w:val="CommentReference"/>
              </w:rPr>
              <w:commentReference w:id="221"/>
            </w:r>
          </w:p>
        </w:tc>
      </w:tr>
      <w:tr w:rsidR="47D17CDD" w14:paraId="3D5A80EB" w14:textId="77777777" w:rsidTr="002106BE">
        <w:trPr>
          <w:trHeight w:val="300"/>
        </w:trPr>
        <w:tc>
          <w:tcPr>
            <w:tcW w:w="1980" w:type="dxa"/>
          </w:tcPr>
          <w:p w14:paraId="5534BB64" w14:textId="3EE8B91C" w:rsidR="6EF24168" w:rsidRDefault="6EF24168" w:rsidP="47D17CDD">
            <w:pPr>
              <w:pStyle w:val="BodyText"/>
              <w:rPr>
                <w:b/>
                <w:bCs/>
                <w:lang w:val="en-CA"/>
              </w:rPr>
            </w:pPr>
            <w:r w:rsidRPr="47D17CDD">
              <w:rPr>
                <w:b/>
                <w:bCs/>
                <w:lang w:val="en-CA"/>
              </w:rPr>
              <w:t>LTU 1002</w:t>
            </w:r>
          </w:p>
        </w:tc>
        <w:tc>
          <w:tcPr>
            <w:tcW w:w="2340" w:type="dxa"/>
          </w:tcPr>
          <w:p w14:paraId="4F6154EC" w14:textId="604A4D09" w:rsidR="6EF24168" w:rsidRDefault="00F45395" w:rsidP="47D17CDD">
            <w:pPr>
              <w:pStyle w:val="BodyText"/>
              <w:rPr>
                <w:lang w:val="en-CA"/>
              </w:rPr>
            </w:pPr>
            <w:r>
              <w:rPr>
                <w:rFonts w:ascii="Calibri" w:hAnsi="Calibri" w:cs="Calibri"/>
                <w:color w:val="000000"/>
                <w:sz w:val="22"/>
                <w:szCs w:val="22"/>
                <w:shd w:val="clear" w:color="auto" w:fill="FFFFFF"/>
              </w:rPr>
              <w:t>Gigabit Ethernet</w:t>
            </w:r>
            <w:ins w:id="223" w:author="VarunReddy Papireddy - EXT" w:date="2023-12-15T21:33:00Z">
              <w:r w:rsidR="009554C6">
                <w:rPr>
                  <w:rFonts w:ascii="Calibri" w:hAnsi="Calibri" w:cs="Calibri"/>
                  <w:color w:val="000000"/>
                  <w:sz w:val="22"/>
                  <w:szCs w:val="22"/>
                  <w:shd w:val="clear" w:color="auto" w:fill="FFFFFF"/>
                </w:rPr>
                <w:t>S</w:t>
              </w:r>
            </w:ins>
            <w:ins w:id="224" w:author="VarunReddy Papireddy - EXT" w:date="2023-12-15T21:34:00Z">
              <w:r w:rsidR="009554C6">
                <w:rPr>
                  <w:rFonts w:ascii="Calibri" w:hAnsi="Calibri" w:cs="Calibri"/>
                  <w:color w:val="000000"/>
                  <w:sz w:val="22"/>
                  <w:szCs w:val="22"/>
                  <w:shd w:val="clear" w:color="auto" w:fill="FFFFFF"/>
                </w:rPr>
                <w:t>FP</w:t>
              </w:r>
            </w:ins>
          </w:p>
        </w:tc>
        <w:tc>
          <w:tcPr>
            <w:tcW w:w="2160" w:type="dxa"/>
          </w:tcPr>
          <w:p w14:paraId="79C326B2" w14:textId="64EF1E96" w:rsidR="6EF24168" w:rsidRDefault="53ADCAEC" w:rsidP="47D17CDD">
            <w:pPr>
              <w:pStyle w:val="BodyText"/>
              <w:rPr>
                <w:lang w:val="en-CA"/>
              </w:rPr>
            </w:pPr>
            <w:r w:rsidRPr="0B177415">
              <w:rPr>
                <w:lang w:val="en-CA"/>
              </w:rPr>
              <w:t>SDH</w:t>
            </w:r>
          </w:p>
        </w:tc>
      </w:tr>
    </w:tbl>
    <w:p w14:paraId="7C3FFEFA" w14:textId="0497AE3A" w:rsidR="00403AA7" w:rsidRDefault="0B1DBA5C">
      <w:pPr>
        <w:pStyle w:val="Heading3"/>
        <w:rPr>
          <w:lang w:val="en-CA"/>
        </w:rPr>
      </w:pPr>
      <w:bookmarkStart w:id="225" w:name="_Toc505313657"/>
      <w:r w:rsidRPr="47D17CDD">
        <w:rPr>
          <w:lang w:val="en-CA"/>
        </w:rPr>
        <w:t>Physical Termination Position for Shelf</w:t>
      </w:r>
      <w:bookmarkEnd w:id="225"/>
    </w:p>
    <w:p w14:paraId="0DA97B8B" w14:textId="1C77C076" w:rsidR="5C5BEEFD" w:rsidRDefault="5C5BEEFD" w:rsidP="35C01B74">
      <w:pPr>
        <w:pStyle w:val="BodyText"/>
        <w:rPr>
          <w:lang w:val="en-CA"/>
        </w:rPr>
      </w:pPr>
      <w:r w:rsidRPr="35C01B74">
        <w:rPr>
          <w:lang w:val="en-CA"/>
        </w:rPr>
        <w:t>NA</w:t>
      </w:r>
    </w:p>
    <w:p w14:paraId="4837F42F" w14:textId="77777777" w:rsidR="00403AA7" w:rsidRPr="00403AA7" w:rsidRDefault="00403AA7" w:rsidP="00403AA7">
      <w:pPr>
        <w:pStyle w:val="BodyText"/>
        <w:rPr>
          <w:lang w:val="en-CA"/>
        </w:rPr>
      </w:pPr>
    </w:p>
    <w:p w14:paraId="43F75CCB" w14:textId="77777777" w:rsidR="00F568AB" w:rsidRDefault="40CAA3CB" w:rsidP="00F568AB">
      <w:pPr>
        <w:pStyle w:val="Heading3"/>
        <w:rPr>
          <w:lang w:val="en-CA"/>
        </w:rPr>
      </w:pPr>
      <w:bookmarkStart w:id="226" w:name="_Toc704109507"/>
      <w:r w:rsidRPr="47D17CDD">
        <w:rPr>
          <w:lang w:val="en-CA"/>
        </w:rPr>
        <w:t>Pluggable Types</w:t>
      </w:r>
      <w:bookmarkEnd w:id="226"/>
    </w:p>
    <w:tbl>
      <w:tblPr>
        <w:tblW w:w="0" w:type="auto"/>
        <w:tblLayout w:type="fixed"/>
        <w:tblLook w:val="06A0" w:firstRow="1" w:lastRow="0" w:firstColumn="1" w:lastColumn="0" w:noHBand="1" w:noVBand="1"/>
      </w:tblPr>
      <w:tblGrid>
        <w:gridCol w:w="2060"/>
        <w:gridCol w:w="2160"/>
        <w:gridCol w:w="1980"/>
        <w:gridCol w:w="1541"/>
        <w:gridCol w:w="1019"/>
        <w:gridCol w:w="1019"/>
      </w:tblGrid>
      <w:tr w:rsidR="00876625" w14:paraId="5065B1F9" w14:textId="77777777" w:rsidTr="00876625">
        <w:trPr>
          <w:trHeight w:val="525"/>
        </w:trPr>
        <w:tc>
          <w:tcPr>
            <w:tcW w:w="2060"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04883BF7" w14:textId="77777777" w:rsidR="00876625" w:rsidRDefault="00876625">
            <w:r w:rsidRPr="1612F9A0">
              <w:rPr>
                <w:rFonts w:ascii="Calibri" w:eastAsia="Calibri" w:hAnsi="Calibri" w:cs="Calibri"/>
                <w:b/>
                <w:bCs/>
                <w:color w:val="000000" w:themeColor="text1"/>
              </w:rPr>
              <w:t>Archetype</w:t>
            </w:r>
          </w:p>
        </w:tc>
        <w:tc>
          <w:tcPr>
            <w:tcW w:w="2160"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79712501" w14:textId="77777777" w:rsidR="00876625" w:rsidRDefault="00876625">
            <w:r w:rsidRPr="1612F9A0">
              <w:rPr>
                <w:rFonts w:ascii="Calibri" w:eastAsia="Calibri" w:hAnsi="Calibri" w:cs="Calibri"/>
                <w:b/>
                <w:bCs/>
                <w:color w:val="000000" w:themeColor="text1"/>
              </w:rPr>
              <w:t>Archetype Instance Name</w:t>
            </w:r>
          </w:p>
        </w:tc>
        <w:tc>
          <w:tcPr>
            <w:tcW w:w="1980"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04A59300" w14:textId="77777777" w:rsidR="00876625" w:rsidRDefault="00876625">
            <w:r w:rsidRPr="1612F9A0">
              <w:rPr>
                <w:rFonts w:ascii="Calibri" w:eastAsia="Calibri" w:hAnsi="Calibri" w:cs="Calibri"/>
                <w:b/>
                <w:bCs/>
                <w:color w:val="000000" w:themeColor="text1"/>
              </w:rPr>
              <w:t>Description</w:t>
            </w:r>
          </w:p>
        </w:tc>
        <w:tc>
          <w:tcPr>
            <w:tcW w:w="1541"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5F050F63" w14:textId="77777777" w:rsidR="00876625" w:rsidRDefault="00876625">
            <w:r w:rsidRPr="1612F9A0">
              <w:rPr>
                <w:rFonts w:ascii="Calibri" w:eastAsia="Calibri" w:hAnsi="Calibri" w:cs="Calibri"/>
                <w:b/>
                <w:bCs/>
                <w:color w:val="000000" w:themeColor="text1"/>
              </w:rPr>
              <w:t>Part Number</w:t>
            </w:r>
          </w:p>
        </w:tc>
        <w:tc>
          <w:tcPr>
            <w:tcW w:w="1019"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602C1F21" w14:textId="77777777" w:rsidR="00876625" w:rsidRDefault="00876625">
            <w:r w:rsidRPr="1612F9A0">
              <w:rPr>
                <w:rFonts w:ascii="Calibri" w:eastAsia="Calibri" w:hAnsi="Calibri" w:cs="Calibri"/>
                <w:b/>
                <w:bCs/>
                <w:color w:val="000000" w:themeColor="text1"/>
              </w:rPr>
              <w:t>Positions Used</w:t>
            </w:r>
          </w:p>
        </w:tc>
        <w:tc>
          <w:tcPr>
            <w:tcW w:w="1019"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17B330D9" w14:textId="77777777" w:rsidR="00876625" w:rsidRDefault="00876625">
            <w:r w:rsidRPr="1612F9A0">
              <w:rPr>
                <w:rFonts w:ascii="Calibri" w:eastAsia="Calibri" w:hAnsi="Calibri" w:cs="Calibri"/>
                <w:b/>
                <w:bCs/>
                <w:color w:val="000000" w:themeColor="text1"/>
              </w:rPr>
              <w:t>Vendor</w:t>
            </w:r>
          </w:p>
        </w:tc>
      </w:tr>
      <w:tr w:rsidR="00876625" w14:paraId="729D7FF7" w14:textId="77777777" w:rsidTr="00876625">
        <w:trPr>
          <w:trHeight w:val="885"/>
        </w:trPr>
        <w:tc>
          <w:tcPr>
            <w:tcW w:w="20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8697FB0" w14:textId="2612FA8F" w:rsidR="00876625" w:rsidRDefault="00876625" w:rsidP="00876625">
            <w:pPr>
              <w:pStyle w:val="Table"/>
            </w:pPr>
            <w:r w:rsidRPr="00876625">
              <w:t>SFP: 1000BASE-TX</w:t>
            </w:r>
          </w:p>
        </w:tc>
        <w:tc>
          <w:tcPr>
            <w:tcW w:w="21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25461CC" w14:textId="31800F33" w:rsidR="00876625" w:rsidRDefault="00876625" w:rsidP="00876625">
            <w:pPr>
              <w:pStyle w:val="Table"/>
            </w:pPr>
            <w:r w:rsidRPr="00876625">
              <w:t>SFP: 1000BASE-TX</w:t>
            </w:r>
          </w:p>
        </w:tc>
        <w:tc>
          <w:tcPr>
            <w:tcW w:w="198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A38A74C" w14:textId="13B774AF" w:rsidR="00876625" w:rsidRDefault="00876625" w:rsidP="00876625">
            <w:pPr>
              <w:pStyle w:val="Table"/>
            </w:pPr>
            <w:r w:rsidRPr="00876625">
              <w:t>SFP: 1000BASE-TX</w:t>
            </w:r>
          </w:p>
        </w:tc>
        <w:tc>
          <w:tcPr>
            <w:tcW w:w="1541"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A7706CC" w14:textId="15395B12" w:rsidR="00876625" w:rsidRDefault="00876625" w:rsidP="00876625">
            <w:pPr>
              <w:pStyle w:val="Table"/>
            </w:pPr>
            <w:r w:rsidRPr="00876625">
              <w:t>SFP: 1000BASE-TX</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34C8112" w14:textId="27490699" w:rsidR="00876625" w:rsidRDefault="00876625" w:rsidP="00876625">
            <w:pPr>
              <w:pStyle w:val="Table"/>
            </w:pPr>
            <w: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9007BE4" w14:textId="77777777" w:rsidR="00876625" w:rsidRDefault="00876625" w:rsidP="00876625">
            <w:pPr>
              <w:pStyle w:val="Table"/>
            </w:pPr>
            <w:r w:rsidRPr="00876625">
              <w:t>Ericsson</w:t>
            </w:r>
          </w:p>
        </w:tc>
      </w:tr>
      <w:tr w:rsidR="00A3265F" w14:paraId="1DCF0114" w14:textId="77777777" w:rsidTr="00876625">
        <w:trPr>
          <w:trHeight w:val="885"/>
        </w:trPr>
        <w:tc>
          <w:tcPr>
            <w:tcW w:w="20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0A18DED" w14:textId="2D7EADEF" w:rsidR="00A3265F" w:rsidRPr="00876625" w:rsidRDefault="00A3265F" w:rsidP="00A3265F">
            <w:pPr>
              <w:pStyle w:val="Table"/>
            </w:pPr>
            <w:r w:rsidRPr="00A3265F">
              <w:t>SFP:Ericsson-1000Base-LX</w:t>
            </w:r>
          </w:p>
        </w:tc>
        <w:tc>
          <w:tcPr>
            <w:tcW w:w="21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0CE7AEA" w14:textId="0772B3C9" w:rsidR="00A3265F" w:rsidRPr="00876625" w:rsidRDefault="00A3265F" w:rsidP="00A3265F">
            <w:pPr>
              <w:pStyle w:val="Table"/>
            </w:pPr>
            <w:r w:rsidRPr="00A3265F">
              <w:t>SFP:Ericsson-1000Base-LX</w:t>
            </w:r>
          </w:p>
        </w:tc>
        <w:tc>
          <w:tcPr>
            <w:tcW w:w="198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C4E373B" w14:textId="11024DE2" w:rsidR="00A3265F" w:rsidRPr="00876625" w:rsidRDefault="00A3265F" w:rsidP="00A3265F">
            <w:pPr>
              <w:pStyle w:val="Table"/>
            </w:pPr>
            <w:r w:rsidRPr="00A3265F">
              <w:t>SFP:Ericsson-1000Base-LX</w:t>
            </w:r>
          </w:p>
        </w:tc>
        <w:tc>
          <w:tcPr>
            <w:tcW w:w="1541"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FA997AA" w14:textId="424624DA" w:rsidR="00A3265F" w:rsidRPr="00876625" w:rsidRDefault="00A3265F" w:rsidP="00A3265F">
            <w:pPr>
              <w:pStyle w:val="Table"/>
            </w:pPr>
            <w:r w:rsidRPr="00A3265F">
              <w:t>SFP:Ericsson-1000Base-LX</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82C4EAB" w14:textId="36911697" w:rsidR="00A3265F" w:rsidRDefault="00A3265F" w:rsidP="00A3265F">
            <w:pPr>
              <w:pStyle w:val="Table"/>
            </w:pPr>
            <w: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6D2BDFA" w14:textId="771C7CBD" w:rsidR="00A3265F" w:rsidRPr="00876625" w:rsidRDefault="00A3265F" w:rsidP="00A3265F">
            <w:pPr>
              <w:pStyle w:val="Table"/>
            </w:pPr>
            <w:r w:rsidRPr="00876625">
              <w:t>Ericsson</w:t>
            </w:r>
          </w:p>
        </w:tc>
      </w:tr>
      <w:tr w:rsidR="00A3265F" w14:paraId="679B249F" w14:textId="77777777" w:rsidTr="00876625">
        <w:trPr>
          <w:trHeight w:val="885"/>
        </w:trPr>
        <w:tc>
          <w:tcPr>
            <w:tcW w:w="20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B3A4D29" w14:textId="74931C2A" w:rsidR="00A3265F" w:rsidRPr="00876625" w:rsidRDefault="00A3265F" w:rsidP="00A3265F">
            <w:pPr>
              <w:pStyle w:val="Table"/>
            </w:pPr>
            <w:r w:rsidRPr="00A3265F">
              <w:t>SFP:Ericsson-1000Base-ZX</w:t>
            </w:r>
          </w:p>
        </w:tc>
        <w:tc>
          <w:tcPr>
            <w:tcW w:w="21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6AEE274" w14:textId="7A4405AB" w:rsidR="00A3265F" w:rsidRPr="00876625" w:rsidRDefault="00A3265F" w:rsidP="00A3265F">
            <w:pPr>
              <w:pStyle w:val="Table"/>
            </w:pPr>
            <w:r w:rsidRPr="00A3265F">
              <w:t>SFP:Ericsson-1000Base-ZX</w:t>
            </w:r>
          </w:p>
        </w:tc>
        <w:tc>
          <w:tcPr>
            <w:tcW w:w="198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E325DB3" w14:textId="72225AE4" w:rsidR="00A3265F" w:rsidRPr="00876625" w:rsidRDefault="00A3265F" w:rsidP="00A3265F">
            <w:pPr>
              <w:pStyle w:val="Table"/>
            </w:pPr>
            <w:r w:rsidRPr="00A3265F">
              <w:t>SFP:Ericsson-1000Base-ZX</w:t>
            </w:r>
          </w:p>
        </w:tc>
        <w:tc>
          <w:tcPr>
            <w:tcW w:w="1541"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D416289" w14:textId="45C61E56" w:rsidR="00A3265F" w:rsidRPr="00876625" w:rsidRDefault="00A3265F" w:rsidP="00A3265F">
            <w:pPr>
              <w:pStyle w:val="Table"/>
            </w:pPr>
            <w:r w:rsidRPr="00A3265F">
              <w:t>SFP:Ericsson-1000Base-ZX</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06DF8B1" w14:textId="1AEA4F5B" w:rsidR="00A3265F" w:rsidRDefault="00A3265F" w:rsidP="00A3265F">
            <w:pPr>
              <w:pStyle w:val="Table"/>
            </w:pPr>
            <w: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5EA4663" w14:textId="29F310BB" w:rsidR="00A3265F" w:rsidRPr="00876625" w:rsidRDefault="00A3265F" w:rsidP="00A3265F">
            <w:pPr>
              <w:pStyle w:val="Table"/>
            </w:pPr>
            <w:r w:rsidRPr="00876625">
              <w:t>Ericsson</w:t>
            </w:r>
          </w:p>
        </w:tc>
      </w:tr>
      <w:tr w:rsidR="00A3265F" w14:paraId="27FE5D09" w14:textId="77777777" w:rsidTr="00876625">
        <w:trPr>
          <w:trHeight w:val="885"/>
        </w:trPr>
        <w:tc>
          <w:tcPr>
            <w:tcW w:w="20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5D8CDBD" w14:textId="1C5B0487" w:rsidR="00A3265F" w:rsidRPr="00876625" w:rsidRDefault="00A3265F" w:rsidP="00A3265F">
            <w:pPr>
              <w:pStyle w:val="Table"/>
            </w:pPr>
            <w:r w:rsidRPr="00A3265F">
              <w:t>SFP+:GENERIC-10GBASE-LR</w:t>
            </w:r>
          </w:p>
        </w:tc>
        <w:tc>
          <w:tcPr>
            <w:tcW w:w="21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959ADAB" w14:textId="57C4664C" w:rsidR="00A3265F" w:rsidRPr="00876625" w:rsidRDefault="00A3265F" w:rsidP="00A3265F">
            <w:pPr>
              <w:pStyle w:val="Table"/>
            </w:pPr>
            <w:r w:rsidRPr="00A3265F">
              <w:t>SFP+:GENERIC-10GBASE-LR</w:t>
            </w:r>
          </w:p>
        </w:tc>
        <w:tc>
          <w:tcPr>
            <w:tcW w:w="198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0684313" w14:textId="3CCBDB32" w:rsidR="00A3265F" w:rsidRPr="00876625" w:rsidRDefault="00A3265F" w:rsidP="00A3265F">
            <w:pPr>
              <w:pStyle w:val="Table"/>
            </w:pPr>
            <w:r w:rsidRPr="00A3265F">
              <w:t>SFP+:GENERIC-10GBASE-LR</w:t>
            </w:r>
          </w:p>
        </w:tc>
        <w:tc>
          <w:tcPr>
            <w:tcW w:w="1541"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AE21474" w14:textId="6AC1EF68" w:rsidR="00A3265F" w:rsidRPr="00876625" w:rsidRDefault="00A3265F" w:rsidP="00A3265F">
            <w:pPr>
              <w:pStyle w:val="Table"/>
            </w:pPr>
            <w:r w:rsidRPr="00A3265F">
              <w:t>SFP+:GENERIC-10GBASE-LR</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E379D59" w14:textId="6CD59206" w:rsidR="00A3265F" w:rsidRDefault="00A3265F" w:rsidP="00A3265F">
            <w:pPr>
              <w:pStyle w:val="Table"/>
            </w:pPr>
            <w: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69C5F3C" w14:textId="584FE3F1" w:rsidR="00A3265F" w:rsidRPr="00876625" w:rsidRDefault="00A3265F" w:rsidP="00A3265F">
            <w:pPr>
              <w:pStyle w:val="Table"/>
            </w:pPr>
            <w:r w:rsidRPr="00876625">
              <w:t>Ericsson</w:t>
            </w:r>
          </w:p>
        </w:tc>
      </w:tr>
      <w:tr w:rsidR="00A3265F" w14:paraId="29F23732" w14:textId="77777777" w:rsidTr="00876625">
        <w:trPr>
          <w:trHeight w:val="885"/>
        </w:trPr>
        <w:tc>
          <w:tcPr>
            <w:tcW w:w="20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EADA32C" w14:textId="543AC627" w:rsidR="00A3265F" w:rsidRPr="00876625" w:rsidRDefault="00A3265F" w:rsidP="00A3265F">
            <w:pPr>
              <w:pStyle w:val="Table"/>
            </w:pPr>
            <w:r w:rsidRPr="00A3265F">
              <w:t>SFP:Ericsson-STM-1</w:t>
            </w:r>
          </w:p>
        </w:tc>
        <w:tc>
          <w:tcPr>
            <w:tcW w:w="21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659AA8C" w14:textId="7FA90B3E" w:rsidR="00A3265F" w:rsidRPr="00876625" w:rsidRDefault="00A3265F" w:rsidP="00A3265F">
            <w:pPr>
              <w:pStyle w:val="Table"/>
            </w:pPr>
            <w:r w:rsidRPr="00A3265F">
              <w:t>SFP:Ericsson-STM-1</w:t>
            </w:r>
          </w:p>
        </w:tc>
        <w:tc>
          <w:tcPr>
            <w:tcW w:w="198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8F09559" w14:textId="76410FD4" w:rsidR="00A3265F" w:rsidRPr="00876625" w:rsidRDefault="00A3265F" w:rsidP="00A3265F">
            <w:pPr>
              <w:pStyle w:val="Table"/>
            </w:pPr>
            <w:r w:rsidRPr="00A3265F">
              <w:t>SFP:Ericsson-STM-1</w:t>
            </w:r>
          </w:p>
        </w:tc>
        <w:tc>
          <w:tcPr>
            <w:tcW w:w="1541"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09E6507" w14:textId="0A1C427B" w:rsidR="00A3265F" w:rsidRPr="00876625" w:rsidRDefault="00A3265F" w:rsidP="00A3265F">
            <w:pPr>
              <w:pStyle w:val="Table"/>
            </w:pPr>
            <w:r w:rsidRPr="00A3265F">
              <w:t>SFP:Ericsson-STM-1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7969463" w14:textId="0BE886D2" w:rsidR="00A3265F" w:rsidRDefault="00A3265F" w:rsidP="00A3265F">
            <w:pPr>
              <w:pStyle w:val="Table"/>
            </w:pPr>
            <w: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6C76173" w14:textId="7288D9D6" w:rsidR="00A3265F" w:rsidRPr="00876625" w:rsidRDefault="00A3265F" w:rsidP="00A3265F">
            <w:pPr>
              <w:pStyle w:val="Table"/>
            </w:pPr>
            <w:r w:rsidRPr="00876625">
              <w:t>Ericsson</w:t>
            </w:r>
          </w:p>
        </w:tc>
      </w:tr>
    </w:tbl>
    <w:p w14:paraId="034397B0" w14:textId="77777777" w:rsidR="00876625" w:rsidRPr="00876625" w:rsidRDefault="00876625" w:rsidP="00876625">
      <w:pPr>
        <w:pStyle w:val="BodyText"/>
        <w:rPr>
          <w:lang w:val="en-CA"/>
        </w:rPr>
      </w:pPr>
    </w:p>
    <w:p w14:paraId="03AF9FC2" w14:textId="77777777" w:rsidR="00F568AB" w:rsidRDefault="40CAA3CB" w:rsidP="00F568AB">
      <w:pPr>
        <w:pStyle w:val="Heading3"/>
        <w:rPr>
          <w:lang w:val="en-CA"/>
        </w:rPr>
      </w:pPr>
      <w:bookmarkStart w:id="227" w:name="_Toc1353521603"/>
      <w:r w:rsidRPr="47D17CDD">
        <w:rPr>
          <w:lang w:val="en-CA"/>
        </w:rPr>
        <w:t>Pluggable Compatible for PTP</w:t>
      </w:r>
      <w:bookmarkEnd w:id="227"/>
    </w:p>
    <w:tbl>
      <w:tblPr>
        <w:tblStyle w:val="TableGrid"/>
        <w:tblW w:w="10530" w:type="dxa"/>
        <w:tblLayout w:type="fixed"/>
        <w:tblLook w:val="06A0" w:firstRow="1" w:lastRow="0" w:firstColumn="1" w:lastColumn="0" w:noHBand="1" w:noVBand="1"/>
      </w:tblPr>
      <w:tblGrid>
        <w:gridCol w:w="2160"/>
        <w:gridCol w:w="2160"/>
        <w:gridCol w:w="2160"/>
        <w:gridCol w:w="4050"/>
      </w:tblGrid>
      <w:tr w:rsidR="47D17CDD" w14:paraId="00264F3B" w14:textId="77777777" w:rsidTr="008B1398">
        <w:trPr>
          <w:trHeight w:val="300"/>
        </w:trPr>
        <w:tc>
          <w:tcPr>
            <w:tcW w:w="2160" w:type="dxa"/>
            <w:shd w:val="clear" w:color="auto" w:fill="1E8BCD"/>
          </w:tcPr>
          <w:p w14:paraId="4869A977" w14:textId="7A6B20A8" w:rsidR="47D17CDD" w:rsidRDefault="47D17CDD" w:rsidP="47D17CDD">
            <w:pPr>
              <w:pStyle w:val="BodyText"/>
              <w:rPr>
                <w:lang w:val="en-CA"/>
              </w:rPr>
            </w:pPr>
            <w:r w:rsidRPr="47D17CDD">
              <w:rPr>
                <w:lang w:val="en-CA"/>
              </w:rPr>
              <w:t>Card Archetype Name</w:t>
            </w:r>
          </w:p>
        </w:tc>
        <w:tc>
          <w:tcPr>
            <w:tcW w:w="2160" w:type="dxa"/>
            <w:shd w:val="clear" w:color="auto" w:fill="1E8BCD"/>
          </w:tcPr>
          <w:p w14:paraId="1CAE60C7" w14:textId="5A3B8A47" w:rsidR="47D17CDD" w:rsidRDefault="47D17CDD" w:rsidP="47D17CDD">
            <w:pPr>
              <w:pStyle w:val="BodyText"/>
              <w:rPr>
                <w:lang w:val="en-CA"/>
              </w:rPr>
            </w:pPr>
            <w:r w:rsidRPr="47D17CDD">
              <w:rPr>
                <w:lang w:val="en-CA"/>
              </w:rPr>
              <w:t>PTP archetype name</w:t>
            </w:r>
          </w:p>
        </w:tc>
        <w:tc>
          <w:tcPr>
            <w:tcW w:w="2160" w:type="dxa"/>
            <w:shd w:val="clear" w:color="auto" w:fill="1E8BCD"/>
          </w:tcPr>
          <w:p w14:paraId="52CCBCE0" w14:textId="6E3F4DD3" w:rsidR="47D17CDD" w:rsidRDefault="47D17CDD" w:rsidP="47D17CDD">
            <w:pPr>
              <w:pStyle w:val="BodyText"/>
              <w:rPr>
                <w:lang w:val="en-CA"/>
              </w:rPr>
            </w:pPr>
            <w:r w:rsidRPr="47D17CDD">
              <w:rPr>
                <w:lang w:val="en-CA"/>
              </w:rPr>
              <w:t>PTP archetype instance name</w:t>
            </w:r>
          </w:p>
        </w:tc>
        <w:tc>
          <w:tcPr>
            <w:tcW w:w="4050" w:type="dxa"/>
            <w:shd w:val="clear" w:color="auto" w:fill="1E8BCD"/>
          </w:tcPr>
          <w:p w14:paraId="2D0E691E" w14:textId="19ECE0DF" w:rsidR="47D17CDD" w:rsidRDefault="47D17CDD" w:rsidP="47D17CDD">
            <w:pPr>
              <w:pStyle w:val="BodyText"/>
              <w:rPr>
                <w:lang w:val="en-CA"/>
              </w:rPr>
            </w:pPr>
            <w:r w:rsidRPr="47D17CDD">
              <w:rPr>
                <w:lang w:val="en-CA"/>
              </w:rPr>
              <w:t>Compatible SFP’s</w:t>
            </w:r>
          </w:p>
        </w:tc>
      </w:tr>
      <w:tr w:rsidR="47D17CDD" w14:paraId="7EB6F89E" w14:textId="77777777" w:rsidTr="008B1398">
        <w:trPr>
          <w:trHeight w:val="1365"/>
        </w:trPr>
        <w:tc>
          <w:tcPr>
            <w:tcW w:w="2160" w:type="dxa"/>
            <w:vMerge w:val="restart"/>
          </w:tcPr>
          <w:p w14:paraId="759B4276" w14:textId="13F1828F" w:rsidR="47D17CDD" w:rsidRDefault="47D17CDD" w:rsidP="47D17CDD">
            <w:pPr>
              <w:pStyle w:val="BodyText"/>
              <w:rPr>
                <w:b/>
                <w:bCs/>
                <w:lang w:val="en-CA"/>
              </w:rPr>
            </w:pPr>
            <w:r w:rsidRPr="47D17CDD">
              <w:rPr>
                <w:b/>
                <w:bCs/>
                <w:lang w:val="en-CA"/>
              </w:rPr>
              <w:t>NPU 1002</w:t>
            </w:r>
          </w:p>
        </w:tc>
        <w:tc>
          <w:tcPr>
            <w:tcW w:w="2160" w:type="dxa"/>
          </w:tcPr>
          <w:p w14:paraId="67A88574" w14:textId="4E85936D" w:rsidR="47D17CDD" w:rsidRDefault="00A03AED" w:rsidP="47D17CDD">
            <w:pPr>
              <w:pStyle w:val="BodyText"/>
              <w:rPr>
                <w:lang w:val="en-CA"/>
              </w:rPr>
            </w:pPr>
            <w:del w:id="228" w:author="VarunReddy Papireddy - EXT" w:date="2023-12-15T21:30:00Z">
              <w:r w:rsidDel="00C83B16">
                <w:rPr>
                  <w:rFonts w:ascii="Calibri" w:hAnsi="Calibri" w:cs="Calibri"/>
                  <w:color w:val="000000"/>
                  <w:sz w:val="22"/>
                  <w:szCs w:val="22"/>
                  <w:shd w:val="clear" w:color="auto" w:fill="FFFFFF"/>
                </w:rPr>
                <w:delText>Gigabit Ethernet</w:delText>
              </w:r>
            </w:del>
            <w:ins w:id="229" w:author="VarunReddy Papireddy - EXT" w:date="2023-12-15T21:30:00Z">
              <w:r w:rsidR="00C83B16">
                <w:rPr>
                  <w:rFonts w:ascii="Calibri" w:hAnsi="Calibri" w:cs="Calibri"/>
                  <w:color w:val="000000"/>
                  <w:sz w:val="22"/>
                  <w:szCs w:val="22"/>
                  <w:shd w:val="clear" w:color="auto" w:fill="FFFFFF"/>
                </w:rPr>
                <w:t>SFP</w:t>
              </w:r>
            </w:ins>
          </w:p>
        </w:tc>
        <w:tc>
          <w:tcPr>
            <w:tcW w:w="2160" w:type="dxa"/>
          </w:tcPr>
          <w:p w14:paraId="159C9A72" w14:textId="4BED7124" w:rsidR="47D17CDD" w:rsidRDefault="47D17CDD" w:rsidP="47D17CDD">
            <w:pPr>
              <w:pStyle w:val="BodyText"/>
              <w:rPr>
                <w:lang w:val="en-CA"/>
              </w:rPr>
            </w:pPr>
            <w:r w:rsidRPr="47D17CDD">
              <w:rPr>
                <w:lang w:val="en-CA"/>
              </w:rPr>
              <w:t>TN 6</w:t>
            </w:r>
          </w:p>
        </w:tc>
        <w:tc>
          <w:tcPr>
            <w:tcW w:w="4050" w:type="dxa"/>
          </w:tcPr>
          <w:p w14:paraId="676E3AD7" w14:textId="2A9DB78F" w:rsidR="47D17CDD" w:rsidRDefault="47D17CDD" w:rsidP="47D17CDD">
            <w:pPr>
              <w:pStyle w:val="BodyText"/>
              <w:rPr>
                <w:lang w:val="en-CA"/>
              </w:rPr>
            </w:pPr>
            <w:r w:rsidRPr="47D17CDD">
              <w:rPr>
                <w:lang w:val="en-CA"/>
              </w:rPr>
              <w:t xml:space="preserve">SFP:1000BASE-TX </w:t>
            </w:r>
          </w:p>
          <w:p w14:paraId="7AAA4483" w14:textId="67901DE4" w:rsidR="47D17CDD" w:rsidRDefault="47D17CDD" w:rsidP="47D17CDD">
            <w:pPr>
              <w:pStyle w:val="BodyText"/>
              <w:rPr>
                <w:lang w:val="en-CA"/>
              </w:rPr>
            </w:pPr>
            <w:r w:rsidRPr="47D17CDD">
              <w:rPr>
                <w:lang w:val="en-CA"/>
              </w:rPr>
              <w:t>SFP: Ericsson-1000Base-LX</w:t>
            </w:r>
          </w:p>
          <w:p w14:paraId="3DF137F0" w14:textId="7EDC1F9D" w:rsidR="47D17CDD" w:rsidRDefault="47D17CDD" w:rsidP="35DDA8BD">
            <w:pPr>
              <w:pStyle w:val="BodyText"/>
              <w:rPr>
                <w:lang w:val="en-CA"/>
              </w:rPr>
            </w:pPr>
            <w:r w:rsidRPr="47D17CDD">
              <w:rPr>
                <w:lang w:val="en-CA"/>
              </w:rPr>
              <w:t>SFP: Ericsson-1000Base-</w:t>
            </w:r>
            <w:r w:rsidR="315CCEED" w:rsidRPr="47D17CDD">
              <w:rPr>
                <w:lang w:val="en-CA"/>
              </w:rPr>
              <w:t>Z</w:t>
            </w:r>
            <w:r w:rsidRPr="47D17CDD">
              <w:rPr>
                <w:lang w:val="en-CA"/>
              </w:rPr>
              <w:t>X</w:t>
            </w:r>
          </w:p>
          <w:p w14:paraId="37FCD474" w14:textId="5A89B797" w:rsidR="47D17CDD" w:rsidRDefault="079CDBEB" w:rsidP="47D17CDD">
            <w:pPr>
              <w:pStyle w:val="BodyText"/>
              <w:rPr>
                <w:lang w:val="en-CA"/>
              </w:rPr>
            </w:pPr>
            <w:r w:rsidRPr="35DDA8BD">
              <w:rPr>
                <w:lang w:val="en-CA"/>
              </w:rPr>
              <w:t>SFP: Ericsson-STM-1</w:t>
            </w:r>
          </w:p>
        </w:tc>
      </w:tr>
      <w:tr w:rsidR="47D17CDD" w14:paraId="3D3F72B2" w14:textId="77777777" w:rsidTr="008B1398">
        <w:trPr>
          <w:trHeight w:val="1590"/>
        </w:trPr>
        <w:tc>
          <w:tcPr>
            <w:tcW w:w="2160" w:type="dxa"/>
            <w:vMerge/>
          </w:tcPr>
          <w:p w14:paraId="291064FC" w14:textId="44F61E86" w:rsidR="47D17CDD" w:rsidRDefault="47D17CDD" w:rsidP="47D17CDD">
            <w:pPr>
              <w:pStyle w:val="BodyText"/>
              <w:rPr>
                <w:lang w:val="en-CA"/>
              </w:rPr>
            </w:pPr>
          </w:p>
        </w:tc>
        <w:tc>
          <w:tcPr>
            <w:tcW w:w="2160" w:type="dxa"/>
          </w:tcPr>
          <w:p w14:paraId="57D17FFE" w14:textId="38EB9C4D" w:rsidR="47D17CDD" w:rsidRDefault="00A03AED" w:rsidP="47D17CDD">
            <w:pPr>
              <w:pStyle w:val="BodyText"/>
              <w:rPr>
                <w:lang w:val="en-CA"/>
              </w:rPr>
            </w:pPr>
            <w:del w:id="230" w:author="VarunReddy Papireddy - EXT" w:date="2023-12-15T21:30:00Z">
              <w:r w:rsidDel="00C83B16">
                <w:rPr>
                  <w:rFonts w:ascii="Calibri" w:hAnsi="Calibri" w:cs="Calibri"/>
                  <w:color w:val="000000"/>
                  <w:sz w:val="22"/>
                  <w:szCs w:val="22"/>
                  <w:shd w:val="clear" w:color="auto" w:fill="FFFFFF"/>
                </w:rPr>
                <w:delText>10 Gigabit Ethernet</w:delText>
              </w:r>
            </w:del>
            <w:ins w:id="231" w:author="VarunReddy Papireddy - EXT" w:date="2023-12-15T21:30:00Z">
              <w:r w:rsidR="00C83B16">
                <w:rPr>
                  <w:rFonts w:ascii="Calibri" w:hAnsi="Calibri" w:cs="Calibri"/>
                  <w:color w:val="000000"/>
                  <w:sz w:val="22"/>
                  <w:szCs w:val="22"/>
                  <w:shd w:val="clear" w:color="auto" w:fill="FFFFFF"/>
                </w:rPr>
                <w:t>SFP+</w:t>
              </w:r>
            </w:ins>
          </w:p>
        </w:tc>
        <w:tc>
          <w:tcPr>
            <w:tcW w:w="2160" w:type="dxa"/>
          </w:tcPr>
          <w:p w14:paraId="77124A53" w14:textId="34782F2C" w:rsidR="47D17CDD" w:rsidRDefault="47D17CDD" w:rsidP="47D17CDD">
            <w:pPr>
              <w:pStyle w:val="BodyText"/>
              <w:rPr>
                <w:lang w:val="en-CA"/>
              </w:rPr>
            </w:pPr>
            <w:r w:rsidRPr="47D17CDD">
              <w:rPr>
                <w:lang w:val="en-CA"/>
              </w:rPr>
              <w:t>TN 7</w:t>
            </w:r>
          </w:p>
        </w:tc>
        <w:tc>
          <w:tcPr>
            <w:tcW w:w="4050" w:type="dxa"/>
          </w:tcPr>
          <w:p w14:paraId="10685EB8" w14:textId="2A9DB78F" w:rsidR="47D17CDD" w:rsidRDefault="47D17CDD" w:rsidP="47D17CDD">
            <w:pPr>
              <w:pStyle w:val="BodyText"/>
              <w:rPr>
                <w:lang w:val="en-CA"/>
              </w:rPr>
            </w:pPr>
            <w:r w:rsidRPr="47D17CDD">
              <w:rPr>
                <w:lang w:val="en-CA"/>
              </w:rPr>
              <w:t xml:space="preserve">SFP:1000BASE-TX </w:t>
            </w:r>
          </w:p>
          <w:p w14:paraId="7A1EABCE" w14:textId="67901DE4" w:rsidR="47D17CDD" w:rsidRDefault="47D17CDD" w:rsidP="47D17CDD">
            <w:pPr>
              <w:pStyle w:val="BodyText"/>
              <w:rPr>
                <w:lang w:val="en-CA"/>
              </w:rPr>
            </w:pPr>
            <w:r w:rsidRPr="47D17CDD">
              <w:rPr>
                <w:lang w:val="en-CA"/>
              </w:rPr>
              <w:t>SFP: Ericsson-1000Base-LX</w:t>
            </w:r>
          </w:p>
          <w:p w14:paraId="216858B6" w14:textId="37BBEF5F" w:rsidR="47D17CDD" w:rsidRDefault="47D17CDD" w:rsidP="47D17CDD">
            <w:pPr>
              <w:pStyle w:val="BodyText"/>
              <w:rPr>
                <w:lang w:val="en-CA"/>
              </w:rPr>
            </w:pPr>
            <w:r w:rsidRPr="47D17CDD">
              <w:rPr>
                <w:lang w:val="en-CA"/>
              </w:rPr>
              <w:t>SFP: Ericsson-1000Base-</w:t>
            </w:r>
            <w:r w:rsidR="1108DF83" w:rsidRPr="47D17CDD">
              <w:rPr>
                <w:lang w:val="en-CA"/>
              </w:rPr>
              <w:t>Z</w:t>
            </w:r>
            <w:r w:rsidRPr="47D17CDD">
              <w:rPr>
                <w:lang w:val="en-CA"/>
              </w:rPr>
              <w:t>X</w:t>
            </w:r>
          </w:p>
          <w:p w14:paraId="54D2A7F8" w14:textId="6877BB89" w:rsidR="47D17CDD" w:rsidRDefault="47D17CDD" w:rsidP="47D17CDD">
            <w:pPr>
              <w:pStyle w:val="BodyText"/>
              <w:rPr>
                <w:lang w:val="en-CA"/>
              </w:rPr>
            </w:pPr>
            <w:r w:rsidRPr="47D17CDD">
              <w:rPr>
                <w:lang w:val="en-CA"/>
              </w:rPr>
              <w:t>SFP+: GENERIC-10GBASE-LR</w:t>
            </w:r>
          </w:p>
        </w:tc>
      </w:tr>
      <w:tr w:rsidR="47D17CDD" w14:paraId="469DF405" w14:textId="77777777" w:rsidTr="008B1398">
        <w:trPr>
          <w:trHeight w:val="300"/>
        </w:trPr>
        <w:tc>
          <w:tcPr>
            <w:tcW w:w="2160" w:type="dxa"/>
            <w:vMerge/>
          </w:tcPr>
          <w:p w14:paraId="3B06E472" w14:textId="44F61E86" w:rsidR="47D17CDD" w:rsidRDefault="47D17CDD" w:rsidP="47D17CDD">
            <w:pPr>
              <w:pStyle w:val="BodyText"/>
              <w:rPr>
                <w:lang w:val="en-CA"/>
              </w:rPr>
            </w:pPr>
          </w:p>
        </w:tc>
        <w:tc>
          <w:tcPr>
            <w:tcW w:w="2160" w:type="dxa"/>
          </w:tcPr>
          <w:p w14:paraId="7647F2E4" w14:textId="1B271FED" w:rsidR="47D17CDD" w:rsidRDefault="004B63A8" w:rsidP="47D17CDD">
            <w:pPr>
              <w:pStyle w:val="BodyText"/>
              <w:rPr>
                <w:lang w:val="en-CA"/>
              </w:rPr>
            </w:pPr>
            <w:del w:id="232" w:author="VarunReddy Papireddy - EXT" w:date="2023-12-15T21:30:00Z">
              <w:r w:rsidDel="00C83B16">
                <w:rPr>
                  <w:rFonts w:ascii="Calibri" w:hAnsi="Calibri" w:cs="Calibri"/>
                  <w:color w:val="000000"/>
                  <w:sz w:val="22"/>
                  <w:szCs w:val="22"/>
                  <w:shd w:val="clear" w:color="auto" w:fill="FFFFFF"/>
                </w:rPr>
                <w:delText>10 Gigabit Ethernet</w:delText>
              </w:r>
            </w:del>
            <w:ins w:id="233" w:author="VarunReddy Papireddy - EXT" w:date="2023-12-15T21:30:00Z">
              <w:r w:rsidR="00C83B16">
                <w:rPr>
                  <w:rFonts w:ascii="Calibri" w:hAnsi="Calibri" w:cs="Calibri"/>
                  <w:color w:val="000000"/>
                  <w:sz w:val="22"/>
                  <w:szCs w:val="22"/>
                  <w:shd w:val="clear" w:color="auto" w:fill="FFFFFF"/>
                </w:rPr>
                <w:t>SFP+</w:t>
              </w:r>
            </w:ins>
          </w:p>
        </w:tc>
        <w:tc>
          <w:tcPr>
            <w:tcW w:w="2160" w:type="dxa"/>
          </w:tcPr>
          <w:p w14:paraId="248DAF4C" w14:textId="435BC64F" w:rsidR="47D17CDD" w:rsidRDefault="47D17CDD" w:rsidP="47D17CDD">
            <w:pPr>
              <w:pStyle w:val="BodyText"/>
              <w:rPr>
                <w:lang w:val="en-CA"/>
              </w:rPr>
            </w:pPr>
            <w:r w:rsidRPr="47D17CDD">
              <w:rPr>
                <w:lang w:val="en-CA"/>
              </w:rPr>
              <w:t>TN 8</w:t>
            </w:r>
          </w:p>
        </w:tc>
        <w:tc>
          <w:tcPr>
            <w:tcW w:w="4050" w:type="dxa"/>
          </w:tcPr>
          <w:p w14:paraId="3E7FB71B" w14:textId="2A9DB78F" w:rsidR="47D17CDD" w:rsidRDefault="47D17CDD" w:rsidP="47D17CDD">
            <w:pPr>
              <w:pStyle w:val="BodyText"/>
              <w:rPr>
                <w:lang w:val="en-CA"/>
              </w:rPr>
            </w:pPr>
            <w:r w:rsidRPr="47D17CDD">
              <w:rPr>
                <w:lang w:val="en-CA"/>
              </w:rPr>
              <w:t xml:space="preserve">SFP:1000BASE-TX </w:t>
            </w:r>
          </w:p>
          <w:p w14:paraId="04B4FDCB" w14:textId="67901DE4" w:rsidR="47D17CDD" w:rsidRDefault="47D17CDD" w:rsidP="47D17CDD">
            <w:pPr>
              <w:pStyle w:val="BodyText"/>
              <w:rPr>
                <w:lang w:val="en-CA"/>
              </w:rPr>
            </w:pPr>
            <w:r w:rsidRPr="47D17CDD">
              <w:rPr>
                <w:lang w:val="en-CA"/>
              </w:rPr>
              <w:t>SFP: Ericsson-1000Base-LX</w:t>
            </w:r>
          </w:p>
          <w:p w14:paraId="5386E86E" w14:textId="24DE55D8" w:rsidR="47D17CDD" w:rsidRDefault="47D17CDD" w:rsidP="47D17CDD">
            <w:pPr>
              <w:pStyle w:val="BodyText"/>
              <w:rPr>
                <w:lang w:val="en-CA"/>
              </w:rPr>
            </w:pPr>
            <w:r w:rsidRPr="47D17CDD">
              <w:rPr>
                <w:lang w:val="en-CA"/>
              </w:rPr>
              <w:t>SFP: Ericsson-1000Base-</w:t>
            </w:r>
            <w:r w:rsidR="11BDC07A" w:rsidRPr="47D17CDD">
              <w:rPr>
                <w:lang w:val="en-CA"/>
              </w:rPr>
              <w:t>Z</w:t>
            </w:r>
            <w:r w:rsidRPr="47D17CDD">
              <w:rPr>
                <w:lang w:val="en-CA"/>
              </w:rPr>
              <w:t>X</w:t>
            </w:r>
          </w:p>
          <w:p w14:paraId="7D0B52B9" w14:textId="4C991FD0" w:rsidR="47D17CDD" w:rsidRDefault="47D17CDD" w:rsidP="47D17CDD">
            <w:pPr>
              <w:pStyle w:val="BodyText"/>
              <w:rPr>
                <w:lang w:val="en-CA"/>
              </w:rPr>
            </w:pPr>
            <w:r w:rsidRPr="47D17CDD">
              <w:rPr>
                <w:lang w:val="en-CA"/>
              </w:rPr>
              <w:t>SFP+: GENERIC-10GBASE-LR</w:t>
            </w:r>
          </w:p>
        </w:tc>
      </w:tr>
      <w:tr w:rsidR="47D17CDD" w14:paraId="269205EF" w14:textId="77777777" w:rsidTr="008B1398">
        <w:trPr>
          <w:trHeight w:val="300"/>
        </w:trPr>
        <w:tc>
          <w:tcPr>
            <w:tcW w:w="2160" w:type="dxa"/>
            <w:vMerge w:val="restart"/>
          </w:tcPr>
          <w:p w14:paraId="02025FFE" w14:textId="77777777" w:rsidR="008B1398" w:rsidRDefault="008B1398" w:rsidP="47D17CDD">
            <w:pPr>
              <w:pStyle w:val="BodyText"/>
              <w:rPr>
                <w:b/>
                <w:bCs/>
                <w:lang w:val="en-CA"/>
              </w:rPr>
            </w:pPr>
          </w:p>
          <w:p w14:paraId="38FC7767" w14:textId="77777777" w:rsidR="008B1398" w:rsidRDefault="008B1398" w:rsidP="47D17CDD">
            <w:pPr>
              <w:pStyle w:val="BodyText"/>
              <w:rPr>
                <w:b/>
                <w:bCs/>
                <w:lang w:val="en-CA"/>
              </w:rPr>
            </w:pPr>
          </w:p>
          <w:p w14:paraId="0F848977" w14:textId="77777777" w:rsidR="008B1398" w:rsidRDefault="008B1398" w:rsidP="47D17CDD">
            <w:pPr>
              <w:pStyle w:val="BodyText"/>
              <w:rPr>
                <w:b/>
                <w:bCs/>
                <w:lang w:val="en-CA"/>
              </w:rPr>
            </w:pPr>
          </w:p>
          <w:p w14:paraId="3F054F02" w14:textId="77777777" w:rsidR="008B1398" w:rsidRDefault="008B1398" w:rsidP="47D17CDD">
            <w:pPr>
              <w:pStyle w:val="BodyText"/>
              <w:rPr>
                <w:b/>
                <w:bCs/>
                <w:lang w:val="en-CA"/>
              </w:rPr>
            </w:pPr>
          </w:p>
          <w:p w14:paraId="3B47931F" w14:textId="77777777" w:rsidR="008B1398" w:rsidRDefault="008B1398" w:rsidP="47D17CDD">
            <w:pPr>
              <w:pStyle w:val="BodyText"/>
              <w:rPr>
                <w:b/>
                <w:bCs/>
                <w:lang w:val="en-CA"/>
              </w:rPr>
            </w:pPr>
          </w:p>
          <w:p w14:paraId="19FC39BD" w14:textId="77777777" w:rsidR="008B1398" w:rsidRDefault="008B1398" w:rsidP="47D17CDD">
            <w:pPr>
              <w:pStyle w:val="BodyText"/>
              <w:rPr>
                <w:b/>
                <w:bCs/>
                <w:lang w:val="en-CA"/>
              </w:rPr>
            </w:pPr>
          </w:p>
          <w:p w14:paraId="4F5D62F6" w14:textId="1317A253" w:rsidR="47D17CDD" w:rsidRDefault="47D17CDD" w:rsidP="47D17CDD">
            <w:pPr>
              <w:pStyle w:val="BodyText"/>
              <w:rPr>
                <w:b/>
                <w:bCs/>
                <w:lang w:val="en-CA"/>
              </w:rPr>
            </w:pPr>
            <w:r w:rsidRPr="47D17CDD">
              <w:rPr>
                <w:b/>
                <w:bCs/>
                <w:lang w:val="en-CA"/>
              </w:rPr>
              <w:t>NPU 1003</w:t>
            </w:r>
          </w:p>
        </w:tc>
        <w:tc>
          <w:tcPr>
            <w:tcW w:w="2160" w:type="dxa"/>
          </w:tcPr>
          <w:p w14:paraId="1D7E2637" w14:textId="468F8206" w:rsidR="47D17CDD" w:rsidRDefault="004B63A8" w:rsidP="47D17CDD">
            <w:pPr>
              <w:pStyle w:val="BodyText"/>
              <w:rPr>
                <w:lang w:val="en-CA"/>
              </w:rPr>
            </w:pPr>
            <w:del w:id="234" w:author="VarunReddy Papireddy - EXT" w:date="2023-12-15T21:30:00Z">
              <w:r w:rsidDel="00C83B16">
                <w:rPr>
                  <w:rFonts w:ascii="Calibri" w:hAnsi="Calibri" w:cs="Calibri"/>
                  <w:color w:val="000000"/>
                  <w:sz w:val="22"/>
                  <w:szCs w:val="22"/>
                  <w:shd w:val="clear" w:color="auto" w:fill="FFFFFF"/>
                </w:rPr>
                <w:delText>Gigabit Ethernet</w:delText>
              </w:r>
            </w:del>
            <w:ins w:id="235" w:author="VarunReddy Papireddy - EXT" w:date="2023-12-15T21:30:00Z">
              <w:r w:rsidR="00C83B16">
                <w:rPr>
                  <w:rFonts w:ascii="Calibri" w:hAnsi="Calibri" w:cs="Calibri"/>
                  <w:color w:val="000000"/>
                  <w:sz w:val="22"/>
                  <w:szCs w:val="22"/>
                  <w:shd w:val="clear" w:color="auto" w:fill="FFFFFF"/>
                </w:rPr>
                <w:t>SFP</w:t>
              </w:r>
            </w:ins>
          </w:p>
        </w:tc>
        <w:tc>
          <w:tcPr>
            <w:tcW w:w="2160" w:type="dxa"/>
          </w:tcPr>
          <w:p w14:paraId="287F774A" w14:textId="7CEBF643" w:rsidR="47D17CDD" w:rsidRDefault="47D17CDD" w:rsidP="47D17CDD">
            <w:pPr>
              <w:pStyle w:val="BodyText"/>
              <w:rPr>
                <w:lang w:val="en-CA"/>
              </w:rPr>
            </w:pPr>
            <w:r w:rsidRPr="47D17CDD">
              <w:rPr>
                <w:lang w:val="en-CA"/>
              </w:rPr>
              <w:t>TN 6</w:t>
            </w:r>
          </w:p>
        </w:tc>
        <w:tc>
          <w:tcPr>
            <w:tcW w:w="4050" w:type="dxa"/>
          </w:tcPr>
          <w:p w14:paraId="619EEE45" w14:textId="20316742" w:rsidR="47D17CDD" w:rsidRDefault="47D17CDD" w:rsidP="47D17CDD">
            <w:pPr>
              <w:pStyle w:val="BodyText"/>
              <w:rPr>
                <w:lang w:val="en-CA"/>
              </w:rPr>
            </w:pPr>
            <w:r w:rsidRPr="47D17CDD">
              <w:rPr>
                <w:lang w:val="en-CA"/>
              </w:rPr>
              <w:t xml:space="preserve">SFP:1000BASE-TX </w:t>
            </w:r>
          </w:p>
          <w:p w14:paraId="5783C640" w14:textId="2FEE0B22" w:rsidR="47D17CDD" w:rsidRDefault="47D17CDD" w:rsidP="47D17CDD">
            <w:pPr>
              <w:pStyle w:val="BodyText"/>
              <w:rPr>
                <w:lang w:val="en-CA"/>
              </w:rPr>
            </w:pPr>
            <w:r w:rsidRPr="47D17CDD">
              <w:rPr>
                <w:lang w:val="en-CA"/>
              </w:rPr>
              <w:t>SFP: Ericsson-1000Base-LX</w:t>
            </w:r>
          </w:p>
          <w:p w14:paraId="74638E94" w14:textId="75F4EC2D" w:rsidR="47D17CDD" w:rsidRDefault="47D17CDD" w:rsidP="35DDA8BD">
            <w:pPr>
              <w:pStyle w:val="BodyText"/>
              <w:rPr>
                <w:lang w:val="en-CA"/>
              </w:rPr>
            </w:pPr>
            <w:r w:rsidRPr="47D17CDD">
              <w:rPr>
                <w:lang w:val="en-CA"/>
              </w:rPr>
              <w:t>SFP: Ericsson-1000Base-</w:t>
            </w:r>
            <w:r w:rsidR="3743261E" w:rsidRPr="47D17CDD">
              <w:rPr>
                <w:lang w:val="en-CA"/>
              </w:rPr>
              <w:t>Z</w:t>
            </w:r>
            <w:r w:rsidRPr="47D17CDD">
              <w:rPr>
                <w:lang w:val="en-CA"/>
              </w:rPr>
              <w:t>X</w:t>
            </w:r>
          </w:p>
          <w:p w14:paraId="42D5164A" w14:textId="7FCE34B3" w:rsidR="47D17CDD" w:rsidRDefault="5D36AD94" w:rsidP="47D17CDD">
            <w:pPr>
              <w:pStyle w:val="BodyText"/>
              <w:rPr>
                <w:lang w:val="en-CA"/>
              </w:rPr>
            </w:pPr>
            <w:r w:rsidRPr="35DDA8BD">
              <w:rPr>
                <w:lang w:val="en-CA"/>
              </w:rPr>
              <w:t>SFP: Ericsson-STM-1</w:t>
            </w:r>
          </w:p>
        </w:tc>
      </w:tr>
      <w:tr w:rsidR="47D17CDD" w14:paraId="149D2356" w14:textId="77777777" w:rsidTr="008B1398">
        <w:trPr>
          <w:trHeight w:val="300"/>
        </w:trPr>
        <w:tc>
          <w:tcPr>
            <w:tcW w:w="2160" w:type="dxa"/>
            <w:vMerge/>
          </w:tcPr>
          <w:p w14:paraId="7ADE8F78" w14:textId="6CEB351C" w:rsidR="47D17CDD" w:rsidRDefault="47D17CDD" w:rsidP="47D17CDD">
            <w:pPr>
              <w:pStyle w:val="BodyText"/>
              <w:rPr>
                <w:lang w:val="en-CA"/>
              </w:rPr>
            </w:pPr>
          </w:p>
        </w:tc>
        <w:tc>
          <w:tcPr>
            <w:tcW w:w="2160" w:type="dxa"/>
          </w:tcPr>
          <w:p w14:paraId="584AD4D1" w14:textId="137BF0CE" w:rsidR="47D17CDD" w:rsidRDefault="004B63A8" w:rsidP="47D17CDD">
            <w:pPr>
              <w:pStyle w:val="BodyText"/>
              <w:rPr>
                <w:lang w:val="en-CA"/>
              </w:rPr>
            </w:pPr>
            <w:del w:id="236" w:author="VarunReddy Papireddy - EXT" w:date="2023-12-15T21:30:00Z">
              <w:r w:rsidDel="00C83B16">
                <w:rPr>
                  <w:rFonts w:ascii="Calibri" w:hAnsi="Calibri" w:cs="Calibri"/>
                  <w:color w:val="000000"/>
                  <w:sz w:val="22"/>
                  <w:szCs w:val="22"/>
                  <w:shd w:val="clear" w:color="auto" w:fill="FFFFFF"/>
                </w:rPr>
                <w:delText>10 Gigabit Ethernet</w:delText>
              </w:r>
            </w:del>
            <w:ins w:id="237" w:author="VarunReddy Papireddy - EXT" w:date="2023-12-15T21:30:00Z">
              <w:r w:rsidR="00C83B16">
                <w:rPr>
                  <w:rFonts w:ascii="Calibri" w:hAnsi="Calibri" w:cs="Calibri"/>
                  <w:color w:val="000000"/>
                  <w:sz w:val="22"/>
                  <w:szCs w:val="22"/>
                  <w:shd w:val="clear" w:color="auto" w:fill="FFFFFF"/>
                </w:rPr>
                <w:t>SFP+</w:t>
              </w:r>
            </w:ins>
          </w:p>
        </w:tc>
        <w:tc>
          <w:tcPr>
            <w:tcW w:w="2160" w:type="dxa"/>
          </w:tcPr>
          <w:p w14:paraId="364D049B" w14:textId="1AFD7029" w:rsidR="47D17CDD" w:rsidRDefault="47D17CDD" w:rsidP="47D17CDD">
            <w:pPr>
              <w:pStyle w:val="BodyText"/>
              <w:rPr>
                <w:lang w:val="en-CA"/>
              </w:rPr>
            </w:pPr>
            <w:r w:rsidRPr="47D17CDD">
              <w:rPr>
                <w:lang w:val="en-CA"/>
              </w:rPr>
              <w:t>TN 7</w:t>
            </w:r>
          </w:p>
        </w:tc>
        <w:tc>
          <w:tcPr>
            <w:tcW w:w="4050" w:type="dxa"/>
          </w:tcPr>
          <w:p w14:paraId="5D397961" w14:textId="2A9DB78F" w:rsidR="47D17CDD" w:rsidRDefault="47D17CDD" w:rsidP="47D17CDD">
            <w:pPr>
              <w:pStyle w:val="BodyText"/>
              <w:rPr>
                <w:lang w:val="en-CA"/>
              </w:rPr>
            </w:pPr>
            <w:r w:rsidRPr="47D17CDD">
              <w:rPr>
                <w:lang w:val="en-CA"/>
              </w:rPr>
              <w:t xml:space="preserve">SFP:1000BASE-TX </w:t>
            </w:r>
          </w:p>
          <w:p w14:paraId="51517C79" w14:textId="67901DE4" w:rsidR="47D17CDD" w:rsidRDefault="47D17CDD" w:rsidP="47D17CDD">
            <w:pPr>
              <w:pStyle w:val="BodyText"/>
              <w:rPr>
                <w:lang w:val="en-CA"/>
              </w:rPr>
            </w:pPr>
            <w:r w:rsidRPr="47D17CDD">
              <w:rPr>
                <w:lang w:val="en-CA"/>
              </w:rPr>
              <w:t>SFP: Ericsson-1000Base-LX</w:t>
            </w:r>
          </w:p>
          <w:p w14:paraId="14A896A5" w14:textId="1E60A22C" w:rsidR="47D17CDD" w:rsidRDefault="47D17CDD" w:rsidP="47D17CDD">
            <w:pPr>
              <w:pStyle w:val="BodyText"/>
              <w:rPr>
                <w:lang w:val="en-CA"/>
              </w:rPr>
            </w:pPr>
            <w:r w:rsidRPr="47D17CDD">
              <w:rPr>
                <w:lang w:val="en-CA"/>
              </w:rPr>
              <w:t>SFP: Ericsson-1000Base-</w:t>
            </w:r>
            <w:r w:rsidR="2B9E0640" w:rsidRPr="47D17CDD">
              <w:rPr>
                <w:lang w:val="en-CA"/>
              </w:rPr>
              <w:t>Z</w:t>
            </w:r>
            <w:r w:rsidRPr="47D17CDD">
              <w:rPr>
                <w:lang w:val="en-CA"/>
              </w:rPr>
              <w:t>X</w:t>
            </w:r>
          </w:p>
          <w:p w14:paraId="78F12CBF" w14:textId="6877BB89" w:rsidR="47D17CDD" w:rsidRDefault="47D17CDD" w:rsidP="47D17CDD">
            <w:pPr>
              <w:pStyle w:val="BodyText"/>
              <w:rPr>
                <w:lang w:val="en-CA"/>
              </w:rPr>
            </w:pPr>
            <w:r w:rsidRPr="47D17CDD">
              <w:rPr>
                <w:lang w:val="en-CA"/>
              </w:rPr>
              <w:t>SFP+: GENERIC-10GBASE-LR</w:t>
            </w:r>
          </w:p>
        </w:tc>
      </w:tr>
      <w:tr w:rsidR="47D17CDD" w14:paraId="614478D8" w14:textId="77777777" w:rsidTr="008B1398">
        <w:trPr>
          <w:trHeight w:val="300"/>
        </w:trPr>
        <w:tc>
          <w:tcPr>
            <w:tcW w:w="2160" w:type="dxa"/>
            <w:vMerge/>
          </w:tcPr>
          <w:p w14:paraId="5C325D4B" w14:textId="584B99EE" w:rsidR="47D17CDD" w:rsidRDefault="47D17CDD" w:rsidP="47D17CDD">
            <w:pPr>
              <w:pStyle w:val="BodyText"/>
              <w:rPr>
                <w:lang w:val="en-CA"/>
              </w:rPr>
            </w:pPr>
          </w:p>
        </w:tc>
        <w:tc>
          <w:tcPr>
            <w:tcW w:w="2160" w:type="dxa"/>
          </w:tcPr>
          <w:p w14:paraId="01C26499" w14:textId="5F01A77B" w:rsidR="47D17CDD" w:rsidRDefault="004B63A8" w:rsidP="47D17CDD">
            <w:pPr>
              <w:pStyle w:val="BodyText"/>
              <w:rPr>
                <w:lang w:val="en-CA"/>
              </w:rPr>
            </w:pPr>
            <w:del w:id="238" w:author="VarunReddy Papireddy - EXT" w:date="2023-12-15T21:30:00Z">
              <w:r w:rsidDel="00C83B16">
                <w:rPr>
                  <w:rFonts w:ascii="Calibri" w:hAnsi="Calibri" w:cs="Calibri"/>
                  <w:color w:val="000000"/>
                  <w:sz w:val="22"/>
                  <w:szCs w:val="22"/>
                  <w:shd w:val="clear" w:color="auto" w:fill="FFFFFF"/>
                </w:rPr>
                <w:delText>10 Gigabit Ethernet</w:delText>
              </w:r>
            </w:del>
            <w:ins w:id="239" w:author="VarunReddy Papireddy - EXT" w:date="2023-12-15T21:31:00Z">
              <w:r w:rsidR="00C83B16">
                <w:rPr>
                  <w:rFonts w:ascii="Calibri" w:hAnsi="Calibri" w:cs="Calibri"/>
                  <w:color w:val="000000"/>
                  <w:sz w:val="22"/>
                  <w:szCs w:val="22"/>
                  <w:shd w:val="clear" w:color="auto" w:fill="FFFFFF"/>
                </w:rPr>
                <w:t>SFP+</w:t>
              </w:r>
            </w:ins>
          </w:p>
        </w:tc>
        <w:tc>
          <w:tcPr>
            <w:tcW w:w="2160" w:type="dxa"/>
          </w:tcPr>
          <w:p w14:paraId="52E1E541" w14:textId="42BC09AA" w:rsidR="47D17CDD" w:rsidRDefault="47D17CDD" w:rsidP="47D17CDD">
            <w:pPr>
              <w:pStyle w:val="BodyText"/>
              <w:rPr>
                <w:lang w:val="en-CA"/>
              </w:rPr>
            </w:pPr>
            <w:r w:rsidRPr="47D17CDD">
              <w:rPr>
                <w:lang w:val="en-CA"/>
              </w:rPr>
              <w:t>TN 8</w:t>
            </w:r>
          </w:p>
        </w:tc>
        <w:tc>
          <w:tcPr>
            <w:tcW w:w="4050" w:type="dxa"/>
          </w:tcPr>
          <w:p w14:paraId="27EE9C74" w14:textId="2A9DB78F" w:rsidR="47D17CDD" w:rsidRDefault="47D17CDD" w:rsidP="47D17CDD">
            <w:pPr>
              <w:pStyle w:val="BodyText"/>
              <w:rPr>
                <w:lang w:val="en-CA"/>
              </w:rPr>
            </w:pPr>
            <w:r w:rsidRPr="47D17CDD">
              <w:rPr>
                <w:lang w:val="en-CA"/>
              </w:rPr>
              <w:t xml:space="preserve">SFP:1000BASE-TX </w:t>
            </w:r>
          </w:p>
          <w:p w14:paraId="7E394155" w14:textId="67901DE4" w:rsidR="47D17CDD" w:rsidRDefault="47D17CDD" w:rsidP="47D17CDD">
            <w:pPr>
              <w:pStyle w:val="BodyText"/>
              <w:rPr>
                <w:lang w:val="en-CA"/>
              </w:rPr>
            </w:pPr>
            <w:r w:rsidRPr="47D17CDD">
              <w:rPr>
                <w:lang w:val="en-CA"/>
              </w:rPr>
              <w:t>SFP: Ericsson-1000Base-LX</w:t>
            </w:r>
          </w:p>
          <w:p w14:paraId="04A4CC93" w14:textId="42E402F7" w:rsidR="47D17CDD" w:rsidRDefault="47D17CDD" w:rsidP="47D17CDD">
            <w:pPr>
              <w:pStyle w:val="BodyText"/>
              <w:rPr>
                <w:lang w:val="en-CA"/>
              </w:rPr>
            </w:pPr>
            <w:r w:rsidRPr="47D17CDD">
              <w:rPr>
                <w:lang w:val="en-CA"/>
              </w:rPr>
              <w:t>SFP: Ericsson-1000Base-</w:t>
            </w:r>
            <w:r w:rsidR="4800AF9D" w:rsidRPr="47D17CDD">
              <w:rPr>
                <w:lang w:val="en-CA"/>
              </w:rPr>
              <w:t>Z</w:t>
            </w:r>
            <w:r w:rsidRPr="47D17CDD">
              <w:rPr>
                <w:lang w:val="en-CA"/>
              </w:rPr>
              <w:t>X</w:t>
            </w:r>
          </w:p>
          <w:p w14:paraId="44726967" w14:textId="4C991FD0" w:rsidR="47D17CDD" w:rsidRDefault="47D17CDD" w:rsidP="47D17CDD">
            <w:pPr>
              <w:pStyle w:val="BodyText"/>
              <w:rPr>
                <w:lang w:val="en-CA"/>
              </w:rPr>
            </w:pPr>
            <w:r w:rsidRPr="47D17CDD">
              <w:rPr>
                <w:lang w:val="en-CA"/>
              </w:rPr>
              <w:t>SFP+: GENERIC-10GBASE-LR</w:t>
            </w:r>
          </w:p>
        </w:tc>
      </w:tr>
      <w:tr w:rsidR="242C6CB7" w14:paraId="144090FC" w14:textId="77777777" w:rsidTr="008B1398">
        <w:trPr>
          <w:trHeight w:val="300"/>
        </w:trPr>
        <w:tc>
          <w:tcPr>
            <w:tcW w:w="2160" w:type="dxa"/>
            <w:vMerge w:val="restart"/>
          </w:tcPr>
          <w:p w14:paraId="162F904A" w14:textId="2DF1E55F" w:rsidR="242C6CB7" w:rsidRDefault="242C6CB7" w:rsidP="242C6CB7">
            <w:pPr>
              <w:pStyle w:val="BodyText"/>
              <w:rPr>
                <w:lang w:val="en-CA"/>
              </w:rPr>
            </w:pPr>
          </w:p>
          <w:p w14:paraId="3CF05212" w14:textId="289E9098" w:rsidR="242C6CB7" w:rsidRDefault="242C6CB7" w:rsidP="242C6CB7">
            <w:pPr>
              <w:pStyle w:val="BodyText"/>
              <w:rPr>
                <w:lang w:val="en-CA"/>
              </w:rPr>
            </w:pPr>
          </w:p>
          <w:p w14:paraId="3BBDD49B" w14:textId="24E9F93A" w:rsidR="242C6CB7" w:rsidRDefault="242C6CB7" w:rsidP="242C6CB7">
            <w:pPr>
              <w:pStyle w:val="BodyText"/>
              <w:rPr>
                <w:lang w:val="en-CA"/>
              </w:rPr>
            </w:pPr>
          </w:p>
          <w:p w14:paraId="1EF4DADB" w14:textId="5BC68095" w:rsidR="47D17CDD" w:rsidRDefault="47D17CDD" w:rsidP="242C6CB7">
            <w:pPr>
              <w:pStyle w:val="BodyText"/>
              <w:rPr>
                <w:lang w:val="en-CA"/>
              </w:rPr>
            </w:pPr>
            <w:r w:rsidRPr="242C6CB7">
              <w:rPr>
                <w:b/>
                <w:bCs/>
                <w:lang w:val="en-CA"/>
              </w:rPr>
              <w:t>ETU 1002</w:t>
            </w:r>
          </w:p>
        </w:tc>
        <w:tc>
          <w:tcPr>
            <w:tcW w:w="2160" w:type="dxa"/>
          </w:tcPr>
          <w:p w14:paraId="32EAEEA7" w14:textId="0D073FDD" w:rsidR="4053D5C3" w:rsidRDefault="00713B08" w:rsidP="242C6CB7">
            <w:pPr>
              <w:pStyle w:val="BodyText"/>
              <w:rPr>
                <w:lang w:val="en-CA"/>
              </w:rPr>
            </w:pPr>
            <w:del w:id="240" w:author="VarunReddy Papireddy - EXT" w:date="2023-12-15T21:34:00Z">
              <w:r w:rsidDel="005D4F92">
                <w:rPr>
                  <w:rFonts w:ascii="Calibri" w:hAnsi="Calibri" w:cs="Calibri"/>
                  <w:color w:val="000000"/>
                  <w:sz w:val="22"/>
                  <w:szCs w:val="22"/>
                  <w:shd w:val="clear" w:color="auto" w:fill="FFFFFF"/>
                </w:rPr>
                <w:delText>Gigabit Ethernet</w:delText>
              </w:r>
            </w:del>
            <w:ins w:id="241" w:author="VarunReddy Papireddy - EXT" w:date="2023-12-15T21:34:00Z">
              <w:r w:rsidR="005D4F92">
                <w:rPr>
                  <w:rFonts w:ascii="Calibri" w:hAnsi="Calibri" w:cs="Calibri"/>
                  <w:color w:val="000000"/>
                  <w:sz w:val="22"/>
                  <w:szCs w:val="22"/>
                  <w:shd w:val="clear" w:color="auto" w:fill="FFFFFF"/>
                </w:rPr>
                <w:t>SFP</w:t>
              </w:r>
            </w:ins>
          </w:p>
        </w:tc>
        <w:tc>
          <w:tcPr>
            <w:tcW w:w="2160" w:type="dxa"/>
          </w:tcPr>
          <w:p w14:paraId="20EFD3C1" w14:textId="752D0FDD" w:rsidR="4053D5C3" w:rsidRDefault="4053D5C3" w:rsidP="242C6CB7">
            <w:pPr>
              <w:pStyle w:val="BodyText"/>
              <w:rPr>
                <w:lang w:val="en-CA"/>
              </w:rPr>
            </w:pPr>
            <w:r w:rsidRPr="242C6CB7">
              <w:rPr>
                <w:lang w:val="en-CA"/>
              </w:rPr>
              <w:t>TN 1</w:t>
            </w:r>
          </w:p>
        </w:tc>
        <w:tc>
          <w:tcPr>
            <w:tcW w:w="4050" w:type="dxa"/>
          </w:tcPr>
          <w:p w14:paraId="70FC1A5B" w14:textId="20316742" w:rsidR="242C6CB7" w:rsidRDefault="1248CDBD" w:rsidP="455B01B2">
            <w:pPr>
              <w:pStyle w:val="BodyText"/>
              <w:rPr>
                <w:lang w:val="en-CA"/>
              </w:rPr>
            </w:pPr>
            <w:r w:rsidRPr="455B01B2">
              <w:rPr>
                <w:lang w:val="en-CA"/>
              </w:rPr>
              <w:t xml:space="preserve">SFP:1000BASE-TX </w:t>
            </w:r>
          </w:p>
          <w:p w14:paraId="2CC7B214" w14:textId="2FEE0B22" w:rsidR="242C6CB7" w:rsidRDefault="1248CDBD" w:rsidP="455B01B2">
            <w:pPr>
              <w:pStyle w:val="BodyText"/>
              <w:rPr>
                <w:lang w:val="en-CA"/>
              </w:rPr>
            </w:pPr>
            <w:r w:rsidRPr="455B01B2">
              <w:rPr>
                <w:lang w:val="en-CA"/>
              </w:rPr>
              <w:t>SFP: Ericsson-1000Base-LX</w:t>
            </w:r>
          </w:p>
          <w:p w14:paraId="3359C567" w14:textId="3F3BEABD" w:rsidR="242C6CB7" w:rsidRDefault="1248CDBD" w:rsidP="35DDA8BD">
            <w:pPr>
              <w:pStyle w:val="BodyText"/>
              <w:rPr>
                <w:lang w:val="en-CA"/>
              </w:rPr>
            </w:pPr>
            <w:r w:rsidRPr="455B01B2">
              <w:rPr>
                <w:lang w:val="en-CA"/>
              </w:rPr>
              <w:t>SFP: Ericsson-1000Base-ZX</w:t>
            </w:r>
          </w:p>
          <w:p w14:paraId="1E4CD97B" w14:textId="471CDB77" w:rsidR="242C6CB7" w:rsidRDefault="10351FB3" w:rsidP="242C6CB7">
            <w:pPr>
              <w:pStyle w:val="BodyText"/>
              <w:rPr>
                <w:lang w:val="en-CA"/>
              </w:rPr>
            </w:pPr>
            <w:r w:rsidRPr="35DDA8BD">
              <w:rPr>
                <w:lang w:val="en-CA"/>
              </w:rPr>
              <w:t>SFP: Ericsson-STM-1</w:t>
            </w:r>
          </w:p>
        </w:tc>
      </w:tr>
      <w:tr w:rsidR="242C6CB7" w14:paraId="055DD1F4" w14:textId="77777777" w:rsidTr="008B1398">
        <w:trPr>
          <w:trHeight w:val="300"/>
        </w:trPr>
        <w:tc>
          <w:tcPr>
            <w:tcW w:w="2160" w:type="dxa"/>
            <w:vMerge/>
          </w:tcPr>
          <w:p w14:paraId="74D48166" w14:textId="77777777" w:rsidR="00F85A40" w:rsidRDefault="00F85A40"/>
        </w:tc>
        <w:tc>
          <w:tcPr>
            <w:tcW w:w="2160" w:type="dxa"/>
          </w:tcPr>
          <w:p w14:paraId="17CE3D3D" w14:textId="0D6BCF7A" w:rsidR="4053D5C3" w:rsidRDefault="00713B08" w:rsidP="242C6CB7">
            <w:pPr>
              <w:pStyle w:val="BodyText"/>
              <w:rPr>
                <w:lang w:val="en-CA"/>
              </w:rPr>
            </w:pPr>
            <w:del w:id="242" w:author="VarunReddy Papireddy - EXT" w:date="2023-12-15T21:34:00Z">
              <w:r w:rsidDel="005D4F92">
                <w:rPr>
                  <w:rFonts w:ascii="Calibri" w:hAnsi="Calibri" w:cs="Calibri"/>
                  <w:color w:val="000000"/>
                  <w:sz w:val="22"/>
                  <w:szCs w:val="22"/>
                  <w:shd w:val="clear" w:color="auto" w:fill="FFFFFF"/>
                </w:rPr>
                <w:delText>Gigabit Ethernet</w:delText>
              </w:r>
            </w:del>
            <w:ins w:id="243" w:author="VarunReddy Papireddy - EXT" w:date="2023-12-15T21:34:00Z">
              <w:r w:rsidR="005D4F92">
                <w:rPr>
                  <w:rFonts w:ascii="Calibri" w:hAnsi="Calibri" w:cs="Calibri"/>
                  <w:color w:val="000000"/>
                  <w:sz w:val="22"/>
                  <w:szCs w:val="22"/>
                  <w:shd w:val="clear" w:color="auto" w:fill="FFFFFF"/>
                </w:rPr>
                <w:t>SFP</w:t>
              </w:r>
            </w:ins>
          </w:p>
        </w:tc>
        <w:tc>
          <w:tcPr>
            <w:tcW w:w="2160" w:type="dxa"/>
          </w:tcPr>
          <w:p w14:paraId="5479A2D9" w14:textId="6A8CD2B9" w:rsidR="4053D5C3" w:rsidRDefault="4053D5C3" w:rsidP="242C6CB7">
            <w:pPr>
              <w:pStyle w:val="BodyText"/>
              <w:rPr>
                <w:lang w:val="en-CA"/>
              </w:rPr>
            </w:pPr>
            <w:r w:rsidRPr="242C6CB7">
              <w:rPr>
                <w:lang w:val="en-CA"/>
              </w:rPr>
              <w:t>TN 2</w:t>
            </w:r>
          </w:p>
        </w:tc>
        <w:tc>
          <w:tcPr>
            <w:tcW w:w="4050" w:type="dxa"/>
          </w:tcPr>
          <w:p w14:paraId="309CD982" w14:textId="2ACD17BC" w:rsidR="242C6CB7" w:rsidRDefault="6CF0A1E2" w:rsidP="6A3F66FD">
            <w:pPr>
              <w:pStyle w:val="BodyText"/>
              <w:rPr>
                <w:lang w:val="en-CA"/>
              </w:rPr>
            </w:pPr>
            <w:r w:rsidRPr="6A3F66FD">
              <w:rPr>
                <w:lang w:val="en-CA"/>
              </w:rPr>
              <w:t xml:space="preserve">SFP:1000BASE-TX </w:t>
            </w:r>
          </w:p>
          <w:p w14:paraId="4FDC0452" w14:textId="07BE5C4F" w:rsidR="242C6CB7" w:rsidRDefault="6CF0A1E2" w:rsidP="6A3F66FD">
            <w:pPr>
              <w:pStyle w:val="BodyText"/>
              <w:rPr>
                <w:lang w:val="en-CA"/>
              </w:rPr>
            </w:pPr>
            <w:r w:rsidRPr="6A3F66FD">
              <w:rPr>
                <w:lang w:val="en-CA"/>
              </w:rPr>
              <w:t>SFP: Ericsson-1000Base-LX</w:t>
            </w:r>
          </w:p>
          <w:p w14:paraId="6F7FD526" w14:textId="504AABA0" w:rsidR="242C6CB7" w:rsidRDefault="6CF0A1E2" w:rsidP="273F0EA6">
            <w:pPr>
              <w:pStyle w:val="BodyText"/>
              <w:rPr>
                <w:lang w:val="en-CA"/>
              </w:rPr>
            </w:pPr>
            <w:r w:rsidRPr="6A3F66FD">
              <w:rPr>
                <w:lang w:val="en-CA"/>
              </w:rPr>
              <w:t>SFP: Ericsson-1000Base-ZX</w:t>
            </w:r>
          </w:p>
          <w:p w14:paraId="00EF8260" w14:textId="1878473D" w:rsidR="242C6CB7" w:rsidRDefault="5C1FF5BC" w:rsidP="242C6CB7">
            <w:pPr>
              <w:pStyle w:val="BodyText"/>
              <w:rPr>
                <w:lang w:val="en-CA"/>
              </w:rPr>
            </w:pPr>
            <w:r w:rsidRPr="273F0EA6">
              <w:rPr>
                <w:lang w:val="en-CA"/>
              </w:rPr>
              <w:t>SFP: Ericsson-STM-1</w:t>
            </w:r>
          </w:p>
        </w:tc>
      </w:tr>
      <w:tr w:rsidR="3F81E929" w14:paraId="3BB4BF6F" w14:textId="77777777" w:rsidTr="008B1398">
        <w:trPr>
          <w:trHeight w:val="300"/>
        </w:trPr>
        <w:tc>
          <w:tcPr>
            <w:tcW w:w="2160" w:type="dxa"/>
            <w:vMerge/>
          </w:tcPr>
          <w:p w14:paraId="10E6BE92" w14:textId="66ED079B" w:rsidR="3F81E929" w:rsidRDefault="3F81E929" w:rsidP="3F81E929">
            <w:pPr>
              <w:pStyle w:val="BodyText"/>
              <w:rPr>
                <w:lang w:val="en-CA"/>
              </w:rPr>
            </w:pPr>
          </w:p>
        </w:tc>
        <w:tc>
          <w:tcPr>
            <w:tcW w:w="2160" w:type="dxa"/>
          </w:tcPr>
          <w:p w14:paraId="4198C68C" w14:textId="18DB7590" w:rsidR="3F81E929" w:rsidRDefault="00713B08" w:rsidP="3F81E929">
            <w:pPr>
              <w:pStyle w:val="BodyText"/>
              <w:rPr>
                <w:lang w:val="en-CA"/>
              </w:rPr>
            </w:pPr>
            <w:del w:id="244" w:author="VarunReddy Papireddy - EXT" w:date="2023-12-15T21:34:00Z">
              <w:r w:rsidDel="005D4F92">
                <w:rPr>
                  <w:rFonts w:ascii="Calibri" w:hAnsi="Calibri" w:cs="Calibri"/>
                  <w:color w:val="000000"/>
                  <w:sz w:val="22"/>
                  <w:szCs w:val="22"/>
                  <w:shd w:val="clear" w:color="auto" w:fill="FFFFFF"/>
                </w:rPr>
                <w:delText>Gigabit Ethernet</w:delText>
              </w:r>
            </w:del>
            <w:ins w:id="245" w:author="VarunReddy Papireddy - EXT" w:date="2023-12-15T21:34:00Z">
              <w:r w:rsidR="005D4F92">
                <w:rPr>
                  <w:rFonts w:ascii="Calibri" w:hAnsi="Calibri" w:cs="Calibri"/>
                  <w:color w:val="000000"/>
                  <w:sz w:val="22"/>
                  <w:szCs w:val="22"/>
                  <w:shd w:val="clear" w:color="auto" w:fill="FFFFFF"/>
                </w:rPr>
                <w:t>SFP</w:t>
              </w:r>
            </w:ins>
          </w:p>
        </w:tc>
        <w:tc>
          <w:tcPr>
            <w:tcW w:w="2160" w:type="dxa"/>
          </w:tcPr>
          <w:p w14:paraId="62F87D70" w14:textId="21D4C342" w:rsidR="3F81E929" w:rsidRDefault="4053D5C3" w:rsidP="3F81E929">
            <w:pPr>
              <w:pStyle w:val="BodyText"/>
              <w:rPr>
                <w:lang w:val="en-CA"/>
              </w:rPr>
            </w:pPr>
            <w:r w:rsidRPr="242C6CB7">
              <w:rPr>
                <w:lang w:val="en-CA"/>
              </w:rPr>
              <w:t>TN 3</w:t>
            </w:r>
          </w:p>
        </w:tc>
        <w:tc>
          <w:tcPr>
            <w:tcW w:w="4050" w:type="dxa"/>
          </w:tcPr>
          <w:p w14:paraId="16B69DA0" w14:textId="20316742" w:rsidR="3F81E929" w:rsidRDefault="46D20D7E" w:rsidP="6A3F66FD">
            <w:pPr>
              <w:pStyle w:val="BodyText"/>
              <w:rPr>
                <w:lang w:val="en-CA"/>
              </w:rPr>
            </w:pPr>
            <w:r w:rsidRPr="6A3F66FD">
              <w:rPr>
                <w:lang w:val="en-CA"/>
              </w:rPr>
              <w:t xml:space="preserve">SFP:1000BASE-TX </w:t>
            </w:r>
          </w:p>
          <w:p w14:paraId="28EC3E1B" w14:textId="2FEE0B22" w:rsidR="3F81E929" w:rsidRDefault="46D20D7E" w:rsidP="6A3F66FD">
            <w:pPr>
              <w:pStyle w:val="BodyText"/>
              <w:rPr>
                <w:lang w:val="en-CA"/>
              </w:rPr>
            </w:pPr>
            <w:r w:rsidRPr="6A3F66FD">
              <w:rPr>
                <w:lang w:val="en-CA"/>
              </w:rPr>
              <w:t>SFP: Ericsson-1000Base-LX</w:t>
            </w:r>
          </w:p>
          <w:p w14:paraId="452720A6" w14:textId="55F81A3E" w:rsidR="3F81E929" w:rsidRDefault="46D20D7E" w:rsidP="273F0EA6">
            <w:pPr>
              <w:pStyle w:val="BodyText"/>
              <w:rPr>
                <w:lang w:val="en-CA"/>
              </w:rPr>
            </w:pPr>
            <w:r w:rsidRPr="6A3F66FD">
              <w:rPr>
                <w:lang w:val="en-CA"/>
              </w:rPr>
              <w:t>SFP: Ericsson-1000Base-ZX</w:t>
            </w:r>
          </w:p>
          <w:p w14:paraId="49A0B36D" w14:textId="3E11C1AC" w:rsidR="3F81E929" w:rsidRDefault="08C8FD3B" w:rsidP="3F81E929">
            <w:pPr>
              <w:pStyle w:val="BodyText"/>
              <w:rPr>
                <w:lang w:val="en-CA"/>
              </w:rPr>
            </w:pPr>
            <w:r w:rsidRPr="273F0EA6">
              <w:rPr>
                <w:lang w:val="en-CA"/>
              </w:rPr>
              <w:t>SFP: Ericsson-STM-1</w:t>
            </w:r>
          </w:p>
        </w:tc>
      </w:tr>
      <w:tr w:rsidR="3F81E929" w14:paraId="345AC1E5" w14:textId="77777777" w:rsidTr="008B1398">
        <w:trPr>
          <w:trHeight w:val="300"/>
        </w:trPr>
        <w:tc>
          <w:tcPr>
            <w:tcW w:w="2160" w:type="dxa"/>
            <w:vMerge/>
          </w:tcPr>
          <w:p w14:paraId="6A50DE52" w14:textId="267E6BF1" w:rsidR="3F81E929" w:rsidRDefault="3F81E929" w:rsidP="3F81E929">
            <w:pPr>
              <w:pStyle w:val="BodyText"/>
              <w:rPr>
                <w:lang w:val="en-CA"/>
              </w:rPr>
            </w:pPr>
          </w:p>
        </w:tc>
        <w:tc>
          <w:tcPr>
            <w:tcW w:w="2160" w:type="dxa"/>
          </w:tcPr>
          <w:p w14:paraId="0E71EF42" w14:textId="15E2397C" w:rsidR="3F81E929" w:rsidRDefault="00713B08" w:rsidP="3F81E929">
            <w:pPr>
              <w:pStyle w:val="BodyText"/>
              <w:rPr>
                <w:lang w:val="en-CA"/>
              </w:rPr>
            </w:pPr>
            <w:del w:id="246" w:author="VarunReddy Papireddy - EXT" w:date="2023-12-15T21:34:00Z">
              <w:r w:rsidDel="005D4F92">
                <w:rPr>
                  <w:rFonts w:ascii="Calibri" w:hAnsi="Calibri" w:cs="Calibri"/>
                  <w:color w:val="000000"/>
                  <w:sz w:val="22"/>
                  <w:szCs w:val="22"/>
                  <w:shd w:val="clear" w:color="auto" w:fill="FFFFFF"/>
                </w:rPr>
                <w:delText>Gigabit Ethernet</w:delText>
              </w:r>
            </w:del>
            <w:ins w:id="247" w:author="VarunReddy Papireddy - EXT" w:date="2023-12-15T21:34:00Z">
              <w:r w:rsidR="005D4F92">
                <w:rPr>
                  <w:rFonts w:ascii="Calibri" w:hAnsi="Calibri" w:cs="Calibri"/>
                  <w:color w:val="000000"/>
                  <w:sz w:val="22"/>
                  <w:szCs w:val="22"/>
                  <w:shd w:val="clear" w:color="auto" w:fill="FFFFFF"/>
                </w:rPr>
                <w:t>SFP</w:t>
              </w:r>
            </w:ins>
          </w:p>
        </w:tc>
        <w:tc>
          <w:tcPr>
            <w:tcW w:w="2160" w:type="dxa"/>
          </w:tcPr>
          <w:p w14:paraId="08285CF7" w14:textId="0EE38E48" w:rsidR="3F81E929" w:rsidRDefault="4053D5C3" w:rsidP="3F81E929">
            <w:pPr>
              <w:pStyle w:val="BodyText"/>
              <w:rPr>
                <w:lang w:val="en-CA"/>
              </w:rPr>
            </w:pPr>
            <w:r w:rsidRPr="242C6CB7">
              <w:rPr>
                <w:lang w:val="en-CA"/>
              </w:rPr>
              <w:t>TN 4</w:t>
            </w:r>
          </w:p>
        </w:tc>
        <w:tc>
          <w:tcPr>
            <w:tcW w:w="4050" w:type="dxa"/>
          </w:tcPr>
          <w:p w14:paraId="619507B2" w14:textId="20316742" w:rsidR="3F81E929" w:rsidRDefault="6C3C118C" w:rsidP="6A3F66FD">
            <w:pPr>
              <w:pStyle w:val="BodyText"/>
              <w:rPr>
                <w:lang w:val="en-CA"/>
              </w:rPr>
            </w:pPr>
            <w:r w:rsidRPr="6A3F66FD">
              <w:rPr>
                <w:lang w:val="en-CA"/>
              </w:rPr>
              <w:t xml:space="preserve">SFP:1000BASE-TX </w:t>
            </w:r>
          </w:p>
          <w:p w14:paraId="0B57FA48" w14:textId="2FEE0B22" w:rsidR="3F81E929" w:rsidRDefault="6C3C118C" w:rsidP="6A3F66FD">
            <w:pPr>
              <w:pStyle w:val="BodyText"/>
              <w:rPr>
                <w:lang w:val="en-CA"/>
              </w:rPr>
            </w:pPr>
            <w:r w:rsidRPr="6A3F66FD">
              <w:rPr>
                <w:lang w:val="en-CA"/>
              </w:rPr>
              <w:t>SFP: Ericsson-1000Base-LX</w:t>
            </w:r>
          </w:p>
          <w:p w14:paraId="4FD805F6" w14:textId="5E153A6B" w:rsidR="3F81E929" w:rsidRDefault="6C3C118C" w:rsidP="273F0EA6">
            <w:pPr>
              <w:pStyle w:val="BodyText"/>
              <w:rPr>
                <w:lang w:val="en-CA"/>
              </w:rPr>
            </w:pPr>
            <w:r w:rsidRPr="6A3F66FD">
              <w:rPr>
                <w:lang w:val="en-CA"/>
              </w:rPr>
              <w:t>SFP: Ericsson-1000Base-ZX</w:t>
            </w:r>
          </w:p>
          <w:p w14:paraId="035966FC" w14:textId="1B794225" w:rsidR="3F81E929" w:rsidRDefault="7E001B7B" w:rsidP="3F81E929">
            <w:pPr>
              <w:pStyle w:val="BodyText"/>
              <w:rPr>
                <w:lang w:val="en-CA"/>
              </w:rPr>
            </w:pPr>
            <w:r w:rsidRPr="273F0EA6">
              <w:rPr>
                <w:lang w:val="en-CA"/>
              </w:rPr>
              <w:t>SFP: Ericsson-STM-1</w:t>
            </w:r>
          </w:p>
        </w:tc>
      </w:tr>
      <w:tr w:rsidR="47D17CDD" w14:paraId="34290312" w14:textId="77777777" w:rsidTr="008B1398">
        <w:trPr>
          <w:trHeight w:val="300"/>
        </w:trPr>
        <w:tc>
          <w:tcPr>
            <w:tcW w:w="2160" w:type="dxa"/>
            <w:vMerge/>
          </w:tcPr>
          <w:p w14:paraId="446E5204" w14:textId="1ADC049E" w:rsidR="47D17CDD" w:rsidRDefault="47D17CDD" w:rsidP="47D17CDD">
            <w:pPr>
              <w:pStyle w:val="BodyText"/>
              <w:rPr>
                <w:lang w:val="en-CA"/>
              </w:rPr>
            </w:pPr>
          </w:p>
        </w:tc>
        <w:tc>
          <w:tcPr>
            <w:tcW w:w="2160" w:type="dxa"/>
          </w:tcPr>
          <w:p w14:paraId="597E081E" w14:textId="4B4B88CD" w:rsidR="47D17CDD" w:rsidRDefault="00DB20DA" w:rsidP="47D17CDD">
            <w:pPr>
              <w:pStyle w:val="BodyText"/>
              <w:rPr>
                <w:lang w:val="en-CA"/>
              </w:rPr>
            </w:pPr>
            <w:del w:id="248" w:author="VarunReddy Papireddy - EXT" w:date="2023-12-15T21:34:00Z">
              <w:r w:rsidDel="005D4F92">
                <w:rPr>
                  <w:rFonts w:ascii="Calibri" w:hAnsi="Calibri" w:cs="Calibri"/>
                  <w:color w:val="000000"/>
                  <w:sz w:val="22"/>
                  <w:szCs w:val="22"/>
                  <w:shd w:val="clear" w:color="auto" w:fill="FFFFFF"/>
                </w:rPr>
                <w:delText xml:space="preserve">10 </w:delText>
              </w:r>
              <w:r w:rsidR="002306C4" w:rsidDel="005D4F92">
                <w:rPr>
                  <w:rFonts w:ascii="Calibri" w:hAnsi="Calibri" w:cs="Calibri"/>
                  <w:color w:val="000000"/>
                  <w:sz w:val="22"/>
                  <w:szCs w:val="22"/>
                  <w:shd w:val="clear" w:color="auto" w:fill="FFFFFF"/>
                </w:rPr>
                <w:delText>Gigabit Ethernet</w:delText>
              </w:r>
            </w:del>
            <w:ins w:id="249" w:author="VarunReddy Papireddy - EXT" w:date="2023-12-15T21:34:00Z">
              <w:r w:rsidR="005D4F92">
                <w:rPr>
                  <w:rFonts w:ascii="Calibri" w:hAnsi="Calibri" w:cs="Calibri"/>
                  <w:color w:val="000000"/>
                  <w:sz w:val="22"/>
                  <w:szCs w:val="22"/>
                  <w:shd w:val="clear" w:color="auto" w:fill="FFFFFF"/>
                </w:rPr>
                <w:t>SFP+</w:t>
              </w:r>
            </w:ins>
          </w:p>
        </w:tc>
        <w:tc>
          <w:tcPr>
            <w:tcW w:w="2160" w:type="dxa"/>
          </w:tcPr>
          <w:p w14:paraId="691D54AB" w14:textId="50F20440" w:rsidR="47D17CDD" w:rsidRDefault="47D17CDD" w:rsidP="47D17CDD">
            <w:pPr>
              <w:pStyle w:val="BodyText"/>
              <w:rPr>
                <w:lang w:val="en-CA"/>
              </w:rPr>
            </w:pPr>
            <w:r w:rsidRPr="47D17CDD">
              <w:rPr>
                <w:lang w:val="en-CA"/>
              </w:rPr>
              <w:t>TN 5</w:t>
            </w:r>
          </w:p>
        </w:tc>
        <w:tc>
          <w:tcPr>
            <w:tcW w:w="4050" w:type="dxa"/>
          </w:tcPr>
          <w:p w14:paraId="68D03E25" w14:textId="4CA7DCF2" w:rsidR="47D17CDD" w:rsidRDefault="47D17CDD" w:rsidP="47D17CDD">
            <w:pPr>
              <w:pStyle w:val="BodyText"/>
              <w:rPr>
                <w:lang w:val="en-CA"/>
              </w:rPr>
            </w:pPr>
            <w:r w:rsidRPr="47D17CDD">
              <w:rPr>
                <w:lang w:val="en-CA"/>
              </w:rPr>
              <w:t>SFP+: GENERIC-10GBASE-LR</w:t>
            </w:r>
          </w:p>
        </w:tc>
      </w:tr>
      <w:tr w:rsidR="47D17CDD" w14:paraId="63751458" w14:textId="77777777" w:rsidTr="008B1398">
        <w:trPr>
          <w:trHeight w:val="300"/>
        </w:trPr>
        <w:tc>
          <w:tcPr>
            <w:tcW w:w="2160" w:type="dxa"/>
          </w:tcPr>
          <w:p w14:paraId="1B41176B" w14:textId="3EE8B91C" w:rsidR="47D17CDD" w:rsidRDefault="47D17CDD" w:rsidP="47D17CDD">
            <w:pPr>
              <w:pStyle w:val="BodyText"/>
              <w:rPr>
                <w:b/>
                <w:bCs/>
                <w:lang w:val="en-CA"/>
              </w:rPr>
            </w:pPr>
            <w:r w:rsidRPr="47D17CDD">
              <w:rPr>
                <w:b/>
                <w:bCs/>
                <w:lang w:val="en-CA"/>
              </w:rPr>
              <w:t>LTU 1002</w:t>
            </w:r>
          </w:p>
        </w:tc>
        <w:tc>
          <w:tcPr>
            <w:tcW w:w="2160" w:type="dxa"/>
          </w:tcPr>
          <w:p w14:paraId="39683BBF" w14:textId="329C9952" w:rsidR="47D17CDD" w:rsidRDefault="00DB20DA" w:rsidP="47D17CDD">
            <w:pPr>
              <w:pStyle w:val="BodyText"/>
              <w:rPr>
                <w:lang w:val="en-CA"/>
              </w:rPr>
            </w:pPr>
            <w:del w:id="250" w:author="VarunReddy Papireddy - EXT" w:date="2023-12-15T21:34:00Z">
              <w:r w:rsidDel="005D4F92">
                <w:rPr>
                  <w:rFonts w:ascii="Calibri" w:hAnsi="Calibri" w:cs="Calibri"/>
                  <w:color w:val="000000"/>
                  <w:sz w:val="22"/>
                  <w:szCs w:val="22"/>
                  <w:shd w:val="clear" w:color="auto" w:fill="FFFFFF"/>
                </w:rPr>
                <w:delText>Gigabit Ethernet</w:delText>
              </w:r>
            </w:del>
            <w:ins w:id="251" w:author="VarunReddy Papireddy - EXT" w:date="2023-12-15T21:35:00Z">
              <w:r w:rsidR="005D4F92">
                <w:rPr>
                  <w:rFonts w:ascii="Calibri" w:hAnsi="Calibri" w:cs="Calibri"/>
                  <w:color w:val="000000"/>
                  <w:sz w:val="22"/>
                  <w:szCs w:val="22"/>
                  <w:shd w:val="clear" w:color="auto" w:fill="FFFFFF"/>
                </w:rPr>
                <w:t>SFP</w:t>
              </w:r>
            </w:ins>
          </w:p>
        </w:tc>
        <w:tc>
          <w:tcPr>
            <w:tcW w:w="2160" w:type="dxa"/>
          </w:tcPr>
          <w:p w14:paraId="1EB2B9FA" w14:textId="3AC77A19" w:rsidR="47D17CDD" w:rsidRDefault="548160DA" w:rsidP="47D17CDD">
            <w:pPr>
              <w:pStyle w:val="BodyText"/>
              <w:rPr>
                <w:lang w:val="en-CA"/>
              </w:rPr>
            </w:pPr>
            <w:r w:rsidRPr="242C6CB7">
              <w:rPr>
                <w:lang w:val="en-CA"/>
              </w:rPr>
              <w:t>SDH</w:t>
            </w:r>
          </w:p>
        </w:tc>
        <w:tc>
          <w:tcPr>
            <w:tcW w:w="4050" w:type="dxa"/>
          </w:tcPr>
          <w:p w14:paraId="0C138FD4" w14:textId="589A21EC" w:rsidR="47D17CDD" w:rsidRDefault="47D17CDD" w:rsidP="0AFDF56C">
            <w:pPr>
              <w:pStyle w:val="BodyText"/>
              <w:rPr>
                <w:lang w:val="en-CA"/>
              </w:rPr>
            </w:pPr>
            <w:r w:rsidRPr="0AFDF56C">
              <w:rPr>
                <w:lang w:val="en-CA"/>
              </w:rPr>
              <w:t>SFP:</w:t>
            </w:r>
            <w:r w:rsidR="2377BB59" w:rsidRPr="0AFDF56C">
              <w:rPr>
                <w:lang w:val="en-CA"/>
              </w:rPr>
              <w:t xml:space="preserve">1000BASE-TX </w:t>
            </w:r>
          </w:p>
          <w:p w14:paraId="42B35229" w14:textId="589A21EC" w:rsidR="47D17CDD" w:rsidRDefault="2377BB59" w:rsidP="0AFDF56C">
            <w:pPr>
              <w:pStyle w:val="BodyText"/>
              <w:rPr>
                <w:lang w:val="en-CA"/>
              </w:rPr>
            </w:pPr>
            <w:r w:rsidRPr="0AFDF56C">
              <w:rPr>
                <w:lang w:val="en-CA"/>
              </w:rPr>
              <w:t>SFP: Ericsson-1000Base-LX</w:t>
            </w:r>
          </w:p>
          <w:p w14:paraId="09AB9E3A" w14:textId="589A21EC" w:rsidR="47D17CDD" w:rsidRDefault="2377BB59" w:rsidP="0AFDF56C">
            <w:pPr>
              <w:pStyle w:val="BodyText"/>
              <w:rPr>
                <w:lang w:val="en-CA"/>
              </w:rPr>
            </w:pPr>
            <w:r w:rsidRPr="0AFDF56C">
              <w:rPr>
                <w:lang w:val="en-CA"/>
              </w:rPr>
              <w:t>SFP: Ericsson-1000Base-ZX</w:t>
            </w:r>
          </w:p>
          <w:p w14:paraId="33E1E2B7" w14:textId="589A21EC" w:rsidR="47D17CDD" w:rsidRDefault="47D17CDD" w:rsidP="47D17CDD">
            <w:pPr>
              <w:pStyle w:val="BodyText"/>
              <w:rPr>
                <w:lang w:val="en-CA"/>
              </w:rPr>
            </w:pPr>
            <w:r w:rsidRPr="47D17CDD">
              <w:rPr>
                <w:lang w:val="en-CA"/>
              </w:rPr>
              <w:t>SFP: Ericsson-STM-1</w:t>
            </w:r>
          </w:p>
        </w:tc>
      </w:tr>
    </w:tbl>
    <w:p w14:paraId="3B2C608D" w14:textId="4F6AFFCE" w:rsidR="00803818" w:rsidRPr="00803818" w:rsidRDefault="00803818" w:rsidP="00803818">
      <w:pPr>
        <w:pStyle w:val="BodyText"/>
        <w:rPr>
          <w:lang w:val="en-CA"/>
        </w:rPr>
      </w:pPr>
    </w:p>
    <w:p w14:paraId="039077F3" w14:textId="77777777" w:rsidR="00F568AB" w:rsidRDefault="40CAA3CB" w:rsidP="00F568AB">
      <w:pPr>
        <w:pStyle w:val="Heading3"/>
        <w:rPr>
          <w:lang w:val="en-CA"/>
        </w:rPr>
      </w:pPr>
      <w:bookmarkStart w:id="252" w:name="_Toc2125864973"/>
      <w:r w:rsidRPr="47D17CDD">
        <w:rPr>
          <w:lang w:val="en-CA"/>
        </w:rPr>
        <w:t>Port Compatibility</w:t>
      </w:r>
      <w:bookmarkEnd w:id="252"/>
      <w:r w:rsidRPr="47D17CDD">
        <w:rPr>
          <w:lang w:val="en-CA"/>
        </w:rPr>
        <w:t xml:space="preserve"> </w:t>
      </w:r>
    </w:p>
    <w:p w14:paraId="585647AB" w14:textId="77777777" w:rsidR="00F568AB" w:rsidRDefault="40CAA3CB" w:rsidP="00F568AB">
      <w:pPr>
        <w:pStyle w:val="Heading4"/>
        <w:rPr>
          <w:lang w:val="en-CA"/>
        </w:rPr>
      </w:pPr>
      <w:r w:rsidRPr="47D17CDD">
        <w:rPr>
          <w:lang w:val="en-CA"/>
        </w:rPr>
        <w:t>Card Ports</w:t>
      </w:r>
    </w:p>
    <w:tbl>
      <w:tblPr>
        <w:tblStyle w:val="TableGrid"/>
        <w:tblW w:w="10543" w:type="dxa"/>
        <w:tblInd w:w="-113" w:type="dxa"/>
        <w:tblLook w:val="04A0" w:firstRow="1" w:lastRow="0" w:firstColumn="1" w:lastColumn="0" w:noHBand="0" w:noVBand="1"/>
      </w:tblPr>
      <w:tblGrid>
        <w:gridCol w:w="1290"/>
        <w:gridCol w:w="1937"/>
        <w:gridCol w:w="1663"/>
        <w:gridCol w:w="1029"/>
        <w:gridCol w:w="1650"/>
        <w:gridCol w:w="1905"/>
        <w:gridCol w:w="1069"/>
      </w:tblGrid>
      <w:tr w:rsidR="006A449A" w14:paraId="11475401" w14:textId="77777777" w:rsidTr="00873F98">
        <w:tc>
          <w:tcPr>
            <w:tcW w:w="1290" w:type="dxa"/>
            <w:shd w:val="clear" w:color="auto" w:fill="548DD4" w:themeFill="text2" w:themeFillTint="99"/>
          </w:tcPr>
          <w:p w14:paraId="203115A1" w14:textId="77777777" w:rsidR="00803818" w:rsidRPr="005232B2" w:rsidRDefault="00803818">
            <w:pPr>
              <w:pStyle w:val="Table"/>
              <w:rPr>
                <w:b/>
                <w:bCs/>
              </w:rPr>
            </w:pPr>
            <w:bookmarkStart w:id="253" w:name="_Hlk152653146"/>
            <w:r>
              <w:rPr>
                <w:b/>
                <w:bCs/>
              </w:rPr>
              <w:t>Card Archetype Name</w:t>
            </w:r>
          </w:p>
        </w:tc>
        <w:tc>
          <w:tcPr>
            <w:tcW w:w="1937" w:type="dxa"/>
            <w:shd w:val="clear" w:color="auto" w:fill="548DD4" w:themeFill="text2" w:themeFillTint="99"/>
          </w:tcPr>
          <w:p w14:paraId="16177DCF" w14:textId="77777777" w:rsidR="00803818" w:rsidRDefault="00803818">
            <w:pPr>
              <w:pStyle w:val="Table"/>
              <w:rPr>
                <w:b/>
                <w:bCs/>
              </w:rPr>
            </w:pPr>
            <w:r>
              <w:rPr>
                <w:b/>
                <w:bCs/>
              </w:rPr>
              <w:t>Port Archetype</w:t>
            </w:r>
          </w:p>
        </w:tc>
        <w:tc>
          <w:tcPr>
            <w:tcW w:w="1663" w:type="dxa"/>
            <w:shd w:val="clear" w:color="auto" w:fill="548DD4" w:themeFill="text2" w:themeFillTint="99"/>
          </w:tcPr>
          <w:p w14:paraId="1E422A25" w14:textId="77777777" w:rsidR="00803818" w:rsidRDefault="00803818">
            <w:pPr>
              <w:pStyle w:val="Table"/>
              <w:rPr>
                <w:b/>
                <w:bCs/>
              </w:rPr>
            </w:pPr>
            <w:r>
              <w:rPr>
                <w:b/>
                <w:bCs/>
              </w:rPr>
              <w:t>Port Archetype Instance</w:t>
            </w:r>
          </w:p>
        </w:tc>
        <w:tc>
          <w:tcPr>
            <w:tcW w:w="1029" w:type="dxa"/>
            <w:shd w:val="clear" w:color="auto" w:fill="548DD4" w:themeFill="text2" w:themeFillTint="99"/>
          </w:tcPr>
          <w:p w14:paraId="6B578CE7" w14:textId="77777777" w:rsidR="00803818" w:rsidRDefault="00803818">
            <w:pPr>
              <w:pStyle w:val="Table"/>
              <w:rPr>
                <w:b/>
                <w:bCs/>
              </w:rPr>
            </w:pPr>
            <w:r>
              <w:rPr>
                <w:b/>
                <w:bCs/>
              </w:rPr>
              <w:t>Port Number</w:t>
            </w:r>
          </w:p>
          <w:p w14:paraId="18C5745B" w14:textId="77777777" w:rsidR="00803818" w:rsidRDefault="00803818">
            <w:pPr>
              <w:pStyle w:val="Table"/>
              <w:rPr>
                <w:b/>
                <w:bCs/>
              </w:rPr>
            </w:pPr>
          </w:p>
        </w:tc>
        <w:tc>
          <w:tcPr>
            <w:tcW w:w="1650" w:type="dxa"/>
            <w:shd w:val="clear" w:color="auto" w:fill="548DD4" w:themeFill="text2" w:themeFillTint="99"/>
          </w:tcPr>
          <w:p w14:paraId="6A0D730A" w14:textId="77777777" w:rsidR="00803818" w:rsidRDefault="00803818">
            <w:pPr>
              <w:pStyle w:val="Table"/>
              <w:rPr>
                <w:b/>
                <w:bCs/>
              </w:rPr>
            </w:pPr>
            <w:r>
              <w:rPr>
                <w:b/>
                <w:bCs/>
              </w:rPr>
              <w:t>Port Sequence</w:t>
            </w:r>
          </w:p>
        </w:tc>
        <w:tc>
          <w:tcPr>
            <w:tcW w:w="1905" w:type="dxa"/>
            <w:shd w:val="clear" w:color="auto" w:fill="548DD4" w:themeFill="text2" w:themeFillTint="99"/>
          </w:tcPr>
          <w:p w14:paraId="21033860" w14:textId="77777777" w:rsidR="00803818" w:rsidRDefault="00803818">
            <w:pPr>
              <w:pStyle w:val="Table"/>
              <w:rPr>
                <w:b/>
                <w:bCs/>
              </w:rPr>
            </w:pPr>
            <w:r>
              <w:rPr>
                <w:b/>
                <w:bCs/>
              </w:rPr>
              <w:t>Port Type Name</w:t>
            </w:r>
          </w:p>
        </w:tc>
        <w:tc>
          <w:tcPr>
            <w:tcW w:w="1069" w:type="dxa"/>
            <w:shd w:val="clear" w:color="auto" w:fill="548DD4" w:themeFill="text2" w:themeFillTint="99"/>
          </w:tcPr>
          <w:p w14:paraId="13968A61" w14:textId="77777777" w:rsidR="00803818" w:rsidRDefault="00803818">
            <w:pPr>
              <w:pStyle w:val="Table"/>
              <w:rPr>
                <w:b/>
                <w:bCs/>
              </w:rPr>
            </w:pPr>
            <w:r>
              <w:rPr>
                <w:b/>
                <w:bCs/>
              </w:rPr>
              <w:t>Logical Interface Required</w:t>
            </w:r>
          </w:p>
        </w:tc>
      </w:tr>
      <w:tr w:rsidR="00803818" w14:paraId="46B3845B" w14:textId="77777777" w:rsidTr="00873F98">
        <w:tc>
          <w:tcPr>
            <w:tcW w:w="1290" w:type="dxa"/>
          </w:tcPr>
          <w:p w14:paraId="3BFEDF31" w14:textId="2B58C23F" w:rsidR="00803818" w:rsidRDefault="00803818">
            <w:pPr>
              <w:pStyle w:val="Table"/>
            </w:pPr>
            <w:r w:rsidRPr="00803818">
              <w:t>MMU 1001</w:t>
            </w:r>
          </w:p>
        </w:tc>
        <w:tc>
          <w:tcPr>
            <w:tcW w:w="1937" w:type="dxa"/>
            <w:vAlign w:val="center"/>
          </w:tcPr>
          <w:p w14:paraId="3BC54054" w14:textId="27CD0DD2" w:rsidR="00803818" w:rsidRPr="008015DD" w:rsidRDefault="719CB476" w:rsidP="0A9EC10E">
            <w:pPr>
              <w:pStyle w:val="sc-gmeypb"/>
              <w:shd w:val="clear" w:color="auto" w:fill="F9FCFF"/>
              <w:spacing w:before="0" w:beforeAutospacing="0" w:after="0" w:afterAutospacing="0" w:line="259" w:lineRule="auto"/>
              <w:jc w:val="center"/>
              <w:rPr>
                <w:rFonts w:eastAsia="SimSun"/>
              </w:rPr>
            </w:pPr>
            <w:r w:rsidRPr="0A9EC10E">
              <w:rPr>
                <w:rFonts w:asciiTheme="minorHAnsi" w:eastAsia="SimSun" w:hAnsiTheme="minorHAnsi"/>
                <w:sz w:val="20"/>
                <w:szCs w:val="20"/>
              </w:rPr>
              <w:t>RAU</w:t>
            </w:r>
          </w:p>
        </w:tc>
        <w:tc>
          <w:tcPr>
            <w:tcW w:w="1663" w:type="dxa"/>
            <w:vAlign w:val="center"/>
          </w:tcPr>
          <w:p w14:paraId="1941B514" w14:textId="21D7F738" w:rsidR="00803818" w:rsidRDefault="70320507" w:rsidP="036B4ACA">
            <w:pPr>
              <w:pStyle w:val="Table"/>
              <w:spacing w:line="259" w:lineRule="auto"/>
              <w:jc w:val="center"/>
            </w:pPr>
            <w:r>
              <w:t>RAU 1</w:t>
            </w:r>
          </w:p>
        </w:tc>
        <w:tc>
          <w:tcPr>
            <w:tcW w:w="1029" w:type="dxa"/>
          </w:tcPr>
          <w:p w14:paraId="08CC7C96" w14:textId="77777777" w:rsidR="00803818" w:rsidRDefault="00803818">
            <w:pPr>
              <w:pStyle w:val="Table"/>
            </w:pPr>
            <w:r>
              <w:t>1</w:t>
            </w:r>
          </w:p>
        </w:tc>
        <w:tc>
          <w:tcPr>
            <w:tcW w:w="1650" w:type="dxa"/>
          </w:tcPr>
          <w:p w14:paraId="27D44270" w14:textId="77777777" w:rsidR="00803818" w:rsidRDefault="00803818">
            <w:pPr>
              <w:pStyle w:val="Table"/>
            </w:pPr>
            <w:r>
              <w:t>1</w:t>
            </w:r>
          </w:p>
        </w:tc>
        <w:tc>
          <w:tcPr>
            <w:tcW w:w="1905" w:type="dxa"/>
          </w:tcPr>
          <w:p w14:paraId="15058228" w14:textId="2A1CADDB" w:rsidR="00803818" w:rsidRDefault="00803818">
            <w:pPr>
              <w:pStyle w:val="Table"/>
            </w:pPr>
            <w:r w:rsidRPr="00803818">
              <w:t>RAU</w:t>
            </w:r>
          </w:p>
        </w:tc>
        <w:tc>
          <w:tcPr>
            <w:tcW w:w="1069" w:type="dxa"/>
          </w:tcPr>
          <w:p w14:paraId="0F5EE63E" w14:textId="77777777" w:rsidR="00803818" w:rsidRDefault="00803818">
            <w:pPr>
              <w:pStyle w:val="Table"/>
            </w:pPr>
            <w:r>
              <w:t>No</w:t>
            </w:r>
          </w:p>
        </w:tc>
      </w:tr>
      <w:tr w:rsidR="00A11A37" w14:paraId="7D520F08" w14:textId="77777777" w:rsidTr="00873F98">
        <w:tc>
          <w:tcPr>
            <w:tcW w:w="1290" w:type="dxa"/>
          </w:tcPr>
          <w:p w14:paraId="18B2E311" w14:textId="560BA523" w:rsidR="00A11A37" w:rsidRPr="00803818" w:rsidRDefault="00A11A37" w:rsidP="00A11A37">
            <w:pPr>
              <w:pStyle w:val="Table"/>
            </w:pPr>
            <w:r w:rsidRPr="00803818">
              <w:t>MMU 1002</w:t>
            </w:r>
          </w:p>
        </w:tc>
        <w:tc>
          <w:tcPr>
            <w:tcW w:w="1937" w:type="dxa"/>
            <w:vAlign w:val="center"/>
          </w:tcPr>
          <w:p w14:paraId="21BDD05B" w14:textId="23C0FDF0" w:rsidR="00A11A37" w:rsidRPr="00803818" w:rsidRDefault="6677453E" w:rsidP="0A9EC10E">
            <w:pPr>
              <w:pStyle w:val="sc-gmeypb"/>
              <w:shd w:val="clear" w:color="auto" w:fill="F9FCFF"/>
              <w:spacing w:before="0" w:beforeAutospacing="0" w:after="0" w:afterAutospacing="0" w:line="259" w:lineRule="auto"/>
              <w:jc w:val="center"/>
              <w:rPr>
                <w:rFonts w:asciiTheme="minorHAnsi" w:eastAsia="SimSun" w:hAnsiTheme="minorHAnsi"/>
                <w:sz w:val="20"/>
                <w:szCs w:val="20"/>
              </w:rPr>
            </w:pPr>
            <w:r w:rsidRPr="0A9EC10E">
              <w:rPr>
                <w:rFonts w:asciiTheme="minorHAnsi" w:eastAsia="SimSun" w:hAnsiTheme="minorHAnsi"/>
                <w:sz w:val="20"/>
                <w:szCs w:val="20"/>
              </w:rPr>
              <w:t>RAU</w:t>
            </w:r>
          </w:p>
        </w:tc>
        <w:tc>
          <w:tcPr>
            <w:tcW w:w="1663" w:type="dxa"/>
            <w:vAlign w:val="center"/>
          </w:tcPr>
          <w:p w14:paraId="09EEE9FC" w14:textId="4A7CFD7A" w:rsidR="00A11A37" w:rsidRPr="00803818" w:rsidRDefault="790A04DD" w:rsidP="036B4ACA">
            <w:pPr>
              <w:pStyle w:val="Table"/>
              <w:spacing w:line="259" w:lineRule="auto"/>
              <w:jc w:val="center"/>
            </w:pPr>
            <w:r>
              <w:t xml:space="preserve">RAU 1, </w:t>
            </w:r>
            <w:r w:rsidR="44499EF0">
              <w:t>RAU 2</w:t>
            </w:r>
          </w:p>
        </w:tc>
        <w:tc>
          <w:tcPr>
            <w:tcW w:w="1029" w:type="dxa"/>
          </w:tcPr>
          <w:p w14:paraId="2D93217E" w14:textId="0BACC739" w:rsidR="00A11A37" w:rsidRDefault="0061611E" w:rsidP="00A11A37">
            <w:pPr>
              <w:pStyle w:val="Table"/>
            </w:pPr>
            <w:r>
              <w:t>1</w:t>
            </w:r>
            <w:r w:rsidR="0B085782">
              <w:t>,2</w:t>
            </w:r>
          </w:p>
        </w:tc>
        <w:tc>
          <w:tcPr>
            <w:tcW w:w="1650" w:type="dxa"/>
          </w:tcPr>
          <w:p w14:paraId="0078BA6A" w14:textId="03E2CF93" w:rsidR="00A11A37" w:rsidRDefault="0061611E" w:rsidP="00A11A37">
            <w:pPr>
              <w:pStyle w:val="Table"/>
            </w:pPr>
            <w:r>
              <w:t>1</w:t>
            </w:r>
            <w:r w:rsidR="115C22A3">
              <w:t>,2</w:t>
            </w:r>
          </w:p>
        </w:tc>
        <w:tc>
          <w:tcPr>
            <w:tcW w:w="1905" w:type="dxa"/>
          </w:tcPr>
          <w:p w14:paraId="32942D9B" w14:textId="77F0F113" w:rsidR="00A11A37" w:rsidRPr="00803818" w:rsidRDefault="00A11A37" w:rsidP="00A11A37">
            <w:pPr>
              <w:pStyle w:val="Table"/>
            </w:pPr>
            <w:r>
              <w:t>RAU</w:t>
            </w:r>
          </w:p>
        </w:tc>
        <w:tc>
          <w:tcPr>
            <w:tcW w:w="1069" w:type="dxa"/>
          </w:tcPr>
          <w:p w14:paraId="79A65684" w14:textId="3FC0C0D7" w:rsidR="00A11A37" w:rsidRDefault="00A11A37" w:rsidP="00A11A37">
            <w:pPr>
              <w:pStyle w:val="Table"/>
            </w:pPr>
            <w:r w:rsidRPr="00E61F82">
              <w:t>No</w:t>
            </w:r>
          </w:p>
        </w:tc>
      </w:tr>
      <w:tr w:rsidR="00A11A37" w14:paraId="1D638398" w14:textId="77777777" w:rsidTr="00873F98">
        <w:tc>
          <w:tcPr>
            <w:tcW w:w="1290" w:type="dxa"/>
          </w:tcPr>
          <w:p w14:paraId="1B72F431" w14:textId="6F6B49EA" w:rsidR="00A11A37" w:rsidRPr="00803818" w:rsidRDefault="00A11A37" w:rsidP="00A11A37">
            <w:pPr>
              <w:pStyle w:val="Table"/>
            </w:pPr>
            <w:r w:rsidRPr="00803818">
              <w:t>NPU 1002</w:t>
            </w:r>
          </w:p>
        </w:tc>
        <w:tc>
          <w:tcPr>
            <w:tcW w:w="1937" w:type="dxa"/>
          </w:tcPr>
          <w:p w14:paraId="240EC54F" w14:textId="624DE1AF" w:rsidR="00A11A37" w:rsidRPr="00803818" w:rsidRDefault="00983CCF" w:rsidP="00A11A37">
            <w:pPr>
              <w:pStyle w:val="sc-gmeypb"/>
              <w:shd w:val="clear" w:color="auto" w:fill="F9FCFF"/>
              <w:spacing w:before="0" w:beforeAutospacing="0" w:after="0" w:afterAutospacing="0"/>
              <w:textAlignment w:val="center"/>
              <w:rPr>
                <w:rFonts w:ascii="Calibri" w:eastAsia="SimSun" w:hAnsi="Calibri" w:cs="Calibri"/>
                <w:color w:val="000000" w:themeColor="text1"/>
                <w:sz w:val="22"/>
                <w:szCs w:val="22"/>
              </w:rPr>
            </w:pPr>
            <w:r>
              <w:rPr>
                <w:rFonts w:ascii="Calibri" w:hAnsi="Calibri" w:cs="Calibri"/>
                <w:color w:val="000000"/>
                <w:sz w:val="22"/>
                <w:szCs w:val="22"/>
                <w:shd w:val="clear" w:color="auto" w:fill="FFFFFF"/>
              </w:rPr>
              <w:t xml:space="preserve">SYNC 1, SYNC 2, </w:t>
            </w:r>
            <w:r w:rsidR="6C36B1C3">
              <w:rPr>
                <w:rFonts w:ascii="Calibri" w:hAnsi="Calibri" w:cs="Calibri"/>
                <w:color w:val="000000"/>
                <w:sz w:val="22"/>
                <w:szCs w:val="22"/>
                <w:shd w:val="clear" w:color="auto" w:fill="FFFFFF"/>
              </w:rPr>
              <w:t>RJ-45</w:t>
            </w:r>
            <w:r>
              <w:rPr>
                <w:rFonts w:ascii="Calibri" w:hAnsi="Calibri" w:cs="Calibri"/>
                <w:color w:val="000000"/>
                <w:sz w:val="22"/>
                <w:szCs w:val="22"/>
                <w:shd w:val="clear" w:color="auto" w:fill="FFFFFF"/>
              </w:rPr>
              <w:t xml:space="preserve">, </w:t>
            </w:r>
            <w:r w:rsidR="054032CC">
              <w:rPr>
                <w:rFonts w:ascii="Calibri" w:hAnsi="Calibri" w:cs="Calibri"/>
                <w:color w:val="000000"/>
                <w:sz w:val="22"/>
                <w:szCs w:val="22"/>
                <w:shd w:val="clear" w:color="auto" w:fill="FFFFFF"/>
              </w:rPr>
              <w:t>RJ-45</w:t>
            </w:r>
            <w:r>
              <w:rPr>
                <w:rFonts w:ascii="Calibri" w:hAnsi="Calibri" w:cs="Calibri"/>
                <w:color w:val="000000"/>
                <w:sz w:val="22"/>
                <w:szCs w:val="22"/>
                <w:shd w:val="clear" w:color="auto" w:fill="FFFFFF"/>
              </w:rPr>
              <w:t xml:space="preserve">, </w:t>
            </w:r>
            <w:r w:rsidR="00AB2871">
              <w:rPr>
                <w:rFonts w:ascii="Calibri" w:hAnsi="Calibri" w:cs="Calibri"/>
                <w:color w:val="000000"/>
                <w:sz w:val="22"/>
                <w:szCs w:val="22"/>
                <w:shd w:val="clear" w:color="auto" w:fill="FFFFFF"/>
              </w:rPr>
              <w:t>Gigabit Ethernet</w:t>
            </w:r>
            <w:r>
              <w:rPr>
                <w:rFonts w:ascii="Calibri" w:hAnsi="Calibri" w:cs="Calibri"/>
                <w:color w:val="000000"/>
                <w:sz w:val="22"/>
                <w:szCs w:val="22"/>
                <w:shd w:val="clear" w:color="auto" w:fill="FFFFFF"/>
              </w:rPr>
              <w:t xml:space="preserve">, </w:t>
            </w:r>
            <w:r w:rsidR="00AB2871">
              <w:rPr>
                <w:rFonts w:ascii="Calibri" w:hAnsi="Calibri" w:cs="Calibri"/>
                <w:color w:val="000000"/>
                <w:sz w:val="22"/>
                <w:szCs w:val="22"/>
                <w:shd w:val="clear" w:color="auto" w:fill="FFFFFF"/>
              </w:rPr>
              <w:t>10 Gigabit Ethernet, 10 Gigabit Ethernet</w:t>
            </w:r>
            <w:r w:rsidR="00AA1619">
              <w:rPr>
                <w:rFonts w:ascii="Calibri" w:hAnsi="Calibri" w:cs="Calibri"/>
                <w:color w:val="000000"/>
                <w:sz w:val="22"/>
                <w:szCs w:val="22"/>
                <w:shd w:val="clear" w:color="auto" w:fill="FFFFFF"/>
              </w:rPr>
              <w:t>,</w:t>
            </w:r>
            <w:r>
              <w:rPr>
                <w:rFonts w:ascii="Calibri" w:hAnsi="Calibri" w:cs="Calibri"/>
                <w:color w:val="000000"/>
                <w:sz w:val="22"/>
                <w:szCs w:val="22"/>
                <w:shd w:val="clear" w:color="auto" w:fill="FFFFFF"/>
              </w:rPr>
              <w:t xml:space="preserve"> User I/O, O&amp;M</w:t>
            </w:r>
          </w:p>
        </w:tc>
        <w:tc>
          <w:tcPr>
            <w:tcW w:w="1663" w:type="dxa"/>
          </w:tcPr>
          <w:p w14:paraId="65B42271" w14:textId="4FD548DD" w:rsidR="00A11A37" w:rsidRPr="00803818" w:rsidRDefault="00983CCF" w:rsidP="00A11A37">
            <w:pPr>
              <w:pStyle w:val="Table"/>
            </w:pPr>
            <w:r>
              <w:rPr>
                <w:rFonts w:ascii="Calibri" w:hAnsi="Calibri" w:cs="Calibri"/>
                <w:color w:val="000000"/>
                <w:sz w:val="22"/>
                <w:szCs w:val="22"/>
                <w:shd w:val="clear" w:color="auto" w:fill="FFFFFF"/>
              </w:rPr>
              <w:t>SYNC 1, SYNC 2, TN 4, TN 5, TN 6, TN 7, TN 8, User I/O, O&amp;M</w:t>
            </w:r>
          </w:p>
        </w:tc>
        <w:tc>
          <w:tcPr>
            <w:tcW w:w="1029" w:type="dxa"/>
          </w:tcPr>
          <w:p w14:paraId="4A9A3279" w14:textId="39063DC5" w:rsidR="00A11A37" w:rsidRDefault="00EE6988" w:rsidP="00A11A37">
            <w:pPr>
              <w:pStyle w:val="Table"/>
            </w:pPr>
            <w:r>
              <w:t>1-</w:t>
            </w:r>
            <w:r w:rsidR="67A4E571">
              <w:t>6</w:t>
            </w:r>
          </w:p>
        </w:tc>
        <w:tc>
          <w:tcPr>
            <w:tcW w:w="1650" w:type="dxa"/>
          </w:tcPr>
          <w:p w14:paraId="188F3B9A" w14:textId="0FB75CC4" w:rsidR="00A11A37" w:rsidRDefault="00EE6988" w:rsidP="00A11A37">
            <w:pPr>
              <w:pStyle w:val="Table"/>
            </w:pPr>
            <w:r>
              <w:t>1-</w:t>
            </w:r>
            <w:r w:rsidR="5ECF8623">
              <w:t>6</w:t>
            </w:r>
          </w:p>
        </w:tc>
        <w:tc>
          <w:tcPr>
            <w:tcW w:w="1905" w:type="dxa"/>
          </w:tcPr>
          <w:p w14:paraId="49EE4F26" w14:textId="36021361" w:rsidR="00A11A37" w:rsidRPr="00803818" w:rsidRDefault="002C38D8" w:rsidP="00A11A37">
            <w:pPr>
              <w:pStyle w:val="Table"/>
              <w:rPr>
                <w:rFonts w:ascii="Calibri" w:hAnsi="Calibri" w:cs="Calibri"/>
                <w:color w:val="000000" w:themeColor="text1"/>
                <w:sz w:val="22"/>
                <w:szCs w:val="22"/>
              </w:rPr>
            </w:pPr>
            <w:r>
              <w:rPr>
                <w:rFonts w:ascii="Calibri" w:hAnsi="Calibri" w:cs="Calibri"/>
                <w:color w:val="000000"/>
                <w:sz w:val="22"/>
                <w:szCs w:val="22"/>
                <w:shd w:val="clear" w:color="auto" w:fill="FFFFFF"/>
              </w:rPr>
              <w:t xml:space="preserve">SYNC 1, SYNC 2, </w:t>
            </w:r>
            <w:r w:rsidR="5B6A3228">
              <w:rPr>
                <w:rFonts w:ascii="Calibri" w:hAnsi="Calibri" w:cs="Calibri"/>
                <w:color w:val="000000"/>
                <w:sz w:val="22"/>
                <w:szCs w:val="22"/>
                <w:shd w:val="clear" w:color="auto" w:fill="FFFFFF"/>
              </w:rPr>
              <w:t>RJ-45</w:t>
            </w:r>
            <w:r>
              <w:rPr>
                <w:rFonts w:ascii="Calibri" w:hAnsi="Calibri" w:cs="Calibri"/>
                <w:color w:val="000000"/>
                <w:sz w:val="22"/>
                <w:szCs w:val="22"/>
                <w:shd w:val="clear" w:color="auto" w:fill="FFFFFF"/>
              </w:rPr>
              <w:t>,</w:t>
            </w:r>
            <w:r w:rsidR="7ED4161D">
              <w:rPr>
                <w:rFonts w:ascii="Calibri" w:hAnsi="Calibri" w:cs="Calibri"/>
                <w:color w:val="000000"/>
                <w:sz w:val="22"/>
                <w:szCs w:val="22"/>
                <w:shd w:val="clear" w:color="auto" w:fill="FFFFFF"/>
              </w:rPr>
              <w:t xml:space="preserve"> RJ-45</w:t>
            </w:r>
            <w:r>
              <w:rPr>
                <w:rFonts w:ascii="Calibri" w:hAnsi="Calibri" w:cs="Calibri"/>
                <w:color w:val="000000"/>
                <w:sz w:val="22"/>
                <w:szCs w:val="22"/>
                <w:shd w:val="clear" w:color="auto" w:fill="FFFFFF"/>
              </w:rPr>
              <w:t>, User I/O, O&amp;M</w:t>
            </w:r>
          </w:p>
        </w:tc>
        <w:tc>
          <w:tcPr>
            <w:tcW w:w="1069" w:type="dxa"/>
          </w:tcPr>
          <w:p w14:paraId="565F343A" w14:textId="60B2D517" w:rsidR="00A11A37" w:rsidRDefault="00A11A37" w:rsidP="00A11A37">
            <w:pPr>
              <w:pStyle w:val="Table"/>
            </w:pPr>
            <w:r w:rsidRPr="00E61F82">
              <w:t>No</w:t>
            </w:r>
          </w:p>
        </w:tc>
      </w:tr>
      <w:tr w:rsidR="00A11A37" w14:paraId="58DCEBDF" w14:textId="77777777" w:rsidTr="00873F98">
        <w:tc>
          <w:tcPr>
            <w:tcW w:w="1290" w:type="dxa"/>
          </w:tcPr>
          <w:p w14:paraId="6AA20D15" w14:textId="5633CA83" w:rsidR="00A11A37" w:rsidRPr="00803818" w:rsidRDefault="00A11A37" w:rsidP="00A11A37">
            <w:pPr>
              <w:pStyle w:val="Table"/>
            </w:pPr>
            <w:r w:rsidRPr="004F2E79">
              <w:t>NPU 1003</w:t>
            </w:r>
          </w:p>
        </w:tc>
        <w:tc>
          <w:tcPr>
            <w:tcW w:w="1937" w:type="dxa"/>
          </w:tcPr>
          <w:p w14:paraId="65DCDBD5" w14:textId="6089F176" w:rsidR="00A11A37" w:rsidRPr="00803818" w:rsidRDefault="0050462A" w:rsidP="00A11A37">
            <w:pPr>
              <w:pStyle w:val="sc-gmeypb"/>
              <w:shd w:val="clear" w:color="auto" w:fill="F9FCFF"/>
              <w:spacing w:before="0" w:beforeAutospacing="0" w:after="0" w:afterAutospacing="0"/>
              <w:textAlignment w:val="center"/>
              <w:rPr>
                <w:rFonts w:ascii="Calibri" w:eastAsia="SimSun" w:hAnsi="Calibri" w:cs="Calibri"/>
                <w:color w:val="000000" w:themeColor="text1"/>
                <w:sz w:val="22"/>
                <w:szCs w:val="22"/>
              </w:rPr>
            </w:pPr>
            <w:r>
              <w:rPr>
                <w:rFonts w:ascii="Calibri" w:hAnsi="Calibri" w:cs="Calibri"/>
                <w:color w:val="000000"/>
                <w:sz w:val="22"/>
                <w:szCs w:val="22"/>
                <w:shd w:val="clear" w:color="auto" w:fill="FFFFFF"/>
              </w:rPr>
              <w:t xml:space="preserve">SYNC 1, SYNC 2, </w:t>
            </w:r>
            <w:r w:rsidR="523E593D">
              <w:rPr>
                <w:rFonts w:ascii="Calibri" w:hAnsi="Calibri" w:cs="Calibri"/>
                <w:color w:val="000000"/>
                <w:sz w:val="22"/>
                <w:szCs w:val="22"/>
                <w:shd w:val="clear" w:color="auto" w:fill="FFFFFF"/>
              </w:rPr>
              <w:t xml:space="preserve">RJ-45, RJ-45, </w:t>
            </w:r>
            <w:r w:rsidR="003D3874">
              <w:rPr>
                <w:rFonts w:ascii="Calibri" w:hAnsi="Calibri" w:cs="Calibri"/>
                <w:color w:val="000000"/>
                <w:sz w:val="22"/>
                <w:szCs w:val="22"/>
                <w:shd w:val="clear" w:color="auto" w:fill="FFFFFF"/>
              </w:rPr>
              <w:t>Gigabit Ethernet, 10 Gigabit Ethernet, 10 Gigabit Ethernet,</w:t>
            </w:r>
            <w:r>
              <w:rPr>
                <w:rFonts w:ascii="Calibri" w:hAnsi="Calibri" w:cs="Calibri"/>
                <w:color w:val="000000"/>
                <w:sz w:val="22"/>
                <w:szCs w:val="22"/>
                <w:shd w:val="clear" w:color="auto" w:fill="FFFFFF"/>
              </w:rPr>
              <w:t xml:space="preserve"> User I/O, O&amp;M</w:t>
            </w:r>
          </w:p>
        </w:tc>
        <w:tc>
          <w:tcPr>
            <w:tcW w:w="1663" w:type="dxa"/>
          </w:tcPr>
          <w:p w14:paraId="64EA6839" w14:textId="4F914A81" w:rsidR="00A11A37" w:rsidRPr="00803818" w:rsidRDefault="0050462A" w:rsidP="00A11A37">
            <w:pPr>
              <w:pStyle w:val="Table"/>
            </w:pPr>
            <w:r>
              <w:rPr>
                <w:rFonts w:ascii="Calibri" w:hAnsi="Calibri" w:cs="Calibri"/>
                <w:color w:val="000000"/>
                <w:sz w:val="22"/>
                <w:szCs w:val="22"/>
                <w:shd w:val="clear" w:color="auto" w:fill="FFFFFF"/>
              </w:rPr>
              <w:t>SYNC 1, SYNC 2, TN 4, TN 5, TN 6, TN 7, TN 8, User I/O, O&amp;M</w:t>
            </w:r>
          </w:p>
        </w:tc>
        <w:tc>
          <w:tcPr>
            <w:tcW w:w="1029" w:type="dxa"/>
          </w:tcPr>
          <w:p w14:paraId="0FAD377D" w14:textId="6BBD23AA" w:rsidR="00A11A37" w:rsidRDefault="00EE6988" w:rsidP="00A11A37">
            <w:pPr>
              <w:pStyle w:val="Table"/>
            </w:pPr>
            <w:r>
              <w:t>1-</w:t>
            </w:r>
            <w:r w:rsidR="13C18030">
              <w:t>6</w:t>
            </w:r>
          </w:p>
        </w:tc>
        <w:tc>
          <w:tcPr>
            <w:tcW w:w="1650" w:type="dxa"/>
          </w:tcPr>
          <w:p w14:paraId="033675A7" w14:textId="16B24FD8" w:rsidR="00A11A37" w:rsidRDefault="006F022F" w:rsidP="00A11A37">
            <w:pPr>
              <w:pStyle w:val="Table"/>
            </w:pPr>
            <w:r>
              <w:t>1-</w:t>
            </w:r>
            <w:r w:rsidR="61E2430F">
              <w:t>6</w:t>
            </w:r>
          </w:p>
        </w:tc>
        <w:tc>
          <w:tcPr>
            <w:tcW w:w="1905" w:type="dxa"/>
          </w:tcPr>
          <w:p w14:paraId="5B4C46D5" w14:textId="0D805AF9" w:rsidR="00A11A37" w:rsidRPr="00803818" w:rsidRDefault="00CE1444" w:rsidP="00A11A37">
            <w:pPr>
              <w:pStyle w:val="Table"/>
              <w:rPr>
                <w:rFonts w:ascii="Calibri" w:hAnsi="Calibri" w:cs="Calibri"/>
                <w:color w:val="000000" w:themeColor="text1"/>
                <w:sz w:val="22"/>
                <w:szCs w:val="22"/>
              </w:rPr>
            </w:pPr>
            <w:r w:rsidRPr="4DF61574">
              <w:rPr>
                <w:rFonts w:ascii="Calibri" w:hAnsi="Calibri" w:cs="Calibri"/>
                <w:color w:val="000000" w:themeColor="text1"/>
                <w:sz w:val="22"/>
                <w:szCs w:val="22"/>
              </w:rPr>
              <w:t xml:space="preserve">SYNC 1, SYNC 2, </w:t>
            </w:r>
            <w:r w:rsidR="00666A36" w:rsidRPr="4DF61574">
              <w:rPr>
                <w:rFonts w:ascii="Calibri" w:hAnsi="Calibri" w:cs="Calibri"/>
                <w:color w:val="000000" w:themeColor="text1"/>
                <w:sz w:val="22"/>
                <w:szCs w:val="22"/>
              </w:rPr>
              <w:t>RJ-45, RJ-45</w:t>
            </w:r>
            <w:r w:rsidRPr="4DF61574">
              <w:rPr>
                <w:rFonts w:ascii="Calibri" w:hAnsi="Calibri" w:cs="Calibri"/>
                <w:color w:val="000000" w:themeColor="text1"/>
                <w:sz w:val="22"/>
                <w:szCs w:val="22"/>
              </w:rPr>
              <w:t>, User I/O, O&amp;M</w:t>
            </w:r>
          </w:p>
        </w:tc>
        <w:tc>
          <w:tcPr>
            <w:tcW w:w="1069" w:type="dxa"/>
          </w:tcPr>
          <w:p w14:paraId="184637F2" w14:textId="47A5BD27" w:rsidR="00A11A37" w:rsidRDefault="00A11A37" w:rsidP="00A11A37">
            <w:pPr>
              <w:pStyle w:val="Table"/>
            </w:pPr>
            <w:r w:rsidRPr="00E61F82">
              <w:t>No</w:t>
            </w:r>
          </w:p>
        </w:tc>
      </w:tr>
      <w:tr w:rsidR="00A11A37" w14:paraId="12B78AB9" w14:textId="77777777" w:rsidTr="00873F98">
        <w:tc>
          <w:tcPr>
            <w:tcW w:w="1290" w:type="dxa"/>
          </w:tcPr>
          <w:p w14:paraId="433A6886" w14:textId="58DE3BF2" w:rsidR="00A11A37" w:rsidRPr="00803818" w:rsidRDefault="00A11A37" w:rsidP="00A11A37">
            <w:pPr>
              <w:pStyle w:val="Table"/>
            </w:pPr>
            <w:r w:rsidRPr="004F2E79">
              <w:t>ETU 1001</w:t>
            </w:r>
          </w:p>
        </w:tc>
        <w:tc>
          <w:tcPr>
            <w:tcW w:w="1937" w:type="dxa"/>
          </w:tcPr>
          <w:p w14:paraId="32C8A6B6" w14:textId="34D125D1" w:rsidR="00A11A37" w:rsidRPr="00803818" w:rsidRDefault="00CE1444" w:rsidP="00A11A37">
            <w:pPr>
              <w:pStyle w:val="sc-gmeypb"/>
              <w:shd w:val="clear" w:color="auto" w:fill="F9FCFF"/>
              <w:spacing w:before="0" w:beforeAutospacing="0" w:after="0" w:afterAutospacing="0"/>
              <w:textAlignment w:val="center"/>
              <w:rPr>
                <w:rFonts w:asciiTheme="minorHAnsi" w:eastAsia="SimSun" w:hAnsiTheme="minorHAnsi"/>
                <w:sz w:val="20"/>
                <w:szCs w:val="20"/>
              </w:rPr>
            </w:pPr>
            <w:r>
              <w:rPr>
                <w:rFonts w:ascii="Calibri" w:hAnsi="Calibri" w:cs="Calibri"/>
                <w:color w:val="000000"/>
                <w:sz w:val="22"/>
                <w:szCs w:val="22"/>
                <w:shd w:val="clear" w:color="auto" w:fill="FFFFFF"/>
              </w:rPr>
              <w:t>RJ</w:t>
            </w:r>
            <w:r w:rsidR="62B18827">
              <w:rPr>
                <w:rFonts w:ascii="Calibri" w:hAnsi="Calibri" w:cs="Calibri"/>
                <w:color w:val="000000"/>
                <w:sz w:val="22"/>
                <w:szCs w:val="22"/>
                <w:shd w:val="clear" w:color="auto" w:fill="FFFFFF"/>
              </w:rPr>
              <w:t>-</w:t>
            </w:r>
            <w:r>
              <w:rPr>
                <w:rFonts w:ascii="Calibri" w:hAnsi="Calibri" w:cs="Calibri"/>
                <w:color w:val="000000"/>
                <w:sz w:val="22"/>
                <w:szCs w:val="22"/>
                <w:shd w:val="clear" w:color="auto" w:fill="FFFFFF"/>
              </w:rPr>
              <w:t>45</w:t>
            </w:r>
          </w:p>
        </w:tc>
        <w:tc>
          <w:tcPr>
            <w:tcW w:w="1663" w:type="dxa"/>
          </w:tcPr>
          <w:p w14:paraId="56B05946" w14:textId="68E1839D" w:rsidR="00A11A37" w:rsidRPr="00803818" w:rsidRDefault="18321AE3" w:rsidP="3D59909C">
            <w:pPr>
              <w:pStyle w:val="Table"/>
              <w:spacing w:line="259" w:lineRule="auto"/>
            </w:pPr>
            <w:r w:rsidRPr="3D59909C">
              <w:rPr>
                <w:rFonts w:ascii="Calibri" w:hAnsi="Calibri" w:cs="Calibri"/>
                <w:color w:val="000000" w:themeColor="text1"/>
                <w:sz w:val="22"/>
                <w:szCs w:val="22"/>
              </w:rPr>
              <w:t>RJ-45</w:t>
            </w:r>
          </w:p>
        </w:tc>
        <w:tc>
          <w:tcPr>
            <w:tcW w:w="1029" w:type="dxa"/>
          </w:tcPr>
          <w:p w14:paraId="465DC55F" w14:textId="2A4A9F96" w:rsidR="00A11A37" w:rsidRDefault="006F022F" w:rsidP="00A11A37">
            <w:pPr>
              <w:pStyle w:val="Table"/>
            </w:pPr>
            <w:r>
              <w:t>1</w:t>
            </w:r>
            <w:r w:rsidR="01905E69">
              <w:t xml:space="preserve">, </w:t>
            </w:r>
            <w:r w:rsidR="006F14E3">
              <w:t>2</w:t>
            </w:r>
          </w:p>
        </w:tc>
        <w:tc>
          <w:tcPr>
            <w:tcW w:w="1650" w:type="dxa"/>
          </w:tcPr>
          <w:p w14:paraId="1669996B" w14:textId="4F4001B7" w:rsidR="00A11A37" w:rsidRDefault="006F022F" w:rsidP="00A11A37">
            <w:pPr>
              <w:pStyle w:val="Table"/>
            </w:pPr>
            <w:r>
              <w:t>1</w:t>
            </w:r>
            <w:r w:rsidR="09FC7BF4">
              <w:t xml:space="preserve">, </w:t>
            </w:r>
            <w:r w:rsidR="006F14E3">
              <w:t>2</w:t>
            </w:r>
          </w:p>
        </w:tc>
        <w:tc>
          <w:tcPr>
            <w:tcW w:w="1905" w:type="dxa"/>
          </w:tcPr>
          <w:p w14:paraId="6C2F516B" w14:textId="6B055E5C" w:rsidR="00A11A37" w:rsidRPr="00803818" w:rsidRDefault="16DBD1B6" w:rsidP="6B719151">
            <w:pPr>
              <w:pStyle w:val="Table"/>
              <w:spacing w:line="259" w:lineRule="auto"/>
            </w:pPr>
            <w:r w:rsidRPr="6B719151">
              <w:rPr>
                <w:rFonts w:ascii="Calibri" w:hAnsi="Calibri" w:cs="Calibri"/>
                <w:color w:val="000000" w:themeColor="text1"/>
                <w:sz w:val="22"/>
                <w:szCs w:val="22"/>
              </w:rPr>
              <w:t>RJ-45</w:t>
            </w:r>
          </w:p>
        </w:tc>
        <w:tc>
          <w:tcPr>
            <w:tcW w:w="1069" w:type="dxa"/>
          </w:tcPr>
          <w:p w14:paraId="6E5374DF" w14:textId="3C566D4A" w:rsidR="00A11A37" w:rsidRDefault="00A11A37" w:rsidP="00A11A37">
            <w:pPr>
              <w:pStyle w:val="Table"/>
            </w:pPr>
            <w:r w:rsidRPr="00E61F82">
              <w:t>No</w:t>
            </w:r>
          </w:p>
        </w:tc>
      </w:tr>
      <w:tr w:rsidR="00A11A37" w14:paraId="6A46E2EE" w14:textId="77777777" w:rsidTr="00873F98">
        <w:tc>
          <w:tcPr>
            <w:tcW w:w="1290" w:type="dxa"/>
          </w:tcPr>
          <w:p w14:paraId="5C952476" w14:textId="6ACD486C" w:rsidR="00A11A37" w:rsidRPr="00803818" w:rsidRDefault="00A11A37" w:rsidP="00A11A37">
            <w:pPr>
              <w:pStyle w:val="Table"/>
            </w:pPr>
            <w:r w:rsidRPr="004F2E79">
              <w:t>ETU 1002</w:t>
            </w:r>
          </w:p>
        </w:tc>
        <w:tc>
          <w:tcPr>
            <w:tcW w:w="1937" w:type="dxa"/>
          </w:tcPr>
          <w:p w14:paraId="60A4BA4D" w14:textId="62F921A1" w:rsidR="00A11A37" w:rsidRPr="00873F98" w:rsidRDefault="00873F98" w:rsidP="00A11A37">
            <w:pPr>
              <w:pStyle w:val="sc-gmeypb"/>
              <w:shd w:val="clear" w:color="auto" w:fill="F9FCFF"/>
              <w:spacing w:before="0" w:beforeAutospacing="0" w:after="0" w:afterAutospacing="0"/>
              <w:textAlignment w:val="center"/>
              <w:rPr>
                <w:rFonts w:ascii="Calibri" w:eastAsia="SimSun" w:hAnsi="Calibri" w:cs="Calibri"/>
                <w:color w:val="000000" w:themeColor="text1"/>
                <w:sz w:val="22"/>
                <w:szCs w:val="22"/>
                <w:lang w:val="en-CA"/>
              </w:rPr>
            </w:pPr>
            <w:r w:rsidRPr="00873F98">
              <w:rPr>
                <w:rFonts w:ascii="Calibri" w:hAnsi="Calibri" w:cs="Calibri"/>
                <w:color w:val="000000"/>
                <w:sz w:val="22"/>
                <w:szCs w:val="22"/>
                <w:shd w:val="clear" w:color="auto" w:fill="FFFFFF"/>
                <w:lang w:val="en-CA"/>
              </w:rPr>
              <w:t>Gigabit Ethernet</w:t>
            </w:r>
            <w:r w:rsidR="4BC04CC4" w:rsidRPr="00873F98">
              <w:rPr>
                <w:rFonts w:ascii="Calibri" w:hAnsi="Calibri" w:cs="Calibri"/>
                <w:color w:val="000000"/>
                <w:sz w:val="22"/>
                <w:szCs w:val="22"/>
                <w:shd w:val="clear" w:color="auto" w:fill="FFFFFF"/>
                <w:lang w:val="en-CA"/>
              </w:rPr>
              <w:t xml:space="preserve">, </w:t>
            </w:r>
            <w:r>
              <w:rPr>
                <w:rFonts w:ascii="Calibri" w:hAnsi="Calibri" w:cs="Calibri"/>
                <w:color w:val="000000"/>
                <w:sz w:val="22"/>
                <w:szCs w:val="22"/>
                <w:shd w:val="clear" w:color="auto" w:fill="FFFFFF"/>
              </w:rPr>
              <w:t>Gigabit Ethernet</w:t>
            </w:r>
            <w:r w:rsidR="4BC04CC4" w:rsidRPr="00873F98">
              <w:rPr>
                <w:rFonts w:ascii="Calibri" w:hAnsi="Calibri" w:cs="Calibri"/>
                <w:color w:val="000000"/>
                <w:sz w:val="22"/>
                <w:szCs w:val="22"/>
                <w:shd w:val="clear" w:color="auto" w:fill="FFFFFF"/>
                <w:lang w:val="en-CA"/>
              </w:rPr>
              <w:t xml:space="preserve">, </w:t>
            </w:r>
            <w:r>
              <w:rPr>
                <w:rFonts w:ascii="Calibri" w:hAnsi="Calibri" w:cs="Calibri"/>
                <w:color w:val="000000"/>
                <w:sz w:val="22"/>
                <w:szCs w:val="22"/>
                <w:shd w:val="clear" w:color="auto" w:fill="FFFFFF"/>
              </w:rPr>
              <w:t>Gigabit Ethernet</w:t>
            </w:r>
            <w:r w:rsidR="4BC04CC4" w:rsidRPr="00873F98">
              <w:rPr>
                <w:rFonts w:ascii="Calibri" w:hAnsi="Calibri" w:cs="Calibri"/>
                <w:color w:val="000000"/>
                <w:sz w:val="22"/>
                <w:szCs w:val="22"/>
                <w:shd w:val="clear" w:color="auto" w:fill="FFFFFF"/>
                <w:lang w:val="en-CA"/>
              </w:rPr>
              <w:t xml:space="preserve">, </w:t>
            </w:r>
            <w:r>
              <w:rPr>
                <w:rFonts w:ascii="Calibri" w:hAnsi="Calibri" w:cs="Calibri"/>
                <w:color w:val="000000"/>
                <w:sz w:val="22"/>
                <w:szCs w:val="22"/>
                <w:shd w:val="clear" w:color="auto" w:fill="FFFFFF"/>
              </w:rPr>
              <w:t>Gigabit Ethernet</w:t>
            </w:r>
            <w:r w:rsidR="4BC04CC4" w:rsidRPr="00873F98">
              <w:rPr>
                <w:rFonts w:ascii="Calibri" w:hAnsi="Calibri" w:cs="Calibri"/>
                <w:color w:val="000000"/>
                <w:sz w:val="22"/>
                <w:szCs w:val="22"/>
                <w:shd w:val="clear" w:color="auto" w:fill="FFFFFF"/>
                <w:lang w:val="en-CA"/>
              </w:rPr>
              <w:t xml:space="preserve">, </w:t>
            </w:r>
            <w:r>
              <w:rPr>
                <w:rFonts w:ascii="Calibri" w:hAnsi="Calibri" w:cs="Calibri"/>
                <w:color w:val="000000"/>
                <w:sz w:val="22"/>
                <w:szCs w:val="22"/>
                <w:shd w:val="clear" w:color="auto" w:fill="FFFFFF"/>
                <w:lang w:val="en-CA"/>
              </w:rPr>
              <w:t xml:space="preserve">10 </w:t>
            </w:r>
            <w:r>
              <w:rPr>
                <w:rFonts w:ascii="Calibri" w:hAnsi="Calibri" w:cs="Calibri"/>
                <w:color w:val="000000"/>
                <w:sz w:val="22"/>
                <w:szCs w:val="22"/>
                <w:shd w:val="clear" w:color="auto" w:fill="FFFFFF"/>
              </w:rPr>
              <w:t>Gigabit Ethernet</w:t>
            </w:r>
            <w:r w:rsidRPr="00873F98">
              <w:rPr>
                <w:rFonts w:ascii="Calibri" w:hAnsi="Calibri" w:cs="Calibri"/>
                <w:color w:val="000000"/>
                <w:sz w:val="22"/>
                <w:szCs w:val="22"/>
                <w:shd w:val="clear" w:color="auto" w:fill="FFFFFF"/>
                <w:lang w:val="en-CA"/>
              </w:rPr>
              <w:t xml:space="preserve"> </w:t>
            </w:r>
          </w:p>
        </w:tc>
        <w:tc>
          <w:tcPr>
            <w:tcW w:w="1663" w:type="dxa"/>
          </w:tcPr>
          <w:p w14:paraId="2A8C0A58" w14:textId="5207E65B" w:rsidR="00A11A37" w:rsidRPr="00803818" w:rsidRDefault="4BC04CC4" w:rsidP="00A11A37">
            <w:pPr>
              <w:pStyle w:val="Table"/>
              <w:rPr>
                <w:rFonts w:ascii="Calibri" w:hAnsi="Calibri" w:cs="Calibri"/>
                <w:color w:val="000000" w:themeColor="text1"/>
                <w:sz w:val="22"/>
                <w:szCs w:val="22"/>
              </w:rPr>
            </w:pPr>
            <w:r>
              <w:rPr>
                <w:rFonts w:ascii="Calibri" w:hAnsi="Calibri" w:cs="Calibri"/>
                <w:color w:val="000000"/>
                <w:sz w:val="22"/>
                <w:szCs w:val="22"/>
                <w:shd w:val="clear" w:color="auto" w:fill="FFFFFF"/>
              </w:rPr>
              <w:t>TN 1, TN 2, TN 3, TN 4, TN 5</w:t>
            </w:r>
          </w:p>
        </w:tc>
        <w:tc>
          <w:tcPr>
            <w:tcW w:w="1029" w:type="dxa"/>
          </w:tcPr>
          <w:p w14:paraId="59759ACC" w14:textId="77777777" w:rsidR="00A11A37" w:rsidRDefault="00A11A37" w:rsidP="00A11A37">
            <w:pPr>
              <w:pStyle w:val="Table"/>
            </w:pPr>
          </w:p>
        </w:tc>
        <w:tc>
          <w:tcPr>
            <w:tcW w:w="1650" w:type="dxa"/>
          </w:tcPr>
          <w:p w14:paraId="0FC0733B" w14:textId="77777777" w:rsidR="00A11A37" w:rsidRDefault="00A11A37" w:rsidP="00A11A37">
            <w:pPr>
              <w:pStyle w:val="Table"/>
            </w:pPr>
          </w:p>
        </w:tc>
        <w:tc>
          <w:tcPr>
            <w:tcW w:w="1905" w:type="dxa"/>
            <w:vAlign w:val="center"/>
          </w:tcPr>
          <w:p w14:paraId="65116038" w14:textId="0CA6602D" w:rsidR="00A11A37" w:rsidRPr="00803818" w:rsidRDefault="6478B6CC" w:rsidP="654617CC">
            <w:pPr>
              <w:pStyle w:val="Table"/>
              <w:jc w:val="center"/>
            </w:pPr>
            <w:r>
              <w:t>-</w:t>
            </w:r>
          </w:p>
        </w:tc>
        <w:tc>
          <w:tcPr>
            <w:tcW w:w="1069" w:type="dxa"/>
          </w:tcPr>
          <w:p w14:paraId="66A5309D" w14:textId="5AAB8DD7" w:rsidR="00A11A37" w:rsidRDefault="00A11A37" w:rsidP="00A11A37">
            <w:pPr>
              <w:pStyle w:val="Table"/>
            </w:pPr>
            <w:r w:rsidRPr="00E61F82">
              <w:t>No</w:t>
            </w:r>
          </w:p>
        </w:tc>
      </w:tr>
      <w:tr w:rsidR="00A11A37" w14:paraId="06ED308B" w14:textId="77777777" w:rsidTr="00873F98">
        <w:tc>
          <w:tcPr>
            <w:tcW w:w="1290" w:type="dxa"/>
          </w:tcPr>
          <w:p w14:paraId="5CFF950B" w14:textId="32AC82B2" w:rsidR="00A11A37" w:rsidRPr="00803818" w:rsidRDefault="00A11A37" w:rsidP="00A11A37">
            <w:pPr>
              <w:pStyle w:val="Table"/>
            </w:pPr>
            <w:r w:rsidRPr="004F2E79">
              <w:t>LTU 1001</w:t>
            </w:r>
          </w:p>
        </w:tc>
        <w:tc>
          <w:tcPr>
            <w:tcW w:w="1937" w:type="dxa"/>
          </w:tcPr>
          <w:p w14:paraId="5405BE22" w14:textId="387DDC32" w:rsidR="00A11A37" w:rsidRPr="00803818" w:rsidRDefault="0042345E" w:rsidP="00A11A37">
            <w:pPr>
              <w:pStyle w:val="sc-gmeypb"/>
              <w:shd w:val="clear" w:color="auto" w:fill="F9FCFF"/>
              <w:spacing w:before="0" w:beforeAutospacing="0" w:after="0" w:afterAutospacing="0"/>
              <w:textAlignment w:val="center"/>
              <w:rPr>
                <w:rFonts w:asciiTheme="minorHAnsi" w:eastAsia="SimSun" w:hAnsiTheme="minorHAnsi"/>
                <w:sz w:val="20"/>
                <w:szCs w:val="20"/>
              </w:rPr>
            </w:pPr>
            <w:r>
              <w:rPr>
                <w:rFonts w:ascii="Calibri" w:hAnsi="Calibri" w:cs="Calibri"/>
                <w:color w:val="000000"/>
                <w:sz w:val="22"/>
                <w:szCs w:val="22"/>
                <w:shd w:val="clear" w:color="auto" w:fill="FFFFFF"/>
              </w:rPr>
              <w:t>DS1</w:t>
            </w:r>
          </w:p>
        </w:tc>
        <w:tc>
          <w:tcPr>
            <w:tcW w:w="1663" w:type="dxa"/>
          </w:tcPr>
          <w:p w14:paraId="7B5BF0D8" w14:textId="764DD3F6" w:rsidR="00A11A37" w:rsidRPr="00803818" w:rsidRDefault="00583E2D" w:rsidP="00A11A37">
            <w:pPr>
              <w:pStyle w:val="Table"/>
            </w:pPr>
            <w:r>
              <w:rPr>
                <w:rFonts w:ascii="Calibri" w:hAnsi="Calibri" w:cs="Calibri"/>
                <w:color w:val="000000"/>
                <w:sz w:val="22"/>
                <w:szCs w:val="22"/>
                <w:shd w:val="clear" w:color="auto" w:fill="FFFFFF"/>
              </w:rPr>
              <w:t>TN 1A-1D, TN 2A-2D, TN 3A-3D, TN 4A-4D</w:t>
            </w:r>
          </w:p>
        </w:tc>
        <w:tc>
          <w:tcPr>
            <w:tcW w:w="1029" w:type="dxa"/>
          </w:tcPr>
          <w:p w14:paraId="11338E26" w14:textId="0B5DEDAA" w:rsidR="00A11A37" w:rsidRDefault="006F022F" w:rsidP="00A11A37">
            <w:pPr>
              <w:pStyle w:val="Table"/>
            </w:pPr>
            <w:r>
              <w:t>1-</w:t>
            </w:r>
            <w:r w:rsidR="00583E2D">
              <w:t>16</w:t>
            </w:r>
          </w:p>
        </w:tc>
        <w:tc>
          <w:tcPr>
            <w:tcW w:w="1650" w:type="dxa"/>
          </w:tcPr>
          <w:p w14:paraId="01E10F11" w14:textId="2BC002AF" w:rsidR="00A11A37" w:rsidRDefault="00882CB1" w:rsidP="00A11A37">
            <w:pPr>
              <w:pStyle w:val="Table"/>
            </w:pPr>
            <w:r>
              <w:t>1-</w:t>
            </w:r>
            <w:r w:rsidR="00583E2D">
              <w:t>16</w:t>
            </w:r>
          </w:p>
        </w:tc>
        <w:tc>
          <w:tcPr>
            <w:tcW w:w="1905" w:type="dxa"/>
          </w:tcPr>
          <w:p w14:paraId="320BA8B0" w14:textId="2BDC749F" w:rsidR="00A11A37" w:rsidRPr="00803818" w:rsidRDefault="00FF7BEE" w:rsidP="00A11A37">
            <w:pPr>
              <w:pStyle w:val="Table"/>
            </w:pPr>
            <w:r>
              <w:rPr>
                <w:rFonts w:ascii="Calibri" w:hAnsi="Calibri" w:cs="Calibri"/>
                <w:color w:val="000000"/>
                <w:sz w:val="22"/>
                <w:szCs w:val="22"/>
                <w:shd w:val="clear" w:color="auto" w:fill="FFFFFF"/>
              </w:rPr>
              <w:t>TN 1A-1D, TN 2A-2D, TN 3A-3D, TN 4A-4D</w:t>
            </w:r>
          </w:p>
        </w:tc>
        <w:tc>
          <w:tcPr>
            <w:tcW w:w="1069" w:type="dxa"/>
          </w:tcPr>
          <w:p w14:paraId="0453338C" w14:textId="026D68C5" w:rsidR="00A11A37" w:rsidRDefault="00A11A37" w:rsidP="00A11A37">
            <w:pPr>
              <w:pStyle w:val="Table"/>
            </w:pPr>
            <w:r w:rsidRPr="00E61F82">
              <w:t>No</w:t>
            </w:r>
          </w:p>
        </w:tc>
      </w:tr>
      <w:tr w:rsidR="00A11A37" w14:paraId="6CF50149" w14:textId="77777777" w:rsidTr="00873F98">
        <w:tc>
          <w:tcPr>
            <w:tcW w:w="1290" w:type="dxa"/>
          </w:tcPr>
          <w:p w14:paraId="0038E561" w14:textId="0E1D4466" w:rsidR="00A11A37" w:rsidRPr="00803818" w:rsidRDefault="00A11A37" w:rsidP="00A11A37">
            <w:pPr>
              <w:pStyle w:val="Table"/>
            </w:pPr>
            <w:r w:rsidRPr="004F2E79">
              <w:t>LTU 1002</w:t>
            </w:r>
          </w:p>
        </w:tc>
        <w:tc>
          <w:tcPr>
            <w:tcW w:w="1937" w:type="dxa"/>
          </w:tcPr>
          <w:p w14:paraId="21C47356" w14:textId="3BC371E8" w:rsidR="00A11A37" w:rsidRPr="00803818" w:rsidRDefault="0042345E" w:rsidP="00A11A37">
            <w:pPr>
              <w:pStyle w:val="sc-gmeypb"/>
              <w:shd w:val="clear" w:color="auto" w:fill="F9FCFF"/>
              <w:spacing w:before="0" w:beforeAutospacing="0" w:after="0" w:afterAutospacing="0"/>
              <w:textAlignment w:val="center"/>
              <w:rPr>
                <w:rFonts w:asciiTheme="minorHAnsi" w:eastAsia="SimSun" w:hAnsiTheme="minorHAnsi"/>
                <w:sz w:val="20"/>
                <w:szCs w:val="20"/>
              </w:rPr>
            </w:pPr>
            <w:r>
              <w:rPr>
                <w:rFonts w:ascii="Calibri" w:hAnsi="Calibri" w:cs="Calibri"/>
                <w:color w:val="000000"/>
                <w:sz w:val="22"/>
                <w:szCs w:val="22"/>
                <w:shd w:val="clear" w:color="auto" w:fill="FFFFFF"/>
              </w:rPr>
              <w:t>DS1</w:t>
            </w:r>
            <w:r w:rsidR="003D5726">
              <w:rPr>
                <w:rFonts w:ascii="Calibri" w:hAnsi="Calibri" w:cs="Calibri"/>
                <w:color w:val="000000"/>
                <w:sz w:val="22"/>
                <w:szCs w:val="22"/>
                <w:shd w:val="clear" w:color="auto" w:fill="FFFFFF"/>
              </w:rPr>
              <w:t xml:space="preserve">, </w:t>
            </w:r>
            <w:r w:rsidR="00654CCA">
              <w:rPr>
                <w:rFonts w:ascii="Calibri" w:hAnsi="Calibri" w:cs="Calibri"/>
                <w:color w:val="000000"/>
                <w:sz w:val="22"/>
                <w:szCs w:val="22"/>
                <w:shd w:val="clear" w:color="auto" w:fill="FFFFFF"/>
              </w:rPr>
              <w:t>Gigabit</w:t>
            </w:r>
            <w:r w:rsidR="00813814">
              <w:rPr>
                <w:rFonts w:ascii="Calibri" w:hAnsi="Calibri" w:cs="Calibri"/>
                <w:color w:val="000000"/>
                <w:sz w:val="22"/>
                <w:szCs w:val="22"/>
                <w:shd w:val="clear" w:color="auto" w:fill="FFFFFF"/>
              </w:rPr>
              <w:t xml:space="preserve"> Ethernet</w:t>
            </w:r>
          </w:p>
        </w:tc>
        <w:tc>
          <w:tcPr>
            <w:tcW w:w="1663" w:type="dxa"/>
          </w:tcPr>
          <w:p w14:paraId="08896D75" w14:textId="2058324B" w:rsidR="00A11A37" w:rsidRPr="00803818" w:rsidRDefault="00180F66" w:rsidP="00A11A37">
            <w:pPr>
              <w:pStyle w:val="Table"/>
            </w:pPr>
            <w:r>
              <w:rPr>
                <w:rFonts w:ascii="Calibri" w:hAnsi="Calibri" w:cs="Calibri"/>
                <w:color w:val="000000"/>
                <w:sz w:val="22"/>
                <w:szCs w:val="22"/>
                <w:shd w:val="clear" w:color="auto" w:fill="FFFFFF"/>
              </w:rPr>
              <w:t>TN 1A-1D, TN 2A-2D, TN 3A-3D, TN 4A-4D, TN 5</w:t>
            </w:r>
          </w:p>
        </w:tc>
        <w:tc>
          <w:tcPr>
            <w:tcW w:w="1029" w:type="dxa"/>
          </w:tcPr>
          <w:p w14:paraId="1B38E0BF" w14:textId="7916E205" w:rsidR="00A11A37" w:rsidRDefault="00882CB1" w:rsidP="00A11A37">
            <w:pPr>
              <w:pStyle w:val="Table"/>
            </w:pPr>
            <w:r>
              <w:t>1-</w:t>
            </w:r>
            <w:r w:rsidR="495DC297">
              <w:t>17</w:t>
            </w:r>
          </w:p>
        </w:tc>
        <w:tc>
          <w:tcPr>
            <w:tcW w:w="1650" w:type="dxa"/>
          </w:tcPr>
          <w:p w14:paraId="7012BE8C" w14:textId="20B40D80" w:rsidR="00A11A37" w:rsidRDefault="00882CB1" w:rsidP="00A11A37">
            <w:pPr>
              <w:pStyle w:val="Table"/>
            </w:pPr>
            <w:r>
              <w:t>1-</w:t>
            </w:r>
            <w:r w:rsidR="495DC297">
              <w:t>17</w:t>
            </w:r>
          </w:p>
        </w:tc>
        <w:tc>
          <w:tcPr>
            <w:tcW w:w="1905" w:type="dxa"/>
          </w:tcPr>
          <w:p w14:paraId="1A2505C9" w14:textId="77DEAE7F" w:rsidR="00A11A37" w:rsidRPr="00803818" w:rsidRDefault="00180F66" w:rsidP="00A11A37">
            <w:pPr>
              <w:pStyle w:val="Table"/>
            </w:pPr>
            <w:r>
              <w:rPr>
                <w:rFonts w:ascii="Calibri" w:hAnsi="Calibri" w:cs="Calibri"/>
                <w:color w:val="000000"/>
                <w:sz w:val="22"/>
                <w:szCs w:val="22"/>
                <w:shd w:val="clear" w:color="auto" w:fill="FFFFFF"/>
              </w:rPr>
              <w:t>TN 1A-1D, TN 2A-2D, TN 3A-3D, TN 4A-4D, TN 5</w:t>
            </w:r>
          </w:p>
        </w:tc>
        <w:tc>
          <w:tcPr>
            <w:tcW w:w="1069" w:type="dxa"/>
          </w:tcPr>
          <w:p w14:paraId="195BAC7D" w14:textId="3A59041D" w:rsidR="00A11A37" w:rsidRDefault="00A11A37" w:rsidP="00A11A37">
            <w:pPr>
              <w:pStyle w:val="Table"/>
            </w:pPr>
            <w:r w:rsidRPr="00E61F82">
              <w:t>No</w:t>
            </w:r>
          </w:p>
        </w:tc>
      </w:tr>
      <w:tr w:rsidR="00A11A37" w14:paraId="64A73F7F" w14:textId="77777777" w:rsidTr="00873F98">
        <w:tc>
          <w:tcPr>
            <w:tcW w:w="1290" w:type="dxa"/>
          </w:tcPr>
          <w:p w14:paraId="2226A6BB" w14:textId="296D7787" w:rsidR="00A11A37" w:rsidRPr="00803818" w:rsidRDefault="00A11A37" w:rsidP="00A11A37">
            <w:pPr>
              <w:pStyle w:val="Table"/>
            </w:pPr>
            <w:r w:rsidRPr="004F2E79">
              <w:t>PFU 1301</w:t>
            </w:r>
          </w:p>
        </w:tc>
        <w:tc>
          <w:tcPr>
            <w:tcW w:w="1937" w:type="dxa"/>
          </w:tcPr>
          <w:p w14:paraId="3FD71DD0" w14:textId="77777777" w:rsidR="00A11A37" w:rsidRPr="00803818" w:rsidRDefault="00A11A37" w:rsidP="00A11A37">
            <w:pPr>
              <w:pStyle w:val="sc-gmeypb"/>
              <w:shd w:val="clear" w:color="auto" w:fill="F9FCFF"/>
              <w:spacing w:before="0" w:beforeAutospacing="0" w:after="0" w:afterAutospacing="0"/>
              <w:textAlignment w:val="center"/>
              <w:rPr>
                <w:rFonts w:asciiTheme="minorHAnsi" w:eastAsia="SimSun" w:hAnsiTheme="minorHAnsi"/>
                <w:sz w:val="20"/>
              </w:rPr>
            </w:pPr>
          </w:p>
        </w:tc>
        <w:tc>
          <w:tcPr>
            <w:tcW w:w="1663" w:type="dxa"/>
          </w:tcPr>
          <w:p w14:paraId="3A9F9226" w14:textId="77777777" w:rsidR="00A11A37" w:rsidRPr="00803818" w:rsidRDefault="00A11A37" w:rsidP="00A11A37">
            <w:pPr>
              <w:pStyle w:val="Table"/>
            </w:pPr>
          </w:p>
        </w:tc>
        <w:tc>
          <w:tcPr>
            <w:tcW w:w="1029" w:type="dxa"/>
          </w:tcPr>
          <w:p w14:paraId="16B690A0" w14:textId="77777777" w:rsidR="00A11A37" w:rsidRDefault="00A11A37" w:rsidP="00A11A37">
            <w:pPr>
              <w:pStyle w:val="Table"/>
            </w:pPr>
          </w:p>
        </w:tc>
        <w:tc>
          <w:tcPr>
            <w:tcW w:w="1650" w:type="dxa"/>
          </w:tcPr>
          <w:p w14:paraId="74D71546" w14:textId="77777777" w:rsidR="00A11A37" w:rsidRDefault="00A11A37" w:rsidP="00A11A37">
            <w:pPr>
              <w:pStyle w:val="Table"/>
            </w:pPr>
          </w:p>
        </w:tc>
        <w:tc>
          <w:tcPr>
            <w:tcW w:w="1905" w:type="dxa"/>
          </w:tcPr>
          <w:p w14:paraId="7A5825BF" w14:textId="77777777" w:rsidR="00A11A37" w:rsidRPr="00803818" w:rsidRDefault="00A11A37" w:rsidP="00A11A37">
            <w:pPr>
              <w:pStyle w:val="Table"/>
            </w:pPr>
          </w:p>
        </w:tc>
        <w:tc>
          <w:tcPr>
            <w:tcW w:w="1069" w:type="dxa"/>
          </w:tcPr>
          <w:p w14:paraId="22AD1264" w14:textId="03FFAF5F" w:rsidR="00A11A37" w:rsidRDefault="00A11A37" w:rsidP="00A11A37">
            <w:pPr>
              <w:pStyle w:val="Table"/>
            </w:pPr>
            <w:r w:rsidRPr="00E61F82">
              <w:t>No</w:t>
            </w:r>
          </w:p>
        </w:tc>
      </w:tr>
      <w:tr w:rsidR="00A11A37" w14:paraId="3A390195" w14:textId="77777777" w:rsidTr="00873F98">
        <w:tc>
          <w:tcPr>
            <w:tcW w:w="1290" w:type="dxa"/>
          </w:tcPr>
          <w:p w14:paraId="17B4551B" w14:textId="0C974880" w:rsidR="00A11A37" w:rsidRPr="00803818" w:rsidRDefault="00A11A37" w:rsidP="00A11A37">
            <w:pPr>
              <w:pStyle w:val="Table"/>
            </w:pPr>
            <w:r w:rsidRPr="004F2E79">
              <w:t>FAU 1301</w:t>
            </w:r>
          </w:p>
        </w:tc>
        <w:tc>
          <w:tcPr>
            <w:tcW w:w="1937" w:type="dxa"/>
          </w:tcPr>
          <w:p w14:paraId="7C31A59A" w14:textId="77777777" w:rsidR="00A11A37" w:rsidRPr="00803818" w:rsidRDefault="00A11A37" w:rsidP="00A11A37">
            <w:pPr>
              <w:pStyle w:val="sc-gmeypb"/>
              <w:shd w:val="clear" w:color="auto" w:fill="F9FCFF"/>
              <w:spacing w:before="0" w:beforeAutospacing="0" w:after="0" w:afterAutospacing="0"/>
              <w:textAlignment w:val="center"/>
              <w:rPr>
                <w:rFonts w:asciiTheme="minorHAnsi" w:eastAsia="SimSun" w:hAnsiTheme="minorHAnsi"/>
                <w:sz w:val="20"/>
              </w:rPr>
            </w:pPr>
          </w:p>
        </w:tc>
        <w:tc>
          <w:tcPr>
            <w:tcW w:w="1663" w:type="dxa"/>
          </w:tcPr>
          <w:p w14:paraId="17AAF903" w14:textId="77777777" w:rsidR="00A11A37" w:rsidRPr="00803818" w:rsidRDefault="00A11A37" w:rsidP="00A11A37">
            <w:pPr>
              <w:pStyle w:val="Table"/>
            </w:pPr>
          </w:p>
        </w:tc>
        <w:tc>
          <w:tcPr>
            <w:tcW w:w="1029" w:type="dxa"/>
          </w:tcPr>
          <w:p w14:paraId="151FA981" w14:textId="77777777" w:rsidR="00A11A37" w:rsidRDefault="00A11A37" w:rsidP="00A11A37">
            <w:pPr>
              <w:pStyle w:val="Table"/>
            </w:pPr>
          </w:p>
        </w:tc>
        <w:tc>
          <w:tcPr>
            <w:tcW w:w="1650" w:type="dxa"/>
          </w:tcPr>
          <w:p w14:paraId="7AB6834A" w14:textId="77777777" w:rsidR="00A11A37" w:rsidRDefault="00A11A37" w:rsidP="00A11A37">
            <w:pPr>
              <w:pStyle w:val="Table"/>
            </w:pPr>
          </w:p>
        </w:tc>
        <w:tc>
          <w:tcPr>
            <w:tcW w:w="1905" w:type="dxa"/>
          </w:tcPr>
          <w:p w14:paraId="46D7AE62" w14:textId="77777777" w:rsidR="00A11A37" w:rsidRPr="00803818" w:rsidRDefault="00A11A37" w:rsidP="00A11A37">
            <w:pPr>
              <w:pStyle w:val="Table"/>
            </w:pPr>
          </w:p>
        </w:tc>
        <w:tc>
          <w:tcPr>
            <w:tcW w:w="1069" w:type="dxa"/>
          </w:tcPr>
          <w:p w14:paraId="5B49D338" w14:textId="02F78A09" w:rsidR="00A11A37" w:rsidRDefault="00A11A37" w:rsidP="00A11A37">
            <w:pPr>
              <w:pStyle w:val="Table"/>
            </w:pPr>
            <w:r w:rsidRPr="00E61F82">
              <w:t>No</w:t>
            </w:r>
          </w:p>
        </w:tc>
      </w:tr>
      <w:bookmarkEnd w:id="253"/>
    </w:tbl>
    <w:p w14:paraId="6BFAAC90" w14:textId="77777777" w:rsidR="00803818" w:rsidRPr="00803818" w:rsidRDefault="00803818" w:rsidP="00803818">
      <w:pPr>
        <w:pStyle w:val="BodyText"/>
        <w:rPr>
          <w:lang w:val="en-CA"/>
        </w:rPr>
      </w:pPr>
    </w:p>
    <w:p w14:paraId="01085347" w14:textId="77777777" w:rsidR="00F568AB" w:rsidRDefault="40CAA3CB" w:rsidP="00F568AB">
      <w:pPr>
        <w:pStyle w:val="Heading4"/>
        <w:rPr>
          <w:lang w:val="en-CA"/>
        </w:rPr>
      </w:pPr>
      <w:r w:rsidRPr="47D17CDD">
        <w:rPr>
          <w:lang w:val="en-CA"/>
        </w:rPr>
        <w:t>Device Ports</w:t>
      </w:r>
    </w:p>
    <w:p w14:paraId="0397EEF7" w14:textId="1001B31F" w:rsidR="00803818" w:rsidRPr="00803818" w:rsidRDefault="00803818" w:rsidP="00803818">
      <w:pPr>
        <w:pStyle w:val="BodyText"/>
        <w:rPr>
          <w:lang w:val="en-CA"/>
        </w:rPr>
      </w:pPr>
      <w:r>
        <w:rPr>
          <w:lang w:val="en-CA"/>
        </w:rPr>
        <w:t>NA</w:t>
      </w:r>
    </w:p>
    <w:p w14:paraId="376F6A57" w14:textId="77777777" w:rsidR="00F568AB" w:rsidRDefault="40CAA3CB" w:rsidP="00F568AB">
      <w:pPr>
        <w:pStyle w:val="Heading4"/>
        <w:rPr>
          <w:lang w:val="en-CA"/>
        </w:rPr>
      </w:pPr>
      <w:r w:rsidRPr="47D17CDD">
        <w:rPr>
          <w:lang w:val="en-CA"/>
        </w:rPr>
        <w:t xml:space="preserve">Pluggable Ports </w:t>
      </w:r>
    </w:p>
    <w:tbl>
      <w:tblPr>
        <w:tblStyle w:val="TableGrid"/>
        <w:tblW w:w="0" w:type="auto"/>
        <w:tblLayout w:type="fixed"/>
        <w:tblLook w:val="06A0" w:firstRow="1" w:lastRow="0" w:firstColumn="1" w:lastColumn="0" w:noHBand="1" w:noVBand="1"/>
      </w:tblPr>
      <w:tblGrid>
        <w:gridCol w:w="3240"/>
        <w:gridCol w:w="2160"/>
        <w:gridCol w:w="2445"/>
        <w:gridCol w:w="2955"/>
      </w:tblGrid>
      <w:tr w:rsidR="47D17CDD" w14:paraId="69001E03" w14:textId="77777777" w:rsidTr="47D17CDD">
        <w:trPr>
          <w:trHeight w:val="300"/>
        </w:trPr>
        <w:tc>
          <w:tcPr>
            <w:tcW w:w="3240" w:type="dxa"/>
            <w:shd w:val="clear" w:color="auto" w:fill="1E8BCD"/>
          </w:tcPr>
          <w:p w14:paraId="50052586" w14:textId="4D47B508" w:rsidR="20057E35" w:rsidRDefault="20057E35" w:rsidP="47D17CDD">
            <w:pPr>
              <w:pStyle w:val="BodyText"/>
              <w:rPr>
                <w:lang w:val="en-CA"/>
              </w:rPr>
            </w:pPr>
            <w:r w:rsidRPr="47D17CDD">
              <w:rPr>
                <w:lang w:val="en-CA"/>
              </w:rPr>
              <w:t>Pluggable Archetype name</w:t>
            </w:r>
          </w:p>
        </w:tc>
        <w:tc>
          <w:tcPr>
            <w:tcW w:w="2160" w:type="dxa"/>
            <w:shd w:val="clear" w:color="auto" w:fill="1E8BCD"/>
          </w:tcPr>
          <w:p w14:paraId="1C607CDF" w14:textId="2673B777" w:rsidR="20057E35" w:rsidRDefault="20057E35" w:rsidP="47D17CDD">
            <w:pPr>
              <w:pStyle w:val="BodyText"/>
              <w:rPr>
                <w:lang w:val="en-CA"/>
              </w:rPr>
            </w:pPr>
            <w:r w:rsidRPr="47D17CDD">
              <w:rPr>
                <w:lang w:val="en-CA"/>
              </w:rPr>
              <w:t>Port Archetype name</w:t>
            </w:r>
          </w:p>
        </w:tc>
        <w:tc>
          <w:tcPr>
            <w:tcW w:w="2445" w:type="dxa"/>
            <w:shd w:val="clear" w:color="auto" w:fill="1E8BCD"/>
          </w:tcPr>
          <w:p w14:paraId="566A180D" w14:textId="075FBDD9" w:rsidR="20057E35" w:rsidRDefault="20057E35" w:rsidP="47D17CDD">
            <w:pPr>
              <w:pStyle w:val="BodyText"/>
              <w:rPr>
                <w:lang w:val="en-CA"/>
              </w:rPr>
            </w:pPr>
            <w:r w:rsidRPr="47D17CDD">
              <w:rPr>
                <w:lang w:val="en-CA"/>
              </w:rPr>
              <w:t>Port Archetype Instance name</w:t>
            </w:r>
          </w:p>
        </w:tc>
        <w:tc>
          <w:tcPr>
            <w:tcW w:w="2955" w:type="dxa"/>
            <w:shd w:val="clear" w:color="auto" w:fill="1E8BCD"/>
          </w:tcPr>
          <w:p w14:paraId="06FC6265" w14:textId="07D95AAC" w:rsidR="20057E35" w:rsidRDefault="20057E35" w:rsidP="47D17CDD">
            <w:pPr>
              <w:pStyle w:val="BodyText"/>
              <w:rPr>
                <w:lang w:val="en-CA"/>
              </w:rPr>
            </w:pPr>
            <w:r w:rsidRPr="47D17CDD">
              <w:rPr>
                <w:lang w:val="en-CA"/>
              </w:rPr>
              <w:t>Port type name</w:t>
            </w:r>
          </w:p>
        </w:tc>
      </w:tr>
      <w:tr w:rsidR="47D17CDD" w14:paraId="7C66A563" w14:textId="77777777" w:rsidTr="47D17CDD">
        <w:trPr>
          <w:trHeight w:val="300"/>
        </w:trPr>
        <w:tc>
          <w:tcPr>
            <w:tcW w:w="3240" w:type="dxa"/>
          </w:tcPr>
          <w:p w14:paraId="1BA8A697" w14:textId="5C407227" w:rsidR="07DBA7B7" w:rsidRDefault="07DBA7B7" w:rsidP="47D17CDD">
            <w:pPr>
              <w:pStyle w:val="BodyText"/>
              <w:rPr>
                <w:lang w:val="en-CA"/>
              </w:rPr>
            </w:pPr>
            <w:r w:rsidRPr="47D17CDD">
              <w:rPr>
                <w:lang w:val="en-CA"/>
              </w:rPr>
              <w:t>SFP:1000BASE-TX</w:t>
            </w:r>
          </w:p>
        </w:tc>
        <w:tc>
          <w:tcPr>
            <w:tcW w:w="2160" w:type="dxa"/>
          </w:tcPr>
          <w:p w14:paraId="125E721E" w14:textId="4E6AE238" w:rsidR="2AD1259D" w:rsidRDefault="2AD1259D" w:rsidP="47D17CDD">
            <w:pPr>
              <w:pStyle w:val="BodyText"/>
              <w:rPr>
                <w:lang w:val="en-CA"/>
              </w:rPr>
            </w:pPr>
            <w:r w:rsidRPr="47D17CDD">
              <w:rPr>
                <w:lang w:val="en-CA"/>
              </w:rPr>
              <w:t>Gigabit Ethernet</w:t>
            </w:r>
          </w:p>
        </w:tc>
        <w:tc>
          <w:tcPr>
            <w:tcW w:w="2445" w:type="dxa"/>
          </w:tcPr>
          <w:p w14:paraId="1B982F25" w14:textId="1055AD3B" w:rsidR="58C21C8B" w:rsidRDefault="58C21C8B" w:rsidP="47D17CDD">
            <w:pPr>
              <w:pStyle w:val="BodyText"/>
              <w:rPr>
                <w:lang w:val="en-CA"/>
              </w:rPr>
            </w:pPr>
            <w:r w:rsidRPr="47D17CDD">
              <w:rPr>
                <w:lang w:val="en-CA"/>
              </w:rPr>
              <w:t>TN 6</w:t>
            </w:r>
          </w:p>
        </w:tc>
        <w:tc>
          <w:tcPr>
            <w:tcW w:w="2955" w:type="dxa"/>
          </w:tcPr>
          <w:p w14:paraId="7DD70CE8" w14:textId="12E98006" w:rsidR="54567665" w:rsidRDefault="54567665" w:rsidP="47D17CDD">
            <w:pPr>
              <w:pStyle w:val="BodyText"/>
              <w:rPr>
                <w:lang w:val="en-CA"/>
              </w:rPr>
            </w:pPr>
            <w:r w:rsidRPr="47D17CDD">
              <w:rPr>
                <w:lang w:val="en-CA"/>
              </w:rPr>
              <w:t>Gigabit Ethernet</w:t>
            </w:r>
          </w:p>
        </w:tc>
      </w:tr>
      <w:tr w:rsidR="47D17CDD" w14:paraId="5EF7BD97" w14:textId="77777777" w:rsidTr="47D17CDD">
        <w:trPr>
          <w:trHeight w:val="300"/>
        </w:trPr>
        <w:tc>
          <w:tcPr>
            <w:tcW w:w="3240" w:type="dxa"/>
          </w:tcPr>
          <w:p w14:paraId="60A4E60E" w14:textId="1D9C6FB6" w:rsidR="07DBA7B7" w:rsidRDefault="07DBA7B7" w:rsidP="47D17CDD">
            <w:pPr>
              <w:pStyle w:val="BodyText"/>
              <w:rPr>
                <w:lang w:val="en-CA"/>
              </w:rPr>
            </w:pPr>
            <w:r w:rsidRPr="47D17CDD">
              <w:rPr>
                <w:lang w:val="en-CA"/>
              </w:rPr>
              <w:t>SFP: Ericsson-1000Base-LX</w:t>
            </w:r>
          </w:p>
        </w:tc>
        <w:tc>
          <w:tcPr>
            <w:tcW w:w="2160" w:type="dxa"/>
          </w:tcPr>
          <w:p w14:paraId="3D08CA41" w14:textId="7F56DFF9" w:rsidR="4E028921" w:rsidRDefault="4E028921" w:rsidP="47D17CDD">
            <w:pPr>
              <w:pStyle w:val="BodyText"/>
              <w:rPr>
                <w:lang w:val="en-CA"/>
              </w:rPr>
            </w:pPr>
            <w:r w:rsidRPr="47D17CDD">
              <w:rPr>
                <w:lang w:val="en-CA"/>
              </w:rPr>
              <w:t>Gigabit Ethernet</w:t>
            </w:r>
          </w:p>
        </w:tc>
        <w:tc>
          <w:tcPr>
            <w:tcW w:w="2445" w:type="dxa"/>
          </w:tcPr>
          <w:p w14:paraId="414DA63A" w14:textId="6D89DAA9" w:rsidR="4C3E59F6" w:rsidRDefault="4C3E59F6" w:rsidP="47D17CDD">
            <w:pPr>
              <w:pStyle w:val="BodyText"/>
              <w:rPr>
                <w:lang w:val="en-CA"/>
              </w:rPr>
            </w:pPr>
            <w:r w:rsidRPr="47D17CDD">
              <w:rPr>
                <w:lang w:val="en-CA"/>
              </w:rPr>
              <w:t>TN 6</w:t>
            </w:r>
          </w:p>
        </w:tc>
        <w:tc>
          <w:tcPr>
            <w:tcW w:w="2955" w:type="dxa"/>
          </w:tcPr>
          <w:p w14:paraId="17693ED7" w14:textId="63C0BEDC" w:rsidR="1523B96E" w:rsidRDefault="1523B96E" w:rsidP="47D17CDD">
            <w:pPr>
              <w:pStyle w:val="BodyText"/>
              <w:rPr>
                <w:lang w:val="en-CA"/>
              </w:rPr>
            </w:pPr>
            <w:r w:rsidRPr="47D17CDD">
              <w:rPr>
                <w:lang w:val="en-CA"/>
              </w:rPr>
              <w:t>Gigabit Ethernet</w:t>
            </w:r>
          </w:p>
        </w:tc>
      </w:tr>
      <w:tr w:rsidR="47D17CDD" w14:paraId="3E88FC38" w14:textId="77777777" w:rsidTr="47D17CDD">
        <w:trPr>
          <w:trHeight w:val="300"/>
        </w:trPr>
        <w:tc>
          <w:tcPr>
            <w:tcW w:w="3240" w:type="dxa"/>
          </w:tcPr>
          <w:p w14:paraId="5C524215" w14:textId="753FC725" w:rsidR="07DBA7B7" w:rsidRDefault="07DBA7B7" w:rsidP="47D17CDD">
            <w:pPr>
              <w:pStyle w:val="BodyText"/>
              <w:rPr>
                <w:lang w:val="en-CA"/>
              </w:rPr>
            </w:pPr>
            <w:r w:rsidRPr="47D17CDD">
              <w:rPr>
                <w:lang w:val="en-CA"/>
              </w:rPr>
              <w:t>SFP: Ericsson-1000Base-</w:t>
            </w:r>
            <w:r w:rsidR="7825DEBB" w:rsidRPr="47D17CDD">
              <w:rPr>
                <w:lang w:val="en-CA"/>
              </w:rPr>
              <w:t>Z</w:t>
            </w:r>
            <w:r w:rsidRPr="47D17CDD">
              <w:rPr>
                <w:lang w:val="en-CA"/>
              </w:rPr>
              <w:t>X</w:t>
            </w:r>
          </w:p>
        </w:tc>
        <w:tc>
          <w:tcPr>
            <w:tcW w:w="2160" w:type="dxa"/>
          </w:tcPr>
          <w:p w14:paraId="7763FE78" w14:textId="4BB1D77B" w:rsidR="4E028921" w:rsidRDefault="4E028921" w:rsidP="47D17CDD">
            <w:pPr>
              <w:pStyle w:val="BodyText"/>
              <w:rPr>
                <w:lang w:val="en-CA"/>
              </w:rPr>
            </w:pPr>
            <w:r w:rsidRPr="47D17CDD">
              <w:rPr>
                <w:lang w:val="en-CA"/>
              </w:rPr>
              <w:t>Gigabit Ethernet</w:t>
            </w:r>
          </w:p>
        </w:tc>
        <w:tc>
          <w:tcPr>
            <w:tcW w:w="2445" w:type="dxa"/>
          </w:tcPr>
          <w:p w14:paraId="7C22FAAE" w14:textId="279D7842" w:rsidR="19F8EE39" w:rsidRDefault="19F8EE39" w:rsidP="47D17CDD">
            <w:pPr>
              <w:pStyle w:val="BodyText"/>
              <w:rPr>
                <w:lang w:val="en-CA"/>
              </w:rPr>
            </w:pPr>
            <w:r w:rsidRPr="47D17CDD">
              <w:rPr>
                <w:lang w:val="en-CA"/>
              </w:rPr>
              <w:t>TN 6</w:t>
            </w:r>
          </w:p>
        </w:tc>
        <w:tc>
          <w:tcPr>
            <w:tcW w:w="2955" w:type="dxa"/>
          </w:tcPr>
          <w:p w14:paraId="0D35F00D" w14:textId="1BE8510A" w:rsidR="0AC2BAC4" w:rsidRDefault="0AC2BAC4" w:rsidP="47D17CDD">
            <w:pPr>
              <w:pStyle w:val="BodyText"/>
              <w:rPr>
                <w:lang w:val="en-CA"/>
              </w:rPr>
            </w:pPr>
            <w:r w:rsidRPr="47D17CDD">
              <w:rPr>
                <w:lang w:val="en-CA"/>
              </w:rPr>
              <w:t>Gigabit Ethernet</w:t>
            </w:r>
          </w:p>
        </w:tc>
      </w:tr>
      <w:tr w:rsidR="47D17CDD" w14:paraId="69747012" w14:textId="77777777" w:rsidTr="47D17CDD">
        <w:trPr>
          <w:trHeight w:val="300"/>
        </w:trPr>
        <w:tc>
          <w:tcPr>
            <w:tcW w:w="3240" w:type="dxa"/>
          </w:tcPr>
          <w:p w14:paraId="36F18490" w14:textId="6138AE3B" w:rsidR="08E28AA9" w:rsidRDefault="08E28AA9" w:rsidP="47D17CDD">
            <w:pPr>
              <w:pStyle w:val="BodyText"/>
              <w:rPr>
                <w:lang w:val="en-CA"/>
              </w:rPr>
            </w:pPr>
            <w:r w:rsidRPr="47D17CDD">
              <w:rPr>
                <w:lang w:val="en-CA"/>
              </w:rPr>
              <w:t>SFP+: GENERIC-10GBASE-LR</w:t>
            </w:r>
          </w:p>
        </w:tc>
        <w:tc>
          <w:tcPr>
            <w:tcW w:w="2160" w:type="dxa"/>
          </w:tcPr>
          <w:p w14:paraId="30F5A517" w14:textId="37D12265" w:rsidR="435D1445" w:rsidRDefault="70A44372" w:rsidP="47D17CDD">
            <w:pPr>
              <w:pStyle w:val="BodyText"/>
              <w:rPr>
                <w:lang w:val="en-CA"/>
              </w:rPr>
            </w:pPr>
            <w:r w:rsidRPr="1479D637">
              <w:rPr>
                <w:lang w:val="en-CA"/>
              </w:rPr>
              <w:t xml:space="preserve">10 </w:t>
            </w:r>
            <w:r w:rsidR="435D1445" w:rsidRPr="47D17CDD">
              <w:rPr>
                <w:lang w:val="en-CA"/>
              </w:rPr>
              <w:t>Gigabit Ethernet</w:t>
            </w:r>
          </w:p>
        </w:tc>
        <w:tc>
          <w:tcPr>
            <w:tcW w:w="2445" w:type="dxa"/>
          </w:tcPr>
          <w:p w14:paraId="0375490B" w14:textId="4F395959" w:rsidR="1A226106" w:rsidRDefault="1A226106" w:rsidP="47D17CDD">
            <w:pPr>
              <w:pStyle w:val="BodyText"/>
              <w:rPr>
                <w:lang w:val="en-CA"/>
              </w:rPr>
            </w:pPr>
            <w:r w:rsidRPr="47D17CDD">
              <w:rPr>
                <w:lang w:val="en-CA"/>
              </w:rPr>
              <w:t>TN 7</w:t>
            </w:r>
          </w:p>
        </w:tc>
        <w:tc>
          <w:tcPr>
            <w:tcW w:w="2955" w:type="dxa"/>
          </w:tcPr>
          <w:p w14:paraId="3A342C13" w14:textId="39956523" w:rsidR="21953725" w:rsidRDefault="505452F1" w:rsidP="47D17CDD">
            <w:pPr>
              <w:pStyle w:val="BodyText"/>
              <w:rPr>
                <w:lang w:val="en-CA"/>
              </w:rPr>
            </w:pPr>
            <w:r w:rsidRPr="1479D637">
              <w:rPr>
                <w:lang w:val="en-CA"/>
              </w:rPr>
              <w:t xml:space="preserve">10 </w:t>
            </w:r>
            <w:r w:rsidR="21953725" w:rsidRPr="47D17CDD">
              <w:rPr>
                <w:lang w:val="en-CA"/>
              </w:rPr>
              <w:t>Gigabit Ethernet</w:t>
            </w:r>
          </w:p>
        </w:tc>
      </w:tr>
      <w:tr w:rsidR="47D17CDD" w14:paraId="7BA7AE58" w14:textId="77777777" w:rsidTr="47D17CDD">
        <w:trPr>
          <w:trHeight w:val="300"/>
        </w:trPr>
        <w:tc>
          <w:tcPr>
            <w:tcW w:w="3240" w:type="dxa"/>
          </w:tcPr>
          <w:p w14:paraId="7DEB8389" w14:textId="3D5CF96A" w:rsidR="08E28AA9" w:rsidRDefault="08E28AA9" w:rsidP="47D17CDD">
            <w:pPr>
              <w:pStyle w:val="BodyText"/>
              <w:rPr>
                <w:lang w:val="en-CA"/>
              </w:rPr>
            </w:pPr>
            <w:r w:rsidRPr="47D17CDD">
              <w:rPr>
                <w:lang w:val="en-CA"/>
              </w:rPr>
              <w:t>SFP: Ericsson-STM-1</w:t>
            </w:r>
          </w:p>
        </w:tc>
        <w:tc>
          <w:tcPr>
            <w:tcW w:w="2160" w:type="dxa"/>
          </w:tcPr>
          <w:p w14:paraId="62C8C54A" w14:textId="08018200" w:rsidR="4FB98DAF" w:rsidRDefault="4FB98DAF" w:rsidP="47D17CDD">
            <w:pPr>
              <w:pStyle w:val="BodyText"/>
              <w:rPr>
                <w:lang w:val="en-CA"/>
              </w:rPr>
            </w:pPr>
            <w:r w:rsidRPr="47D17CDD">
              <w:rPr>
                <w:lang w:val="en-CA"/>
              </w:rPr>
              <w:t>Gigabit Ethernet</w:t>
            </w:r>
          </w:p>
        </w:tc>
        <w:tc>
          <w:tcPr>
            <w:tcW w:w="2445" w:type="dxa"/>
          </w:tcPr>
          <w:p w14:paraId="2C29B066" w14:textId="3A1D61D3" w:rsidR="3C87F5A5" w:rsidRDefault="3C87F5A5" w:rsidP="47D17CDD">
            <w:pPr>
              <w:pStyle w:val="BodyText"/>
              <w:rPr>
                <w:lang w:val="en-CA"/>
              </w:rPr>
            </w:pPr>
            <w:r w:rsidRPr="47D17CDD">
              <w:rPr>
                <w:lang w:val="en-CA"/>
              </w:rPr>
              <w:t>TN 5</w:t>
            </w:r>
          </w:p>
        </w:tc>
        <w:tc>
          <w:tcPr>
            <w:tcW w:w="2955" w:type="dxa"/>
          </w:tcPr>
          <w:p w14:paraId="1623E1B2" w14:textId="7D92FCEC" w:rsidR="55F7291B" w:rsidRDefault="55F7291B" w:rsidP="47D17CDD">
            <w:pPr>
              <w:pStyle w:val="BodyText"/>
              <w:rPr>
                <w:lang w:val="en-CA"/>
              </w:rPr>
            </w:pPr>
            <w:r w:rsidRPr="47D17CDD">
              <w:rPr>
                <w:lang w:val="en-CA"/>
              </w:rPr>
              <w:t>Gigabit Ethernet</w:t>
            </w:r>
          </w:p>
        </w:tc>
      </w:tr>
    </w:tbl>
    <w:p w14:paraId="5F2D8E72" w14:textId="4E9E3BAF" w:rsidR="00F568AB" w:rsidRDefault="00F568AB" w:rsidP="00AA3D2C">
      <w:pPr>
        <w:pStyle w:val="Heading2"/>
        <w:pBdr>
          <w:top w:val="single" w:sz="24" w:space="0" w:color="auto"/>
        </w:pBdr>
        <w:rPr>
          <w:lang w:val="en-CA"/>
        </w:rPr>
      </w:pPr>
      <w:bookmarkStart w:id="254" w:name="_Toc1488770470"/>
      <w:r>
        <w:rPr>
          <w:lang w:val="en-CA"/>
        </w:rPr>
        <w:t>Device Model Ericsson Mini Link 6692</w:t>
      </w:r>
      <w:bookmarkEnd w:id="254"/>
    </w:p>
    <w:p w14:paraId="0F2EB8F8" w14:textId="62672ACA" w:rsidR="00F568AB" w:rsidRPr="00B8224B" w:rsidRDefault="00F568AB" w:rsidP="00B8224B">
      <w:pPr>
        <w:pStyle w:val="Heading3"/>
        <w:numPr>
          <w:ilvl w:val="2"/>
          <w:numId w:val="34"/>
        </w:numPr>
        <w:rPr>
          <w:lang w:val="en-CA"/>
        </w:rPr>
      </w:pPr>
      <w:bookmarkStart w:id="255" w:name="_Toc579022856"/>
      <w:r w:rsidRPr="00B8224B">
        <w:rPr>
          <w:lang w:val="en-CA"/>
        </w:rPr>
        <w:t>Device Types</w:t>
      </w:r>
      <w:bookmarkEnd w:id="255"/>
    </w:p>
    <w:p w14:paraId="0E7AC78E" w14:textId="7DFFEF6F" w:rsidR="00F568AB" w:rsidRPr="005378DA" w:rsidRDefault="00F568AB" w:rsidP="00F568AB">
      <w:pPr>
        <w:pStyle w:val="BodyText"/>
        <w:rPr>
          <w:lang w:val="en-CA"/>
        </w:rPr>
      </w:pPr>
      <w:r>
        <w:rPr>
          <w:lang w:val="en-CA"/>
        </w:rPr>
        <w:t xml:space="preserve"> Following device types will be configured in the BPI using Metadata Modeler. </w:t>
      </w:r>
      <w:r w:rsidR="0000116D">
        <w:rPr>
          <w:lang w:val="en-CA"/>
        </w:rPr>
        <w:t>Roger’s</w:t>
      </w:r>
      <w:r>
        <w:rPr>
          <w:lang w:val="en-CA"/>
        </w:rPr>
        <w:t xml:space="preserve"> project is not using the Rack so category should be defined as ‘Generic’</w:t>
      </w:r>
    </w:p>
    <w:p w14:paraId="174654AD" w14:textId="77777777" w:rsidR="00F568AB" w:rsidRDefault="00F568AB" w:rsidP="00F568AB">
      <w:pPr>
        <w:rPr>
          <w:lang w:val="en-CA"/>
        </w:rPr>
      </w:pPr>
    </w:p>
    <w:tbl>
      <w:tblPr>
        <w:tblStyle w:val="TableGrid"/>
        <w:tblW w:w="0" w:type="auto"/>
        <w:tblInd w:w="-113" w:type="dxa"/>
        <w:tblLook w:val="04A0" w:firstRow="1" w:lastRow="0" w:firstColumn="1" w:lastColumn="0" w:noHBand="0" w:noVBand="1"/>
      </w:tblPr>
      <w:tblGrid>
        <w:gridCol w:w="1370"/>
        <w:gridCol w:w="895"/>
        <w:gridCol w:w="1339"/>
        <w:gridCol w:w="1375"/>
        <w:gridCol w:w="1412"/>
        <w:gridCol w:w="1205"/>
        <w:gridCol w:w="972"/>
        <w:gridCol w:w="990"/>
        <w:gridCol w:w="985"/>
      </w:tblGrid>
      <w:tr w:rsidR="002C1342" w:rsidRPr="005232B2" w14:paraId="40F422D0" w14:textId="77777777" w:rsidTr="00203BC3">
        <w:tc>
          <w:tcPr>
            <w:tcW w:w="0" w:type="auto"/>
            <w:shd w:val="clear" w:color="auto" w:fill="548DD4" w:themeFill="text2" w:themeFillTint="99"/>
          </w:tcPr>
          <w:p w14:paraId="002B2C45" w14:textId="77777777" w:rsidR="00F568AB" w:rsidRPr="005232B2" w:rsidRDefault="00F568AB" w:rsidP="00203BC3">
            <w:pPr>
              <w:pStyle w:val="Table"/>
              <w:rPr>
                <w:b/>
                <w:bCs/>
              </w:rPr>
            </w:pPr>
            <w:r w:rsidRPr="005232B2">
              <w:rPr>
                <w:b/>
                <w:bCs/>
              </w:rPr>
              <w:t>Manufacturer</w:t>
            </w:r>
          </w:p>
        </w:tc>
        <w:tc>
          <w:tcPr>
            <w:tcW w:w="0" w:type="auto"/>
            <w:shd w:val="clear" w:color="auto" w:fill="548DD4" w:themeFill="text2" w:themeFillTint="99"/>
          </w:tcPr>
          <w:p w14:paraId="134E081E" w14:textId="77777777" w:rsidR="00F568AB" w:rsidRDefault="00F568AB" w:rsidP="00203BC3">
            <w:pPr>
              <w:pStyle w:val="Table"/>
              <w:rPr>
                <w:b/>
                <w:bCs/>
              </w:rPr>
            </w:pPr>
            <w:r w:rsidRPr="005232B2">
              <w:rPr>
                <w:b/>
                <w:bCs/>
              </w:rPr>
              <w:t xml:space="preserve">Device Type </w:t>
            </w:r>
          </w:p>
          <w:p w14:paraId="339A3174" w14:textId="77777777" w:rsidR="00F568AB" w:rsidRPr="005232B2" w:rsidRDefault="00F568AB" w:rsidP="00203BC3">
            <w:pPr>
              <w:pStyle w:val="Table"/>
              <w:rPr>
                <w:b/>
                <w:bCs/>
              </w:rPr>
            </w:pPr>
            <w:r w:rsidRPr="005232B2">
              <w:rPr>
                <w:b/>
                <w:bCs/>
              </w:rPr>
              <w:t>Family</w:t>
            </w:r>
          </w:p>
        </w:tc>
        <w:tc>
          <w:tcPr>
            <w:tcW w:w="0" w:type="auto"/>
            <w:shd w:val="clear" w:color="auto" w:fill="548DD4" w:themeFill="text2" w:themeFillTint="99"/>
          </w:tcPr>
          <w:p w14:paraId="3D680D15" w14:textId="77777777" w:rsidR="00F568AB" w:rsidRPr="005232B2" w:rsidRDefault="00F568AB" w:rsidP="00203BC3">
            <w:pPr>
              <w:pStyle w:val="Table"/>
              <w:rPr>
                <w:b/>
                <w:bCs/>
              </w:rPr>
            </w:pPr>
            <w:r>
              <w:rPr>
                <w:b/>
                <w:bCs/>
              </w:rPr>
              <w:t>Archetype Name</w:t>
            </w:r>
          </w:p>
        </w:tc>
        <w:tc>
          <w:tcPr>
            <w:tcW w:w="0" w:type="auto"/>
            <w:shd w:val="clear" w:color="auto" w:fill="548DD4" w:themeFill="text2" w:themeFillTint="99"/>
          </w:tcPr>
          <w:p w14:paraId="5BCAB7CB" w14:textId="77777777" w:rsidR="00F568AB" w:rsidRDefault="00F568AB" w:rsidP="00203BC3">
            <w:pPr>
              <w:pStyle w:val="Table"/>
              <w:rPr>
                <w:b/>
                <w:bCs/>
              </w:rPr>
            </w:pPr>
            <w:r>
              <w:rPr>
                <w:b/>
                <w:bCs/>
              </w:rPr>
              <w:t>Archetype Instance Name</w:t>
            </w:r>
          </w:p>
        </w:tc>
        <w:tc>
          <w:tcPr>
            <w:tcW w:w="0" w:type="auto"/>
            <w:shd w:val="clear" w:color="auto" w:fill="548DD4" w:themeFill="text2" w:themeFillTint="99"/>
          </w:tcPr>
          <w:p w14:paraId="0AF9C66F" w14:textId="77777777" w:rsidR="00F568AB" w:rsidRPr="005232B2" w:rsidRDefault="00F568AB" w:rsidP="00203BC3">
            <w:pPr>
              <w:pStyle w:val="Table"/>
              <w:rPr>
                <w:b/>
                <w:bCs/>
              </w:rPr>
            </w:pPr>
            <w:r>
              <w:rPr>
                <w:b/>
                <w:bCs/>
              </w:rPr>
              <w:t>Description</w:t>
            </w:r>
          </w:p>
        </w:tc>
        <w:tc>
          <w:tcPr>
            <w:tcW w:w="0" w:type="auto"/>
            <w:shd w:val="clear" w:color="auto" w:fill="548DD4" w:themeFill="text2" w:themeFillTint="99"/>
          </w:tcPr>
          <w:p w14:paraId="2B3E4214" w14:textId="77777777" w:rsidR="00F568AB" w:rsidRPr="005232B2" w:rsidRDefault="00F568AB" w:rsidP="00203BC3">
            <w:pPr>
              <w:pStyle w:val="Table"/>
              <w:rPr>
                <w:b/>
                <w:bCs/>
              </w:rPr>
            </w:pPr>
            <w:r w:rsidRPr="005232B2">
              <w:rPr>
                <w:b/>
                <w:bCs/>
              </w:rPr>
              <w:t>Part Number</w:t>
            </w:r>
          </w:p>
        </w:tc>
        <w:tc>
          <w:tcPr>
            <w:tcW w:w="972" w:type="dxa"/>
            <w:shd w:val="clear" w:color="auto" w:fill="548DD4" w:themeFill="text2" w:themeFillTint="99"/>
          </w:tcPr>
          <w:p w14:paraId="0E79C41F" w14:textId="77777777" w:rsidR="00F568AB" w:rsidRDefault="00F568AB" w:rsidP="00203BC3">
            <w:pPr>
              <w:pStyle w:val="Table"/>
              <w:rPr>
                <w:b/>
                <w:bCs/>
              </w:rPr>
            </w:pPr>
            <w:r>
              <w:rPr>
                <w:b/>
                <w:bCs/>
              </w:rPr>
              <w:t>Positions Used</w:t>
            </w:r>
          </w:p>
        </w:tc>
        <w:tc>
          <w:tcPr>
            <w:tcW w:w="990" w:type="dxa"/>
            <w:shd w:val="clear" w:color="auto" w:fill="548DD4" w:themeFill="text2" w:themeFillTint="99"/>
          </w:tcPr>
          <w:p w14:paraId="70659E58" w14:textId="77777777" w:rsidR="00F568AB" w:rsidRDefault="00F568AB" w:rsidP="00203BC3">
            <w:pPr>
              <w:pStyle w:val="Table"/>
              <w:rPr>
                <w:b/>
                <w:bCs/>
              </w:rPr>
            </w:pPr>
            <w:r>
              <w:rPr>
                <w:b/>
                <w:bCs/>
              </w:rPr>
              <w:t>Width</w:t>
            </w:r>
          </w:p>
          <w:p w14:paraId="057881F2" w14:textId="77777777" w:rsidR="00F568AB" w:rsidRPr="005232B2" w:rsidRDefault="00F568AB" w:rsidP="00203BC3">
            <w:pPr>
              <w:pStyle w:val="Table"/>
              <w:rPr>
                <w:b/>
                <w:bCs/>
              </w:rPr>
            </w:pPr>
            <w:r>
              <w:rPr>
                <w:b/>
                <w:bCs/>
              </w:rPr>
              <w:t>(In Inches)</w:t>
            </w:r>
          </w:p>
        </w:tc>
        <w:tc>
          <w:tcPr>
            <w:tcW w:w="985" w:type="dxa"/>
            <w:shd w:val="clear" w:color="auto" w:fill="548DD4" w:themeFill="text2" w:themeFillTint="99"/>
          </w:tcPr>
          <w:p w14:paraId="7B1DCAA5" w14:textId="77777777" w:rsidR="00F568AB" w:rsidRDefault="00F568AB" w:rsidP="00203BC3">
            <w:pPr>
              <w:pStyle w:val="Table"/>
              <w:rPr>
                <w:b/>
                <w:bCs/>
              </w:rPr>
            </w:pPr>
            <w:r>
              <w:rPr>
                <w:b/>
                <w:bCs/>
              </w:rPr>
              <w:t>Category</w:t>
            </w:r>
          </w:p>
        </w:tc>
      </w:tr>
      <w:tr w:rsidR="00F35786" w:rsidRPr="005232B2" w14:paraId="7CBECB92" w14:textId="77777777" w:rsidTr="00203BC3">
        <w:tc>
          <w:tcPr>
            <w:tcW w:w="0" w:type="auto"/>
          </w:tcPr>
          <w:p w14:paraId="70E85D9A" w14:textId="0F023F83" w:rsidR="00F35786" w:rsidRPr="005232B2" w:rsidRDefault="00F35786" w:rsidP="00F35786">
            <w:pPr>
              <w:pStyle w:val="Table"/>
            </w:pPr>
            <w:r>
              <w:t>Ericsson</w:t>
            </w:r>
          </w:p>
        </w:tc>
        <w:tc>
          <w:tcPr>
            <w:tcW w:w="0" w:type="auto"/>
          </w:tcPr>
          <w:p w14:paraId="1D5BC732" w14:textId="344871A3" w:rsidR="00F35786" w:rsidRPr="005232B2" w:rsidRDefault="00F35786" w:rsidP="00F35786">
            <w:pPr>
              <w:pStyle w:val="Table"/>
            </w:pPr>
            <w:r>
              <w:t>IPRAN Family</w:t>
            </w:r>
          </w:p>
        </w:tc>
        <w:tc>
          <w:tcPr>
            <w:tcW w:w="0" w:type="auto"/>
          </w:tcPr>
          <w:p w14:paraId="64F59284" w14:textId="18D76681" w:rsidR="00F35786" w:rsidRPr="005232B2" w:rsidRDefault="2944CAA6" w:rsidP="00F35786">
            <w:pPr>
              <w:pStyle w:val="Table"/>
            </w:pPr>
            <w:r>
              <w:t>Ericsson</w:t>
            </w:r>
            <w:r w:rsidR="7A867F55">
              <w:t xml:space="preserve"> </w:t>
            </w:r>
            <w:r>
              <w:t>MINI-LINK</w:t>
            </w:r>
            <w:r w:rsidR="046E1868">
              <w:t xml:space="preserve"> </w:t>
            </w:r>
            <w:r>
              <w:t>6692</w:t>
            </w:r>
          </w:p>
        </w:tc>
        <w:tc>
          <w:tcPr>
            <w:tcW w:w="0" w:type="auto"/>
          </w:tcPr>
          <w:p w14:paraId="3C02CB7D" w14:textId="0C67F6DF" w:rsidR="00F35786" w:rsidRPr="007F16C8" w:rsidRDefault="2944CAA6" w:rsidP="00F35786">
            <w:pPr>
              <w:pStyle w:val="Table"/>
            </w:pPr>
            <w:r>
              <w:t>Ericsson</w:t>
            </w:r>
            <w:r w:rsidR="2E190CF2">
              <w:t xml:space="preserve"> </w:t>
            </w:r>
            <w:r>
              <w:t>MINI-LINK</w:t>
            </w:r>
            <w:r w:rsidR="4941D2FD">
              <w:t xml:space="preserve"> </w:t>
            </w:r>
            <w:r>
              <w:t>6692</w:t>
            </w:r>
          </w:p>
        </w:tc>
        <w:tc>
          <w:tcPr>
            <w:tcW w:w="0" w:type="auto"/>
          </w:tcPr>
          <w:p w14:paraId="524545B6" w14:textId="6112B8AC" w:rsidR="00F35786" w:rsidRPr="005232B2" w:rsidRDefault="2944CAA6" w:rsidP="00F35786">
            <w:pPr>
              <w:pStyle w:val="Table"/>
            </w:pPr>
            <w:r>
              <w:t>Ericsson</w:t>
            </w:r>
            <w:r w:rsidR="3B1D4164">
              <w:t xml:space="preserve"> </w:t>
            </w:r>
            <w:r>
              <w:t>MINI-LINK</w:t>
            </w:r>
            <w:r w:rsidR="22E8E8FE">
              <w:t xml:space="preserve"> </w:t>
            </w:r>
            <w:r>
              <w:t>6692</w:t>
            </w:r>
          </w:p>
        </w:tc>
        <w:tc>
          <w:tcPr>
            <w:tcW w:w="0" w:type="auto"/>
          </w:tcPr>
          <w:p w14:paraId="27DAB456" w14:textId="545CA977" w:rsidR="00F35786" w:rsidRPr="005232B2" w:rsidRDefault="2944CAA6" w:rsidP="00F35786">
            <w:pPr>
              <w:pStyle w:val="Table"/>
            </w:pPr>
            <w:r>
              <w:t>Ericsson</w:t>
            </w:r>
            <w:r w:rsidR="69763FBF">
              <w:t xml:space="preserve"> </w:t>
            </w:r>
            <w:r>
              <w:t>MINI-LINK</w:t>
            </w:r>
            <w:r w:rsidR="022A2FD3">
              <w:t xml:space="preserve"> </w:t>
            </w:r>
            <w:r>
              <w:t>6692</w:t>
            </w:r>
          </w:p>
        </w:tc>
        <w:tc>
          <w:tcPr>
            <w:tcW w:w="972" w:type="dxa"/>
          </w:tcPr>
          <w:p w14:paraId="0C451984" w14:textId="2CF7C589" w:rsidR="00F35786" w:rsidRDefault="00F35786" w:rsidP="00F35786">
            <w:pPr>
              <w:pStyle w:val="Table"/>
            </w:pPr>
            <w:r>
              <w:t>1</w:t>
            </w:r>
          </w:p>
        </w:tc>
        <w:tc>
          <w:tcPr>
            <w:tcW w:w="990" w:type="dxa"/>
          </w:tcPr>
          <w:p w14:paraId="176B4068" w14:textId="3861DCF4" w:rsidR="00F35786" w:rsidRPr="007F16C8" w:rsidRDefault="00F35786" w:rsidP="00F35786">
            <w:pPr>
              <w:pStyle w:val="Table"/>
            </w:pPr>
            <w:r>
              <w:t>19</w:t>
            </w:r>
          </w:p>
        </w:tc>
        <w:tc>
          <w:tcPr>
            <w:tcW w:w="985" w:type="dxa"/>
          </w:tcPr>
          <w:p w14:paraId="0892A489" w14:textId="6F12C9F4" w:rsidR="00F35786" w:rsidRDefault="0000116D" w:rsidP="00F35786">
            <w:pPr>
              <w:pStyle w:val="Table"/>
            </w:pPr>
            <w:r>
              <w:t>Generic</w:t>
            </w:r>
          </w:p>
        </w:tc>
      </w:tr>
    </w:tbl>
    <w:p w14:paraId="662D83C5" w14:textId="77777777" w:rsidR="00F568AB" w:rsidRDefault="40CAA3CB" w:rsidP="00F568AB">
      <w:pPr>
        <w:pStyle w:val="Heading3"/>
        <w:rPr>
          <w:lang w:val="en-CA"/>
        </w:rPr>
      </w:pPr>
      <w:bookmarkStart w:id="256" w:name="_Toc1922671417"/>
      <w:r w:rsidRPr="47D17CDD">
        <w:rPr>
          <w:lang w:val="en-CA"/>
        </w:rPr>
        <w:t>Shelf Position Types</w:t>
      </w:r>
      <w:bookmarkEnd w:id="256"/>
    </w:p>
    <w:tbl>
      <w:tblPr>
        <w:tblStyle w:val="TableGrid"/>
        <w:tblW w:w="0" w:type="auto"/>
        <w:tblInd w:w="-113" w:type="dxa"/>
        <w:tblLayout w:type="fixed"/>
        <w:tblLook w:val="04A0" w:firstRow="1" w:lastRow="0" w:firstColumn="1" w:lastColumn="0" w:noHBand="0" w:noVBand="1"/>
      </w:tblPr>
      <w:tblGrid>
        <w:gridCol w:w="1370"/>
        <w:gridCol w:w="1168"/>
        <w:gridCol w:w="1440"/>
        <w:gridCol w:w="1800"/>
        <w:gridCol w:w="1800"/>
      </w:tblGrid>
      <w:tr w:rsidR="00641017" w14:paraId="11772338" w14:textId="77777777" w:rsidTr="00203BC3">
        <w:tc>
          <w:tcPr>
            <w:tcW w:w="1370" w:type="dxa"/>
            <w:shd w:val="clear" w:color="auto" w:fill="548DD4" w:themeFill="text2" w:themeFillTint="99"/>
          </w:tcPr>
          <w:p w14:paraId="7B2505C3" w14:textId="77777777" w:rsidR="00F568AB" w:rsidRPr="005232B2" w:rsidRDefault="00F568AB" w:rsidP="00203BC3">
            <w:pPr>
              <w:pStyle w:val="Table"/>
              <w:rPr>
                <w:b/>
                <w:bCs/>
              </w:rPr>
            </w:pPr>
            <w:r>
              <w:rPr>
                <w:b/>
                <w:bCs/>
              </w:rPr>
              <w:t>Device Archetype</w:t>
            </w:r>
          </w:p>
        </w:tc>
        <w:tc>
          <w:tcPr>
            <w:tcW w:w="1168" w:type="dxa"/>
            <w:shd w:val="clear" w:color="auto" w:fill="548DD4" w:themeFill="text2" w:themeFillTint="99"/>
          </w:tcPr>
          <w:p w14:paraId="565B0AF1" w14:textId="77777777" w:rsidR="00F568AB" w:rsidRDefault="00F568AB" w:rsidP="00203BC3">
            <w:pPr>
              <w:pStyle w:val="Table"/>
              <w:rPr>
                <w:b/>
                <w:bCs/>
              </w:rPr>
            </w:pPr>
            <w:r w:rsidRPr="005232B2">
              <w:rPr>
                <w:b/>
                <w:bCs/>
              </w:rPr>
              <w:t xml:space="preserve">Device Type </w:t>
            </w:r>
          </w:p>
          <w:p w14:paraId="7DBF9830" w14:textId="77777777" w:rsidR="00F568AB" w:rsidRPr="005232B2" w:rsidRDefault="00F568AB" w:rsidP="00203BC3">
            <w:pPr>
              <w:pStyle w:val="Table"/>
              <w:rPr>
                <w:b/>
                <w:bCs/>
              </w:rPr>
            </w:pPr>
            <w:r w:rsidRPr="005232B2">
              <w:rPr>
                <w:b/>
                <w:bCs/>
              </w:rPr>
              <w:t>Family</w:t>
            </w:r>
          </w:p>
        </w:tc>
        <w:tc>
          <w:tcPr>
            <w:tcW w:w="1440" w:type="dxa"/>
            <w:shd w:val="clear" w:color="auto" w:fill="548DD4" w:themeFill="text2" w:themeFillTint="99"/>
          </w:tcPr>
          <w:p w14:paraId="3A3E6512" w14:textId="77777777" w:rsidR="00F568AB" w:rsidRPr="005232B2" w:rsidRDefault="00F568AB" w:rsidP="00203BC3">
            <w:pPr>
              <w:pStyle w:val="Table"/>
              <w:rPr>
                <w:b/>
                <w:bCs/>
              </w:rPr>
            </w:pPr>
            <w:r>
              <w:rPr>
                <w:b/>
                <w:bCs/>
              </w:rPr>
              <w:t>ShelfPosition Archetype Name</w:t>
            </w:r>
          </w:p>
        </w:tc>
        <w:tc>
          <w:tcPr>
            <w:tcW w:w="1800" w:type="dxa"/>
            <w:shd w:val="clear" w:color="auto" w:fill="548DD4" w:themeFill="text2" w:themeFillTint="99"/>
          </w:tcPr>
          <w:p w14:paraId="06B8324B" w14:textId="77777777" w:rsidR="00F568AB" w:rsidRDefault="00F568AB" w:rsidP="00203BC3">
            <w:pPr>
              <w:pStyle w:val="Table"/>
              <w:rPr>
                <w:b/>
                <w:bCs/>
              </w:rPr>
            </w:pPr>
            <w:r>
              <w:rPr>
                <w:b/>
                <w:bCs/>
              </w:rPr>
              <w:t>ShelfPosition Archetype Instance Name</w:t>
            </w:r>
          </w:p>
        </w:tc>
        <w:tc>
          <w:tcPr>
            <w:tcW w:w="1800" w:type="dxa"/>
            <w:shd w:val="clear" w:color="auto" w:fill="548DD4" w:themeFill="text2" w:themeFillTint="99"/>
          </w:tcPr>
          <w:p w14:paraId="636E170C" w14:textId="77777777" w:rsidR="00F568AB" w:rsidRDefault="00F568AB" w:rsidP="00203BC3">
            <w:pPr>
              <w:pStyle w:val="Table"/>
              <w:rPr>
                <w:b/>
                <w:bCs/>
              </w:rPr>
            </w:pPr>
            <w:r>
              <w:rPr>
                <w:b/>
                <w:bCs/>
              </w:rPr>
              <w:t>Position Sequence</w:t>
            </w:r>
          </w:p>
        </w:tc>
      </w:tr>
      <w:tr w:rsidR="00876BD9" w14:paraId="1BB75C5A" w14:textId="77777777" w:rsidTr="00203BC3">
        <w:tc>
          <w:tcPr>
            <w:tcW w:w="1370" w:type="dxa"/>
          </w:tcPr>
          <w:p w14:paraId="228ED87D" w14:textId="6A81C976" w:rsidR="00876BD9" w:rsidRPr="005232B2" w:rsidRDefault="3B7138FB" w:rsidP="00876BD9">
            <w:pPr>
              <w:pStyle w:val="Table"/>
            </w:pPr>
            <w:r>
              <w:t>Ericsson</w:t>
            </w:r>
            <w:r w:rsidR="22062190">
              <w:t xml:space="preserve"> </w:t>
            </w:r>
            <w:r>
              <w:t>MINI-LINK</w:t>
            </w:r>
            <w:r w:rsidR="2103ACBC">
              <w:t xml:space="preserve"> </w:t>
            </w:r>
            <w:r>
              <w:t>6692</w:t>
            </w:r>
          </w:p>
        </w:tc>
        <w:tc>
          <w:tcPr>
            <w:tcW w:w="1168" w:type="dxa"/>
          </w:tcPr>
          <w:p w14:paraId="5D13EF47" w14:textId="35B1F6E7" w:rsidR="00876BD9" w:rsidRPr="005232B2" w:rsidRDefault="00876BD9" w:rsidP="00876BD9">
            <w:pPr>
              <w:pStyle w:val="Table"/>
            </w:pPr>
            <w:r>
              <w:t>IPRAN Family</w:t>
            </w:r>
          </w:p>
        </w:tc>
        <w:tc>
          <w:tcPr>
            <w:tcW w:w="1440" w:type="dxa"/>
          </w:tcPr>
          <w:p w14:paraId="60CF55A7" w14:textId="61EAB955" w:rsidR="00876BD9" w:rsidRPr="005232B2" w:rsidRDefault="00876BD9" w:rsidP="00876BD9">
            <w:pPr>
              <w:pStyle w:val="Table"/>
            </w:pPr>
            <w:r w:rsidRPr="00516947">
              <w:t xml:space="preserve">Ericsson </w:t>
            </w:r>
            <w:r w:rsidR="3B7138FB">
              <w:t>M</w:t>
            </w:r>
            <w:r w:rsidR="7558AADC">
              <w:t>INI-</w:t>
            </w:r>
            <w:r w:rsidR="3B7138FB">
              <w:t>L</w:t>
            </w:r>
            <w:r w:rsidR="4EA223F7">
              <w:t>INK</w:t>
            </w:r>
            <w:r w:rsidRPr="00516947">
              <w:t xml:space="preserve"> 669</w:t>
            </w:r>
            <w:r>
              <w:t>2</w:t>
            </w:r>
            <w:r w:rsidR="5FE2C7DE">
              <w:t>-</w:t>
            </w:r>
            <w:r w:rsidRPr="00516947">
              <w:t>Shelf</w:t>
            </w:r>
            <w:r>
              <w:t xml:space="preserve"> Position</w:t>
            </w:r>
          </w:p>
        </w:tc>
        <w:tc>
          <w:tcPr>
            <w:tcW w:w="1800" w:type="dxa"/>
          </w:tcPr>
          <w:p w14:paraId="0D15BFDD" w14:textId="47323BE3" w:rsidR="00876BD9" w:rsidRPr="007F16C8" w:rsidRDefault="00A41CC4" w:rsidP="00876BD9">
            <w:pPr>
              <w:pStyle w:val="Table"/>
            </w:pPr>
            <w:r>
              <w:t>MAIN</w:t>
            </w:r>
          </w:p>
        </w:tc>
        <w:tc>
          <w:tcPr>
            <w:tcW w:w="1800" w:type="dxa"/>
          </w:tcPr>
          <w:p w14:paraId="166E2CBF" w14:textId="4156355C" w:rsidR="00876BD9" w:rsidRDefault="00876BD9" w:rsidP="00876BD9">
            <w:pPr>
              <w:pStyle w:val="Table"/>
            </w:pPr>
            <w:r>
              <w:t>0</w:t>
            </w:r>
          </w:p>
        </w:tc>
      </w:tr>
    </w:tbl>
    <w:p w14:paraId="645EAEAD" w14:textId="77777777" w:rsidR="00F568AB" w:rsidRPr="00DF3ED3" w:rsidRDefault="00F568AB" w:rsidP="00F568AB">
      <w:pPr>
        <w:pStyle w:val="BodyText"/>
        <w:rPr>
          <w:lang w:val="en-CA"/>
        </w:rPr>
      </w:pPr>
    </w:p>
    <w:p w14:paraId="1F6015B7" w14:textId="77777777" w:rsidR="00F568AB" w:rsidRDefault="40CAA3CB" w:rsidP="00F568AB">
      <w:pPr>
        <w:pStyle w:val="Heading3"/>
        <w:rPr>
          <w:lang w:val="en-CA"/>
        </w:rPr>
      </w:pPr>
      <w:bookmarkStart w:id="257" w:name="_Toc2030226132"/>
      <w:r w:rsidRPr="47D17CDD">
        <w:rPr>
          <w:lang w:val="en-CA"/>
        </w:rPr>
        <w:t>Shelf Types</w:t>
      </w:r>
      <w:bookmarkEnd w:id="257"/>
    </w:p>
    <w:p w14:paraId="442DD26A" w14:textId="35954543" w:rsidR="00F568AB" w:rsidRPr="00690583" w:rsidRDefault="00F568AB" w:rsidP="00F568AB">
      <w:pPr>
        <w:pStyle w:val="BodyText"/>
        <w:rPr>
          <w:lang w:val="en-CA"/>
        </w:rPr>
      </w:pPr>
      <w:r>
        <w:rPr>
          <w:lang w:val="en-CA"/>
        </w:rPr>
        <w:t xml:space="preserve">Configure the following shelf types under the parent ShelfPosition type as per the below </w:t>
      </w:r>
      <w:r w:rsidR="00EF224F">
        <w:rPr>
          <w:lang w:val="en-CA"/>
        </w:rPr>
        <w:t>details.</w:t>
      </w:r>
    </w:p>
    <w:tbl>
      <w:tblPr>
        <w:tblStyle w:val="TableGrid"/>
        <w:tblW w:w="0" w:type="auto"/>
        <w:tblInd w:w="-113" w:type="dxa"/>
        <w:tblLook w:val="04A0" w:firstRow="1" w:lastRow="0" w:firstColumn="1" w:lastColumn="0" w:noHBand="0" w:noVBand="1"/>
      </w:tblPr>
      <w:tblGrid>
        <w:gridCol w:w="2025"/>
        <w:gridCol w:w="1422"/>
        <w:gridCol w:w="1678"/>
        <w:gridCol w:w="1506"/>
        <w:gridCol w:w="1683"/>
        <w:gridCol w:w="1133"/>
        <w:gridCol w:w="1096"/>
      </w:tblGrid>
      <w:tr w:rsidR="006A449A" w:rsidRPr="005232B2" w14:paraId="5659FD67" w14:textId="77777777" w:rsidTr="00203BC3">
        <w:tc>
          <w:tcPr>
            <w:tcW w:w="0" w:type="auto"/>
            <w:shd w:val="clear" w:color="auto" w:fill="548DD4" w:themeFill="text2" w:themeFillTint="99"/>
          </w:tcPr>
          <w:p w14:paraId="2CEE0A8B" w14:textId="77777777" w:rsidR="00F568AB" w:rsidRPr="005232B2" w:rsidRDefault="00F568AB" w:rsidP="00203BC3">
            <w:pPr>
              <w:pStyle w:val="Table"/>
              <w:rPr>
                <w:b/>
                <w:bCs/>
              </w:rPr>
            </w:pPr>
            <w:r>
              <w:rPr>
                <w:b/>
                <w:bCs/>
              </w:rPr>
              <w:t>ShelfPosition Archetype</w:t>
            </w:r>
          </w:p>
        </w:tc>
        <w:tc>
          <w:tcPr>
            <w:tcW w:w="0" w:type="auto"/>
            <w:shd w:val="clear" w:color="auto" w:fill="548DD4" w:themeFill="text2" w:themeFillTint="99"/>
          </w:tcPr>
          <w:p w14:paraId="43174EC3" w14:textId="77777777" w:rsidR="00F568AB" w:rsidRPr="005232B2" w:rsidRDefault="00F568AB" w:rsidP="00203BC3">
            <w:pPr>
              <w:pStyle w:val="Table"/>
              <w:rPr>
                <w:b/>
                <w:bCs/>
              </w:rPr>
            </w:pPr>
            <w:r>
              <w:rPr>
                <w:b/>
                <w:bCs/>
              </w:rPr>
              <w:t>Shelf Archetype Name</w:t>
            </w:r>
          </w:p>
        </w:tc>
        <w:tc>
          <w:tcPr>
            <w:tcW w:w="0" w:type="auto"/>
            <w:shd w:val="clear" w:color="auto" w:fill="548DD4" w:themeFill="text2" w:themeFillTint="99"/>
          </w:tcPr>
          <w:p w14:paraId="703567A1" w14:textId="77777777" w:rsidR="00F568AB" w:rsidRDefault="00F568AB" w:rsidP="00203BC3">
            <w:pPr>
              <w:pStyle w:val="Table"/>
              <w:rPr>
                <w:b/>
                <w:bCs/>
              </w:rPr>
            </w:pPr>
            <w:r>
              <w:rPr>
                <w:b/>
                <w:bCs/>
              </w:rPr>
              <w:t>Shelf Archetype Instance Name</w:t>
            </w:r>
          </w:p>
        </w:tc>
        <w:tc>
          <w:tcPr>
            <w:tcW w:w="0" w:type="auto"/>
            <w:shd w:val="clear" w:color="auto" w:fill="548DD4" w:themeFill="text2" w:themeFillTint="99"/>
          </w:tcPr>
          <w:p w14:paraId="4BD56EB1" w14:textId="77777777" w:rsidR="00F568AB" w:rsidRDefault="00F568AB" w:rsidP="00203BC3">
            <w:pPr>
              <w:pStyle w:val="Table"/>
              <w:rPr>
                <w:b/>
                <w:bCs/>
              </w:rPr>
            </w:pPr>
            <w:r>
              <w:rPr>
                <w:b/>
                <w:bCs/>
              </w:rPr>
              <w:t>Part Number</w:t>
            </w:r>
          </w:p>
        </w:tc>
        <w:tc>
          <w:tcPr>
            <w:tcW w:w="0" w:type="auto"/>
            <w:shd w:val="clear" w:color="auto" w:fill="548DD4" w:themeFill="text2" w:themeFillTint="99"/>
          </w:tcPr>
          <w:p w14:paraId="56046905" w14:textId="77777777" w:rsidR="00F568AB" w:rsidRDefault="00F568AB" w:rsidP="00203BC3">
            <w:pPr>
              <w:pStyle w:val="Table"/>
              <w:rPr>
                <w:b/>
                <w:bCs/>
              </w:rPr>
            </w:pPr>
            <w:r>
              <w:rPr>
                <w:b/>
                <w:bCs/>
              </w:rPr>
              <w:t>Description</w:t>
            </w:r>
          </w:p>
        </w:tc>
        <w:tc>
          <w:tcPr>
            <w:tcW w:w="0" w:type="auto"/>
            <w:shd w:val="clear" w:color="auto" w:fill="548DD4" w:themeFill="text2" w:themeFillTint="99"/>
          </w:tcPr>
          <w:p w14:paraId="023DD42A" w14:textId="77777777" w:rsidR="00F568AB" w:rsidRDefault="00F568AB" w:rsidP="00203BC3">
            <w:pPr>
              <w:pStyle w:val="Table"/>
              <w:rPr>
                <w:b/>
                <w:bCs/>
              </w:rPr>
            </w:pPr>
            <w:r>
              <w:rPr>
                <w:b/>
                <w:bCs/>
              </w:rPr>
              <w:t>Positions Used</w:t>
            </w:r>
          </w:p>
        </w:tc>
        <w:tc>
          <w:tcPr>
            <w:tcW w:w="0" w:type="auto"/>
            <w:shd w:val="clear" w:color="auto" w:fill="548DD4" w:themeFill="text2" w:themeFillTint="99"/>
          </w:tcPr>
          <w:p w14:paraId="1900FF97" w14:textId="77777777" w:rsidR="00F568AB" w:rsidRDefault="00F568AB" w:rsidP="00203BC3">
            <w:pPr>
              <w:pStyle w:val="Table"/>
              <w:rPr>
                <w:b/>
                <w:bCs/>
              </w:rPr>
            </w:pPr>
            <w:r>
              <w:rPr>
                <w:b/>
                <w:bCs/>
              </w:rPr>
              <w:t>Width (in Inches)</w:t>
            </w:r>
          </w:p>
        </w:tc>
      </w:tr>
      <w:tr w:rsidR="00AD4975" w:rsidRPr="005232B2" w14:paraId="17A2B7DD" w14:textId="77777777" w:rsidTr="00203BC3">
        <w:tc>
          <w:tcPr>
            <w:tcW w:w="0" w:type="auto"/>
          </w:tcPr>
          <w:p w14:paraId="555B3614" w14:textId="2D35BAE6" w:rsidR="00AD4975" w:rsidRPr="005232B2" w:rsidRDefault="00AD4975" w:rsidP="00AD4975">
            <w:pPr>
              <w:pStyle w:val="Table"/>
            </w:pPr>
            <w:r>
              <w:t>Ericsson MINI-LINK 6692</w:t>
            </w:r>
            <w:r w:rsidR="2EFA22A4">
              <w:t>-</w:t>
            </w:r>
            <w:r>
              <w:t>Shelf Position</w:t>
            </w:r>
          </w:p>
        </w:tc>
        <w:tc>
          <w:tcPr>
            <w:tcW w:w="0" w:type="auto"/>
          </w:tcPr>
          <w:p w14:paraId="2736790E" w14:textId="2695EE76" w:rsidR="00AD4975" w:rsidRPr="005232B2" w:rsidRDefault="53B9A81A" w:rsidP="00AD4975">
            <w:pPr>
              <w:pStyle w:val="Table"/>
            </w:pPr>
            <w:r>
              <w:t>Ericsson ML 6692 Shelf</w:t>
            </w:r>
          </w:p>
        </w:tc>
        <w:tc>
          <w:tcPr>
            <w:tcW w:w="0" w:type="auto"/>
          </w:tcPr>
          <w:p w14:paraId="6FCED51E" w14:textId="00588AC3" w:rsidR="00AD4975" w:rsidRPr="007F16C8" w:rsidRDefault="53B9A81A" w:rsidP="00AD4975">
            <w:pPr>
              <w:pStyle w:val="Table"/>
            </w:pPr>
            <w:r>
              <w:t>Shelf</w:t>
            </w:r>
            <w:r w:rsidR="00B815E7">
              <w:t>-1</w:t>
            </w:r>
          </w:p>
        </w:tc>
        <w:tc>
          <w:tcPr>
            <w:tcW w:w="0" w:type="auto"/>
          </w:tcPr>
          <w:p w14:paraId="6CD2C13A" w14:textId="559BB041" w:rsidR="00AD4975" w:rsidRDefault="00AD4975" w:rsidP="00AD4975">
            <w:pPr>
              <w:pStyle w:val="Table"/>
            </w:pPr>
            <w:r>
              <w:t>Ericsson MINI-LINK 6692 Shelf</w:t>
            </w:r>
          </w:p>
        </w:tc>
        <w:tc>
          <w:tcPr>
            <w:tcW w:w="0" w:type="auto"/>
          </w:tcPr>
          <w:p w14:paraId="6C4BCC79" w14:textId="2B4EEE68" w:rsidR="00AD4975" w:rsidRDefault="00AD4975" w:rsidP="00AD4975">
            <w:pPr>
              <w:pStyle w:val="Table"/>
            </w:pPr>
            <w:r>
              <w:t>Ericsson MINI-LINK 6692 Shelf</w:t>
            </w:r>
          </w:p>
        </w:tc>
        <w:tc>
          <w:tcPr>
            <w:tcW w:w="0" w:type="auto"/>
          </w:tcPr>
          <w:p w14:paraId="32F02848" w14:textId="4FAC6EBF" w:rsidR="00AD4975" w:rsidRDefault="00AD4975" w:rsidP="00AD4975">
            <w:pPr>
              <w:pStyle w:val="Table"/>
            </w:pPr>
            <w:r>
              <w:t>1</w:t>
            </w:r>
          </w:p>
        </w:tc>
        <w:tc>
          <w:tcPr>
            <w:tcW w:w="0" w:type="auto"/>
          </w:tcPr>
          <w:p w14:paraId="42462268" w14:textId="252163FD" w:rsidR="00AD4975" w:rsidRDefault="00AD4975" w:rsidP="00AD4975">
            <w:pPr>
              <w:pStyle w:val="Table"/>
            </w:pPr>
            <w:r>
              <w:t>19</w:t>
            </w:r>
          </w:p>
        </w:tc>
      </w:tr>
    </w:tbl>
    <w:p w14:paraId="58746915" w14:textId="77777777" w:rsidR="00F568AB" w:rsidRDefault="40CAA3CB" w:rsidP="00F568AB">
      <w:pPr>
        <w:pStyle w:val="Heading3"/>
        <w:rPr>
          <w:lang w:val="en-CA"/>
        </w:rPr>
      </w:pPr>
      <w:bookmarkStart w:id="258" w:name="_Toc101986514"/>
      <w:r w:rsidRPr="47D17CDD">
        <w:rPr>
          <w:lang w:val="en-CA"/>
        </w:rPr>
        <w:t>Shelf Slots</w:t>
      </w:r>
      <w:bookmarkEnd w:id="258"/>
      <w:r w:rsidRPr="47D17CDD">
        <w:rPr>
          <w:lang w:val="en-CA"/>
        </w:rPr>
        <w:t xml:space="preserve"> </w:t>
      </w:r>
    </w:p>
    <w:tbl>
      <w:tblPr>
        <w:tblStyle w:val="TableGrid"/>
        <w:tblW w:w="8178" w:type="dxa"/>
        <w:tblInd w:w="-113" w:type="dxa"/>
        <w:tblLook w:val="04A0" w:firstRow="1" w:lastRow="0" w:firstColumn="1" w:lastColumn="0" w:noHBand="0" w:noVBand="1"/>
      </w:tblPr>
      <w:tblGrid>
        <w:gridCol w:w="2655"/>
        <w:gridCol w:w="2010"/>
        <w:gridCol w:w="2295"/>
        <w:gridCol w:w="1218"/>
      </w:tblGrid>
      <w:tr w:rsidR="002C1342" w14:paraId="24FA7CD4" w14:textId="77777777" w:rsidTr="7FC2180A">
        <w:trPr>
          <w:trHeight w:val="300"/>
        </w:trPr>
        <w:tc>
          <w:tcPr>
            <w:tcW w:w="2655" w:type="dxa"/>
            <w:shd w:val="clear" w:color="auto" w:fill="1E8BCD"/>
          </w:tcPr>
          <w:p w14:paraId="292E814D" w14:textId="55DBFC69" w:rsidR="001E79DD" w:rsidRDefault="001E79DD" w:rsidP="47D17CDD">
            <w:pPr>
              <w:pStyle w:val="Table"/>
            </w:pPr>
            <w:r>
              <w:t>Shelf Archetype Name</w:t>
            </w:r>
          </w:p>
        </w:tc>
        <w:tc>
          <w:tcPr>
            <w:tcW w:w="2010" w:type="dxa"/>
            <w:shd w:val="clear" w:color="auto" w:fill="1E8BCD"/>
          </w:tcPr>
          <w:p w14:paraId="11BC3E4F" w14:textId="38A24B8F" w:rsidR="001E79DD" w:rsidRDefault="001E79DD" w:rsidP="47D17CDD">
            <w:pPr>
              <w:pStyle w:val="Table"/>
            </w:pPr>
            <w:r>
              <w:t>Slot Position Archetype Name</w:t>
            </w:r>
          </w:p>
        </w:tc>
        <w:tc>
          <w:tcPr>
            <w:tcW w:w="2295" w:type="dxa"/>
            <w:shd w:val="clear" w:color="auto" w:fill="1E8BCD"/>
          </w:tcPr>
          <w:p w14:paraId="1332DF4B" w14:textId="71BFE14D" w:rsidR="001E79DD" w:rsidRDefault="001E79DD" w:rsidP="47D17CDD">
            <w:pPr>
              <w:pStyle w:val="Table"/>
            </w:pPr>
            <w:r>
              <w:t>Slot Position Archetype Instance Name</w:t>
            </w:r>
          </w:p>
        </w:tc>
        <w:tc>
          <w:tcPr>
            <w:tcW w:w="1218" w:type="dxa"/>
            <w:shd w:val="clear" w:color="auto" w:fill="1E8BCD"/>
          </w:tcPr>
          <w:p w14:paraId="7986FC02" w14:textId="03448283" w:rsidR="001E79DD" w:rsidRDefault="001E79DD" w:rsidP="47D17CDD">
            <w:pPr>
              <w:pStyle w:val="Table"/>
            </w:pPr>
            <w:r>
              <w:t>Position Sequence</w:t>
            </w:r>
          </w:p>
        </w:tc>
      </w:tr>
      <w:tr w:rsidR="00A56976" w14:paraId="0406C7CD" w14:textId="77777777" w:rsidTr="7FC2180A">
        <w:tc>
          <w:tcPr>
            <w:tcW w:w="2655" w:type="dxa"/>
          </w:tcPr>
          <w:p w14:paraId="2F5EEB60" w14:textId="1FF36D30" w:rsidR="00A56976" w:rsidRDefault="01A32AF4">
            <w:pPr>
              <w:pStyle w:val="Table"/>
            </w:pPr>
            <w:r>
              <w:t>Ericsson ML 6692 Shelf</w:t>
            </w:r>
          </w:p>
        </w:tc>
        <w:tc>
          <w:tcPr>
            <w:tcW w:w="2010" w:type="dxa"/>
          </w:tcPr>
          <w:p w14:paraId="67787BCB" w14:textId="1151DCCF" w:rsidR="00A56976" w:rsidRPr="007F16C8" w:rsidRDefault="00A56976">
            <w:pPr>
              <w:pStyle w:val="Table"/>
            </w:pPr>
            <w:r w:rsidRPr="002D2F17">
              <w:t xml:space="preserve">ML </w:t>
            </w:r>
            <w:r w:rsidR="73AA7644">
              <w:t>669</w:t>
            </w:r>
            <w:r w:rsidR="588ACB14">
              <w:t>2</w:t>
            </w:r>
            <w:r w:rsidRPr="002D2F17">
              <w:t xml:space="preserve"> slot - </w:t>
            </w:r>
            <w:r>
              <w:t>0</w:t>
            </w:r>
          </w:p>
        </w:tc>
        <w:tc>
          <w:tcPr>
            <w:tcW w:w="2295" w:type="dxa"/>
          </w:tcPr>
          <w:p w14:paraId="14320440" w14:textId="77777777" w:rsidR="00A56976" w:rsidRDefault="00A56976">
            <w:pPr>
              <w:pStyle w:val="Table"/>
            </w:pPr>
            <w:r>
              <w:t>Slot 0</w:t>
            </w:r>
          </w:p>
        </w:tc>
        <w:tc>
          <w:tcPr>
            <w:tcW w:w="1218" w:type="dxa"/>
          </w:tcPr>
          <w:p w14:paraId="5DD9B522" w14:textId="77777777" w:rsidR="00A56976" w:rsidRDefault="00A56976">
            <w:pPr>
              <w:pStyle w:val="Table"/>
            </w:pPr>
            <w:r>
              <w:t>0</w:t>
            </w:r>
          </w:p>
        </w:tc>
      </w:tr>
      <w:tr w:rsidR="00A56976" w14:paraId="054FB4A5" w14:textId="77777777" w:rsidTr="7FC2180A">
        <w:tc>
          <w:tcPr>
            <w:tcW w:w="2655" w:type="dxa"/>
          </w:tcPr>
          <w:p w14:paraId="132BACE9" w14:textId="2D0FDD98" w:rsidR="00A56976" w:rsidRPr="00FB6BEC" w:rsidRDefault="13247BD4">
            <w:pPr>
              <w:pStyle w:val="Table"/>
            </w:pPr>
            <w:r>
              <w:t>Ericsson ML 6692 Shelf</w:t>
            </w:r>
          </w:p>
        </w:tc>
        <w:tc>
          <w:tcPr>
            <w:tcW w:w="2010" w:type="dxa"/>
          </w:tcPr>
          <w:p w14:paraId="0D952B48" w14:textId="34B879E7" w:rsidR="00A56976" w:rsidRPr="007F16C8" w:rsidRDefault="00A56976">
            <w:pPr>
              <w:pStyle w:val="Table"/>
            </w:pPr>
            <w:r w:rsidRPr="005642A5">
              <w:t xml:space="preserve">ML </w:t>
            </w:r>
            <w:r w:rsidR="73AA7644">
              <w:t>669</w:t>
            </w:r>
            <w:r w:rsidR="387B0293">
              <w:t>2</w:t>
            </w:r>
            <w:r w:rsidRPr="005642A5">
              <w:t xml:space="preserve"> slot </w:t>
            </w:r>
            <w:r>
              <w:t>–</w:t>
            </w:r>
            <w:r w:rsidRPr="005642A5">
              <w:t xml:space="preserve"> </w:t>
            </w:r>
            <w:r>
              <w:t>1</w:t>
            </w:r>
          </w:p>
        </w:tc>
        <w:tc>
          <w:tcPr>
            <w:tcW w:w="2295" w:type="dxa"/>
          </w:tcPr>
          <w:p w14:paraId="2EAA2B52" w14:textId="77777777" w:rsidR="00A56976" w:rsidRDefault="00A56976">
            <w:pPr>
              <w:pStyle w:val="Table"/>
            </w:pPr>
            <w:r>
              <w:t>Slot 1</w:t>
            </w:r>
          </w:p>
        </w:tc>
        <w:tc>
          <w:tcPr>
            <w:tcW w:w="1218" w:type="dxa"/>
          </w:tcPr>
          <w:p w14:paraId="514CAB2D" w14:textId="77777777" w:rsidR="00A56976" w:rsidRDefault="00A56976">
            <w:pPr>
              <w:pStyle w:val="Table"/>
            </w:pPr>
            <w:r>
              <w:t>1</w:t>
            </w:r>
          </w:p>
        </w:tc>
      </w:tr>
      <w:tr w:rsidR="00A56976" w14:paraId="67BAE99F" w14:textId="77777777" w:rsidTr="7FC2180A">
        <w:tc>
          <w:tcPr>
            <w:tcW w:w="2655" w:type="dxa"/>
          </w:tcPr>
          <w:p w14:paraId="5DD1C281" w14:textId="63E71BF7" w:rsidR="00A56976" w:rsidRPr="00FB6BEC" w:rsidRDefault="1299A205">
            <w:pPr>
              <w:pStyle w:val="Table"/>
            </w:pPr>
            <w:r>
              <w:t>Ericsson ML 6692 Shelf</w:t>
            </w:r>
          </w:p>
        </w:tc>
        <w:tc>
          <w:tcPr>
            <w:tcW w:w="2010" w:type="dxa"/>
          </w:tcPr>
          <w:p w14:paraId="531FC147" w14:textId="1C3DFEE5" w:rsidR="00A56976" w:rsidRPr="007F16C8" w:rsidRDefault="00A56976">
            <w:pPr>
              <w:pStyle w:val="Table"/>
            </w:pPr>
            <w:r w:rsidRPr="005642A5">
              <w:t xml:space="preserve">ML </w:t>
            </w:r>
            <w:r w:rsidR="73AA7644">
              <w:t>669</w:t>
            </w:r>
            <w:r w:rsidR="31984889">
              <w:t>2</w:t>
            </w:r>
            <w:r w:rsidRPr="005642A5">
              <w:t xml:space="preserve"> slot </w:t>
            </w:r>
            <w:r>
              <w:t>–</w:t>
            </w:r>
            <w:r w:rsidRPr="005642A5">
              <w:t xml:space="preserve"> </w:t>
            </w:r>
            <w:r>
              <w:t>2</w:t>
            </w:r>
          </w:p>
        </w:tc>
        <w:tc>
          <w:tcPr>
            <w:tcW w:w="2295" w:type="dxa"/>
          </w:tcPr>
          <w:p w14:paraId="0446A8A6" w14:textId="77777777" w:rsidR="00A56976" w:rsidRDefault="00A56976">
            <w:pPr>
              <w:pStyle w:val="Table"/>
            </w:pPr>
            <w:r w:rsidRPr="00AC2CBD">
              <w:t xml:space="preserve">Slot </w:t>
            </w:r>
            <w:r>
              <w:t>2</w:t>
            </w:r>
          </w:p>
        </w:tc>
        <w:tc>
          <w:tcPr>
            <w:tcW w:w="1218" w:type="dxa"/>
          </w:tcPr>
          <w:p w14:paraId="25C09257" w14:textId="77777777" w:rsidR="00A56976" w:rsidRDefault="00A56976">
            <w:pPr>
              <w:pStyle w:val="Table"/>
            </w:pPr>
            <w:r>
              <w:t>2</w:t>
            </w:r>
          </w:p>
        </w:tc>
      </w:tr>
      <w:tr w:rsidR="00A56976" w14:paraId="14E62B51" w14:textId="77777777" w:rsidTr="7FC2180A">
        <w:trPr>
          <w:trHeight w:val="39"/>
        </w:trPr>
        <w:tc>
          <w:tcPr>
            <w:tcW w:w="2655" w:type="dxa"/>
          </w:tcPr>
          <w:p w14:paraId="08A166AF" w14:textId="2871F820" w:rsidR="00A56976" w:rsidRDefault="3C132725">
            <w:pPr>
              <w:pStyle w:val="Table"/>
            </w:pPr>
            <w:r>
              <w:t>Ericsson ML 6692 Shelf</w:t>
            </w:r>
          </w:p>
        </w:tc>
        <w:tc>
          <w:tcPr>
            <w:tcW w:w="2010" w:type="dxa"/>
          </w:tcPr>
          <w:p w14:paraId="32ED0CF5" w14:textId="6F8DCC8B" w:rsidR="00A56976" w:rsidRDefault="00A56976">
            <w:pPr>
              <w:pStyle w:val="Table"/>
            </w:pPr>
            <w:r w:rsidRPr="005642A5">
              <w:t xml:space="preserve">ML </w:t>
            </w:r>
            <w:r w:rsidR="73AA7644">
              <w:t>669</w:t>
            </w:r>
            <w:r w:rsidR="0B734EC2">
              <w:t>2</w:t>
            </w:r>
            <w:r w:rsidRPr="005642A5">
              <w:t xml:space="preserve"> slot </w:t>
            </w:r>
            <w:r>
              <w:t>–</w:t>
            </w:r>
            <w:r w:rsidRPr="005642A5">
              <w:t xml:space="preserve"> </w:t>
            </w:r>
            <w:r>
              <w:t>3</w:t>
            </w:r>
          </w:p>
        </w:tc>
        <w:tc>
          <w:tcPr>
            <w:tcW w:w="2295" w:type="dxa"/>
          </w:tcPr>
          <w:p w14:paraId="4B16F47C" w14:textId="77777777" w:rsidR="00A56976" w:rsidRDefault="00A56976">
            <w:pPr>
              <w:pStyle w:val="Table"/>
            </w:pPr>
            <w:r w:rsidRPr="00AC2CBD">
              <w:t xml:space="preserve">Slot </w:t>
            </w:r>
            <w:r>
              <w:t>3</w:t>
            </w:r>
          </w:p>
        </w:tc>
        <w:tc>
          <w:tcPr>
            <w:tcW w:w="1218" w:type="dxa"/>
          </w:tcPr>
          <w:p w14:paraId="4AAE1EF3" w14:textId="77777777" w:rsidR="00A56976" w:rsidRDefault="00A56976">
            <w:pPr>
              <w:pStyle w:val="Table"/>
            </w:pPr>
            <w:r>
              <w:t>3</w:t>
            </w:r>
          </w:p>
        </w:tc>
      </w:tr>
      <w:tr w:rsidR="00A56976" w14:paraId="02272949" w14:textId="77777777" w:rsidTr="7FC2180A">
        <w:trPr>
          <w:trHeight w:val="39"/>
        </w:trPr>
        <w:tc>
          <w:tcPr>
            <w:tcW w:w="2655" w:type="dxa"/>
          </w:tcPr>
          <w:p w14:paraId="5D189080" w14:textId="60D52288" w:rsidR="00A56976" w:rsidRDefault="7AF9C8BC">
            <w:pPr>
              <w:pStyle w:val="Table"/>
            </w:pPr>
            <w:r>
              <w:t>Ericsson ML 6692 Shelf</w:t>
            </w:r>
          </w:p>
        </w:tc>
        <w:tc>
          <w:tcPr>
            <w:tcW w:w="2010" w:type="dxa"/>
          </w:tcPr>
          <w:p w14:paraId="126C62AF" w14:textId="3E05F362" w:rsidR="00A56976" w:rsidRDefault="00A56976">
            <w:pPr>
              <w:pStyle w:val="Table"/>
            </w:pPr>
            <w:r w:rsidRPr="005642A5">
              <w:t xml:space="preserve">ML </w:t>
            </w:r>
            <w:r w:rsidR="73AA7644">
              <w:t>669</w:t>
            </w:r>
            <w:r w:rsidR="37A8AA87">
              <w:t>2</w:t>
            </w:r>
            <w:r w:rsidRPr="005642A5">
              <w:t xml:space="preserve"> slot </w:t>
            </w:r>
            <w:r>
              <w:t>–</w:t>
            </w:r>
            <w:r w:rsidRPr="005642A5">
              <w:t xml:space="preserve"> </w:t>
            </w:r>
            <w:r>
              <w:t>4</w:t>
            </w:r>
          </w:p>
        </w:tc>
        <w:tc>
          <w:tcPr>
            <w:tcW w:w="2295" w:type="dxa"/>
          </w:tcPr>
          <w:p w14:paraId="6312816E" w14:textId="77777777" w:rsidR="00A56976" w:rsidRDefault="00A56976">
            <w:pPr>
              <w:pStyle w:val="Table"/>
            </w:pPr>
            <w:r w:rsidRPr="00AC2CBD">
              <w:t xml:space="preserve">Slot </w:t>
            </w:r>
            <w:r>
              <w:t>4</w:t>
            </w:r>
          </w:p>
        </w:tc>
        <w:tc>
          <w:tcPr>
            <w:tcW w:w="1218" w:type="dxa"/>
          </w:tcPr>
          <w:p w14:paraId="57FC3918" w14:textId="77777777" w:rsidR="00A56976" w:rsidRDefault="00A56976">
            <w:pPr>
              <w:pStyle w:val="Table"/>
            </w:pPr>
            <w:r>
              <w:t>4</w:t>
            </w:r>
          </w:p>
        </w:tc>
      </w:tr>
      <w:tr w:rsidR="00A56976" w14:paraId="0E7B97AD" w14:textId="77777777" w:rsidTr="7FC2180A">
        <w:trPr>
          <w:trHeight w:val="39"/>
        </w:trPr>
        <w:tc>
          <w:tcPr>
            <w:tcW w:w="2655" w:type="dxa"/>
          </w:tcPr>
          <w:p w14:paraId="336787A6" w14:textId="55815218" w:rsidR="00A56976" w:rsidRDefault="132D11B6">
            <w:pPr>
              <w:pStyle w:val="Table"/>
            </w:pPr>
            <w:r>
              <w:t>Ericsson ML 6692 Shelf</w:t>
            </w:r>
          </w:p>
        </w:tc>
        <w:tc>
          <w:tcPr>
            <w:tcW w:w="2010" w:type="dxa"/>
          </w:tcPr>
          <w:p w14:paraId="25CBB2A4" w14:textId="0E2DB9D4" w:rsidR="00A56976" w:rsidRDefault="00A56976">
            <w:pPr>
              <w:pStyle w:val="Table"/>
            </w:pPr>
            <w:r w:rsidRPr="005642A5">
              <w:t xml:space="preserve">ML </w:t>
            </w:r>
            <w:r w:rsidR="73AA7644">
              <w:t>669</w:t>
            </w:r>
            <w:r w:rsidR="0AA0F6B6">
              <w:t>2</w:t>
            </w:r>
            <w:r w:rsidRPr="005642A5">
              <w:t xml:space="preserve"> slot - </w:t>
            </w:r>
            <w:r>
              <w:t>5</w:t>
            </w:r>
          </w:p>
        </w:tc>
        <w:tc>
          <w:tcPr>
            <w:tcW w:w="2295" w:type="dxa"/>
          </w:tcPr>
          <w:p w14:paraId="12910510" w14:textId="77777777" w:rsidR="00A56976" w:rsidRDefault="00A56976">
            <w:pPr>
              <w:pStyle w:val="Table"/>
            </w:pPr>
            <w:r w:rsidRPr="00AC2CBD">
              <w:t xml:space="preserve">Slot </w:t>
            </w:r>
            <w:r>
              <w:t>5</w:t>
            </w:r>
          </w:p>
        </w:tc>
        <w:tc>
          <w:tcPr>
            <w:tcW w:w="1218" w:type="dxa"/>
          </w:tcPr>
          <w:p w14:paraId="607BF53A" w14:textId="77777777" w:rsidR="00A56976" w:rsidRDefault="00A56976">
            <w:pPr>
              <w:pStyle w:val="Table"/>
            </w:pPr>
            <w:r>
              <w:t>5</w:t>
            </w:r>
          </w:p>
        </w:tc>
      </w:tr>
      <w:tr w:rsidR="00A56976" w14:paraId="28937FE5" w14:textId="77777777" w:rsidTr="7FC2180A">
        <w:trPr>
          <w:trHeight w:val="58"/>
        </w:trPr>
        <w:tc>
          <w:tcPr>
            <w:tcW w:w="2655" w:type="dxa"/>
          </w:tcPr>
          <w:p w14:paraId="36768703" w14:textId="1F2A1658" w:rsidR="00A56976" w:rsidRDefault="2747522F">
            <w:pPr>
              <w:pStyle w:val="Table"/>
            </w:pPr>
            <w:r>
              <w:t>Ericsson ML 6692 Shelf</w:t>
            </w:r>
          </w:p>
        </w:tc>
        <w:tc>
          <w:tcPr>
            <w:tcW w:w="2010" w:type="dxa"/>
          </w:tcPr>
          <w:p w14:paraId="7C265CA5" w14:textId="7A2A7993" w:rsidR="00A56976" w:rsidRPr="005642A5" w:rsidRDefault="00A56976">
            <w:pPr>
              <w:pStyle w:val="Table"/>
            </w:pPr>
            <w:r w:rsidRPr="005642A5">
              <w:t xml:space="preserve">ML </w:t>
            </w:r>
            <w:r w:rsidR="73AA7644">
              <w:t>669</w:t>
            </w:r>
            <w:r w:rsidR="49D4B47A">
              <w:t>2</w:t>
            </w:r>
            <w:r w:rsidRPr="005642A5">
              <w:t xml:space="preserve"> slot - </w:t>
            </w:r>
            <w:r>
              <w:t>6</w:t>
            </w:r>
          </w:p>
        </w:tc>
        <w:tc>
          <w:tcPr>
            <w:tcW w:w="2295" w:type="dxa"/>
          </w:tcPr>
          <w:p w14:paraId="66BD2EFC" w14:textId="77777777" w:rsidR="00A56976" w:rsidRPr="00AC2CBD" w:rsidRDefault="00A56976">
            <w:pPr>
              <w:pStyle w:val="Table"/>
            </w:pPr>
            <w:r w:rsidRPr="00AC2CBD">
              <w:t xml:space="preserve">Slot </w:t>
            </w:r>
            <w:r>
              <w:t>6</w:t>
            </w:r>
          </w:p>
        </w:tc>
        <w:tc>
          <w:tcPr>
            <w:tcW w:w="1218" w:type="dxa"/>
          </w:tcPr>
          <w:p w14:paraId="02C05BEF" w14:textId="77777777" w:rsidR="00A56976" w:rsidRDefault="00A56976">
            <w:pPr>
              <w:pStyle w:val="Table"/>
            </w:pPr>
            <w:r>
              <w:t>6</w:t>
            </w:r>
          </w:p>
        </w:tc>
      </w:tr>
      <w:tr w:rsidR="00A56976" w14:paraId="426F0191" w14:textId="77777777" w:rsidTr="7FC2180A">
        <w:trPr>
          <w:trHeight w:val="58"/>
        </w:trPr>
        <w:tc>
          <w:tcPr>
            <w:tcW w:w="2655" w:type="dxa"/>
          </w:tcPr>
          <w:p w14:paraId="79B259F5" w14:textId="3E1215AD" w:rsidR="00A56976" w:rsidRPr="008C2A79" w:rsidRDefault="5AA032EC" w:rsidP="00A56976">
            <w:pPr>
              <w:pStyle w:val="Table"/>
            </w:pPr>
            <w:r>
              <w:t>Ericsson ML 6692 Shelf</w:t>
            </w:r>
          </w:p>
        </w:tc>
        <w:tc>
          <w:tcPr>
            <w:tcW w:w="2010" w:type="dxa"/>
          </w:tcPr>
          <w:p w14:paraId="4A31FD12" w14:textId="713AE7AA" w:rsidR="00A56976" w:rsidRPr="005642A5" w:rsidRDefault="00A56976" w:rsidP="00A56976">
            <w:pPr>
              <w:pStyle w:val="Table"/>
            </w:pPr>
            <w:r w:rsidRPr="005642A5">
              <w:t xml:space="preserve">ML </w:t>
            </w:r>
            <w:r w:rsidR="73AA7644">
              <w:t>669</w:t>
            </w:r>
            <w:r w:rsidR="69E23D8A">
              <w:t>2</w:t>
            </w:r>
            <w:r w:rsidRPr="005642A5">
              <w:t xml:space="preserve"> slot </w:t>
            </w:r>
            <w:r>
              <w:t>–</w:t>
            </w:r>
            <w:r w:rsidRPr="005642A5">
              <w:t xml:space="preserve"> </w:t>
            </w:r>
            <w:r>
              <w:t>7</w:t>
            </w:r>
          </w:p>
        </w:tc>
        <w:tc>
          <w:tcPr>
            <w:tcW w:w="2295" w:type="dxa"/>
          </w:tcPr>
          <w:p w14:paraId="7AC6791F" w14:textId="17A9EE90" w:rsidR="00A56976" w:rsidRPr="00AC2CBD" w:rsidRDefault="00A56976" w:rsidP="00A56976">
            <w:pPr>
              <w:pStyle w:val="Table"/>
            </w:pPr>
            <w:r w:rsidRPr="00AC2CBD">
              <w:t xml:space="preserve">Slot </w:t>
            </w:r>
            <w:r>
              <w:t>7</w:t>
            </w:r>
          </w:p>
        </w:tc>
        <w:tc>
          <w:tcPr>
            <w:tcW w:w="1218" w:type="dxa"/>
          </w:tcPr>
          <w:p w14:paraId="2B219572" w14:textId="0B9C9A35" w:rsidR="00A56976" w:rsidRDefault="00A56976" w:rsidP="00A56976">
            <w:pPr>
              <w:pStyle w:val="Table"/>
            </w:pPr>
            <w:r>
              <w:t>7</w:t>
            </w:r>
          </w:p>
        </w:tc>
      </w:tr>
      <w:tr w:rsidR="00A56976" w14:paraId="0D008385" w14:textId="77777777" w:rsidTr="7FC2180A">
        <w:trPr>
          <w:trHeight w:val="58"/>
        </w:trPr>
        <w:tc>
          <w:tcPr>
            <w:tcW w:w="2655" w:type="dxa"/>
          </w:tcPr>
          <w:p w14:paraId="379BF8A2" w14:textId="5F1401EE" w:rsidR="00A56976" w:rsidRPr="008C2A79" w:rsidRDefault="303D32DD" w:rsidP="00A56976">
            <w:pPr>
              <w:pStyle w:val="Table"/>
            </w:pPr>
            <w:r>
              <w:t>Ericsson ML 6692 Shelf</w:t>
            </w:r>
          </w:p>
        </w:tc>
        <w:tc>
          <w:tcPr>
            <w:tcW w:w="2010" w:type="dxa"/>
          </w:tcPr>
          <w:p w14:paraId="759E3A56" w14:textId="23A77143" w:rsidR="00A56976" w:rsidRPr="005642A5" w:rsidRDefault="00A56976" w:rsidP="00A56976">
            <w:pPr>
              <w:pStyle w:val="Table"/>
            </w:pPr>
            <w:r w:rsidRPr="005642A5">
              <w:t xml:space="preserve">ML </w:t>
            </w:r>
            <w:r w:rsidR="73AA7644">
              <w:t>669</w:t>
            </w:r>
            <w:r w:rsidR="11AE6CDB">
              <w:t>2</w:t>
            </w:r>
            <w:r w:rsidRPr="005642A5">
              <w:t xml:space="preserve"> slot </w:t>
            </w:r>
            <w:r>
              <w:t>–</w:t>
            </w:r>
            <w:r w:rsidRPr="005642A5">
              <w:t xml:space="preserve"> </w:t>
            </w:r>
            <w:r>
              <w:t>8</w:t>
            </w:r>
          </w:p>
        </w:tc>
        <w:tc>
          <w:tcPr>
            <w:tcW w:w="2295" w:type="dxa"/>
          </w:tcPr>
          <w:p w14:paraId="5230ED20" w14:textId="2DA3F532" w:rsidR="00A56976" w:rsidRPr="00AC2CBD" w:rsidRDefault="00A56976" w:rsidP="00A56976">
            <w:pPr>
              <w:pStyle w:val="Table"/>
            </w:pPr>
            <w:r w:rsidRPr="00AC2CBD">
              <w:t xml:space="preserve">Slot </w:t>
            </w:r>
            <w:r>
              <w:t>8</w:t>
            </w:r>
          </w:p>
        </w:tc>
        <w:tc>
          <w:tcPr>
            <w:tcW w:w="1218" w:type="dxa"/>
          </w:tcPr>
          <w:p w14:paraId="3A05D671" w14:textId="507FB1FE" w:rsidR="00A56976" w:rsidRDefault="00A56976" w:rsidP="00A56976">
            <w:pPr>
              <w:pStyle w:val="Table"/>
            </w:pPr>
            <w:r>
              <w:t>8</w:t>
            </w:r>
          </w:p>
        </w:tc>
      </w:tr>
      <w:tr w:rsidR="00A56976" w14:paraId="22E6834C" w14:textId="77777777" w:rsidTr="7FC2180A">
        <w:trPr>
          <w:trHeight w:val="58"/>
        </w:trPr>
        <w:tc>
          <w:tcPr>
            <w:tcW w:w="2655" w:type="dxa"/>
          </w:tcPr>
          <w:p w14:paraId="67C25051" w14:textId="3FF07D51" w:rsidR="00A56976" w:rsidRPr="008C2A79" w:rsidRDefault="3F574646" w:rsidP="00A56976">
            <w:pPr>
              <w:pStyle w:val="Table"/>
            </w:pPr>
            <w:r>
              <w:t>Ericsson ML 6692 Shelf</w:t>
            </w:r>
          </w:p>
        </w:tc>
        <w:tc>
          <w:tcPr>
            <w:tcW w:w="2010" w:type="dxa"/>
          </w:tcPr>
          <w:p w14:paraId="24902CD0" w14:textId="3B31DB57" w:rsidR="00A56976" w:rsidRPr="005642A5" w:rsidRDefault="00A56976" w:rsidP="00A56976">
            <w:pPr>
              <w:pStyle w:val="Table"/>
            </w:pPr>
            <w:r w:rsidRPr="005642A5">
              <w:t xml:space="preserve">ML </w:t>
            </w:r>
            <w:r w:rsidR="73AA7644">
              <w:t>669</w:t>
            </w:r>
            <w:r w:rsidR="54337E0A">
              <w:t>2</w:t>
            </w:r>
            <w:r w:rsidRPr="005642A5">
              <w:t xml:space="preserve"> slot </w:t>
            </w:r>
            <w:r>
              <w:t>–</w:t>
            </w:r>
            <w:r w:rsidRPr="005642A5">
              <w:t xml:space="preserve"> </w:t>
            </w:r>
            <w:r>
              <w:t>9</w:t>
            </w:r>
          </w:p>
        </w:tc>
        <w:tc>
          <w:tcPr>
            <w:tcW w:w="2295" w:type="dxa"/>
          </w:tcPr>
          <w:p w14:paraId="4A13E4EE" w14:textId="36CD201C" w:rsidR="00A56976" w:rsidRPr="00AC2CBD" w:rsidRDefault="00A56976" w:rsidP="00A56976">
            <w:pPr>
              <w:pStyle w:val="Table"/>
            </w:pPr>
            <w:r w:rsidRPr="00AC2CBD">
              <w:t xml:space="preserve">Slot </w:t>
            </w:r>
            <w:r>
              <w:t>9</w:t>
            </w:r>
          </w:p>
        </w:tc>
        <w:tc>
          <w:tcPr>
            <w:tcW w:w="1218" w:type="dxa"/>
          </w:tcPr>
          <w:p w14:paraId="78424F3B" w14:textId="7C2A3D65" w:rsidR="00A56976" w:rsidRDefault="00A56976" w:rsidP="00A56976">
            <w:pPr>
              <w:pStyle w:val="Table"/>
            </w:pPr>
            <w:r>
              <w:t>9</w:t>
            </w:r>
          </w:p>
        </w:tc>
      </w:tr>
      <w:tr w:rsidR="00A56976" w14:paraId="6A07239D" w14:textId="77777777" w:rsidTr="7FC2180A">
        <w:trPr>
          <w:trHeight w:val="58"/>
        </w:trPr>
        <w:tc>
          <w:tcPr>
            <w:tcW w:w="2655" w:type="dxa"/>
          </w:tcPr>
          <w:p w14:paraId="0047ADA4" w14:textId="7A78469C" w:rsidR="00A56976" w:rsidRPr="008C2A79" w:rsidRDefault="612628FF" w:rsidP="00A56976">
            <w:pPr>
              <w:pStyle w:val="Table"/>
            </w:pPr>
            <w:r>
              <w:t>Ericsson ML 6692 Shelf</w:t>
            </w:r>
          </w:p>
        </w:tc>
        <w:tc>
          <w:tcPr>
            <w:tcW w:w="2010" w:type="dxa"/>
          </w:tcPr>
          <w:p w14:paraId="58DD1470" w14:textId="7A0C0B23" w:rsidR="00A56976" w:rsidRPr="005642A5" w:rsidRDefault="00A56976" w:rsidP="00A56976">
            <w:pPr>
              <w:pStyle w:val="Table"/>
            </w:pPr>
            <w:r w:rsidRPr="005642A5">
              <w:t xml:space="preserve">ML </w:t>
            </w:r>
            <w:r w:rsidR="73AA7644">
              <w:t>669</w:t>
            </w:r>
            <w:r w:rsidR="5BB4A3ED">
              <w:t>2</w:t>
            </w:r>
            <w:r w:rsidRPr="005642A5">
              <w:t xml:space="preserve"> slot </w:t>
            </w:r>
            <w:r>
              <w:t>–</w:t>
            </w:r>
            <w:r w:rsidRPr="005642A5">
              <w:t xml:space="preserve"> </w:t>
            </w:r>
            <w:r>
              <w:t>10</w:t>
            </w:r>
          </w:p>
        </w:tc>
        <w:tc>
          <w:tcPr>
            <w:tcW w:w="2295" w:type="dxa"/>
          </w:tcPr>
          <w:p w14:paraId="3465FECE" w14:textId="5BE3DB73" w:rsidR="00A56976" w:rsidRPr="00AC2CBD" w:rsidRDefault="00A56976" w:rsidP="00A56976">
            <w:pPr>
              <w:pStyle w:val="Table"/>
            </w:pPr>
            <w:r w:rsidRPr="00AC2CBD">
              <w:t xml:space="preserve">Slot </w:t>
            </w:r>
            <w:r>
              <w:t>10</w:t>
            </w:r>
          </w:p>
        </w:tc>
        <w:tc>
          <w:tcPr>
            <w:tcW w:w="1218" w:type="dxa"/>
          </w:tcPr>
          <w:p w14:paraId="47ECFF33" w14:textId="08925543" w:rsidR="00A56976" w:rsidRDefault="00A56976" w:rsidP="00A56976">
            <w:pPr>
              <w:pStyle w:val="Table"/>
            </w:pPr>
            <w:r>
              <w:t>10</w:t>
            </w:r>
          </w:p>
        </w:tc>
      </w:tr>
      <w:tr w:rsidR="00A56976" w14:paraId="4A56C3AF" w14:textId="77777777" w:rsidTr="7FC2180A">
        <w:trPr>
          <w:trHeight w:val="58"/>
        </w:trPr>
        <w:tc>
          <w:tcPr>
            <w:tcW w:w="2655" w:type="dxa"/>
          </w:tcPr>
          <w:p w14:paraId="2EEE20F1" w14:textId="04EE0F65" w:rsidR="00A56976" w:rsidRPr="008C2A79" w:rsidRDefault="2FE82BD9" w:rsidP="00A56976">
            <w:pPr>
              <w:pStyle w:val="Table"/>
            </w:pPr>
            <w:r>
              <w:t>Ericsson ML 6692 Shelf</w:t>
            </w:r>
          </w:p>
        </w:tc>
        <w:tc>
          <w:tcPr>
            <w:tcW w:w="2010" w:type="dxa"/>
          </w:tcPr>
          <w:p w14:paraId="00728E67" w14:textId="2D4B585A" w:rsidR="00A56976" w:rsidRPr="005642A5" w:rsidRDefault="00A56976" w:rsidP="00A56976">
            <w:pPr>
              <w:pStyle w:val="Table"/>
            </w:pPr>
            <w:r w:rsidRPr="005642A5">
              <w:t xml:space="preserve">ML </w:t>
            </w:r>
            <w:r w:rsidR="73AA7644">
              <w:t>669</w:t>
            </w:r>
            <w:r w:rsidR="1803D77B">
              <w:t>2</w:t>
            </w:r>
            <w:r w:rsidRPr="005642A5">
              <w:t xml:space="preserve"> slot </w:t>
            </w:r>
            <w:r>
              <w:t>–</w:t>
            </w:r>
            <w:r w:rsidRPr="005642A5">
              <w:t xml:space="preserve"> </w:t>
            </w:r>
            <w:r>
              <w:t>11</w:t>
            </w:r>
          </w:p>
        </w:tc>
        <w:tc>
          <w:tcPr>
            <w:tcW w:w="2295" w:type="dxa"/>
          </w:tcPr>
          <w:p w14:paraId="45CDB885" w14:textId="42D7F2B5" w:rsidR="00A56976" w:rsidRPr="00AC2CBD" w:rsidRDefault="00A56976" w:rsidP="00A56976">
            <w:pPr>
              <w:pStyle w:val="Table"/>
            </w:pPr>
            <w:r w:rsidRPr="00AC2CBD">
              <w:t xml:space="preserve">Slot </w:t>
            </w:r>
            <w:r>
              <w:t>11</w:t>
            </w:r>
          </w:p>
        </w:tc>
        <w:tc>
          <w:tcPr>
            <w:tcW w:w="1218" w:type="dxa"/>
          </w:tcPr>
          <w:p w14:paraId="002C9B84" w14:textId="3F8DFDF7" w:rsidR="00A56976" w:rsidRDefault="00A56976" w:rsidP="00A56976">
            <w:pPr>
              <w:pStyle w:val="Table"/>
            </w:pPr>
            <w:r>
              <w:t>11</w:t>
            </w:r>
          </w:p>
        </w:tc>
      </w:tr>
      <w:tr w:rsidR="00A56976" w14:paraId="64B1303B" w14:textId="77777777" w:rsidTr="7FC2180A">
        <w:trPr>
          <w:trHeight w:val="58"/>
        </w:trPr>
        <w:tc>
          <w:tcPr>
            <w:tcW w:w="2655" w:type="dxa"/>
          </w:tcPr>
          <w:p w14:paraId="7D9DFB45" w14:textId="7BD3E59C" w:rsidR="00A56976" w:rsidRPr="008C2A79" w:rsidRDefault="2F12383C" w:rsidP="00A56976">
            <w:pPr>
              <w:pStyle w:val="Table"/>
            </w:pPr>
            <w:r>
              <w:t>Ericsson ML 6692 Shelf</w:t>
            </w:r>
          </w:p>
        </w:tc>
        <w:tc>
          <w:tcPr>
            <w:tcW w:w="2010" w:type="dxa"/>
          </w:tcPr>
          <w:p w14:paraId="30BD8778" w14:textId="0B829977" w:rsidR="00A56976" w:rsidRPr="005642A5" w:rsidRDefault="00A56976" w:rsidP="00A56976">
            <w:pPr>
              <w:pStyle w:val="Table"/>
            </w:pPr>
            <w:r w:rsidRPr="005642A5">
              <w:t xml:space="preserve">ML </w:t>
            </w:r>
            <w:r w:rsidR="73AA7644">
              <w:t>669</w:t>
            </w:r>
            <w:r w:rsidR="3565D15F">
              <w:t>2</w:t>
            </w:r>
            <w:r w:rsidRPr="005642A5">
              <w:t xml:space="preserve"> slot - </w:t>
            </w:r>
            <w:r>
              <w:t>12</w:t>
            </w:r>
          </w:p>
        </w:tc>
        <w:tc>
          <w:tcPr>
            <w:tcW w:w="2295" w:type="dxa"/>
          </w:tcPr>
          <w:p w14:paraId="7202D4BE" w14:textId="0F56A0CC" w:rsidR="00A56976" w:rsidRPr="00AC2CBD" w:rsidRDefault="00A56976" w:rsidP="00A56976">
            <w:pPr>
              <w:pStyle w:val="Table"/>
            </w:pPr>
            <w:r w:rsidRPr="00AC2CBD">
              <w:t xml:space="preserve">Slot </w:t>
            </w:r>
            <w:r>
              <w:t>12</w:t>
            </w:r>
          </w:p>
        </w:tc>
        <w:tc>
          <w:tcPr>
            <w:tcW w:w="1218" w:type="dxa"/>
          </w:tcPr>
          <w:p w14:paraId="71A8682B" w14:textId="3BDA97A3" w:rsidR="00A56976" w:rsidRDefault="00A56976" w:rsidP="00A56976">
            <w:pPr>
              <w:pStyle w:val="Table"/>
            </w:pPr>
            <w:r>
              <w:t>12</w:t>
            </w:r>
          </w:p>
        </w:tc>
      </w:tr>
    </w:tbl>
    <w:p w14:paraId="7C4C4B2F" w14:textId="77777777" w:rsidR="00A56976" w:rsidRPr="00A56976" w:rsidRDefault="00A56976" w:rsidP="00A56976">
      <w:pPr>
        <w:pStyle w:val="BodyText"/>
        <w:rPr>
          <w:lang w:val="en-CA"/>
        </w:rPr>
      </w:pPr>
    </w:p>
    <w:p w14:paraId="04F035A1" w14:textId="77777777" w:rsidR="00F568AB" w:rsidRDefault="40CAA3CB" w:rsidP="00F568AB">
      <w:pPr>
        <w:pStyle w:val="Heading3"/>
        <w:rPr>
          <w:lang w:val="en-CA"/>
        </w:rPr>
      </w:pPr>
      <w:bookmarkStart w:id="259" w:name="_Toc983987053"/>
      <w:r w:rsidRPr="47D17CDD">
        <w:rPr>
          <w:lang w:val="en-CA"/>
        </w:rPr>
        <w:t>Card Types</w:t>
      </w:r>
      <w:bookmarkEnd w:id="259"/>
    </w:p>
    <w:p w14:paraId="6C04E837" w14:textId="77777777" w:rsidR="00332B15" w:rsidRPr="003F55F8" w:rsidRDefault="00332B15" w:rsidP="00332B15">
      <w:pPr>
        <w:pStyle w:val="BodyText"/>
        <w:rPr>
          <w:lang w:val="en-CA"/>
        </w:rPr>
      </w:pPr>
      <w:r>
        <w:rPr>
          <w:lang w:val="en-CA"/>
        </w:rPr>
        <w:t>Configure the following Card Types as per the below details.</w:t>
      </w:r>
    </w:p>
    <w:tbl>
      <w:tblPr>
        <w:tblStyle w:val="TableGrid"/>
        <w:tblW w:w="0" w:type="auto"/>
        <w:tblInd w:w="-113" w:type="dxa"/>
        <w:tblLook w:val="04A0" w:firstRow="1" w:lastRow="0" w:firstColumn="1" w:lastColumn="0" w:noHBand="0" w:noVBand="1"/>
      </w:tblPr>
      <w:tblGrid>
        <w:gridCol w:w="1259"/>
        <w:gridCol w:w="1189"/>
        <w:gridCol w:w="2055"/>
        <w:gridCol w:w="906"/>
        <w:gridCol w:w="987"/>
        <w:gridCol w:w="958"/>
        <w:gridCol w:w="1061"/>
        <w:gridCol w:w="1069"/>
        <w:gridCol w:w="1059"/>
      </w:tblGrid>
      <w:tr w:rsidR="002C1342" w14:paraId="635BB4A3" w14:textId="77777777">
        <w:tc>
          <w:tcPr>
            <w:tcW w:w="1259" w:type="dxa"/>
            <w:shd w:val="clear" w:color="auto" w:fill="548DD4" w:themeFill="text2" w:themeFillTint="99"/>
          </w:tcPr>
          <w:p w14:paraId="5247AFA0" w14:textId="77777777" w:rsidR="005664E4" w:rsidRPr="005232B2" w:rsidRDefault="005664E4">
            <w:pPr>
              <w:pStyle w:val="Table"/>
              <w:rPr>
                <w:b/>
                <w:bCs/>
              </w:rPr>
            </w:pPr>
            <w:r>
              <w:rPr>
                <w:b/>
                <w:bCs/>
              </w:rPr>
              <w:t>Archetype</w:t>
            </w:r>
          </w:p>
        </w:tc>
        <w:tc>
          <w:tcPr>
            <w:tcW w:w="1189" w:type="dxa"/>
            <w:shd w:val="clear" w:color="auto" w:fill="548DD4" w:themeFill="text2" w:themeFillTint="99"/>
          </w:tcPr>
          <w:p w14:paraId="2329622C" w14:textId="77777777" w:rsidR="005664E4" w:rsidRPr="005232B2" w:rsidRDefault="005664E4">
            <w:pPr>
              <w:pStyle w:val="Table"/>
              <w:rPr>
                <w:b/>
                <w:bCs/>
              </w:rPr>
            </w:pPr>
            <w:r>
              <w:rPr>
                <w:b/>
                <w:bCs/>
              </w:rPr>
              <w:t>Archetype Instance Name</w:t>
            </w:r>
          </w:p>
        </w:tc>
        <w:tc>
          <w:tcPr>
            <w:tcW w:w="2055" w:type="dxa"/>
            <w:shd w:val="clear" w:color="auto" w:fill="548DD4" w:themeFill="text2" w:themeFillTint="99"/>
          </w:tcPr>
          <w:p w14:paraId="05A7EBAF" w14:textId="77777777" w:rsidR="005664E4" w:rsidRDefault="005664E4">
            <w:pPr>
              <w:pStyle w:val="Table"/>
              <w:rPr>
                <w:b/>
                <w:bCs/>
              </w:rPr>
            </w:pPr>
            <w:r>
              <w:rPr>
                <w:b/>
                <w:bCs/>
              </w:rPr>
              <w:t>Description</w:t>
            </w:r>
          </w:p>
        </w:tc>
        <w:tc>
          <w:tcPr>
            <w:tcW w:w="906" w:type="dxa"/>
            <w:shd w:val="clear" w:color="auto" w:fill="548DD4" w:themeFill="text2" w:themeFillTint="99"/>
          </w:tcPr>
          <w:p w14:paraId="160946CF" w14:textId="77777777" w:rsidR="005664E4" w:rsidRDefault="005664E4">
            <w:pPr>
              <w:pStyle w:val="Table"/>
              <w:rPr>
                <w:b/>
                <w:bCs/>
              </w:rPr>
            </w:pPr>
            <w:r>
              <w:rPr>
                <w:b/>
                <w:bCs/>
              </w:rPr>
              <w:t>Part Number</w:t>
            </w:r>
          </w:p>
        </w:tc>
        <w:tc>
          <w:tcPr>
            <w:tcW w:w="987" w:type="dxa"/>
            <w:shd w:val="clear" w:color="auto" w:fill="548DD4" w:themeFill="text2" w:themeFillTint="99"/>
          </w:tcPr>
          <w:p w14:paraId="7CEE2972" w14:textId="77777777" w:rsidR="005664E4" w:rsidRDefault="005664E4">
            <w:pPr>
              <w:pStyle w:val="Table"/>
              <w:rPr>
                <w:b/>
                <w:bCs/>
              </w:rPr>
            </w:pPr>
            <w:r>
              <w:rPr>
                <w:b/>
                <w:bCs/>
              </w:rPr>
              <w:t>Positions Used</w:t>
            </w:r>
          </w:p>
        </w:tc>
        <w:tc>
          <w:tcPr>
            <w:tcW w:w="958" w:type="dxa"/>
            <w:shd w:val="clear" w:color="auto" w:fill="548DD4" w:themeFill="text2" w:themeFillTint="99"/>
          </w:tcPr>
          <w:p w14:paraId="57B8E7BC" w14:textId="77777777" w:rsidR="005664E4" w:rsidRDefault="005664E4">
            <w:pPr>
              <w:pStyle w:val="Table"/>
              <w:rPr>
                <w:b/>
                <w:bCs/>
              </w:rPr>
            </w:pPr>
            <w:r>
              <w:rPr>
                <w:b/>
                <w:bCs/>
              </w:rPr>
              <w:t xml:space="preserve">Width </w:t>
            </w:r>
          </w:p>
          <w:p w14:paraId="6B9EF1BC" w14:textId="77777777" w:rsidR="005664E4" w:rsidRDefault="005664E4">
            <w:pPr>
              <w:pStyle w:val="Table"/>
              <w:rPr>
                <w:b/>
                <w:bCs/>
              </w:rPr>
            </w:pPr>
            <w:r>
              <w:rPr>
                <w:b/>
                <w:bCs/>
              </w:rPr>
              <w:t>(in Inches)</w:t>
            </w:r>
          </w:p>
        </w:tc>
        <w:tc>
          <w:tcPr>
            <w:tcW w:w="1061" w:type="dxa"/>
            <w:shd w:val="clear" w:color="auto" w:fill="548DD4" w:themeFill="text2" w:themeFillTint="99"/>
          </w:tcPr>
          <w:p w14:paraId="4BAC9C5A" w14:textId="77777777" w:rsidR="005664E4" w:rsidRDefault="005664E4">
            <w:pPr>
              <w:pStyle w:val="Table"/>
              <w:rPr>
                <w:b/>
                <w:bCs/>
              </w:rPr>
            </w:pPr>
            <w:r>
              <w:rPr>
                <w:b/>
                <w:bCs/>
              </w:rPr>
              <w:t xml:space="preserve">Height </w:t>
            </w:r>
          </w:p>
          <w:p w14:paraId="37F707A1" w14:textId="77777777" w:rsidR="005664E4" w:rsidRDefault="005664E4">
            <w:pPr>
              <w:pStyle w:val="Table"/>
              <w:rPr>
                <w:b/>
                <w:bCs/>
              </w:rPr>
            </w:pPr>
            <w:r>
              <w:rPr>
                <w:b/>
                <w:bCs/>
              </w:rPr>
              <w:t>(In Inches)</w:t>
            </w:r>
          </w:p>
        </w:tc>
        <w:tc>
          <w:tcPr>
            <w:tcW w:w="1069" w:type="dxa"/>
            <w:shd w:val="clear" w:color="auto" w:fill="548DD4" w:themeFill="text2" w:themeFillTint="99"/>
          </w:tcPr>
          <w:p w14:paraId="1AEC8AA6" w14:textId="77777777" w:rsidR="005664E4" w:rsidRDefault="005664E4">
            <w:pPr>
              <w:pStyle w:val="Table"/>
              <w:rPr>
                <w:b/>
                <w:bCs/>
              </w:rPr>
            </w:pPr>
            <w:r>
              <w:rPr>
                <w:b/>
                <w:bCs/>
              </w:rPr>
              <w:t xml:space="preserve">Child PTP </w:t>
            </w:r>
          </w:p>
          <w:p w14:paraId="7F8FD000" w14:textId="77777777" w:rsidR="005664E4" w:rsidRDefault="005664E4">
            <w:pPr>
              <w:pStyle w:val="Table"/>
              <w:rPr>
                <w:b/>
                <w:bCs/>
              </w:rPr>
            </w:pPr>
            <w:r>
              <w:rPr>
                <w:b/>
                <w:bCs/>
              </w:rPr>
              <w:t>Positions</w:t>
            </w:r>
          </w:p>
        </w:tc>
        <w:tc>
          <w:tcPr>
            <w:tcW w:w="1059" w:type="dxa"/>
            <w:shd w:val="clear" w:color="auto" w:fill="548DD4" w:themeFill="text2" w:themeFillTint="99"/>
          </w:tcPr>
          <w:p w14:paraId="4B2B9E10" w14:textId="77777777" w:rsidR="005664E4" w:rsidRDefault="005664E4">
            <w:pPr>
              <w:pStyle w:val="Table"/>
              <w:rPr>
                <w:b/>
                <w:bCs/>
              </w:rPr>
            </w:pPr>
            <w:r>
              <w:rPr>
                <w:b/>
                <w:bCs/>
              </w:rPr>
              <w:t>Physical Ports</w:t>
            </w:r>
          </w:p>
        </w:tc>
      </w:tr>
      <w:tr w:rsidR="005664E4" w14:paraId="0501D940" w14:textId="77777777">
        <w:tc>
          <w:tcPr>
            <w:tcW w:w="1259" w:type="dxa"/>
          </w:tcPr>
          <w:p w14:paraId="502DAF79" w14:textId="77777777" w:rsidR="005664E4" w:rsidRPr="005232B2" w:rsidRDefault="005664E4">
            <w:pPr>
              <w:pStyle w:val="Table"/>
            </w:pPr>
            <w:r>
              <w:t>MMU 1001</w:t>
            </w:r>
          </w:p>
        </w:tc>
        <w:tc>
          <w:tcPr>
            <w:tcW w:w="1189" w:type="dxa"/>
          </w:tcPr>
          <w:p w14:paraId="03B1A222" w14:textId="77777777" w:rsidR="005664E4" w:rsidRPr="005232B2" w:rsidRDefault="005664E4">
            <w:pPr>
              <w:pStyle w:val="Table"/>
            </w:pPr>
            <w:r>
              <w:t>MMU 1001</w:t>
            </w:r>
          </w:p>
        </w:tc>
        <w:tc>
          <w:tcPr>
            <w:tcW w:w="2055" w:type="dxa"/>
          </w:tcPr>
          <w:p w14:paraId="50A5986A" w14:textId="77777777" w:rsidR="005664E4" w:rsidRPr="007F16C8" w:rsidRDefault="005664E4">
            <w:pPr>
              <w:pStyle w:val="Table"/>
            </w:pPr>
            <w:r w:rsidRPr="00671CBF">
              <w:t>Modem Unit</w:t>
            </w:r>
          </w:p>
        </w:tc>
        <w:tc>
          <w:tcPr>
            <w:tcW w:w="906" w:type="dxa"/>
          </w:tcPr>
          <w:p w14:paraId="7BD4FED5" w14:textId="77777777" w:rsidR="005664E4" w:rsidRPr="006054D5" w:rsidRDefault="005664E4">
            <w:pPr>
              <w:pStyle w:val="Table"/>
            </w:pPr>
            <w:r>
              <w:t>NA</w:t>
            </w:r>
          </w:p>
        </w:tc>
        <w:tc>
          <w:tcPr>
            <w:tcW w:w="987" w:type="dxa"/>
          </w:tcPr>
          <w:p w14:paraId="354139E6" w14:textId="77777777" w:rsidR="005664E4" w:rsidRDefault="005664E4">
            <w:pPr>
              <w:pStyle w:val="Table"/>
            </w:pPr>
            <w:r>
              <w:t>1</w:t>
            </w:r>
          </w:p>
        </w:tc>
        <w:tc>
          <w:tcPr>
            <w:tcW w:w="958" w:type="dxa"/>
          </w:tcPr>
          <w:p w14:paraId="22570499" w14:textId="77777777" w:rsidR="005664E4" w:rsidRDefault="005664E4">
            <w:pPr>
              <w:pStyle w:val="Table"/>
            </w:pPr>
            <w:r>
              <w:t>1</w:t>
            </w:r>
          </w:p>
        </w:tc>
        <w:tc>
          <w:tcPr>
            <w:tcW w:w="1061" w:type="dxa"/>
          </w:tcPr>
          <w:p w14:paraId="7F582577" w14:textId="77777777" w:rsidR="005664E4" w:rsidRDefault="005664E4">
            <w:pPr>
              <w:pStyle w:val="Table"/>
            </w:pPr>
            <w:r>
              <w:t>1</w:t>
            </w:r>
          </w:p>
        </w:tc>
        <w:tc>
          <w:tcPr>
            <w:tcW w:w="1069" w:type="dxa"/>
          </w:tcPr>
          <w:p w14:paraId="73A235CC" w14:textId="77777777" w:rsidR="005664E4" w:rsidRDefault="005664E4">
            <w:pPr>
              <w:pStyle w:val="Table"/>
            </w:pPr>
            <w:r>
              <w:t>0</w:t>
            </w:r>
          </w:p>
        </w:tc>
        <w:tc>
          <w:tcPr>
            <w:tcW w:w="1059" w:type="dxa"/>
          </w:tcPr>
          <w:p w14:paraId="30F6BEC8" w14:textId="77777777" w:rsidR="005664E4" w:rsidRDefault="005664E4">
            <w:pPr>
              <w:pStyle w:val="Table"/>
            </w:pPr>
            <w:r>
              <w:t>1</w:t>
            </w:r>
          </w:p>
        </w:tc>
      </w:tr>
      <w:tr w:rsidR="005664E4" w14:paraId="0E2CC556" w14:textId="77777777">
        <w:tc>
          <w:tcPr>
            <w:tcW w:w="1259" w:type="dxa"/>
          </w:tcPr>
          <w:p w14:paraId="32F81084" w14:textId="77777777" w:rsidR="005664E4" w:rsidRPr="007F16C8" w:rsidRDefault="005664E4">
            <w:pPr>
              <w:pStyle w:val="Table"/>
            </w:pPr>
            <w:r>
              <w:t>MMU 1002</w:t>
            </w:r>
          </w:p>
        </w:tc>
        <w:tc>
          <w:tcPr>
            <w:tcW w:w="1189" w:type="dxa"/>
          </w:tcPr>
          <w:p w14:paraId="719E6E7E" w14:textId="77777777" w:rsidR="005664E4" w:rsidRDefault="005664E4">
            <w:pPr>
              <w:pStyle w:val="Table"/>
            </w:pPr>
            <w:r>
              <w:t>MMU 1002</w:t>
            </w:r>
          </w:p>
        </w:tc>
        <w:tc>
          <w:tcPr>
            <w:tcW w:w="2055" w:type="dxa"/>
          </w:tcPr>
          <w:p w14:paraId="6601D01B" w14:textId="77777777" w:rsidR="005664E4" w:rsidRPr="007F16C8" w:rsidRDefault="005664E4">
            <w:pPr>
              <w:pStyle w:val="Table"/>
            </w:pPr>
            <w:r w:rsidRPr="005F0C87">
              <w:t>Modem Unit</w:t>
            </w:r>
          </w:p>
        </w:tc>
        <w:tc>
          <w:tcPr>
            <w:tcW w:w="906" w:type="dxa"/>
          </w:tcPr>
          <w:p w14:paraId="6E999138" w14:textId="77777777" w:rsidR="005664E4" w:rsidRDefault="005664E4">
            <w:pPr>
              <w:pStyle w:val="Table"/>
            </w:pPr>
            <w:r>
              <w:t>NA</w:t>
            </w:r>
          </w:p>
        </w:tc>
        <w:tc>
          <w:tcPr>
            <w:tcW w:w="987" w:type="dxa"/>
          </w:tcPr>
          <w:p w14:paraId="14650363" w14:textId="77777777" w:rsidR="005664E4" w:rsidRPr="00FB6BEC" w:rsidRDefault="005664E4">
            <w:pPr>
              <w:pStyle w:val="Table"/>
            </w:pPr>
            <w:r>
              <w:t>1</w:t>
            </w:r>
          </w:p>
        </w:tc>
        <w:tc>
          <w:tcPr>
            <w:tcW w:w="958" w:type="dxa"/>
          </w:tcPr>
          <w:p w14:paraId="023FB221" w14:textId="77777777" w:rsidR="005664E4" w:rsidRDefault="005664E4">
            <w:pPr>
              <w:pStyle w:val="Table"/>
            </w:pPr>
            <w:r>
              <w:t>1</w:t>
            </w:r>
          </w:p>
        </w:tc>
        <w:tc>
          <w:tcPr>
            <w:tcW w:w="1061" w:type="dxa"/>
          </w:tcPr>
          <w:p w14:paraId="60A14233" w14:textId="77777777" w:rsidR="005664E4" w:rsidRDefault="005664E4">
            <w:pPr>
              <w:pStyle w:val="Table"/>
            </w:pPr>
            <w:r>
              <w:t>1</w:t>
            </w:r>
          </w:p>
        </w:tc>
        <w:tc>
          <w:tcPr>
            <w:tcW w:w="1069" w:type="dxa"/>
          </w:tcPr>
          <w:p w14:paraId="257590CC" w14:textId="77777777" w:rsidR="005664E4" w:rsidRDefault="005664E4">
            <w:pPr>
              <w:pStyle w:val="Table"/>
            </w:pPr>
            <w:r>
              <w:t>0</w:t>
            </w:r>
          </w:p>
        </w:tc>
        <w:tc>
          <w:tcPr>
            <w:tcW w:w="1059" w:type="dxa"/>
          </w:tcPr>
          <w:p w14:paraId="2A40ACAA" w14:textId="77777777" w:rsidR="005664E4" w:rsidRDefault="005664E4">
            <w:pPr>
              <w:pStyle w:val="Table"/>
            </w:pPr>
            <w:r>
              <w:t>2</w:t>
            </w:r>
          </w:p>
        </w:tc>
      </w:tr>
      <w:tr w:rsidR="005664E4" w14:paraId="5D75C97D" w14:textId="77777777">
        <w:tc>
          <w:tcPr>
            <w:tcW w:w="1259" w:type="dxa"/>
            <w:vAlign w:val="bottom"/>
          </w:tcPr>
          <w:p w14:paraId="669B23F8" w14:textId="77777777" w:rsidR="005664E4" w:rsidRPr="007F16C8" w:rsidRDefault="005664E4">
            <w:pPr>
              <w:pStyle w:val="Table"/>
            </w:pPr>
            <w:r>
              <w:rPr>
                <w:rFonts w:ascii="Calibri" w:hAnsi="Calibri" w:cs="Calibri"/>
                <w:color w:val="000000"/>
                <w:sz w:val="22"/>
                <w:szCs w:val="22"/>
              </w:rPr>
              <w:t>NPU 1002</w:t>
            </w:r>
          </w:p>
        </w:tc>
        <w:tc>
          <w:tcPr>
            <w:tcW w:w="1189" w:type="dxa"/>
            <w:vAlign w:val="bottom"/>
          </w:tcPr>
          <w:p w14:paraId="68BFD5FB" w14:textId="77777777" w:rsidR="005664E4" w:rsidRDefault="005664E4">
            <w:pPr>
              <w:pStyle w:val="Table"/>
            </w:pPr>
            <w:r>
              <w:rPr>
                <w:rFonts w:ascii="Calibri" w:hAnsi="Calibri" w:cs="Calibri"/>
                <w:color w:val="000000"/>
                <w:sz w:val="22"/>
                <w:szCs w:val="22"/>
              </w:rPr>
              <w:t>NPU 1002</w:t>
            </w:r>
          </w:p>
        </w:tc>
        <w:tc>
          <w:tcPr>
            <w:tcW w:w="2055" w:type="dxa"/>
            <w:vAlign w:val="bottom"/>
          </w:tcPr>
          <w:p w14:paraId="2280E5D0" w14:textId="77777777" w:rsidR="005664E4" w:rsidRPr="007F16C8" w:rsidRDefault="005664E4">
            <w:pPr>
              <w:pStyle w:val="Table"/>
            </w:pPr>
            <w:r w:rsidRPr="008A5106">
              <w:rPr>
                <w:rFonts w:ascii="Calibri" w:hAnsi="Calibri" w:cs="Calibri"/>
                <w:color w:val="000000"/>
                <w:sz w:val="22"/>
                <w:szCs w:val="22"/>
              </w:rPr>
              <w:t>Node Processor Unit</w:t>
            </w:r>
          </w:p>
        </w:tc>
        <w:tc>
          <w:tcPr>
            <w:tcW w:w="906" w:type="dxa"/>
          </w:tcPr>
          <w:p w14:paraId="45FD180E" w14:textId="77777777" w:rsidR="005664E4" w:rsidRDefault="005664E4">
            <w:pPr>
              <w:pStyle w:val="Table"/>
            </w:pPr>
            <w:r>
              <w:t>NA</w:t>
            </w:r>
          </w:p>
        </w:tc>
        <w:tc>
          <w:tcPr>
            <w:tcW w:w="987" w:type="dxa"/>
          </w:tcPr>
          <w:p w14:paraId="1990B378" w14:textId="77777777" w:rsidR="005664E4" w:rsidRPr="00FB6BEC" w:rsidRDefault="005664E4">
            <w:pPr>
              <w:pStyle w:val="Table"/>
            </w:pPr>
            <w:r>
              <w:t>1</w:t>
            </w:r>
          </w:p>
        </w:tc>
        <w:tc>
          <w:tcPr>
            <w:tcW w:w="958" w:type="dxa"/>
          </w:tcPr>
          <w:p w14:paraId="5F41C906" w14:textId="77777777" w:rsidR="005664E4" w:rsidRDefault="005664E4">
            <w:pPr>
              <w:pStyle w:val="Table"/>
            </w:pPr>
            <w:r>
              <w:t>1</w:t>
            </w:r>
          </w:p>
        </w:tc>
        <w:tc>
          <w:tcPr>
            <w:tcW w:w="1061" w:type="dxa"/>
          </w:tcPr>
          <w:p w14:paraId="79C9E17D" w14:textId="77777777" w:rsidR="005664E4" w:rsidRDefault="005664E4">
            <w:pPr>
              <w:pStyle w:val="Table"/>
            </w:pPr>
            <w:r>
              <w:t>1</w:t>
            </w:r>
          </w:p>
        </w:tc>
        <w:tc>
          <w:tcPr>
            <w:tcW w:w="1069" w:type="dxa"/>
          </w:tcPr>
          <w:p w14:paraId="50DC7158" w14:textId="78FCD764" w:rsidR="005664E4" w:rsidRDefault="4AD149D8">
            <w:pPr>
              <w:pStyle w:val="Table"/>
            </w:pPr>
            <w:r>
              <w:t>3</w:t>
            </w:r>
          </w:p>
        </w:tc>
        <w:tc>
          <w:tcPr>
            <w:tcW w:w="1059" w:type="dxa"/>
          </w:tcPr>
          <w:p w14:paraId="33F51D67" w14:textId="3A942802" w:rsidR="005664E4" w:rsidRDefault="4AD149D8">
            <w:pPr>
              <w:pStyle w:val="Table"/>
            </w:pPr>
            <w:r>
              <w:t>6</w:t>
            </w:r>
          </w:p>
        </w:tc>
      </w:tr>
      <w:tr w:rsidR="005664E4" w14:paraId="21A4908C" w14:textId="77777777">
        <w:tc>
          <w:tcPr>
            <w:tcW w:w="1259" w:type="dxa"/>
            <w:vAlign w:val="bottom"/>
          </w:tcPr>
          <w:p w14:paraId="0ABFAEC8" w14:textId="4B42D78C" w:rsidR="005664E4" w:rsidRPr="007F16C8" w:rsidRDefault="3E7CAEC3">
            <w:pPr>
              <w:pStyle w:val="Table"/>
            </w:pPr>
            <w:r w:rsidRPr="47D17CDD">
              <w:rPr>
                <w:rFonts w:ascii="Calibri" w:hAnsi="Calibri" w:cs="Calibri"/>
                <w:color w:val="000000" w:themeColor="text1"/>
                <w:sz w:val="22"/>
                <w:szCs w:val="22"/>
              </w:rPr>
              <w:t>NPU 100</w:t>
            </w:r>
            <w:r w:rsidR="04BF43D0" w:rsidRPr="47D17CDD">
              <w:rPr>
                <w:rFonts w:ascii="Calibri" w:hAnsi="Calibri" w:cs="Calibri"/>
                <w:color w:val="000000" w:themeColor="text1"/>
                <w:sz w:val="22"/>
                <w:szCs w:val="22"/>
              </w:rPr>
              <w:t>5</w:t>
            </w:r>
          </w:p>
        </w:tc>
        <w:tc>
          <w:tcPr>
            <w:tcW w:w="1189" w:type="dxa"/>
            <w:vAlign w:val="bottom"/>
          </w:tcPr>
          <w:p w14:paraId="76A0F77C" w14:textId="37DC1A08" w:rsidR="005664E4" w:rsidRDefault="3E7CAEC3">
            <w:pPr>
              <w:pStyle w:val="Table"/>
            </w:pPr>
            <w:r w:rsidRPr="47D17CDD">
              <w:rPr>
                <w:rFonts w:ascii="Calibri" w:hAnsi="Calibri" w:cs="Calibri"/>
                <w:color w:val="000000" w:themeColor="text1"/>
                <w:sz w:val="22"/>
                <w:szCs w:val="22"/>
              </w:rPr>
              <w:t>NPU 100</w:t>
            </w:r>
            <w:r w:rsidR="3DF7D0DA" w:rsidRPr="47D17CDD">
              <w:rPr>
                <w:rFonts w:ascii="Calibri" w:hAnsi="Calibri" w:cs="Calibri"/>
                <w:color w:val="000000" w:themeColor="text1"/>
                <w:sz w:val="22"/>
                <w:szCs w:val="22"/>
              </w:rPr>
              <w:t>5</w:t>
            </w:r>
          </w:p>
        </w:tc>
        <w:tc>
          <w:tcPr>
            <w:tcW w:w="2055" w:type="dxa"/>
            <w:vAlign w:val="bottom"/>
          </w:tcPr>
          <w:p w14:paraId="18433F2B" w14:textId="77777777" w:rsidR="005664E4" w:rsidRPr="007F16C8" w:rsidRDefault="005664E4">
            <w:pPr>
              <w:pStyle w:val="Table"/>
            </w:pPr>
            <w:r w:rsidRPr="004859C7">
              <w:rPr>
                <w:rFonts w:ascii="Calibri" w:hAnsi="Calibri" w:cs="Calibri"/>
                <w:color w:val="000000"/>
                <w:sz w:val="22"/>
                <w:szCs w:val="22"/>
              </w:rPr>
              <w:t>Node Processor Unit</w:t>
            </w:r>
          </w:p>
        </w:tc>
        <w:tc>
          <w:tcPr>
            <w:tcW w:w="906" w:type="dxa"/>
          </w:tcPr>
          <w:p w14:paraId="66DB167B" w14:textId="77777777" w:rsidR="005664E4" w:rsidRDefault="005664E4">
            <w:pPr>
              <w:pStyle w:val="Table"/>
            </w:pPr>
            <w:r>
              <w:t>NA</w:t>
            </w:r>
          </w:p>
        </w:tc>
        <w:tc>
          <w:tcPr>
            <w:tcW w:w="987" w:type="dxa"/>
          </w:tcPr>
          <w:p w14:paraId="7DFA5FEB" w14:textId="77777777" w:rsidR="005664E4" w:rsidRPr="00FB6BEC" w:rsidRDefault="005664E4">
            <w:pPr>
              <w:pStyle w:val="Table"/>
            </w:pPr>
            <w:r>
              <w:t>1</w:t>
            </w:r>
          </w:p>
        </w:tc>
        <w:tc>
          <w:tcPr>
            <w:tcW w:w="958" w:type="dxa"/>
          </w:tcPr>
          <w:p w14:paraId="093EC884" w14:textId="77777777" w:rsidR="005664E4" w:rsidRDefault="005664E4">
            <w:pPr>
              <w:pStyle w:val="Table"/>
            </w:pPr>
            <w:r>
              <w:t>1</w:t>
            </w:r>
          </w:p>
        </w:tc>
        <w:tc>
          <w:tcPr>
            <w:tcW w:w="1061" w:type="dxa"/>
          </w:tcPr>
          <w:p w14:paraId="489F1318" w14:textId="77777777" w:rsidR="005664E4" w:rsidRDefault="005664E4">
            <w:pPr>
              <w:pStyle w:val="Table"/>
            </w:pPr>
            <w:r>
              <w:t>1</w:t>
            </w:r>
          </w:p>
        </w:tc>
        <w:tc>
          <w:tcPr>
            <w:tcW w:w="1069" w:type="dxa"/>
          </w:tcPr>
          <w:p w14:paraId="19AC60D4" w14:textId="38C09AB1" w:rsidR="005664E4" w:rsidRDefault="1ADB8362">
            <w:pPr>
              <w:pStyle w:val="Table"/>
            </w:pPr>
            <w:r>
              <w:t>3</w:t>
            </w:r>
          </w:p>
        </w:tc>
        <w:tc>
          <w:tcPr>
            <w:tcW w:w="1059" w:type="dxa"/>
          </w:tcPr>
          <w:p w14:paraId="050B6815" w14:textId="237F5DD8" w:rsidR="005664E4" w:rsidRDefault="1ADB8362">
            <w:pPr>
              <w:pStyle w:val="Table"/>
            </w:pPr>
            <w:r>
              <w:t>6</w:t>
            </w:r>
          </w:p>
        </w:tc>
      </w:tr>
      <w:tr w:rsidR="005664E4" w14:paraId="0BCFE94C" w14:textId="77777777">
        <w:tc>
          <w:tcPr>
            <w:tcW w:w="1259" w:type="dxa"/>
            <w:vAlign w:val="bottom"/>
          </w:tcPr>
          <w:p w14:paraId="414A1710" w14:textId="77777777" w:rsidR="005664E4" w:rsidRPr="007F16C8" w:rsidRDefault="005664E4">
            <w:pPr>
              <w:pStyle w:val="Table"/>
            </w:pPr>
            <w:r>
              <w:rPr>
                <w:rFonts w:ascii="Calibri" w:hAnsi="Calibri" w:cs="Calibri"/>
                <w:color w:val="000000"/>
                <w:sz w:val="22"/>
                <w:szCs w:val="22"/>
              </w:rPr>
              <w:t>ETU 1001</w:t>
            </w:r>
          </w:p>
        </w:tc>
        <w:tc>
          <w:tcPr>
            <w:tcW w:w="1189" w:type="dxa"/>
            <w:vAlign w:val="bottom"/>
          </w:tcPr>
          <w:p w14:paraId="5263903C" w14:textId="77777777" w:rsidR="005664E4" w:rsidRDefault="005664E4">
            <w:pPr>
              <w:pStyle w:val="Table"/>
            </w:pPr>
            <w:r>
              <w:rPr>
                <w:rFonts w:ascii="Calibri" w:hAnsi="Calibri" w:cs="Calibri"/>
                <w:color w:val="000000"/>
                <w:sz w:val="22"/>
                <w:szCs w:val="22"/>
              </w:rPr>
              <w:t>ETU 1001</w:t>
            </w:r>
          </w:p>
        </w:tc>
        <w:tc>
          <w:tcPr>
            <w:tcW w:w="2055" w:type="dxa"/>
            <w:vAlign w:val="bottom"/>
          </w:tcPr>
          <w:p w14:paraId="50A13C51" w14:textId="77777777" w:rsidR="005664E4" w:rsidRPr="007F16C8" w:rsidRDefault="005664E4">
            <w:pPr>
              <w:pStyle w:val="Table"/>
            </w:pPr>
            <w:r w:rsidRPr="00B9246A">
              <w:rPr>
                <w:rFonts w:ascii="Calibri" w:hAnsi="Calibri" w:cs="Calibri"/>
                <w:color w:val="000000"/>
                <w:sz w:val="22"/>
                <w:szCs w:val="22"/>
              </w:rPr>
              <w:t>Ethe</w:t>
            </w:r>
            <w:r>
              <w:rPr>
                <w:rFonts w:ascii="Calibri" w:hAnsi="Calibri" w:cs="Calibri"/>
                <w:color w:val="000000"/>
                <w:sz w:val="22"/>
                <w:szCs w:val="22"/>
              </w:rPr>
              <w:t>r</w:t>
            </w:r>
            <w:r w:rsidRPr="00B9246A">
              <w:rPr>
                <w:rFonts w:ascii="Calibri" w:hAnsi="Calibri" w:cs="Calibri"/>
                <w:color w:val="000000"/>
                <w:sz w:val="22"/>
                <w:szCs w:val="22"/>
              </w:rPr>
              <w:t>net Termination Units</w:t>
            </w:r>
          </w:p>
        </w:tc>
        <w:tc>
          <w:tcPr>
            <w:tcW w:w="906" w:type="dxa"/>
          </w:tcPr>
          <w:p w14:paraId="5493C631" w14:textId="77777777" w:rsidR="005664E4" w:rsidRDefault="005664E4">
            <w:pPr>
              <w:pStyle w:val="Table"/>
            </w:pPr>
            <w:r>
              <w:t>NA</w:t>
            </w:r>
          </w:p>
        </w:tc>
        <w:tc>
          <w:tcPr>
            <w:tcW w:w="987" w:type="dxa"/>
          </w:tcPr>
          <w:p w14:paraId="44272CAD" w14:textId="77777777" w:rsidR="005664E4" w:rsidRPr="00FB6BEC" w:rsidRDefault="005664E4">
            <w:pPr>
              <w:pStyle w:val="Table"/>
            </w:pPr>
            <w:r>
              <w:t>1</w:t>
            </w:r>
          </w:p>
        </w:tc>
        <w:tc>
          <w:tcPr>
            <w:tcW w:w="958" w:type="dxa"/>
          </w:tcPr>
          <w:p w14:paraId="2DE9D1C0" w14:textId="77777777" w:rsidR="005664E4" w:rsidRDefault="005664E4">
            <w:pPr>
              <w:pStyle w:val="Table"/>
            </w:pPr>
            <w:r>
              <w:t>1</w:t>
            </w:r>
          </w:p>
        </w:tc>
        <w:tc>
          <w:tcPr>
            <w:tcW w:w="1061" w:type="dxa"/>
          </w:tcPr>
          <w:p w14:paraId="7E20719D" w14:textId="77777777" w:rsidR="005664E4" w:rsidRDefault="005664E4">
            <w:pPr>
              <w:pStyle w:val="Table"/>
            </w:pPr>
            <w:r>
              <w:t>1</w:t>
            </w:r>
          </w:p>
        </w:tc>
        <w:tc>
          <w:tcPr>
            <w:tcW w:w="1069" w:type="dxa"/>
          </w:tcPr>
          <w:p w14:paraId="3DB37D16" w14:textId="77777777" w:rsidR="005664E4" w:rsidRDefault="005664E4">
            <w:pPr>
              <w:pStyle w:val="Table"/>
            </w:pPr>
            <w:r>
              <w:t>0</w:t>
            </w:r>
          </w:p>
        </w:tc>
        <w:tc>
          <w:tcPr>
            <w:tcW w:w="1059" w:type="dxa"/>
          </w:tcPr>
          <w:p w14:paraId="29D281F2" w14:textId="77777777" w:rsidR="005664E4" w:rsidRDefault="005664E4">
            <w:pPr>
              <w:pStyle w:val="Table"/>
            </w:pPr>
            <w:r>
              <w:t>2</w:t>
            </w:r>
          </w:p>
        </w:tc>
      </w:tr>
      <w:tr w:rsidR="005664E4" w14:paraId="4BD8144E" w14:textId="77777777">
        <w:tc>
          <w:tcPr>
            <w:tcW w:w="1259" w:type="dxa"/>
            <w:vAlign w:val="bottom"/>
          </w:tcPr>
          <w:p w14:paraId="4235CDEB" w14:textId="77777777" w:rsidR="005664E4" w:rsidRPr="007F16C8" w:rsidRDefault="005664E4">
            <w:pPr>
              <w:pStyle w:val="Table"/>
            </w:pPr>
            <w:r>
              <w:rPr>
                <w:rFonts w:ascii="Calibri" w:hAnsi="Calibri" w:cs="Calibri"/>
                <w:color w:val="000000"/>
                <w:sz w:val="22"/>
                <w:szCs w:val="22"/>
              </w:rPr>
              <w:t>ETU 1002</w:t>
            </w:r>
          </w:p>
        </w:tc>
        <w:tc>
          <w:tcPr>
            <w:tcW w:w="1189" w:type="dxa"/>
            <w:vAlign w:val="bottom"/>
          </w:tcPr>
          <w:p w14:paraId="25298AE3" w14:textId="77777777" w:rsidR="005664E4" w:rsidRDefault="005664E4">
            <w:pPr>
              <w:pStyle w:val="Table"/>
            </w:pPr>
            <w:r>
              <w:rPr>
                <w:rFonts w:ascii="Calibri" w:hAnsi="Calibri" w:cs="Calibri"/>
                <w:color w:val="000000"/>
                <w:sz w:val="22"/>
                <w:szCs w:val="22"/>
              </w:rPr>
              <w:t>ETU 1002</w:t>
            </w:r>
          </w:p>
        </w:tc>
        <w:tc>
          <w:tcPr>
            <w:tcW w:w="2055" w:type="dxa"/>
            <w:vAlign w:val="bottom"/>
          </w:tcPr>
          <w:p w14:paraId="45C1EA20" w14:textId="77777777" w:rsidR="005664E4" w:rsidRPr="007F16C8" w:rsidRDefault="005664E4">
            <w:pPr>
              <w:pStyle w:val="Table"/>
            </w:pPr>
            <w:r w:rsidRPr="00924D39">
              <w:rPr>
                <w:rFonts w:ascii="Calibri" w:hAnsi="Calibri" w:cs="Calibri"/>
                <w:color w:val="000000"/>
                <w:sz w:val="22"/>
                <w:szCs w:val="22"/>
              </w:rPr>
              <w:t>Ethernet Termination Units</w:t>
            </w:r>
          </w:p>
        </w:tc>
        <w:tc>
          <w:tcPr>
            <w:tcW w:w="906" w:type="dxa"/>
          </w:tcPr>
          <w:p w14:paraId="3B3FA84A" w14:textId="77777777" w:rsidR="005664E4" w:rsidRDefault="005664E4">
            <w:pPr>
              <w:pStyle w:val="Table"/>
            </w:pPr>
            <w:r>
              <w:t>NA</w:t>
            </w:r>
          </w:p>
        </w:tc>
        <w:tc>
          <w:tcPr>
            <w:tcW w:w="987" w:type="dxa"/>
          </w:tcPr>
          <w:p w14:paraId="1427F07C" w14:textId="77777777" w:rsidR="005664E4" w:rsidRPr="00FB6BEC" w:rsidRDefault="005664E4">
            <w:pPr>
              <w:pStyle w:val="Table"/>
            </w:pPr>
            <w:r>
              <w:t>1</w:t>
            </w:r>
          </w:p>
        </w:tc>
        <w:tc>
          <w:tcPr>
            <w:tcW w:w="958" w:type="dxa"/>
          </w:tcPr>
          <w:p w14:paraId="5B41711A" w14:textId="77777777" w:rsidR="005664E4" w:rsidRDefault="005664E4">
            <w:pPr>
              <w:pStyle w:val="Table"/>
            </w:pPr>
            <w:r>
              <w:t>1</w:t>
            </w:r>
          </w:p>
        </w:tc>
        <w:tc>
          <w:tcPr>
            <w:tcW w:w="1061" w:type="dxa"/>
          </w:tcPr>
          <w:p w14:paraId="789CEB27" w14:textId="77777777" w:rsidR="005664E4" w:rsidRDefault="005664E4">
            <w:pPr>
              <w:pStyle w:val="Table"/>
            </w:pPr>
            <w:r>
              <w:t>1</w:t>
            </w:r>
          </w:p>
        </w:tc>
        <w:tc>
          <w:tcPr>
            <w:tcW w:w="1069" w:type="dxa"/>
          </w:tcPr>
          <w:p w14:paraId="36F628E9" w14:textId="5B436E48" w:rsidR="005664E4" w:rsidRDefault="2DB22C8F">
            <w:pPr>
              <w:pStyle w:val="Table"/>
            </w:pPr>
            <w:r>
              <w:t>1</w:t>
            </w:r>
          </w:p>
        </w:tc>
        <w:tc>
          <w:tcPr>
            <w:tcW w:w="1059" w:type="dxa"/>
          </w:tcPr>
          <w:p w14:paraId="1C8C424C" w14:textId="0D0F3AFA" w:rsidR="005664E4" w:rsidRDefault="2DB22C8F" w:rsidP="47D17CDD">
            <w:pPr>
              <w:pStyle w:val="Table"/>
              <w:spacing w:line="259" w:lineRule="auto"/>
            </w:pPr>
            <w:r>
              <w:t>0</w:t>
            </w:r>
          </w:p>
        </w:tc>
      </w:tr>
      <w:tr w:rsidR="005664E4" w14:paraId="052FE1DF" w14:textId="77777777">
        <w:tc>
          <w:tcPr>
            <w:tcW w:w="1259" w:type="dxa"/>
            <w:vAlign w:val="bottom"/>
          </w:tcPr>
          <w:p w14:paraId="3B8FE51B" w14:textId="77777777" w:rsidR="005664E4" w:rsidRPr="007F16C8" w:rsidRDefault="005664E4">
            <w:pPr>
              <w:pStyle w:val="Table"/>
            </w:pPr>
            <w:r>
              <w:rPr>
                <w:rFonts w:ascii="Calibri" w:hAnsi="Calibri" w:cs="Calibri"/>
                <w:color w:val="000000"/>
                <w:sz w:val="22"/>
                <w:szCs w:val="22"/>
              </w:rPr>
              <w:t>LTU 1001</w:t>
            </w:r>
          </w:p>
        </w:tc>
        <w:tc>
          <w:tcPr>
            <w:tcW w:w="1189" w:type="dxa"/>
            <w:vAlign w:val="bottom"/>
          </w:tcPr>
          <w:p w14:paraId="1A54FE73" w14:textId="77777777" w:rsidR="005664E4" w:rsidRDefault="005664E4">
            <w:pPr>
              <w:pStyle w:val="Table"/>
            </w:pPr>
            <w:r>
              <w:rPr>
                <w:rFonts w:ascii="Calibri" w:hAnsi="Calibri" w:cs="Calibri"/>
                <w:color w:val="000000"/>
                <w:sz w:val="22"/>
                <w:szCs w:val="22"/>
              </w:rPr>
              <w:t>LTU 1001</w:t>
            </w:r>
          </w:p>
        </w:tc>
        <w:tc>
          <w:tcPr>
            <w:tcW w:w="2055" w:type="dxa"/>
            <w:vAlign w:val="bottom"/>
          </w:tcPr>
          <w:p w14:paraId="49B239C0" w14:textId="77777777" w:rsidR="005664E4" w:rsidRPr="007F16C8" w:rsidRDefault="005664E4">
            <w:pPr>
              <w:pStyle w:val="Table"/>
            </w:pPr>
            <w:r w:rsidRPr="00A20C97">
              <w:rPr>
                <w:rFonts w:ascii="Calibri" w:hAnsi="Calibri" w:cs="Calibri"/>
                <w:color w:val="000000"/>
                <w:sz w:val="22"/>
                <w:szCs w:val="22"/>
              </w:rPr>
              <w:t>Line Termination Unit</w:t>
            </w:r>
          </w:p>
        </w:tc>
        <w:tc>
          <w:tcPr>
            <w:tcW w:w="906" w:type="dxa"/>
          </w:tcPr>
          <w:p w14:paraId="555E4886" w14:textId="77777777" w:rsidR="005664E4" w:rsidRDefault="005664E4">
            <w:pPr>
              <w:pStyle w:val="Table"/>
            </w:pPr>
            <w:r>
              <w:t>NA</w:t>
            </w:r>
          </w:p>
        </w:tc>
        <w:tc>
          <w:tcPr>
            <w:tcW w:w="987" w:type="dxa"/>
          </w:tcPr>
          <w:p w14:paraId="1D112B5A" w14:textId="77777777" w:rsidR="005664E4" w:rsidRPr="00FB6BEC" w:rsidRDefault="005664E4">
            <w:pPr>
              <w:pStyle w:val="Table"/>
            </w:pPr>
            <w:r>
              <w:t>1</w:t>
            </w:r>
          </w:p>
        </w:tc>
        <w:tc>
          <w:tcPr>
            <w:tcW w:w="958" w:type="dxa"/>
          </w:tcPr>
          <w:p w14:paraId="36B8DA09" w14:textId="77777777" w:rsidR="005664E4" w:rsidRDefault="005664E4">
            <w:pPr>
              <w:pStyle w:val="Table"/>
            </w:pPr>
            <w:r>
              <w:t>1</w:t>
            </w:r>
          </w:p>
        </w:tc>
        <w:tc>
          <w:tcPr>
            <w:tcW w:w="1061" w:type="dxa"/>
          </w:tcPr>
          <w:p w14:paraId="6C9169E7" w14:textId="77777777" w:rsidR="005664E4" w:rsidRDefault="005664E4">
            <w:pPr>
              <w:pStyle w:val="Table"/>
            </w:pPr>
            <w:r>
              <w:t>1</w:t>
            </w:r>
          </w:p>
        </w:tc>
        <w:tc>
          <w:tcPr>
            <w:tcW w:w="1069" w:type="dxa"/>
          </w:tcPr>
          <w:p w14:paraId="2198AC92" w14:textId="77777777" w:rsidR="005664E4" w:rsidRDefault="005664E4">
            <w:pPr>
              <w:pStyle w:val="Table"/>
            </w:pPr>
            <w:r>
              <w:t>0</w:t>
            </w:r>
          </w:p>
        </w:tc>
        <w:tc>
          <w:tcPr>
            <w:tcW w:w="1059" w:type="dxa"/>
          </w:tcPr>
          <w:p w14:paraId="79211502" w14:textId="77777777" w:rsidR="005664E4" w:rsidRDefault="005664E4">
            <w:pPr>
              <w:pStyle w:val="Table"/>
            </w:pPr>
            <w:r>
              <w:t>16</w:t>
            </w:r>
          </w:p>
        </w:tc>
      </w:tr>
      <w:tr w:rsidR="005664E4" w14:paraId="03E16A7F" w14:textId="77777777">
        <w:tc>
          <w:tcPr>
            <w:tcW w:w="1259" w:type="dxa"/>
            <w:vAlign w:val="bottom"/>
          </w:tcPr>
          <w:p w14:paraId="18F8CA1B" w14:textId="77777777" w:rsidR="005664E4" w:rsidRPr="007F16C8" w:rsidRDefault="005664E4">
            <w:pPr>
              <w:pStyle w:val="Table"/>
            </w:pPr>
            <w:r>
              <w:rPr>
                <w:rFonts w:ascii="Calibri" w:hAnsi="Calibri" w:cs="Calibri"/>
                <w:color w:val="000000"/>
                <w:sz w:val="22"/>
                <w:szCs w:val="22"/>
              </w:rPr>
              <w:t>LTU 1002</w:t>
            </w:r>
          </w:p>
        </w:tc>
        <w:tc>
          <w:tcPr>
            <w:tcW w:w="1189" w:type="dxa"/>
            <w:vAlign w:val="bottom"/>
          </w:tcPr>
          <w:p w14:paraId="1B6E3A17" w14:textId="77777777" w:rsidR="005664E4" w:rsidRDefault="005664E4">
            <w:pPr>
              <w:pStyle w:val="Table"/>
            </w:pPr>
            <w:r>
              <w:rPr>
                <w:rFonts w:ascii="Calibri" w:hAnsi="Calibri" w:cs="Calibri"/>
                <w:color w:val="000000"/>
                <w:sz w:val="22"/>
                <w:szCs w:val="22"/>
              </w:rPr>
              <w:t>LTU 1002</w:t>
            </w:r>
          </w:p>
        </w:tc>
        <w:tc>
          <w:tcPr>
            <w:tcW w:w="2055" w:type="dxa"/>
            <w:vAlign w:val="bottom"/>
          </w:tcPr>
          <w:p w14:paraId="6EB73462" w14:textId="77777777" w:rsidR="005664E4" w:rsidRPr="007F16C8" w:rsidRDefault="005664E4">
            <w:pPr>
              <w:pStyle w:val="Table"/>
            </w:pPr>
            <w:r w:rsidRPr="001B6CFE">
              <w:rPr>
                <w:rFonts w:ascii="Calibri" w:hAnsi="Calibri" w:cs="Calibri"/>
                <w:color w:val="000000"/>
                <w:sz w:val="22"/>
                <w:szCs w:val="22"/>
              </w:rPr>
              <w:t>Line Termination Units</w:t>
            </w:r>
          </w:p>
        </w:tc>
        <w:tc>
          <w:tcPr>
            <w:tcW w:w="906" w:type="dxa"/>
          </w:tcPr>
          <w:p w14:paraId="05617E01" w14:textId="77777777" w:rsidR="005664E4" w:rsidRDefault="005664E4">
            <w:pPr>
              <w:pStyle w:val="Table"/>
            </w:pPr>
            <w:r>
              <w:t>NA</w:t>
            </w:r>
          </w:p>
        </w:tc>
        <w:tc>
          <w:tcPr>
            <w:tcW w:w="987" w:type="dxa"/>
          </w:tcPr>
          <w:p w14:paraId="082B9D25" w14:textId="77777777" w:rsidR="005664E4" w:rsidRPr="00FB6BEC" w:rsidRDefault="005664E4">
            <w:pPr>
              <w:pStyle w:val="Table"/>
            </w:pPr>
            <w:r>
              <w:t>1</w:t>
            </w:r>
          </w:p>
        </w:tc>
        <w:tc>
          <w:tcPr>
            <w:tcW w:w="958" w:type="dxa"/>
          </w:tcPr>
          <w:p w14:paraId="0C385170" w14:textId="77777777" w:rsidR="005664E4" w:rsidRDefault="005664E4">
            <w:pPr>
              <w:pStyle w:val="Table"/>
            </w:pPr>
            <w:r>
              <w:t>1</w:t>
            </w:r>
          </w:p>
        </w:tc>
        <w:tc>
          <w:tcPr>
            <w:tcW w:w="1061" w:type="dxa"/>
          </w:tcPr>
          <w:p w14:paraId="6798E39E" w14:textId="77777777" w:rsidR="005664E4" w:rsidRDefault="005664E4">
            <w:pPr>
              <w:pStyle w:val="Table"/>
            </w:pPr>
            <w:r>
              <w:t>1</w:t>
            </w:r>
          </w:p>
        </w:tc>
        <w:tc>
          <w:tcPr>
            <w:tcW w:w="1069" w:type="dxa"/>
          </w:tcPr>
          <w:p w14:paraId="6F610B7F" w14:textId="2A93A138" w:rsidR="005664E4" w:rsidRDefault="3F619A9A">
            <w:pPr>
              <w:pStyle w:val="Table"/>
            </w:pPr>
            <w:r>
              <w:t>1</w:t>
            </w:r>
          </w:p>
        </w:tc>
        <w:tc>
          <w:tcPr>
            <w:tcW w:w="1059" w:type="dxa"/>
          </w:tcPr>
          <w:p w14:paraId="790304F0" w14:textId="364B59B5" w:rsidR="005664E4" w:rsidRDefault="3F619A9A" w:rsidP="47D17CDD">
            <w:pPr>
              <w:pStyle w:val="Table"/>
              <w:spacing w:line="259" w:lineRule="auto"/>
            </w:pPr>
            <w:r>
              <w:t>16</w:t>
            </w:r>
          </w:p>
        </w:tc>
      </w:tr>
      <w:tr w:rsidR="005664E4" w14:paraId="20C7C2EA" w14:textId="77777777">
        <w:tc>
          <w:tcPr>
            <w:tcW w:w="1259" w:type="dxa"/>
            <w:vAlign w:val="bottom"/>
          </w:tcPr>
          <w:p w14:paraId="79BF2EA0" w14:textId="77777777" w:rsidR="005664E4" w:rsidRPr="007F16C8" w:rsidRDefault="005664E4">
            <w:pPr>
              <w:pStyle w:val="Table"/>
            </w:pPr>
            <w:r>
              <w:rPr>
                <w:rFonts w:ascii="Calibri" w:hAnsi="Calibri" w:cs="Calibri"/>
                <w:color w:val="000000"/>
                <w:sz w:val="22"/>
                <w:szCs w:val="22"/>
              </w:rPr>
              <w:t>PFU 1301</w:t>
            </w:r>
          </w:p>
        </w:tc>
        <w:tc>
          <w:tcPr>
            <w:tcW w:w="1189" w:type="dxa"/>
            <w:vAlign w:val="bottom"/>
          </w:tcPr>
          <w:p w14:paraId="366C9B93" w14:textId="77777777" w:rsidR="005664E4" w:rsidRDefault="005664E4">
            <w:pPr>
              <w:pStyle w:val="Table"/>
            </w:pPr>
            <w:r>
              <w:rPr>
                <w:rFonts w:ascii="Calibri" w:hAnsi="Calibri" w:cs="Calibri"/>
                <w:color w:val="000000"/>
                <w:sz w:val="22"/>
                <w:szCs w:val="22"/>
              </w:rPr>
              <w:t>PFU 1301</w:t>
            </w:r>
          </w:p>
        </w:tc>
        <w:tc>
          <w:tcPr>
            <w:tcW w:w="2055" w:type="dxa"/>
            <w:vAlign w:val="bottom"/>
          </w:tcPr>
          <w:p w14:paraId="7F991C28" w14:textId="77777777" w:rsidR="005664E4" w:rsidRPr="007F16C8" w:rsidRDefault="005664E4">
            <w:pPr>
              <w:pStyle w:val="Table"/>
            </w:pPr>
            <w:r w:rsidRPr="004F1103">
              <w:rPr>
                <w:rFonts w:ascii="Calibri" w:hAnsi="Calibri" w:cs="Calibri"/>
                <w:color w:val="000000"/>
                <w:sz w:val="22"/>
                <w:szCs w:val="22"/>
              </w:rPr>
              <w:t>Power Filter Unit</w:t>
            </w:r>
          </w:p>
        </w:tc>
        <w:tc>
          <w:tcPr>
            <w:tcW w:w="906" w:type="dxa"/>
          </w:tcPr>
          <w:p w14:paraId="2FDA2EDB" w14:textId="77777777" w:rsidR="005664E4" w:rsidRDefault="005664E4">
            <w:pPr>
              <w:pStyle w:val="Table"/>
            </w:pPr>
            <w:r>
              <w:t>NA</w:t>
            </w:r>
          </w:p>
        </w:tc>
        <w:tc>
          <w:tcPr>
            <w:tcW w:w="987" w:type="dxa"/>
          </w:tcPr>
          <w:p w14:paraId="60445901" w14:textId="77777777" w:rsidR="005664E4" w:rsidRPr="00FB6BEC" w:rsidRDefault="005664E4">
            <w:pPr>
              <w:pStyle w:val="Table"/>
            </w:pPr>
            <w:r>
              <w:t>1</w:t>
            </w:r>
          </w:p>
        </w:tc>
        <w:tc>
          <w:tcPr>
            <w:tcW w:w="958" w:type="dxa"/>
          </w:tcPr>
          <w:p w14:paraId="39176636" w14:textId="77777777" w:rsidR="005664E4" w:rsidRDefault="005664E4">
            <w:pPr>
              <w:pStyle w:val="Table"/>
            </w:pPr>
            <w:r>
              <w:t>1</w:t>
            </w:r>
          </w:p>
        </w:tc>
        <w:tc>
          <w:tcPr>
            <w:tcW w:w="1061" w:type="dxa"/>
          </w:tcPr>
          <w:p w14:paraId="51B90034" w14:textId="77777777" w:rsidR="005664E4" w:rsidRDefault="005664E4">
            <w:pPr>
              <w:pStyle w:val="Table"/>
            </w:pPr>
            <w:r>
              <w:t>1</w:t>
            </w:r>
          </w:p>
        </w:tc>
        <w:tc>
          <w:tcPr>
            <w:tcW w:w="1069" w:type="dxa"/>
          </w:tcPr>
          <w:p w14:paraId="4149BBE2" w14:textId="77777777" w:rsidR="005664E4" w:rsidRDefault="005664E4">
            <w:pPr>
              <w:pStyle w:val="Table"/>
            </w:pPr>
            <w:r>
              <w:t>0</w:t>
            </w:r>
          </w:p>
        </w:tc>
        <w:tc>
          <w:tcPr>
            <w:tcW w:w="1059" w:type="dxa"/>
          </w:tcPr>
          <w:p w14:paraId="44B9A3A5" w14:textId="77777777" w:rsidR="005664E4" w:rsidRDefault="005664E4">
            <w:pPr>
              <w:pStyle w:val="Table"/>
            </w:pPr>
            <w:r>
              <w:t>0</w:t>
            </w:r>
          </w:p>
        </w:tc>
      </w:tr>
      <w:tr w:rsidR="005664E4" w14:paraId="2D08371D" w14:textId="77777777">
        <w:tc>
          <w:tcPr>
            <w:tcW w:w="1259" w:type="dxa"/>
            <w:vAlign w:val="bottom"/>
          </w:tcPr>
          <w:p w14:paraId="2A8D59E9" w14:textId="77777777" w:rsidR="005664E4" w:rsidRPr="007F16C8" w:rsidRDefault="005664E4">
            <w:pPr>
              <w:pStyle w:val="Table"/>
            </w:pPr>
            <w:r>
              <w:rPr>
                <w:rFonts w:ascii="Calibri" w:hAnsi="Calibri" w:cs="Calibri"/>
                <w:color w:val="000000"/>
                <w:sz w:val="22"/>
                <w:szCs w:val="22"/>
              </w:rPr>
              <w:t>FAU 1301</w:t>
            </w:r>
          </w:p>
        </w:tc>
        <w:tc>
          <w:tcPr>
            <w:tcW w:w="1189" w:type="dxa"/>
            <w:vAlign w:val="bottom"/>
          </w:tcPr>
          <w:p w14:paraId="0BBEFD64" w14:textId="77777777" w:rsidR="005664E4" w:rsidRDefault="005664E4">
            <w:pPr>
              <w:pStyle w:val="Table"/>
            </w:pPr>
            <w:r>
              <w:rPr>
                <w:rFonts w:ascii="Calibri" w:hAnsi="Calibri" w:cs="Calibri"/>
                <w:color w:val="000000"/>
                <w:sz w:val="22"/>
                <w:szCs w:val="22"/>
              </w:rPr>
              <w:t>FAU 1301</w:t>
            </w:r>
          </w:p>
        </w:tc>
        <w:tc>
          <w:tcPr>
            <w:tcW w:w="2055" w:type="dxa"/>
            <w:vAlign w:val="bottom"/>
          </w:tcPr>
          <w:p w14:paraId="390B8C37" w14:textId="77777777" w:rsidR="005664E4" w:rsidRPr="007F16C8" w:rsidRDefault="005664E4">
            <w:pPr>
              <w:pStyle w:val="Table"/>
            </w:pPr>
            <w:r w:rsidRPr="005600D0">
              <w:rPr>
                <w:rFonts w:ascii="Calibri" w:hAnsi="Calibri" w:cs="Calibri"/>
                <w:color w:val="000000"/>
                <w:sz w:val="22"/>
                <w:szCs w:val="22"/>
              </w:rPr>
              <w:t>Fan Unit</w:t>
            </w:r>
          </w:p>
        </w:tc>
        <w:tc>
          <w:tcPr>
            <w:tcW w:w="906" w:type="dxa"/>
          </w:tcPr>
          <w:p w14:paraId="0B0EFE3D" w14:textId="77777777" w:rsidR="005664E4" w:rsidRDefault="005664E4">
            <w:pPr>
              <w:pStyle w:val="Table"/>
            </w:pPr>
            <w:r>
              <w:t>NA</w:t>
            </w:r>
          </w:p>
        </w:tc>
        <w:tc>
          <w:tcPr>
            <w:tcW w:w="987" w:type="dxa"/>
          </w:tcPr>
          <w:p w14:paraId="593C1EFC" w14:textId="77777777" w:rsidR="005664E4" w:rsidRPr="00FB6BEC" w:rsidRDefault="005664E4">
            <w:pPr>
              <w:pStyle w:val="Table"/>
            </w:pPr>
            <w:r>
              <w:t>1</w:t>
            </w:r>
          </w:p>
        </w:tc>
        <w:tc>
          <w:tcPr>
            <w:tcW w:w="958" w:type="dxa"/>
          </w:tcPr>
          <w:p w14:paraId="727D858E" w14:textId="77777777" w:rsidR="005664E4" w:rsidRDefault="005664E4">
            <w:pPr>
              <w:pStyle w:val="Table"/>
            </w:pPr>
            <w:r>
              <w:t>1</w:t>
            </w:r>
          </w:p>
        </w:tc>
        <w:tc>
          <w:tcPr>
            <w:tcW w:w="1061" w:type="dxa"/>
          </w:tcPr>
          <w:p w14:paraId="54799AE3" w14:textId="77777777" w:rsidR="005664E4" w:rsidRDefault="005664E4">
            <w:pPr>
              <w:pStyle w:val="Table"/>
            </w:pPr>
            <w:r>
              <w:t>1</w:t>
            </w:r>
          </w:p>
        </w:tc>
        <w:tc>
          <w:tcPr>
            <w:tcW w:w="1069" w:type="dxa"/>
          </w:tcPr>
          <w:p w14:paraId="5837CB82" w14:textId="77777777" w:rsidR="005664E4" w:rsidRDefault="005664E4">
            <w:pPr>
              <w:pStyle w:val="Table"/>
            </w:pPr>
            <w:r>
              <w:t>0</w:t>
            </w:r>
          </w:p>
        </w:tc>
        <w:tc>
          <w:tcPr>
            <w:tcW w:w="1059" w:type="dxa"/>
          </w:tcPr>
          <w:p w14:paraId="6F871A48" w14:textId="77777777" w:rsidR="005664E4" w:rsidRDefault="005664E4">
            <w:pPr>
              <w:pStyle w:val="Table"/>
            </w:pPr>
            <w:r>
              <w:t>0</w:t>
            </w:r>
          </w:p>
        </w:tc>
      </w:tr>
      <w:tr w:rsidR="005664E4" w14:paraId="17E61923" w14:textId="77777777">
        <w:tc>
          <w:tcPr>
            <w:tcW w:w="1259" w:type="dxa"/>
            <w:vAlign w:val="bottom"/>
          </w:tcPr>
          <w:p w14:paraId="27D876B8" w14:textId="22D294B0" w:rsidR="005664E4" w:rsidRDefault="005664E4">
            <w:pPr>
              <w:pStyle w:val="Table"/>
              <w:rPr>
                <w:rFonts w:ascii="Calibri" w:hAnsi="Calibri" w:cs="Calibri"/>
                <w:color w:val="000000"/>
                <w:sz w:val="22"/>
                <w:szCs w:val="22"/>
              </w:rPr>
            </w:pPr>
            <w:r>
              <w:rPr>
                <w:rFonts w:ascii="Calibri" w:hAnsi="Calibri" w:cs="Calibri"/>
                <w:color w:val="000000"/>
                <w:sz w:val="22"/>
                <w:szCs w:val="22"/>
              </w:rPr>
              <w:t>MMU 1004</w:t>
            </w:r>
          </w:p>
        </w:tc>
        <w:tc>
          <w:tcPr>
            <w:tcW w:w="1189" w:type="dxa"/>
            <w:vAlign w:val="bottom"/>
          </w:tcPr>
          <w:p w14:paraId="364F3435" w14:textId="400C49B1" w:rsidR="005664E4" w:rsidRDefault="005664E4">
            <w:pPr>
              <w:pStyle w:val="Table"/>
              <w:rPr>
                <w:rFonts w:ascii="Calibri" w:hAnsi="Calibri" w:cs="Calibri"/>
                <w:color w:val="000000"/>
                <w:sz w:val="22"/>
                <w:szCs w:val="22"/>
              </w:rPr>
            </w:pPr>
            <w:r>
              <w:rPr>
                <w:rFonts w:ascii="Calibri" w:hAnsi="Calibri" w:cs="Calibri"/>
                <w:color w:val="000000"/>
                <w:sz w:val="22"/>
                <w:szCs w:val="22"/>
              </w:rPr>
              <w:t>MMU 1004</w:t>
            </w:r>
          </w:p>
        </w:tc>
        <w:tc>
          <w:tcPr>
            <w:tcW w:w="2055" w:type="dxa"/>
            <w:vAlign w:val="bottom"/>
          </w:tcPr>
          <w:p w14:paraId="1792940C" w14:textId="7810DEA1" w:rsidR="005664E4" w:rsidRPr="005600D0" w:rsidRDefault="00A01607">
            <w:pPr>
              <w:pStyle w:val="Table"/>
              <w:rPr>
                <w:rFonts w:ascii="Calibri" w:hAnsi="Calibri" w:cs="Calibri"/>
                <w:color w:val="000000"/>
                <w:sz w:val="22"/>
                <w:szCs w:val="22"/>
              </w:rPr>
            </w:pPr>
            <w:r w:rsidRPr="00A01607">
              <w:rPr>
                <w:rFonts w:ascii="Calibri" w:hAnsi="Calibri" w:cs="Calibri"/>
                <w:color w:val="000000"/>
                <w:sz w:val="22"/>
                <w:szCs w:val="22"/>
              </w:rPr>
              <w:t>Modem unit</w:t>
            </w:r>
          </w:p>
        </w:tc>
        <w:tc>
          <w:tcPr>
            <w:tcW w:w="906" w:type="dxa"/>
          </w:tcPr>
          <w:p w14:paraId="6D464C13" w14:textId="5357BF31" w:rsidR="005664E4" w:rsidRDefault="00A01607">
            <w:pPr>
              <w:pStyle w:val="Table"/>
            </w:pPr>
            <w:r>
              <w:t>NA</w:t>
            </w:r>
          </w:p>
        </w:tc>
        <w:tc>
          <w:tcPr>
            <w:tcW w:w="987" w:type="dxa"/>
          </w:tcPr>
          <w:p w14:paraId="3CE16C30" w14:textId="684E922A" w:rsidR="005664E4" w:rsidRDefault="00A01607">
            <w:pPr>
              <w:pStyle w:val="Table"/>
            </w:pPr>
            <w:r>
              <w:t>1</w:t>
            </w:r>
          </w:p>
        </w:tc>
        <w:tc>
          <w:tcPr>
            <w:tcW w:w="958" w:type="dxa"/>
          </w:tcPr>
          <w:p w14:paraId="2F004DDF" w14:textId="294A4D85" w:rsidR="005664E4" w:rsidRDefault="00A01607">
            <w:pPr>
              <w:pStyle w:val="Table"/>
            </w:pPr>
            <w:r>
              <w:t>1</w:t>
            </w:r>
          </w:p>
        </w:tc>
        <w:tc>
          <w:tcPr>
            <w:tcW w:w="1061" w:type="dxa"/>
          </w:tcPr>
          <w:p w14:paraId="39B83516" w14:textId="228CAF40" w:rsidR="005664E4" w:rsidRDefault="00A01607">
            <w:pPr>
              <w:pStyle w:val="Table"/>
            </w:pPr>
            <w:r>
              <w:t>1</w:t>
            </w:r>
          </w:p>
        </w:tc>
        <w:tc>
          <w:tcPr>
            <w:tcW w:w="1069" w:type="dxa"/>
          </w:tcPr>
          <w:p w14:paraId="6AD954FF" w14:textId="0A2BEC1E" w:rsidR="005664E4" w:rsidRDefault="00A01607">
            <w:pPr>
              <w:pStyle w:val="Table"/>
            </w:pPr>
            <w:r>
              <w:t>0</w:t>
            </w:r>
          </w:p>
        </w:tc>
        <w:tc>
          <w:tcPr>
            <w:tcW w:w="1059" w:type="dxa"/>
          </w:tcPr>
          <w:p w14:paraId="2E9EA9D5" w14:textId="62A372AA" w:rsidR="005664E4" w:rsidRDefault="18A2362B">
            <w:pPr>
              <w:pStyle w:val="Table"/>
            </w:pPr>
            <w:r>
              <w:t>2</w:t>
            </w:r>
          </w:p>
        </w:tc>
      </w:tr>
    </w:tbl>
    <w:p w14:paraId="62D6CF67" w14:textId="77777777" w:rsidR="00332B15" w:rsidRPr="00332B15" w:rsidRDefault="00332B15" w:rsidP="00332B15">
      <w:pPr>
        <w:pStyle w:val="BodyText"/>
        <w:rPr>
          <w:lang w:val="en-CA"/>
        </w:rPr>
      </w:pPr>
    </w:p>
    <w:p w14:paraId="0E4623A7" w14:textId="77777777" w:rsidR="00F568AB" w:rsidRDefault="40CAA3CB" w:rsidP="00F568AB">
      <w:pPr>
        <w:pStyle w:val="Heading3"/>
        <w:rPr>
          <w:lang w:val="en-CA"/>
        </w:rPr>
      </w:pPr>
      <w:bookmarkStart w:id="260" w:name="_Toc400094533"/>
      <w:r w:rsidRPr="47D17CDD">
        <w:rPr>
          <w:lang w:val="en-CA"/>
        </w:rPr>
        <w:t>Card Compatibility for slots</w:t>
      </w:r>
      <w:bookmarkEnd w:id="260"/>
    </w:p>
    <w:p w14:paraId="5B18410E" w14:textId="77777777" w:rsidR="00865525" w:rsidRPr="003F55F8" w:rsidRDefault="00865525" w:rsidP="00865525">
      <w:pPr>
        <w:pStyle w:val="BodyText"/>
        <w:rPr>
          <w:lang w:val="en-CA"/>
        </w:rPr>
      </w:pPr>
      <w:r>
        <w:rPr>
          <w:lang w:val="en-CA"/>
        </w:rPr>
        <w:t>Configure the compatibility between SlotPosition to the Card</w:t>
      </w:r>
    </w:p>
    <w:tbl>
      <w:tblPr>
        <w:tblStyle w:val="TableGrid"/>
        <w:tblW w:w="0" w:type="auto"/>
        <w:tblInd w:w="-113" w:type="dxa"/>
        <w:tblLook w:val="04A0" w:firstRow="1" w:lastRow="0" w:firstColumn="1" w:lastColumn="0" w:noHBand="0" w:noVBand="1"/>
      </w:tblPr>
      <w:tblGrid>
        <w:gridCol w:w="3528"/>
        <w:gridCol w:w="1710"/>
        <w:gridCol w:w="1350"/>
      </w:tblGrid>
      <w:tr w:rsidR="006A449A" w14:paraId="1D9FAB1F" w14:textId="77777777">
        <w:tc>
          <w:tcPr>
            <w:tcW w:w="3528" w:type="dxa"/>
            <w:shd w:val="clear" w:color="auto" w:fill="548DD4" w:themeFill="text2" w:themeFillTint="99"/>
          </w:tcPr>
          <w:p w14:paraId="4C848CED" w14:textId="77777777" w:rsidR="00865525" w:rsidRPr="005232B2" w:rsidRDefault="00865525">
            <w:pPr>
              <w:pStyle w:val="Table"/>
              <w:rPr>
                <w:b/>
                <w:bCs/>
              </w:rPr>
            </w:pPr>
            <w:r>
              <w:rPr>
                <w:b/>
                <w:bCs/>
              </w:rPr>
              <w:t>SlotPosition Archetype</w:t>
            </w:r>
          </w:p>
        </w:tc>
        <w:tc>
          <w:tcPr>
            <w:tcW w:w="1710" w:type="dxa"/>
            <w:shd w:val="clear" w:color="auto" w:fill="548DD4" w:themeFill="text2" w:themeFillTint="99"/>
          </w:tcPr>
          <w:p w14:paraId="141F4DF2" w14:textId="77777777" w:rsidR="00865525" w:rsidRPr="005232B2" w:rsidRDefault="00865525">
            <w:pPr>
              <w:pStyle w:val="Table"/>
              <w:rPr>
                <w:b/>
                <w:bCs/>
              </w:rPr>
            </w:pPr>
            <w:r>
              <w:rPr>
                <w:b/>
                <w:bCs/>
              </w:rPr>
              <w:t>Card Archetype</w:t>
            </w:r>
          </w:p>
        </w:tc>
        <w:tc>
          <w:tcPr>
            <w:tcW w:w="1350" w:type="dxa"/>
            <w:shd w:val="clear" w:color="auto" w:fill="548DD4" w:themeFill="text2" w:themeFillTint="99"/>
          </w:tcPr>
          <w:p w14:paraId="0FFDFB55" w14:textId="77777777" w:rsidR="00865525" w:rsidRDefault="00865525">
            <w:pPr>
              <w:pStyle w:val="Table"/>
              <w:rPr>
                <w:b/>
                <w:bCs/>
              </w:rPr>
            </w:pPr>
            <w:r>
              <w:rPr>
                <w:b/>
                <w:bCs/>
              </w:rPr>
              <w:t>Notes</w:t>
            </w:r>
          </w:p>
        </w:tc>
      </w:tr>
      <w:tr w:rsidR="00865525" w14:paraId="3A4719EC" w14:textId="77777777">
        <w:tc>
          <w:tcPr>
            <w:tcW w:w="3528" w:type="dxa"/>
            <w:shd w:val="clear" w:color="auto" w:fill="auto"/>
          </w:tcPr>
          <w:p w14:paraId="1174836E" w14:textId="43490FA4" w:rsidR="00865525" w:rsidRDefault="009A45CA" w:rsidP="00865525">
            <w:pPr>
              <w:pStyle w:val="Table"/>
              <w:rPr>
                <w:b/>
                <w:bCs/>
              </w:rPr>
            </w:pPr>
            <w:r w:rsidRPr="009A45CA">
              <w:t>Slot 1, Slot 2, Slot 5, Slot 6, Slot 7, Slot 8, Slot 11, Slot 12</w:t>
            </w:r>
          </w:p>
        </w:tc>
        <w:tc>
          <w:tcPr>
            <w:tcW w:w="1710" w:type="dxa"/>
            <w:shd w:val="clear" w:color="auto" w:fill="auto"/>
            <w:vAlign w:val="bottom"/>
          </w:tcPr>
          <w:p w14:paraId="3DE2CB28" w14:textId="5F6BB0CB" w:rsidR="00865525" w:rsidRDefault="00865525" w:rsidP="00865525">
            <w:pPr>
              <w:pStyle w:val="Table"/>
              <w:rPr>
                <w:b/>
                <w:bCs/>
              </w:rPr>
            </w:pPr>
            <w:r>
              <w:rPr>
                <w:rFonts w:ascii="Calibri" w:hAnsi="Calibri" w:cs="Calibri"/>
                <w:color w:val="000000"/>
                <w:sz w:val="22"/>
                <w:szCs w:val="22"/>
              </w:rPr>
              <w:t>MMU 1001</w:t>
            </w:r>
          </w:p>
        </w:tc>
        <w:tc>
          <w:tcPr>
            <w:tcW w:w="1350" w:type="dxa"/>
            <w:shd w:val="clear" w:color="auto" w:fill="auto"/>
          </w:tcPr>
          <w:p w14:paraId="4098A036" w14:textId="77777777" w:rsidR="00865525" w:rsidRDefault="00865525" w:rsidP="00865525">
            <w:pPr>
              <w:pStyle w:val="Table"/>
              <w:rPr>
                <w:b/>
                <w:bCs/>
              </w:rPr>
            </w:pPr>
          </w:p>
        </w:tc>
      </w:tr>
      <w:tr w:rsidR="00865525" w14:paraId="1A7EB2EB" w14:textId="77777777">
        <w:tc>
          <w:tcPr>
            <w:tcW w:w="3528" w:type="dxa"/>
            <w:shd w:val="clear" w:color="auto" w:fill="auto"/>
          </w:tcPr>
          <w:p w14:paraId="54BA5890" w14:textId="35D300D2" w:rsidR="00865525" w:rsidRPr="00B717DB" w:rsidRDefault="009A45CA" w:rsidP="00865525">
            <w:pPr>
              <w:pStyle w:val="Table"/>
            </w:pPr>
            <w:r w:rsidRPr="009A45CA">
              <w:t>Slot 1, Slot 2, Slot 5, Slot 6, Slot 7, Slot 8, Slot 11, Slot 13</w:t>
            </w:r>
          </w:p>
        </w:tc>
        <w:tc>
          <w:tcPr>
            <w:tcW w:w="1710" w:type="dxa"/>
            <w:shd w:val="clear" w:color="auto" w:fill="auto"/>
            <w:vAlign w:val="bottom"/>
          </w:tcPr>
          <w:p w14:paraId="0BE46063" w14:textId="27B6C217" w:rsidR="00865525" w:rsidRDefault="00865525" w:rsidP="00865525">
            <w:pPr>
              <w:pStyle w:val="Table"/>
              <w:rPr>
                <w:b/>
                <w:bCs/>
              </w:rPr>
            </w:pPr>
            <w:r>
              <w:rPr>
                <w:rFonts w:ascii="Calibri" w:hAnsi="Calibri" w:cs="Calibri"/>
                <w:color w:val="000000"/>
                <w:sz w:val="22"/>
                <w:szCs w:val="22"/>
              </w:rPr>
              <w:t>MMU 1002</w:t>
            </w:r>
          </w:p>
        </w:tc>
        <w:tc>
          <w:tcPr>
            <w:tcW w:w="1350" w:type="dxa"/>
            <w:shd w:val="clear" w:color="auto" w:fill="auto"/>
          </w:tcPr>
          <w:p w14:paraId="535261CC" w14:textId="77777777" w:rsidR="00865525" w:rsidRDefault="00865525" w:rsidP="00865525">
            <w:pPr>
              <w:pStyle w:val="Table"/>
              <w:rPr>
                <w:b/>
                <w:bCs/>
              </w:rPr>
            </w:pPr>
          </w:p>
        </w:tc>
      </w:tr>
      <w:tr w:rsidR="00865525" w14:paraId="0925E62A" w14:textId="77777777">
        <w:tc>
          <w:tcPr>
            <w:tcW w:w="3528" w:type="dxa"/>
            <w:shd w:val="clear" w:color="auto" w:fill="auto"/>
          </w:tcPr>
          <w:p w14:paraId="09A292C1" w14:textId="77777777" w:rsidR="00865525" w:rsidRPr="00B717DB" w:rsidRDefault="00865525" w:rsidP="00865525">
            <w:pPr>
              <w:pStyle w:val="Table"/>
            </w:pPr>
            <w:r w:rsidRPr="00B717DB">
              <w:t>Slot 9, Slot 10</w:t>
            </w:r>
          </w:p>
        </w:tc>
        <w:tc>
          <w:tcPr>
            <w:tcW w:w="1710" w:type="dxa"/>
            <w:shd w:val="clear" w:color="auto" w:fill="auto"/>
            <w:vAlign w:val="bottom"/>
          </w:tcPr>
          <w:p w14:paraId="3CE49E20" w14:textId="34314726" w:rsidR="00865525" w:rsidRDefault="00865525" w:rsidP="00865525">
            <w:pPr>
              <w:pStyle w:val="Table"/>
              <w:rPr>
                <w:b/>
                <w:bCs/>
              </w:rPr>
            </w:pPr>
            <w:r>
              <w:rPr>
                <w:rFonts w:ascii="Calibri" w:hAnsi="Calibri" w:cs="Calibri"/>
                <w:color w:val="000000"/>
                <w:sz w:val="22"/>
                <w:szCs w:val="22"/>
              </w:rPr>
              <w:t>NPU 1002</w:t>
            </w:r>
          </w:p>
        </w:tc>
        <w:tc>
          <w:tcPr>
            <w:tcW w:w="1350" w:type="dxa"/>
            <w:shd w:val="clear" w:color="auto" w:fill="auto"/>
          </w:tcPr>
          <w:p w14:paraId="29930B51" w14:textId="77777777" w:rsidR="00865525" w:rsidRDefault="00865525" w:rsidP="00865525">
            <w:pPr>
              <w:pStyle w:val="Table"/>
              <w:rPr>
                <w:b/>
                <w:bCs/>
              </w:rPr>
            </w:pPr>
          </w:p>
        </w:tc>
      </w:tr>
      <w:tr w:rsidR="00865525" w14:paraId="47FE705C" w14:textId="77777777">
        <w:tc>
          <w:tcPr>
            <w:tcW w:w="3528" w:type="dxa"/>
            <w:shd w:val="clear" w:color="auto" w:fill="auto"/>
          </w:tcPr>
          <w:p w14:paraId="0DFB9488" w14:textId="1CFEEF33" w:rsidR="00865525" w:rsidRPr="00B717DB" w:rsidRDefault="009A45CA" w:rsidP="00865525">
            <w:pPr>
              <w:pStyle w:val="Table"/>
            </w:pPr>
            <w:r w:rsidRPr="009A45CA">
              <w:t>Slot 9, Slot 10</w:t>
            </w:r>
          </w:p>
        </w:tc>
        <w:tc>
          <w:tcPr>
            <w:tcW w:w="1710" w:type="dxa"/>
            <w:shd w:val="clear" w:color="auto" w:fill="auto"/>
            <w:vAlign w:val="bottom"/>
          </w:tcPr>
          <w:p w14:paraId="077DCC86" w14:textId="05079BFB" w:rsidR="00865525" w:rsidRDefault="00865525" w:rsidP="00865525">
            <w:pPr>
              <w:pStyle w:val="Table"/>
              <w:rPr>
                <w:b/>
                <w:bCs/>
              </w:rPr>
            </w:pPr>
            <w:r>
              <w:rPr>
                <w:rFonts w:ascii="Calibri" w:hAnsi="Calibri" w:cs="Calibri"/>
                <w:color w:val="000000"/>
                <w:sz w:val="22"/>
                <w:szCs w:val="22"/>
              </w:rPr>
              <w:t>NPU 1005</w:t>
            </w:r>
          </w:p>
        </w:tc>
        <w:tc>
          <w:tcPr>
            <w:tcW w:w="1350" w:type="dxa"/>
            <w:shd w:val="clear" w:color="auto" w:fill="auto"/>
          </w:tcPr>
          <w:p w14:paraId="001BDD1E" w14:textId="77777777" w:rsidR="00865525" w:rsidRDefault="00865525" w:rsidP="00865525">
            <w:pPr>
              <w:pStyle w:val="Table"/>
              <w:rPr>
                <w:b/>
                <w:bCs/>
              </w:rPr>
            </w:pPr>
          </w:p>
        </w:tc>
      </w:tr>
      <w:tr w:rsidR="00865525" w14:paraId="4D2E67D6" w14:textId="77777777">
        <w:tc>
          <w:tcPr>
            <w:tcW w:w="3528" w:type="dxa"/>
            <w:shd w:val="clear" w:color="auto" w:fill="auto"/>
          </w:tcPr>
          <w:p w14:paraId="07295690" w14:textId="77777777" w:rsidR="00865525" w:rsidRPr="00B717DB" w:rsidRDefault="00865525" w:rsidP="00865525">
            <w:pPr>
              <w:pStyle w:val="Table"/>
            </w:pPr>
            <w:r w:rsidRPr="00B717DB">
              <w:t>Slot 2</w:t>
            </w:r>
          </w:p>
        </w:tc>
        <w:tc>
          <w:tcPr>
            <w:tcW w:w="1710" w:type="dxa"/>
            <w:shd w:val="clear" w:color="auto" w:fill="auto"/>
            <w:vAlign w:val="bottom"/>
          </w:tcPr>
          <w:p w14:paraId="57EA8BB5" w14:textId="2B195808" w:rsidR="00865525" w:rsidRDefault="00865525" w:rsidP="00865525">
            <w:pPr>
              <w:pStyle w:val="Table"/>
              <w:rPr>
                <w:b/>
                <w:bCs/>
              </w:rPr>
            </w:pPr>
            <w:r>
              <w:rPr>
                <w:rFonts w:ascii="Calibri" w:hAnsi="Calibri" w:cs="Calibri"/>
                <w:color w:val="000000"/>
                <w:sz w:val="22"/>
                <w:szCs w:val="22"/>
              </w:rPr>
              <w:t>ETU 1001</w:t>
            </w:r>
          </w:p>
        </w:tc>
        <w:tc>
          <w:tcPr>
            <w:tcW w:w="1350" w:type="dxa"/>
            <w:shd w:val="clear" w:color="auto" w:fill="auto"/>
          </w:tcPr>
          <w:p w14:paraId="5BFE7DD6" w14:textId="77777777" w:rsidR="00865525" w:rsidRDefault="00865525" w:rsidP="00865525">
            <w:pPr>
              <w:pStyle w:val="Table"/>
              <w:rPr>
                <w:b/>
                <w:bCs/>
              </w:rPr>
            </w:pPr>
          </w:p>
        </w:tc>
      </w:tr>
      <w:tr w:rsidR="00865525" w14:paraId="43C7852D" w14:textId="77777777">
        <w:tc>
          <w:tcPr>
            <w:tcW w:w="3528" w:type="dxa"/>
            <w:shd w:val="clear" w:color="auto" w:fill="auto"/>
          </w:tcPr>
          <w:p w14:paraId="08526891" w14:textId="77777777" w:rsidR="00865525" w:rsidRPr="00B717DB" w:rsidRDefault="00865525" w:rsidP="00865525">
            <w:pPr>
              <w:pStyle w:val="Table"/>
            </w:pPr>
            <w:r w:rsidRPr="00B717DB">
              <w:t>Slot 2</w:t>
            </w:r>
          </w:p>
        </w:tc>
        <w:tc>
          <w:tcPr>
            <w:tcW w:w="1710" w:type="dxa"/>
            <w:shd w:val="clear" w:color="auto" w:fill="auto"/>
            <w:vAlign w:val="bottom"/>
          </w:tcPr>
          <w:p w14:paraId="5C8244C3" w14:textId="38013B0B" w:rsidR="00865525" w:rsidRDefault="00865525" w:rsidP="00865525">
            <w:pPr>
              <w:pStyle w:val="Table"/>
              <w:rPr>
                <w:b/>
                <w:bCs/>
              </w:rPr>
            </w:pPr>
            <w:r>
              <w:rPr>
                <w:rFonts w:ascii="Calibri" w:hAnsi="Calibri" w:cs="Calibri"/>
                <w:color w:val="000000"/>
                <w:sz w:val="22"/>
                <w:szCs w:val="22"/>
              </w:rPr>
              <w:t>ETU 1002</w:t>
            </w:r>
          </w:p>
        </w:tc>
        <w:tc>
          <w:tcPr>
            <w:tcW w:w="1350" w:type="dxa"/>
            <w:shd w:val="clear" w:color="auto" w:fill="auto"/>
          </w:tcPr>
          <w:p w14:paraId="0C94CEA0" w14:textId="77777777" w:rsidR="00865525" w:rsidRDefault="00865525" w:rsidP="00865525">
            <w:pPr>
              <w:pStyle w:val="Table"/>
              <w:rPr>
                <w:b/>
                <w:bCs/>
              </w:rPr>
            </w:pPr>
          </w:p>
        </w:tc>
      </w:tr>
      <w:tr w:rsidR="00865525" w14:paraId="779B602C" w14:textId="77777777">
        <w:tc>
          <w:tcPr>
            <w:tcW w:w="3528" w:type="dxa"/>
            <w:shd w:val="clear" w:color="auto" w:fill="auto"/>
          </w:tcPr>
          <w:p w14:paraId="584CD9E6" w14:textId="7EE360F8" w:rsidR="00865525" w:rsidRPr="00B717DB" w:rsidRDefault="009A45CA" w:rsidP="00865525">
            <w:pPr>
              <w:pStyle w:val="Table"/>
            </w:pPr>
            <w:r w:rsidRPr="009A45CA">
              <w:t>Slot 6, Slot 7</w:t>
            </w:r>
          </w:p>
        </w:tc>
        <w:tc>
          <w:tcPr>
            <w:tcW w:w="1710" w:type="dxa"/>
            <w:shd w:val="clear" w:color="auto" w:fill="auto"/>
            <w:vAlign w:val="bottom"/>
          </w:tcPr>
          <w:p w14:paraId="1750427F" w14:textId="7E4148DB" w:rsidR="00865525" w:rsidRDefault="00865525" w:rsidP="00865525">
            <w:pPr>
              <w:pStyle w:val="Table"/>
              <w:rPr>
                <w:b/>
                <w:bCs/>
              </w:rPr>
            </w:pPr>
            <w:r>
              <w:rPr>
                <w:rFonts w:ascii="Calibri" w:hAnsi="Calibri" w:cs="Calibri"/>
                <w:color w:val="000000"/>
                <w:sz w:val="22"/>
                <w:szCs w:val="22"/>
              </w:rPr>
              <w:t>LTU 1001</w:t>
            </w:r>
          </w:p>
        </w:tc>
        <w:tc>
          <w:tcPr>
            <w:tcW w:w="1350" w:type="dxa"/>
            <w:shd w:val="clear" w:color="auto" w:fill="auto"/>
          </w:tcPr>
          <w:p w14:paraId="7D13B1DD" w14:textId="77777777" w:rsidR="00865525" w:rsidRDefault="00865525" w:rsidP="00865525">
            <w:pPr>
              <w:pStyle w:val="Table"/>
              <w:rPr>
                <w:b/>
                <w:bCs/>
              </w:rPr>
            </w:pPr>
          </w:p>
        </w:tc>
      </w:tr>
      <w:tr w:rsidR="00865525" w14:paraId="39FDBBEC" w14:textId="77777777">
        <w:tc>
          <w:tcPr>
            <w:tcW w:w="3528" w:type="dxa"/>
            <w:shd w:val="clear" w:color="auto" w:fill="auto"/>
          </w:tcPr>
          <w:p w14:paraId="1EC55F9D" w14:textId="241FE805" w:rsidR="00865525" w:rsidRPr="00B717DB" w:rsidRDefault="009A45CA" w:rsidP="00865525">
            <w:pPr>
              <w:pStyle w:val="Table"/>
            </w:pPr>
            <w:r w:rsidRPr="009A45CA">
              <w:t>Slot 6, Slot 7</w:t>
            </w:r>
          </w:p>
        </w:tc>
        <w:tc>
          <w:tcPr>
            <w:tcW w:w="1710" w:type="dxa"/>
            <w:shd w:val="clear" w:color="auto" w:fill="auto"/>
            <w:vAlign w:val="bottom"/>
          </w:tcPr>
          <w:p w14:paraId="14F1C59B" w14:textId="549D2FCF" w:rsidR="00865525" w:rsidRDefault="00865525" w:rsidP="00865525">
            <w:pPr>
              <w:pStyle w:val="Table"/>
              <w:rPr>
                <w:b/>
                <w:bCs/>
              </w:rPr>
            </w:pPr>
            <w:r>
              <w:rPr>
                <w:rFonts w:ascii="Calibri" w:hAnsi="Calibri" w:cs="Calibri"/>
                <w:color w:val="000000"/>
                <w:sz w:val="22"/>
                <w:szCs w:val="22"/>
              </w:rPr>
              <w:t>LTU 1002</w:t>
            </w:r>
          </w:p>
        </w:tc>
        <w:tc>
          <w:tcPr>
            <w:tcW w:w="1350" w:type="dxa"/>
            <w:shd w:val="clear" w:color="auto" w:fill="auto"/>
          </w:tcPr>
          <w:p w14:paraId="1A368E4C" w14:textId="77777777" w:rsidR="00865525" w:rsidRDefault="00865525" w:rsidP="00865525">
            <w:pPr>
              <w:pStyle w:val="Table"/>
              <w:rPr>
                <w:b/>
                <w:bCs/>
              </w:rPr>
            </w:pPr>
          </w:p>
        </w:tc>
      </w:tr>
      <w:tr w:rsidR="00865525" w14:paraId="67390AB8" w14:textId="77777777">
        <w:tc>
          <w:tcPr>
            <w:tcW w:w="3528" w:type="dxa"/>
            <w:shd w:val="clear" w:color="auto" w:fill="auto"/>
          </w:tcPr>
          <w:p w14:paraId="561F1D0E" w14:textId="2B269B42" w:rsidR="00865525" w:rsidRPr="00B717DB" w:rsidRDefault="009A45CA" w:rsidP="00865525">
            <w:pPr>
              <w:pStyle w:val="Table"/>
            </w:pPr>
            <w:r w:rsidRPr="009A45CA">
              <w:t>Slot 3, Slot 4</w:t>
            </w:r>
          </w:p>
        </w:tc>
        <w:tc>
          <w:tcPr>
            <w:tcW w:w="1710" w:type="dxa"/>
            <w:shd w:val="clear" w:color="auto" w:fill="auto"/>
            <w:vAlign w:val="bottom"/>
          </w:tcPr>
          <w:p w14:paraId="02AA9781" w14:textId="0994170A" w:rsidR="00865525" w:rsidRDefault="00865525" w:rsidP="00865525">
            <w:pPr>
              <w:pStyle w:val="Table"/>
              <w:rPr>
                <w:b/>
                <w:bCs/>
              </w:rPr>
            </w:pPr>
            <w:r>
              <w:rPr>
                <w:rFonts w:ascii="Calibri" w:hAnsi="Calibri" w:cs="Calibri"/>
                <w:color w:val="000000"/>
                <w:sz w:val="22"/>
                <w:szCs w:val="22"/>
              </w:rPr>
              <w:t>PFU 1201</w:t>
            </w:r>
          </w:p>
        </w:tc>
        <w:tc>
          <w:tcPr>
            <w:tcW w:w="1350" w:type="dxa"/>
            <w:shd w:val="clear" w:color="auto" w:fill="auto"/>
          </w:tcPr>
          <w:p w14:paraId="6582D52D" w14:textId="77777777" w:rsidR="00865525" w:rsidRDefault="00865525" w:rsidP="00865525">
            <w:pPr>
              <w:pStyle w:val="Table"/>
              <w:rPr>
                <w:b/>
                <w:bCs/>
              </w:rPr>
            </w:pPr>
          </w:p>
        </w:tc>
      </w:tr>
      <w:tr w:rsidR="00865525" w14:paraId="13A3197C" w14:textId="77777777">
        <w:tc>
          <w:tcPr>
            <w:tcW w:w="3528" w:type="dxa"/>
            <w:shd w:val="clear" w:color="auto" w:fill="auto"/>
          </w:tcPr>
          <w:p w14:paraId="125D30DA" w14:textId="77777777" w:rsidR="00865525" w:rsidRPr="00B717DB" w:rsidRDefault="00865525" w:rsidP="00865525">
            <w:pPr>
              <w:pStyle w:val="Table"/>
            </w:pPr>
            <w:r w:rsidRPr="00B717DB">
              <w:t>Slot 0</w:t>
            </w:r>
          </w:p>
        </w:tc>
        <w:tc>
          <w:tcPr>
            <w:tcW w:w="1710" w:type="dxa"/>
            <w:shd w:val="clear" w:color="auto" w:fill="auto"/>
            <w:vAlign w:val="bottom"/>
          </w:tcPr>
          <w:p w14:paraId="1C27E647" w14:textId="10991C7D" w:rsidR="00865525" w:rsidRDefault="00865525" w:rsidP="00865525">
            <w:pPr>
              <w:pStyle w:val="Table"/>
              <w:rPr>
                <w:b/>
                <w:bCs/>
              </w:rPr>
            </w:pPr>
            <w:r>
              <w:rPr>
                <w:rFonts w:ascii="Calibri" w:hAnsi="Calibri" w:cs="Calibri"/>
                <w:color w:val="000000"/>
                <w:sz w:val="22"/>
                <w:szCs w:val="22"/>
              </w:rPr>
              <w:t>FAU 1201</w:t>
            </w:r>
          </w:p>
        </w:tc>
        <w:tc>
          <w:tcPr>
            <w:tcW w:w="1350" w:type="dxa"/>
            <w:shd w:val="clear" w:color="auto" w:fill="auto"/>
          </w:tcPr>
          <w:p w14:paraId="41B9E56B" w14:textId="77777777" w:rsidR="00865525" w:rsidRDefault="00865525" w:rsidP="00865525">
            <w:pPr>
              <w:pStyle w:val="Table"/>
              <w:rPr>
                <w:b/>
                <w:bCs/>
              </w:rPr>
            </w:pPr>
          </w:p>
        </w:tc>
      </w:tr>
      <w:tr w:rsidR="00865525" w14:paraId="11DB256C" w14:textId="77777777">
        <w:tc>
          <w:tcPr>
            <w:tcW w:w="3528" w:type="dxa"/>
            <w:shd w:val="clear" w:color="auto" w:fill="auto"/>
          </w:tcPr>
          <w:p w14:paraId="0F852CD6" w14:textId="5A55824D" w:rsidR="00865525" w:rsidRPr="00B717DB" w:rsidRDefault="009A45CA" w:rsidP="00865525">
            <w:pPr>
              <w:pStyle w:val="Table"/>
            </w:pPr>
            <w:r w:rsidRPr="009A45CA">
              <w:t>Slot 1, Slot 2, Slot 5, Slot 6, Slot 7, Slot 8, Slot 11, Slot 12</w:t>
            </w:r>
          </w:p>
        </w:tc>
        <w:tc>
          <w:tcPr>
            <w:tcW w:w="1710" w:type="dxa"/>
            <w:shd w:val="clear" w:color="auto" w:fill="auto"/>
            <w:vAlign w:val="bottom"/>
          </w:tcPr>
          <w:p w14:paraId="0315D4B4" w14:textId="5CE6B20A" w:rsidR="00865525" w:rsidRDefault="00865525" w:rsidP="00865525">
            <w:pPr>
              <w:pStyle w:val="Table"/>
              <w:rPr>
                <w:rFonts w:ascii="Calibri" w:hAnsi="Calibri" w:cs="Calibri"/>
                <w:color w:val="000000"/>
                <w:sz w:val="22"/>
                <w:szCs w:val="22"/>
              </w:rPr>
            </w:pPr>
            <w:r>
              <w:rPr>
                <w:rFonts w:ascii="Calibri" w:hAnsi="Calibri" w:cs="Calibri"/>
                <w:color w:val="000000"/>
                <w:sz w:val="22"/>
                <w:szCs w:val="22"/>
              </w:rPr>
              <w:t>MMU 1004</w:t>
            </w:r>
          </w:p>
        </w:tc>
        <w:tc>
          <w:tcPr>
            <w:tcW w:w="1350" w:type="dxa"/>
            <w:shd w:val="clear" w:color="auto" w:fill="auto"/>
          </w:tcPr>
          <w:p w14:paraId="778DB163" w14:textId="77777777" w:rsidR="00865525" w:rsidRDefault="00865525" w:rsidP="00865525">
            <w:pPr>
              <w:pStyle w:val="Table"/>
              <w:rPr>
                <w:b/>
                <w:bCs/>
              </w:rPr>
            </w:pPr>
          </w:p>
        </w:tc>
      </w:tr>
    </w:tbl>
    <w:p w14:paraId="25B469CC" w14:textId="77777777" w:rsidR="00865525" w:rsidRPr="00865525" w:rsidRDefault="00865525" w:rsidP="00865525">
      <w:pPr>
        <w:pStyle w:val="BodyText"/>
        <w:rPr>
          <w:lang w:val="en-CA"/>
        </w:rPr>
      </w:pPr>
    </w:p>
    <w:p w14:paraId="33D2800E" w14:textId="15CF0990" w:rsidR="00F568AB" w:rsidRDefault="40CAA3CB" w:rsidP="00F568AB">
      <w:pPr>
        <w:pStyle w:val="Heading3"/>
        <w:rPr>
          <w:lang w:val="en-CA"/>
        </w:rPr>
      </w:pPr>
      <w:bookmarkStart w:id="261" w:name="_Toc1344667188"/>
      <w:r w:rsidRPr="47D17CDD">
        <w:rPr>
          <w:lang w:val="en-CA"/>
        </w:rPr>
        <w:t>Physical Termination Position for Card</w:t>
      </w:r>
      <w:bookmarkEnd w:id="261"/>
      <w:r w:rsidRPr="47D17CDD">
        <w:rPr>
          <w:lang w:val="en-CA"/>
        </w:rPr>
        <w:t xml:space="preserve"> </w:t>
      </w:r>
    </w:p>
    <w:tbl>
      <w:tblPr>
        <w:tblStyle w:val="TableGrid"/>
        <w:tblW w:w="0" w:type="auto"/>
        <w:tblLayout w:type="fixed"/>
        <w:tblLook w:val="06A0" w:firstRow="1" w:lastRow="0" w:firstColumn="1" w:lastColumn="0" w:noHBand="1" w:noVBand="1"/>
      </w:tblPr>
      <w:tblGrid>
        <w:gridCol w:w="2160"/>
        <w:gridCol w:w="2160"/>
        <w:gridCol w:w="2160"/>
      </w:tblGrid>
      <w:tr w:rsidR="0032663F" w14:paraId="68FB3513" w14:textId="77777777">
        <w:trPr>
          <w:trHeight w:val="300"/>
        </w:trPr>
        <w:tc>
          <w:tcPr>
            <w:tcW w:w="2160" w:type="dxa"/>
            <w:shd w:val="clear" w:color="auto" w:fill="1E8BCD"/>
          </w:tcPr>
          <w:p w14:paraId="559A0D69" w14:textId="77777777" w:rsidR="0032663F" w:rsidRDefault="0032663F">
            <w:pPr>
              <w:pStyle w:val="BodyText"/>
              <w:rPr>
                <w:lang w:val="en-CA"/>
              </w:rPr>
            </w:pPr>
            <w:r w:rsidRPr="47D17CDD">
              <w:rPr>
                <w:lang w:val="en-CA"/>
              </w:rPr>
              <w:t>Card Archetype Name</w:t>
            </w:r>
          </w:p>
        </w:tc>
        <w:tc>
          <w:tcPr>
            <w:tcW w:w="2160" w:type="dxa"/>
            <w:shd w:val="clear" w:color="auto" w:fill="1E8BCD"/>
          </w:tcPr>
          <w:p w14:paraId="12016B89" w14:textId="77777777" w:rsidR="0032663F" w:rsidRDefault="0032663F">
            <w:pPr>
              <w:pStyle w:val="BodyText"/>
              <w:rPr>
                <w:lang w:val="en-CA"/>
              </w:rPr>
            </w:pPr>
            <w:r w:rsidRPr="47D17CDD">
              <w:rPr>
                <w:lang w:val="en-CA"/>
              </w:rPr>
              <w:t>PTP archetype name</w:t>
            </w:r>
          </w:p>
        </w:tc>
        <w:tc>
          <w:tcPr>
            <w:tcW w:w="2160" w:type="dxa"/>
            <w:shd w:val="clear" w:color="auto" w:fill="1E8BCD"/>
          </w:tcPr>
          <w:p w14:paraId="5B8719F2" w14:textId="77777777" w:rsidR="0032663F" w:rsidRDefault="0032663F">
            <w:pPr>
              <w:pStyle w:val="BodyText"/>
              <w:rPr>
                <w:lang w:val="en-CA"/>
              </w:rPr>
            </w:pPr>
            <w:r w:rsidRPr="47D17CDD">
              <w:rPr>
                <w:lang w:val="en-CA"/>
              </w:rPr>
              <w:t>PTP archetype instance name</w:t>
            </w:r>
          </w:p>
        </w:tc>
      </w:tr>
      <w:tr w:rsidR="0032663F" w14:paraId="04EE79B5" w14:textId="77777777">
        <w:trPr>
          <w:trHeight w:val="570"/>
        </w:trPr>
        <w:tc>
          <w:tcPr>
            <w:tcW w:w="2160" w:type="dxa"/>
            <w:vMerge w:val="restart"/>
          </w:tcPr>
          <w:p w14:paraId="2F42452B" w14:textId="77777777" w:rsidR="0032663F" w:rsidRDefault="0032663F">
            <w:pPr>
              <w:pStyle w:val="BodyText"/>
              <w:rPr>
                <w:b/>
                <w:bCs/>
                <w:lang w:val="en-CA"/>
              </w:rPr>
            </w:pPr>
          </w:p>
          <w:p w14:paraId="083003C8" w14:textId="614500F3" w:rsidR="0032663F" w:rsidRDefault="0032663F">
            <w:pPr>
              <w:pStyle w:val="BodyText"/>
              <w:rPr>
                <w:b/>
                <w:bCs/>
                <w:lang w:val="en-CA"/>
              </w:rPr>
            </w:pPr>
            <w:r w:rsidRPr="47D17CDD">
              <w:rPr>
                <w:b/>
                <w:bCs/>
                <w:lang w:val="en-CA"/>
              </w:rPr>
              <w:t>NPU 1002</w:t>
            </w:r>
          </w:p>
        </w:tc>
        <w:tc>
          <w:tcPr>
            <w:tcW w:w="2160" w:type="dxa"/>
          </w:tcPr>
          <w:p w14:paraId="350DB605" w14:textId="039565AC" w:rsidR="0032663F" w:rsidRDefault="00B815E7">
            <w:pPr>
              <w:pStyle w:val="BodyText"/>
              <w:rPr>
                <w:lang w:val="en-CA"/>
              </w:rPr>
            </w:pPr>
            <w:del w:id="262" w:author="VarunReddy Papireddy - EXT" w:date="2023-12-16T06:52:00Z">
              <w:r w:rsidDel="00BB2ACB">
                <w:rPr>
                  <w:rFonts w:ascii="Calibri" w:hAnsi="Calibri" w:cs="Calibri"/>
                  <w:color w:val="000000"/>
                  <w:sz w:val="22"/>
                  <w:szCs w:val="22"/>
                  <w:shd w:val="clear" w:color="auto" w:fill="FFFFFF"/>
                </w:rPr>
                <w:delText>Gigabit Ethernet</w:delText>
              </w:r>
            </w:del>
            <w:ins w:id="263" w:author="VarunReddy Papireddy - EXT" w:date="2023-12-16T06:52:00Z">
              <w:r w:rsidR="00BB2ACB">
                <w:rPr>
                  <w:rFonts w:ascii="Calibri" w:hAnsi="Calibri" w:cs="Calibri"/>
                  <w:color w:val="000000"/>
                  <w:sz w:val="22"/>
                  <w:szCs w:val="22"/>
                  <w:shd w:val="clear" w:color="auto" w:fill="FFFFFF"/>
                </w:rPr>
                <w:t>SFP</w:t>
              </w:r>
            </w:ins>
          </w:p>
        </w:tc>
        <w:tc>
          <w:tcPr>
            <w:tcW w:w="2160" w:type="dxa"/>
          </w:tcPr>
          <w:p w14:paraId="6A0CB7A7" w14:textId="77777777" w:rsidR="0032663F" w:rsidRDefault="0032663F">
            <w:pPr>
              <w:pStyle w:val="BodyText"/>
              <w:rPr>
                <w:lang w:val="en-CA"/>
              </w:rPr>
            </w:pPr>
            <w:r w:rsidRPr="47D17CDD">
              <w:rPr>
                <w:lang w:val="en-CA"/>
              </w:rPr>
              <w:t>TN 6</w:t>
            </w:r>
          </w:p>
        </w:tc>
      </w:tr>
      <w:tr w:rsidR="0032663F" w14:paraId="5E315B89" w14:textId="77777777">
        <w:trPr>
          <w:trHeight w:val="555"/>
        </w:trPr>
        <w:tc>
          <w:tcPr>
            <w:tcW w:w="2160" w:type="dxa"/>
            <w:vMerge/>
          </w:tcPr>
          <w:p w14:paraId="4BBFC7C8" w14:textId="77777777" w:rsidR="0032663F" w:rsidRDefault="0032663F">
            <w:pPr>
              <w:pStyle w:val="BodyText"/>
              <w:rPr>
                <w:lang w:val="en-CA"/>
              </w:rPr>
            </w:pPr>
          </w:p>
        </w:tc>
        <w:tc>
          <w:tcPr>
            <w:tcW w:w="2160" w:type="dxa"/>
          </w:tcPr>
          <w:p w14:paraId="176011E2" w14:textId="5D4E2651" w:rsidR="0032663F" w:rsidRDefault="00B815E7">
            <w:pPr>
              <w:pStyle w:val="BodyText"/>
              <w:rPr>
                <w:lang w:val="en-CA"/>
              </w:rPr>
            </w:pPr>
            <w:del w:id="264" w:author="VarunReddy Papireddy - EXT" w:date="2023-12-16T06:52:00Z">
              <w:r w:rsidDel="00BB2ACB">
                <w:rPr>
                  <w:rFonts w:ascii="Calibri" w:hAnsi="Calibri" w:cs="Calibri"/>
                  <w:color w:val="000000"/>
                  <w:sz w:val="22"/>
                  <w:szCs w:val="22"/>
                  <w:shd w:val="clear" w:color="auto" w:fill="FFFFFF"/>
                </w:rPr>
                <w:delText>10 Gigabit Ethernet</w:delText>
              </w:r>
            </w:del>
            <w:ins w:id="265" w:author="VarunReddy Papireddy - EXT" w:date="2023-12-16T06:52:00Z">
              <w:r w:rsidR="00BB2ACB">
                <w:rPr>
                  <w:rFonts w:ascii="Calibri" w:hAnsi="Calibri" w:cs="Calibri"/>
                  <w:color w:val="000000"/>
                  <w:sz w:val="22"/>
                  <w:szCs w:val="22"/>
                  <w:shd w:val="clear" w:color="auto" w:fill="FFFFFF"/>
                </w:rPr>
                <w:t>SFP+</w:t>
              </w:r>
            </w:ins>
          </w:p>
        </w:tc>
        <w:tc>
          <w:tcPr>
            <w:tcW w:w="2160" w:type="dxa"/>
          </w:tcPr>
          <w:p w14:paraId="5B9AD6DA" w14:textId="77777777" w:rsidR="0032663F" w:rsidRDefault="0032663F">
            <w:pPr>
              <w:pStyle w:val="BodyText"/>
              <w:rPr>
                <w:lang w:val="en-CA"/>
              </w:rPr>
            </w:pPr>
            <w:r w:rsidRPr="47D17CDD">
              <w:rPr>
                <w:lang w:val="en-CA"/>
              </w:rPr>
              <w:t>TN 7</w:t>
            </w:r>
          </w:p>
        </w:tc>
      </w:tr>
      <w:tr w:rsidR="0032663F" w14:paraId="0D97C1B6" w14:textId="77777777">
        <w:trPr>
          <w:trHeight w:val="300"/>
        </w:trPr>
        <w:tc>
          <w:tcPr>
            <w:tcW w:w="2160" w:type="dxa"/>
            <w:vMerge/>
          </w:tcPr>
          <w:p w14:paraId="269177A7" w14:textId="77777777" w:rsidR="0032663F" w:rsidRDefault="0032663F">
            <w:pPr>
              <w:pStyle w:val="BodyText"/>
              <w:rPr>
                <w:lang w:val="en-CA"/>
              </w:rPr>
            </w:pPr>
          </w:p>
        </w:tc>
        <w:tc>
          <w:tcPr>
            <w:tcW w:w="2160" w:type="dxa"/>
          </w:tcPr>
          <w:p w14:paraId="35A81630" w14:textId="3DEB761B" w:rsidR="0032663F" w:rsidRDefault="00B815E7">
            <w:pPr>
              <w:pStyle w:val="BodyText"/>
              <w:rPr>
                <w:lang w:val="en-CA"/>
              </w:rPr>
            </w:pPr>
            <w:del w:id="266" w:author="VarunReddy Papireddy - EXT" w:date="2023-12-16T06:52:00Z">
              <w:r w:rsidDel="00BB2ACB">
                <w:rPr>
                  <w:rFonts w:ascii="Calibri" w:hAnsi="Calibri" w:cs="Calibri"/>
                  <w:color w:val="000000"/>
                  <w:sz w:val="22"/>
                  <w:szCs w:val="22"/>
                  <w:shd w:val="clear" w:color="auto" w:fill="FFFFFF"/>
                </w:rPr>
                <w:delText>10 Gigabit Ethernet</w:delText>
              </w:r>
            </w:del>
            <w:ins w:id="267" w:author="VarunReddy Papireddy - EXT" w:date="2023-12-16T06:52:00Z">
              <w:r w:rsidR="00BB2ACB">
                <w:rPr>
                  <w:rFonts w:ascii="Calibri" w:hAnsi="Calibri" w:cs="Calibri"/>
                  <w:color w:val="000000"/>
                  <w:sz w:val="22"/>
                  <w:szCs w:val="22"/>
                  <w:shd w:val="clear" w:color="auto" w:fill="FFFFFF"/>
                </w:rPr>
                <w:t>SFP</w:t>
              </w:r>
            </w:ins>
            <w:ins w:id="268" w:author="VarunReddy Papireddy - EXT" w:date="2023-12-16T06:58:00Z">
              <w:r w:rsidR="006E0219">
                <w:rPr>
                  <w:rFonts w:ascii="Calibri" w:hAnsi="Calibri" w:cs="Calibri"/>
                  <w:color w:val="000000"/>
                  <w:sz w:val="22"/>
                  <w:szCs w:val="22"/>
                  <w:shd w:val="clear" w:color="auto" w:fill="FFFFFF"/>
                </w:rPr>
                <w:t>+</w:t>
              </w:r>
            </w:ins>
          </w:p>
        </w:tc>
        <w:tc>
          <w:tcPr>
            <w:tcW w:w="2160" w:type="dxa"/>
          </w:tcPr>
          <w:p w14:paraId="0C680516" w14:textId="77777777" w:rsidR="0032663F" w:rsidRDefault="0032663F">
            <w:pPr>
              <w:pStyle w:val="BodyText"/>
              <w:rPr>
                <w:lang w:val="en-CA"/>
              </w:rPr>
            </w:pPr>
            <w:r w:rsidRPr="47D17CDD">
              <w:rPr>
                <w:lang w:val="en-CA"/>
              </w:rPr>
              <w:t>TN 8</w:t>
            </w:r>
          </w:p>
        </w:tc>
      </w:tr>
      <w:tr w:rsidR="0032663F" w14:paraId="3F600CFA" w14:textId="77777777">
        <w:trPr>
          <w:trHeight w:val="300"/>
        </w:trPr>
        <w:tc>
          <w:tcPr>
            <w:tcW w:w="2160" w:type="dxa"/>
            <w:vMerge w:val="restart"/>
          </w:tcPr>
          <w:p w14:paraId="4D61F8E6" w14:textId="77777777" w:rsidR="0032663F" w:rsidRDefault="0032663F">
            <w:pPr>
              <w:pStyle w:val="BodyText"/>
              <w:rPr>
                <w:b/>
                <w:bCs/>
                <w:lang w:val="en-CA"/>
              </w:rPr>
            </w:pPr>
          </w:p>
          <w:p w14:paraId="11EF16BF" w14:textId="1C6442C3" w:rsidR="0032663F" w:rsidRDefault="0032663F">
            <w:pPr>
              <w:pStyle w:val="BodyText"/>
              <w:rPr>
                <w:b/>
                <w:bCs/>
                <w:lang w:val="en-CA"/>
              </w:rPr>
            </w:pPr>
            <w:r w:rsidRPr="47D17CDD">
              <w:rPr>
                <w:b/>
                <w:bCs/>
                <w:lang w:val="en-CA"/>
              </w:rPr>
              <w:t>NPU 1003</w:t>
            </w:r>
          </w:p>
        </w:tc>
        <w:tc>
          <w:tcPr>
            <w:tcW w:w="2160" w:type="dxa"/>
          </w:tcPr>
          <w:p w14:paraId="1C4856A2" w14:textId="5EB19329" w:rsidR="0032663F" w:rsidRDefault="00B815E7">
            <w:pPr>
              <w:pStyle w:val="BodyText"/>
              <w:rPr>
                <w:lang w:val="en-CA"/>
              </w:rPr>
            </w:pPr>
            <w:del w:id="269" w:author="VarunReddy Papireddy - EXT" w:date="2023-12-16T06:52:00Z">
              <w:r w:rsidDel="00BB2ACB">
                <w:rPr>
                  <w:rFonts w:ascii="Calibri" w:hAnsi="Calibri" w:cs="Calibri"/>
                  <w:color w:val="000000"/>
                  <w:sz w:val="22"/>
                  <w:szCs w:val="22"/>
                  <w:shd w:val="clear" w:color="auto" w:fill="FFFFFF"/>
                </w:rPr>
                <w:delText>Gigabit Ethernet</w:delText>
              </w:r>
            </w:del>
            <w:ins w:id="270" w:author="VarunReddy Papireddy - EXT" w:date="2023-12-16T06:52:00Z">
              <w:r w:rsidR="00BB2ACB">
                <w:rPr>
                  <w:rFonts w:ascii="Calibri" w:hAnsi="Calibri" w:cs="Calibri"/>
                  <w:color w:val="000000"/>
                  <w:sz w:val="22"/>
                  <w:szCs w:val="22"/>
                  <w:shd w:val="clear" w:color="auto" w:fill="FFFFFF"/>
                </w:rPr>
                <w:t>SFP</w:t>
              </w:r>
            </w:ins>
          </w:p>
        </w:tc>
        <w:tc>
          <w:tcPr>
            <w:tcW w:w="2160" w:type="dxa"/>
          </w:tcPr>
          <w:p w14:paraId="1E305600" w14:textId="77777777" w:rsidR="0032663F" w:rsidRDefault="0032663F">
            <w:pPr>
              <w:pStyle w:val="BodyText"/>
              <w:rPr>
                <w:lang w:val="en-CA"/>
              </w:rPr>
            </w:pPr>
            <w:r w:rsidRPr="47D17CDD">
              <w:rPr>
                <w:lang w:val="en-CA"/>
              </w:rPr>
              <w:t>TN 6</w:t>
            </w:r>
          </w:p>
        </w:tc>
      </w:tr>
      <w:tr w:rsidR="0032663F" w14:paraId="54A549B8" w14:textId="77777777">
        <w:trPr>
          <w:trHeight w:val="300"/>
        </w:trPr>
        <w:tc>
          <w:tcPr>
            <w:tcW w:w="2160" w:type="dxa"/>
            <w:vMerge/>
          </w:tcPr>
          <w:p w14:paraId="62DE9787" w14:textId="77777777" w:rsidR="0032663F" w:rsidRDefault="0032663F">
            <w:pPr>
              <w:pStyle w:val="BodyText"/>
              <w:rPr>
                <w:lang w:val="en-CA"/>
              </w:rPr>
            </w:pPr>
          </w:p>
        </w:tc>
        <w:tc>
          <w:tcPr>
            <w:tcW w:w="2160" w:type="dxa"/>
          </w:tcPr>
          <w:p w14:paraId="1068058A" w14:textId="1AEDF83A" w:rsidR="0032663F" w:rsidRDefault="00B815E7">
            <w:pPr>
              <w:pStyle w:val="BodyText"/>
              <w:spacing w:line="259" w:lineRule="auto"/>
            </w:pPr>
            <w:del w:id="271" w:author="VarunReddy Papireddy - EXT" w:date="2023-12-16T06:52:00Z">
              <w:r w:rsidDel="00BB2ACB">
                <w:rPr>
                  <w:rFonts w:ascii="Calibri" w:hAnsi="Calibri" w:cs="Calibri"/>
                  <w:color w:val="000000"/>
                  <w:sz w:val="22"/>
                  <w:szCs w:val="22"/>
                  <w:shd w:val="clear" w:color="auto" w:fill="FFFFFF"/>
                </w:rPr>
                <w:delText>10 Gigabit Ethernet</w:delText>
              </w:r>
            </w:del>
            <w:ins w:id="272" w:author="VarunReddy Papireddy - EXT" w:date="2023-12-16T06:52:00Z">
              <w:r w:rsidR="00BB2ACB">
                <w:rPr>
                  <w:rFonts w:ascii="Calibri" w:hAnsi="Calibri" w:cs="Calibri"/>
                  <w:color w:val="000000"/>
                  <w:sz w:val="22"/>
                  <w:szCs w:val="22"/>
                  <w:shd w:val="clear" w:color="auto" w:fill="FFFFFF"/>
                </w:rPr>
                <w:t>SFP+</w:t>
              </w:r>
            </w:ins>
          </w:p>
        </w:tc>
        <w:tc>
          <w:tcPr>
            <w:tcW w:w="2160" w:type="dxa"/>
          </w:tcPr>
          <w:p w14:paraId="01A93D67" w14:textId="77777777" w:rsidR="0032663F" w:rsidRDefault="0032663F">
            <w:pPr>
              <w:pStyle w:val="BodyText"/>
              <w:rPr>
                <w:lang w:val="en-CA"/>
              </w:rPr>
            </w:pPr>
            <w:r w:rsidRPr="47D17CDD">
              <w:rPr>
                <w:lang w:val="en-CA"/>
              </w:rPr>
              <w:t>TN 7</w:t>
            </w:r>
          </w:p>
        </w:tc>
      </w:tr>
      <w:tr w:rsidR="0032663F" w14:paraId="4BCD4B3A" w14:textId="77777777">
        <w:trPr>
          <w:trHeight w:val="300"/>
        </w:trPr>
        <w:tc>
          <w:tcPr>
            <w:tcW w:w="2160" w:type="dxa"/>
            <w:vMerge/>
          </w:tcPr>
          <w:p w14:paraId="640A059D" w14:textId="77777777" w:rsidR="0032663F" w:rsidRDefault="0032663F">
            <w:pPr>
              <w:pStyle w:val="BodyText"/>
              <w:rPr>
                <w:lang w:val="en-CA"/>
              </w:rPr>
            </w:pPr>
          </w:p>
        </w:tc>
        <w:tc>
          <w:tcPr>
            <w:tcW w:w="2160" w:type="dxa"/>
          </w:tcPr>
          <w:p w14:paraId="6F86414F" w14:textId="07ADAA0D" w:rsidR="0032663F" w:rsidRDefault="00A76673">
            <w:pPr>
              <w:pStyle w:val="BodyText"/>
              <w:spacing w:line="259" w:lineRule="auto"/>
            </w:pPr>
            <w:del w:id="273" w:author="VarunReddy Papireddy - EXT" w:date="2023-12-16T06:52:00Z">
              <w:r w:rsidDel="00BB2ACB">
                <w:rPr>
                  <w:rFonts w:ascii="Calibri" w:hAnsi="Calibri" w:cs="Calibri"/>
                  <w:color w:val="000000"/>
                  <w:sz w:val="22"/>
                  <w:szCs w:val="22"/>
                  <w:shd w:val="clear" w:color="auto" w:fill="FFFFFF"/>
                </w:rPr>
                <w:delText>10 Gigabit Ethernet</w:delText>
              </w:r>
            </w:del>
            <w:ins w:id="274" w:author="VarunReddy Papireddy - EXT" w:date="2023-12-16T06:53:00Z">
              <w:r w:rsidR="00BB2ACB">
                <w:rPr>
                  <w:rFonts w:ascii="Calibri" w:hAnsi="Calibri" w:cs="Calibri"/>
                  <w:color w:val="000000"/>
                  <w:sz w:val="22"/>
                  <w:szCs w:val="22"/>
                  <w:shd w:val="clear" w:color="auto" w:fill="FFFFFF"/>
                </w:rPr>
                <w:t>SFP+</w:t>
              </w:r>
            </w:ins>
          </w:p>
        </w:tc>
        <w:tc>
          <w:tcPr>
            <w:tcW w:w="2160" w:type="dxa"/>
          </w:tcPr>
          <w:p w14:paraId="0C845569" w14:textId="77777777" w:rsidR="0032663F" w:rsidRDefault="0032663F">
            <w:pPr>
              <w:pStyle w:val="BodyText"/>
              <w:rPr>
                <w:lang w:val="en-CA"/>
              </w:rPr>
            </w:pPr>
            <w:r w:rsidRPr="47D17CDD">
              <w:rPr>
                <w:lang w:val="en-CA"/>
              </w:rPr>
              <w:t>TN 8</w:t>
            </w:r>
          </w:p>
        </w:tc>
      </w:tr>
      <w:tr w:rsidR="0032663F" w14:paraId="5D260CA7" w14:textId="77777777">
        <w:trPr>
          <w:trHeight w:val="300"/>
        </w:trPr>
        <w:tc>
          <w:tcPr>
            <w:tcW w:w="2160" w:type="dxa"/>
            <w:vMerge w:val="restart"/>
          </w:tcPr>
          <w:p w14:paraId="1DCBBEBF" w14:textId="77777777" w:rsidR="0032663F" w:rsidRDefault="0032663F">
            <w:pPr>
              <w:pStyle w:val="BodyText"/>
              <w:rPr>
                <w:lang w:val="en-CA"/>
              </w:rPr>
            </w:pPr>
          </w:p>
          <w:p w14:paraId="2C617496" w14:textId="77777777" w:rsidR="0032663F" w:rsidRDefault="0032663F">
            <w:pPr>
              <w:pStyle w:val="BodyText"/>
              <w:rPr>
                <w:lang w:val="en-CA"/>
              </w:rPr>
            </w:pPr>
          </w:p>
          <w:p w14:paraId="31C2781C" w14:textId="77777777" w:rsidR="0032663F" w:rsidRDefault="0032663F">
            <w:pPr>
              <w:pStyle w:val="BodyText"/>
              <w:rPr>
                <w:lang w:val="en-CA"/>
              </w:rPr>
            </w:pPr>
            <w:r w:rsidRPr="29F80183">
              <w:rPr>
                <w:b/>
                <w:bCs/>
                <w:lang w:val="en-CA"/>
              </w:rPr>
              <w:t>ETU 1002</w:t>
            </w:r>
          </w:p>
        </w:tc>
        <w:tc>
          <w:tcPr>
            <w:tcW w:w="2160" w:type="dxa"/>
          </w:tcPr>
          <w:p w14:paraId="0C8686F1" w14:textId="594A2612" w:rsidR="0032663F" w:rsidRDefault="00A76673">
            <w:pPr>
              <w:pStyle w:val="BodyText"/>
              <w:spacing w:line="259" w:lineRule="auto"/>
              <w:rPr>
                <w:lang w:val="en-CA"/>
              </w:rPr>
            </w:pPr>
            <w:del w:id="275" w:author="VarunReddy Papireddy - EXT" w:date="2023-12-16T06:53:00Z">
              <w:r w:rsidDel="00BB2ACB">
                <w:rPr>
                  <w:rFonts w:ascii="Calibri" w:hAnsi="Calibri" w:cs="Calibri"/>
                  <w:color w:val="000000"/>
                  <w:sz w:val="22"/>
                  <w:szCs w:val="22"/>
                  <w:shd w:val="clear" w:color="auto" w:fill="FFFFFF"/>
                </w:rPr>
                <w:delText>Gigabit Ethernet</w:delText>
              </w:r>
            </w:del>
            <w:ins w:id="276" w:author="VarunReddy Papireddy - EXT" w:date="2023-12-16T06:53:00Z">
              <w:r w:rsidR="00BB2ACB">
                <w:rPr>
                  <w:rFonts w:ascii="Calibri" w:hAnsi="Calibri" w:cs="Calibri"/>
                  <w:color w:val="000000"/>
                  <w:sz w:val="22"/>
                  <w:szCs w:val="22"/>
                  <w:shd w:val="clear" w:color="auto" w:fill="FFFFFF"/>
                </w:rPr>
                <w:t>SFP</w:t>
              </w:r>
            </w:ins>
          </w:p>
        </w:tc>
        <w:tc>
          <w:tcPr>
            <w:tcW w:w="2160" w:type="dxa"/>
          </w:tcPr>
          <w:p w14:paraId="1FF38AF1" w14:textId="77777777" w:rsidR="0032663F" w:rsidRDefault="0032663F">
            <w:pPr>
              <w:pStyle w:val="BodyText"/>
              <w:rPr>
                <w:lang w:val="en-CA"/>
              </w:rPr>
            </w:pPr>
            <w:r w:rsidRPr="199461CC">
              <w:rPr>
                <w:lang w:val="en-CA"/>
              </w:rPr>
              <w:t>TN 1</w:t>
            </w:r>
          </w:p>
        </w:tc>
      </w:tr>
      <w:tr w:rsidR="0032663F" w14:paraId="5857409C" w14:textId="77777777">
        <w:trPr>
          <w:trHeight w:val="300"/>
        </w:trPr>
        <w:tc>
          <w:tcPr>
            <w:tcW w:w="2160" w:type="dxa"/>
            <w:vMerge/>
          </w:tcPr>
          <w:p w14:paraId="17C038FD" w14:textId="77777777" w:rsidR="0032663F" w:rsidRDefault="0032663F"/>
        </w:tc>
        <w:tc>
          <w:tcPr>
            <w:tcW w:w="2160" w:type="dxa"/>
          </w:tcPr>
          <w:p w14:paraId="4456FEFA" w14:textId="3D0E42E2" w:rsidR="0032663F" w:rsidRDefault="00A76673">
            <w:pPr>
              <w:pStyle w:val="BodyText"/>
              <w:spacing w:line="259" w:lineRule="auto"/>
              <w:rPr>
                <w:lang w:val="en-CA"/>
              </w:rPr>
            </w:pPr>
            <w:del w:id="277" w:author="VarunReddy Papireddy - EXT" w:date="2023-12-16T06:53:00Z">
              <w:r w:rsidDel="00BB2ACB">
                <w:rPr>
                  <w:rFonts w:ascii="Calibri" w:hAnsi="Calibri" w:cs="Calibri"/>
                  <w:color w:val="000000"/>
                  <w:sz w:val="22"/>
                  <w:szCs w:val="22"/>
                  <w:shd w:val="clear" w:color="auto" w:fill="FFFFFF"/>
                </w:rPr>
                <w:delText>Gigabit Ethernet</w:delText>
              </w:r>
            </w:del>
            <w:ins w:id="278" w:author="VarunReddy Papireddy - EXT" w:date="2023-12-16T06:53:00Z">
              <w:r w:rsidR="00BB2ACB">
                <w:rPr>
                  <w:rFonts w:ascii="Calibri" w:hAnsi="Calibri" w:cs="Calibri"/>
                  <w:color w:val="000000"/>
                  <w:sz w:val="22"/>
                  <w:szCs w:val="22"/>
                  <w:shd w:val="clear" w:color="auto" w:fill="FFFFFF"/>
                </w:rPr>
                <w:t>SFP</w:t>
              </w:r>
            </w:ins>
          </w:p>
        </w:tc>
        <w:tc>
          <w:tcPr>
            <w:tcW w:w="2160" w:type="dxa"/>
          </w:tcPr>
          <w:p w14:paraId="58809815" w14:textId="77777777" w:rsidR="0032663F" w:rsidRDefault="0032663F">
            <w:pPr>
              <w:pStyle w:val="BodyText"/>
              <w:rPr>
                <w:lang w:val="en-CA"/>
              </w:rPr>
            </w:pPr>
            <w:r w:rsidRPr="199461CC">
              <w:rPr>
                <w:lang w:val="en-CA"/>
              </w:rPr>
              <w:t>TN 2</w:t>
            </w:r>
          </w:p>
        </w:tc>
      </w:tr>
      <w:tr w:rsidR="0032663F" w14:paraId="6A8082AF" w14:textId="77777777">
        <w:trPr>
          <w:trHeight w:val="300"/>
        </w:trPr>
        <w:tc>
          <w:tcPr>
            <w:tcW w:w="2160" w:type="dxa"/>
            <w:vMerge/>
          </w:tcPr>
          <w:p w14:paraId="2656787D" w14:textId="77777777" w:rsidR="0032663F" w:rsidRDefault="0032663F"/>
        </w:tc>
        <w:tc>
          <w:tcPr>
            <w:tcW w:w="2160" w:type="dxa"/>
          </w:tcPr>
          <w:p w14:paraId="5E5928C1" w14:textId="016A2E1C" w:rsidR="0032663F" w:rsidRDefault="00A76673">
            <w:pPr>
              <w:pStyle w:val="BodyText"/>
              <w:spacing w:line="259" w:lineRule="auto"/>
              <w:rPr>
                <w:lang w:val="en-CA"/>
              </w:rPr>
            </w:pPr>
            <w:del w:id="279" w:author="VarunReddy Papireddy - EXT" w:date="2023-12-16T06:53:00Z">
              <w:r w:rsidDel="00BB2ACB">
                <w:rPr>
                  <w:rFonts w:ascii="Calibri" w:hAnsi="Calibri" w:cs="Calibri"/>
                  <w:color w:val="000000"/>
                  <w:sz w:val="22"/>
                  <w:szCs w:val="22"/>
                  <w:shd w:val="clear" w:color="auto" w:fill="FFFFFF"/>
                </w:rPr>
                <w:delText>Gigabit Ethernet</w:delText>
              </w:r>
            </w:del>
            <w:ins w:id="280" w:author="VarunReddy Papireddy - EXT" w:date="2023-12-16T06:53:00Z">
              <w:r w:rsidR="00BB2ACB">
                <w:rPr>
                  <w:rFonts w:ascii="Calibri" w:hAnsi="Calibri" w:cs="Calibri"/>
                  <w:color w:val="000000"/>
                  <w:sz w:val="22"/>
                  <w:szCs w:val="22"/>
                  <w:shd w:val="clear" w:color="auto" w:fill="FFFFFF"/>
                </w:rPr>
                <w:t>SFP</w:t>
              </w:r>
            </w:ins>
          </w:p>
        </w:tc>
        <w:tc>
          <w:tcPr>
            <w:tcW w:w="2160" w:type="dxa"/>
          </w:tcPr>
          <w:p w14:paraId="1D7D49AF" w14:textId="77777777" w:rsidR="0032663F" w:rsidRDefault="0032663F">
            <w:pPr>
              <w:pStyle w:val="BodyText"/>
              <w:rPr>
                <w:lang w:val="en-CA"/>
              </w:rPr>
            </w:pPr>
            <w:r w:rsidRPr="1976A6E3">
              <w:rPr>
                <w:lang w:val="en-CA"/>
              </w:rPr>
              <w:t>TN 3</w:t>
            </w:r>
          </w:p>
        </w:tc>
      </w:tr>
      <w:tr w:rsidR="0032663F" w14:paraId="00AF6A3B" w14:textId="77777777">
        <w:trPr>
          <w:trHeight w:val="300"/>
        </w:trPr>
        <w:tc>
          <w:tcPr>
            <w:tcW w:w="2160" w:type="dxa"/>
            <w:vMerge/>
          </w:tcPr>
          <w:p w14:paraId="5F2251AF" w14:textId="77777777" w:rsidR="0032663F" w:rsidRDefault="0032663F"/>
        </w:tc>
        <w:tc>
          <w:tcPr>
            <w:tcW w:w="2160" w:type="dxa"/>
          </w:tcPr>
          <w:p w14:paraId="42A485CF" w14:textId="653AF96C" w:rsidR="0032663F" w:rsidRDefault="00A76673">
            <w:pPr>
              <w:pStyle w:val="BodyText"/>
              <w:spacing w:line="259" w:lineRule="auto"/>
              <w:rPr>
                <w:lang w:val="en-CA"/>
              </w:rPr>
            </w:pPr>
            <w:del w:id="281" w:author="VarunReddy Papireddy - EXT" w:date="2023-12-16T06:53:00Z">
              <w:r w:rsidDel="00BB2ACB">
                <w:rPr>
                  <w:rFonts w:ascii="Calibri" w:hAnsi="Calibri" w:cs="Calibri"/>
                  <w:color w:val="000000"/>
                  <w:sz w:val="22"/>
                  <w:szCs w:val="22"/>
                  <w:shd w:val="clear" w:color="auto" w:fill="FFFFFF"/>
                </w:rPr>
                <w:delText>Gigabit Ethernet</w:delText>
              </w:r>
            </w:del>
            <w:ins w:id="282" w:author="VarunReddy Papireddy - EXT" w:date="2023-12-16T06:53:00Z">
              <w:r w:rsidR="00BB2ACB">
                <w:rPr>
                  <w:rFonts w:ascii="Calibri" w:hAnsi="Calibri" w:cs="Calibri"/>
                  <w:color w:val="000000"/>
                  <w:sz w:val="22"/>
                  <w:szCs w:val="22"/>
                  <w:shd w:val="clear" w:color="auto" w:fill="FFFFFF"/>
                </w:rPr>
                <w:t>SFP</w:t>
              </w:r>
            </w:ins>
          </w:p>
        </w:tc>
        <w:tc>
          <w:tcPr>
            <w:tcW w:w="2160" w:type="dxa"/>
          </w:tcPr>
          <w:p w14:paraId="3CAE2ADE" w14:textId="77777777" w:rsidR="0032663F" w:rsidRDefault="0032663F">
            <w:pPr>
              <w:pStyle w:val="BodyText"/>
              <w:rPr>
                <w:lang w:val="en-CA"/>
              </w:rPr>
            </w:pPr>
            <w:r w:rsidRPr="1976A6E3">
              <w:rPr>
                <w:lang w:val="en-CA"/>
              </w:rPr>
              <w:t>TN 4</w:t>
            </w:r>
          </w:p>
        </w:tc>
      </w:tr>
      <w:tr w:rsidR="0032663F" w14:paraId="24D989EF" w14:textId="77777777">
        <w:trPr>
          <w:trHeight w:val="300"/>
        </w:trPr>
        <w:tc>
          <w:tcPr>
            <w:tcW w:w="2160" w:type="dxa"/>
            <w:vMerge/>
          </w:tcPr>
          <w:p w14:paraId="648B1C45" w14:textId="77777777" w:rsidR="0032663F" w:rsidRDefault="0032663F">
            <w:pPr>
              <w:pStyle w:val="BodyText"/>
              <w:rPr>
                <w:lang w:val="en-CA"/>
              </w:rPr>
            </w:pPr>
            <w:commentRangeStart w:id="283"/>
            <w:commentRangeStart w:id="284"/>
            <w:commentRangeEnd w:id="284"/>
          </w:p>
        </w:tc>
        <w:tc>
          <w:tcPr>
            <w:tcW w:w="2160" w:type="dxa"/>
          </w:tcPr>
          <w:p w14:paraId="47C85DCE" w14:textId="3E5311A9" w:rsidR="0032663F" w:rsidRDefault="00A76673">
            <w:pPr>
              <w:pStyle w:val="BodyText"/>
              <w:rPr>
                <w:lang w:val="en-CA"/>
              </w:rPr>
            </w:pPr>
            <w:del w:id="285" w:author="VarunReddy Papireddy - EXT" w:date="2023-12-16T06:53:00Z">
              <w:r w:rsidDel="00BB2ACB">
                <w:rPr>
                  <w:rFonts w:ascii="Calibri" w:hAnsi="Calibri" w:cs="Calibri"/>
                  <w:color w:val="000000"/>
                  <w:sz w:val="22"/>
                  <w:szCs w:val="22"/>
                  <w:shd w:val="clear" w:color="auto" w:fill="FFFFFF"/>
                </w:rPr>
                <w:delText>10 Gigabit Ethernet</w:delText>
              </w:r>
              <w:r w:rsidRPr="29F80183" w:rsidDel="00BB2ACB">
                <w:rPr>
                  <w:lang w:val="en-CA"/>
                </w:rPr>
                <w:delText xml:space="preserve"> </w:delText>
              </w:r>
              <w:r w:rsidR="0032663F" w:rsidRPr="29F80183" w:rsidDel="00BB2ACB">
                <w:rPr>
                  <w:lang w:val="en-CA"/>
                </w:rPr>
                <w:delText>+</w:delText>
              </w:r>
            </w:del>
            <w:ins w:id="286" w:author="VarunReddy Papireddy - EXT" w:date="2023-12-16T06:53:00Z">
              <w:r w:rsidR="00BB2ACB">
                <w:rPr>
                  <w:lang w:val="en-CA"/>
                </w:rPr>
                <w:t>SFP+</w:t>
              </w:r>
            </w:ins>
          </w:p>
        </w:tc>
        <w:tc>
          <w:tcPr>
            <w:tcW w:w="2160" w:type="dxa"/>
          </w:tcPr>
          <w:p w14:paraId="6CC38BDD" w14:textId="34DB6939" w:rsidR="0032663F" w:rsidRDefault="0032663F">
            <w:pPr>
              <w:pStyle w:val="BodyText"/>
              <w:rPr>
                <w:lang w:val="en-CA"/>
              </w:rPr>
            </w:pPr>
            <w:r w:rsidRPr="47D17CDD">
              <w:rPr>
                <w:lang w:val="en-CA"/>
              </w:rPr>
              <w:t>TN 5</w:t>
            </w:r>
            <w:commentRangeEnd w:id="283"/>
            <w:r>
              <w:rPr>
                <w:rStyle w:val="CommentReference"/>
              </w:rPr>
              <w:commentReference w:id="283"/>
            </w:r>
            <w:r>
              <w:rPr>
                <w:rStyle w:val="CommentReference"/>
              </w:rPr>
              <w:commentReference w:id="284"/>
            </w:r>
          </w:p>
        </w:tc>
      </w:tr>
      <w:tr w:rsidR="0032663F" w14:paraId="2F1839EC" w14:textId="77777777">
        <w:trPr>
          <w:trHeight w:val="300"/>
        </w:trPr>
        <w:tc>
          <w:tcPr>
            <w:tcW w:w="2160" w:type="dxa"/>
          </w:tcPr>
          <w:p w14:paraId="488D57FC" w14:textId="77777777" w:rsidR="0032663F" w:rsidRDefault="0032663F">
            <w:pPr>
              <w:pStyle w:val="BodyText"/>
              <w:rPr>
                <w:b/>
                <w:bCs/>
                <w:lang w:val="en-CA"/>
              </w:rPr>
            </w:pPr>
            <w:r w:rsidRPr="47D17CDD">
              <w:rPr>
                <w:b/>
                <w:bCs/>
                <w:lang w:val="en-CA"/>
              </w:rPr>
              <w:t>LTU 1002</w:t>
            </w:r>
          </w:p>
        </w:tc>
        <w:tc>
          <w:tcPr>
            <w:tcW w:w="2160" w:type="dxa"/>
          </w:tcPr>
          <w:p w14:paraId="7175474B" w14:textId="15235E62" w:rsidR="0032663F" w:rsidRDefault="00A76673">
            <w:pPr>
              <w:pStyle w:val="BodyText"/>
              <w:rPr>
                <w:lang w:val="en-CA"/>
              </w:rPr>
            </w:pPr>
            <w:del w:id="287" w:author="VarunReddy Papireddy - EXT" w:date="2023-12-16T06:53:00Z">
              <w:r w:rsidDel="00D20850">
                <w:rPr>
                  <w:rFonts w:ascii="Calibri" w:hAnsi="Calibri" w:cs="Calibri"/>
                  <w:color w:val="000000"/>
                  <w:sz w:val="22"/>
                  <w:szCs w:val="22"/>
                  <w:shd w:val="clear" w:color="auto" w:fill="FFFFFF"/>
                </w:rPr>
                <w:delText>Gigabit Ethernet</w:delText>
              </w:r>
            </w:del>
            <w:ins w:id="288" w:author="VarunReddy Papireddy - EXT" w:date="2023-12-16T06:53:00Z">
              <w:r w:rsidR="00D20850">
                <w:rPr>
                  <w:rFonts w:ascii="Calibri" w:hAnsi="Calibri" w:cs="Calibri"/>
                  <w:color w:val="000000"/>
                  <w:sz w:val="22"/>
                  <w:szCs w:val="22"/>
                  <w:shd w:val="clear" w:color="auto" w:fill="FFFFFF"/>
                </w:rPr>
                <w:t>SFP</w:t>
              </w:r>
            </w:ins>
          </w:p>
        </w:tc>
        <w:tc>
          <w:tcPr>
            <w:tcW w:w="2160" w:type="dxa"/>
          </w:tcPr>
          <w:p w14:paraId="3B3D05E7" w14:textId="77777777" w:rsidR="0032663F" w:rsidRDefault="0032663F">
            <w:pPr>
              <w:pStyle w:val="BodyText"/>
              <w:rPr>
                <w:lang w:val="en-CA"/>
              </w:rPr>
            </w:pPr>
            <w:r w:rsidRPr="0B177415">
              <w:rPr>
                <w:lang w:val="en-CA"/>
              </w:rPr>
              <w:t>SDH</w:t>
            </w:r>
          </w:p>
        </w:tc>
      </w:tr>
    </w:tbl>
    <w:p w14:paraId="5D4BFEAD" w14:textId="1CC7AAAB" w:rsidR="5E72E31E" w:rsidRDefault="5E72E31E"/>
    <w:p w14:paraId="08D2C5B8" w14:textId="5D9596A9" w:rsidR="00A81C3D" w:rsidRPr="00A81C3D" w:rsidRDefault="00A81C3D" w:rsidP="00A81C3D">
      <w:pPr>
        <w:pStyle w:val="BodyText"/>
        <w:rPr>
          <w:lang w:val="en-CA"/>
        </w:rPr>
      </w:pPr>
    </w:p>
    <w:p w14:paraId="2D877061" w14:textId="77777777" w:rsidR="00F568AB" w:rsidRDefault="40CAA3CB" w:rsidP="00F568AB">
      <w:pPr>
        <w:pStyle w:val="Heading3"/>
        <w:rPr>
          <w:lang w:val="en-CA"/>
        </w:rPr>
      </w:pPr>
      <w:bookmarkStart w:id="289" w:name="_Toc273793170"/>
      <w:r w:rsidRPr="47D17CDD">
        <w:rPr>
          <w:lang w:val="en-CA"/>
        </w:rPr>
        <w:t>Pluggable Types</w:t>
      </w:r>
      <w:bookmarkEnd w:id="289"/>
    </w:p>
    <w:tbl>
      <w:tblPr>
        <w:tblW w:w="0" w:type="auto"/>
        <w:tblLayout w:type="fixed"/>
        <w:tblLook w:val="06A0" w:firstRow="1" w:lastRow="0" w:firstColumn="1" w:lastColumn="0" w:noHBand="1" w:noVBand="1"/>
      </w:tblPr>
      <w:tblGrid>
        <w:gridCol w:w="2060"/>
        <w:gridCol w:w="2160"/>
        <w:gridCol w:w="1980"/>
        <w:gridCol w:w="1541"/>
        <w:gridCol w:w="1019"/>
        <w:gridCol w:w="1019"/>
      </w:tblGrid>
      <w:tr w:rsidR="00A81C3D" w14:paraId="7AB4DD95" w14:textId="77777777">
        <w:trPr>
          <w:trHeight w:val="525"/>
        </w:trPr>
        <w:tc>
          <w:tcPr>
            <w:tcW w:w="2060"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2A0A4C31" w14:textId="77777777" w:rsidR="00A81C3D" w:rsidRDefault="00A81C3D">
            <w:r w:rsidRPr="1612F9A0">
              <w:rPr>
                <w:rFonts w:ascii="Calibri" w:eastAsia="Calibri" w:hAnsi="Calibri" w:cs="Calibri"/>
                <w:b/>
                <w:bCs/>
                <w:color w:val="000000" w:themeColor="text1"/>
              </w:rPr>
              <w:t>Archetype</w:t>
            </w:r>
          </w:p>
        </w:tc>
        <w:tc>
          <w:tcPr>
            <w:tcW w:w="2160"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6819B8CF" w14:textId="77777777" w:rsidR="00A81C3D" w:rsidRDefault="00A81C3D">
            <w:r w:rsidRPr="1612F9A0">
              <w:rPr>
                <w:rFonts w:ascii="Calibri" w:eastAsia="Calibri" w:hAnsi="Calibri" w:cs="Calibri"/>
                <w:b/>
                <w:bCs/>
                <w:color w:val="000000" w:themeColor="text1"/>
              </w:rPr>
              <w:t>Archetype Instance Name</w:t>
            </w:r>
          </w:p>
        </w:tc>
        <w:tc>
          <w:tcPr>
            <w:tcW w:w="1980"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3DD3C234" w14:textId="77777777" w:rsidR="00A81C3D" w:rsidRDefault="00A81C3D">
            <w:r w:rsidRPr="1612F9A0">
              <w:rPr>
                <w:rFonts w:ascii="Calibri" w:eastAsia="Calibri" w:hAnsi="Calibri" w:cs="Calibri"/>
                <w:b/>
                <w:bCs/>
                <w:color w:val="000000" w:themeColor="text1"/>
              </w:rPr>
              <w:t>Description</w:t>
            </w:r>
          </w:p>
        </w:tc>
        <w:tc>
          <w:tcPr>
            <w:tcW w:w="1541"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7FCE1908" w14:textId="77777777" w:rsidR="00A81C3D" w:rsidRDefault="00A81C3D">
            <w:r w:rsidRPr="1612F9A0">
              <w:rPr>
                <w:rFonts w:ascii="Calibri" w:eastAsia="Calibri" w:hAnsi="Calibri" w:cs="Calibri"/>
                <w:b/>
                <w:bCs/>
                <w:color w:val="000000" w:themeColor="text1"/>
              </w:rPr>
              <w:t>Part Number</w:t>
            </w:r>
          </w:p>
        </w:tc>
        <w:tc>
          <w:tcPr>
            <w:tcW w:w="1019"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20A34770" w14:textId="77777777" w:rsidR="00A81C3D" w:rsidRDefault="00A81C3D">
            <w:r w:rsidRPr="1612F9A0">
              <w:rPr>
                <w:rFonts w:ascii="Calibri" w:eastAsia="Calibri" w:hAnsi="Calibri" w:cs="Calibri"/>
                <w:b/>
                <w:bCs/>
                <w:color w:val="000000" w:themeColor="text1"/>
              </w:rPr>
              <w:t>Positions Used</w:t>
            </w:r>
          </w:p>
        </w:tc>
        <w:tc>
          <w:tcPr>
            <w:tcW w:w="1019"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15" w:type="dxa"/>
              <w:left w:w="15" w:type="dxa"/>
              <w:right w:w="15" w:type="dxa"/>
            </w:tcMar>
            <w:vAlign w:val="center"/>
          </w:tcPr>
          <w:p w14:paraId="32F84D29" w14:textId="77777777" w:rsidR="00A81C3D" w:rsidRDefault="00A81C3D">
            <w:r w:rsidRPr="1612F9A0">
              <w:rPr>
                <w:rFonts w:ascii="Calibri" w:eastAsia="Calibri" w:hAnsi="Calibri" w:cs="Calibri"/>
                <w:b/>
                <w:bCs/>
                <w:color w:val="000000" w:themeColor="text1"/>
              </w:rPr>
              <w:t>Vendor</w:t>
            </w:r>
          </w:p>
        </w:tc>
      </w:tr>
      <w:tr w:rsidR="00A81C3D" w14:paraId="3148C850" w14:textId="77777777">
        <w:trPr>
          <w:trHeight w:val="885"/>
        </w:trPr>
        <w:tc>
          <w:tcPr>
            <w:tcW w:w="20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7A5861B" w14:textId="77777777" w:rsidR="00A81C3D" w:rsidRDefault="00A81C3D">
            <w:pPr>
              <w:pStyle w:val="Table"/>
            </w:pPr>
            <w:r w:rsidRPr="00876625">
              <w:t>SFP: 1000BASE-TX</w:t>
            </w:r>
          </w:p>
        </w:tc>
        <w:tc>
          <w:tcPr>
            <w:tcW w:w="21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4167FB7" w14:textId="77777777" w:rsidR="00A81C3D" w:rsidRDefault="00A81C3D">
            <w:pPr>
              <w:pStyle w:val="Table"/>
            </w:pPr>
            <w:r w:rsidRPr="00876625">
              <w:t>SFP: 1000BASE-TX</w:t>
            </w:r>
          </w:p>
        </w:tc>
        <w:tc>
          <w:tcPr>
            <w:tcW w:w="198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E2E7B61" w14:textId="77777777" w:rsidR="00A81C3D" w:rsidRDefault="00A81C3D">
            <w:pPr>
              <w:pStyle w:val="Table"/>
            </w:pPr>
            <w:r w:rsidRPr="00876625">
              <w:t>SFP: 1000BASE-TX</w:t>
            </w:r>
          </w:p>
        </w:tc>
        <w:tc>
          <w:tcPr>
            <w:tcW w:w="1541"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840014A" w14:textId="77777777" w:rsidR="00A81C3D" w:rsidRDefault="00A81C3D">
            <w:pPr>
              <w:pStyle w:val="Table"/>
            </w:pPr>
            <w:r w:rsidRPr="00876625">
              <w:t>SFP: 1000BASE-TX</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A7E77E8" w14:textId="77777777" w:rsidR="00A81C3D" w:rsidRDefault="00A81C3D">
            <w:pPr>
              <w:pStyle w:val="Table"/>
            </w:pPr>
            <w: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0CADB37" w14:textId="77777777" w:rsidR="00A81C3D" w:rsidRDefault="00A81C3D">
            <w:pPr>
              <w:pStyle w:val="Table"/>
            </w:pPr>
            <w:r w:rsidRPr="00876625">
              <w:t>Ericsson</w:t>
            </w:r>
          </w:p>
        </w:tc>
      </w:tr>
      <w:tr w:rsidR="00A81C3D" w:rsidRPr="00876625" w14:paraId="61E91B91" w14:textId="77777777">
        <w:trPr>
          <w:trHeight w:val="885"/>
        </w:trPr>
        <w:tc>
          <w:tcPr>
            <w:tcW w:w="20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0397E4D" w14:textId="77777777" w:rsidR="00A81C3D" w:rsidRPr="00876625" w:rsidRDefault="00A81C3D">
            <w:pPr>
              <w:pStyle w:val="Table"/>
            </w:pPr>
            <w:r w:rsidRPr="00A3265F">
              <w:t>SFP:Ericsson-1000Base-LX</w:t>
            </w:r>
          </w:p>
        </w:tc>
        <w:tc>
          <w:tcPr>
            <w:tcW w:w="21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8AF36A0" w14:textId="77777777" w:rsidR="00A81C3D" w:rsidRPr="00876625" w:rsidRDefault="00A81C3D">
            <w:pPr>
              <w:pStyle w:val="Table"/>
            </w:pPr>
            <w:r w:rsidRPr="00A3265F">
              <w:t>SFP:Ericsson-1000Base-LX</w:t>
            </w:r>
          </w:p>
        </w:tc>
        <w:tc>
          <w:tcPr>
            <w:tcW w:w="198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4CF6C20" w14:textId="77777777" w:rsidR="00A81C3D" w:rsidRPr="00876625" w:rsidRDefault="00A81C3D">
            <w:pPr>
              <w:pStyle w:val="Table"/>
            </w:pPr>
            <w:r w:rsidRPr="00A3265F">
              <w:t>SFP:Ericsson-1000Base-LX</w:t>
            </w:r>
          </w:p>
        </w:tc>
        <w:tc>
          <w:tcPr>
            <w:tcW w:w="1541"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473AC7E" w14:textId="77777777" w:rsidR="00A81C3D" w:rsidRPr="00876625" w:rsidRDefault="00A81C3D">
            <w:pPr>
              <w:pStyle w:val="Table"/>
            </w:pPr>
            <w:r w:rsidRPr="00A3265F">
              <w:t>SFP:Ericsson-1000Base-LX</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04AD1F57" w14:textId="77777777" w:rsidR="00A81C3D" w:rsidRDefault="00A81C3D">
            <w:pPr>
              <w:pStyle w:val="Table"/>
            </w:pPr>
            <w: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097FD9D" w14:textId="77777777" w:rsidR="00A81C3D" w:rsidRPr="00876625" w:rsidRDefault="00A81C3D">
            <w:pPr>
              <w:pStyle w:val="Table"/>
            </w:pPr>
            <w:r w:rsidRPr="00876625">
              <w:t>Ericsson</w:t>
            </w:r>
          </w:p>
        </w:tc>
      </w:tr>
      <w:tr w:rsidR="00A81C3D" w:rsidRPr="00876625" w14:paraId="1DB2C929" w14:textId="77777777">
        <w:trPr>
          <w:trHeight w:val="885"/>
        </w:trPr>
        <w:tc>
          <w:tcPr>
            <w:tcW w:w="20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6D377F9" w14:textId="77777777" w:rsidR="00A81C3D" w:rsidRPr="00876625" w:rsidRDefault="00A81C3D">
            <w:pPr>
              <w:pStyle w:val="Table"/>
            </w:pPr>
            <w:r w:rsidRPr="00A3265F">
              <w:t>SFP:Ericsson-1000Base-ZX</w:t>
            </w:r>
          </w:p>
        </w:tc>
        <w:tc>
          <w:tcPr>
            <w:tcW w:w="21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9AE58C9" w14:textId="77777777" w:rsidR="00A81C3D" w:rsidRPr="00876625" w:rsidRDefault="00A81C3D">
            <w:pPr>
              <w:pStyle w:val="Table"/>
            </w:pPr>
            <w:r w:rsidRPr="00A3265F">
              <w:t>SFP:Ericsson-1000Base-ZX</w:t>
            </w:r>
          </w:p>
        </w:tc>
        <w:tc>
          <w:tcPr>
            <w:tcW w:w="198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090DBE0" w14:textId="77777777" w:rsidR="00A81C3D" w:rsidRPr="00876625" w:rsidRDefault="00A81C3D">
            <w:pPr>
              <w:pStyle w:val="Table"/>
            </w:pPr>
            <w:r w:rsidRPr="00A3265F">
              <w:t>SFP:Ericsson-1000Base-ZX</w:t>
            </w:r>
          </w:p>
        </w:tc>
        <w:tc>
          <w:tcPr>
            <w:tcW w:w="1541"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0501DCF" w14:textId="77777777" w:rsidR="00A81C3D" w:rsidRPr="00876625" w:rsidRDefault="00A81C3D">
            <w:pPr>
              <w:pStyle w:val="Table"/>
            </w:pPr>
            <w:r w:rsidRPr="00A3265F">
              <w:t>SFP:Ericsson-1000Base-ZX</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C944460" w14:textId="77777777" w:rsidR="00A81C3D" w:rsidRDefault="00A81C3D">
            <w:pPr>
              <w:pStyle w:val="Table"/>
            </w:pPr>
            <w: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F0FD6DD" w14:textId="77777777" w:rsidR="00A81C3D" w:rsidRPr="00876625" w:rsidRDefault="00A81C3D">
            <w:pPr>
              <w:pStyle w:val="Table"/>
            </w:pPr>
            <w:r w:rsidRPr="00876625">
              <w:t>Ericsson</w:t>
            </w:r>
          </w:p>
        </w:tc>
      </w:tr>
      <w:tr w:rsidR="00A81C3D" w:rsidRPr="00876625" w14:paraId="146F50A8" w14:textId="77777777">
        <w:trPr>
          <w:trHeight w:val="885"/>
        </w:trPr>
        <w:tc>
          <w:tcPr>
            <w:tcW w:w="20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EDBDA85" w14:textId="77777777" w:rsidR="00A81C3D" w:rsidRPr="00876625" w:rsidRDefault="00A81C3D">
            <w:pPr>
              <w:pStyle w:val="Table"/>
            </w:pPr>
            <w:r w:rsidRPr="00A3265F">
              <w:t>SFP+:GENERIC-10GBASE-LR</w:t>
            </w:r>
          </w:p>
        </w:tc>
        <w:tc>
          <w:tcPr>
            <w:tcW w:w="21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35B1C1A" w14:textId="77777777" w:rsidR="00A81C3D" w:rsidRPr="00876625" w:rsidRDefault="00A81C3D">
            <w:pPr>
              <w:pStyle w:val="Table"/>
            </w:pPr>
            <w:r w:rsidRPr="00A3265F">
              <w:t>SFP+:GENERIC-10GBASE-LR</w:t>
            </w:r>
          </w:p>
        </w:tc>
        <w:tc>
          <w:tcPr>
            <w:tcW w:w="198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951C79E" w14:textId="77777777" w:rsidR="00A81C3D" w:rsidRPr="00876625" w:rsidRDefault="00A81C3D">
            <w:pPr>
              <w:pStyle w:val="Table"/>
            </w:pPr>
            <w:r w:rsidRPr="00A3265F">
              <w:t>SFP+:GENERIC-10GBASE-LR</w:t>
            </w:r>
          </w:p>
        </w:tc>
        <w:tc>
          <w:tcPr>
            <w:tcW w:w="1541"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163DEC0" w14:textId="77777777" w:rsidR="00A81C3D" w:rsidRPr="00876625" w:rsidRDefault="00A81C3D">
            <w:pPr>
              <w:pStyle w:val="Table"/>
            </w:pPr>
            <w:r w:rsidRPr="00A3265F">
              <w:t>SFP+:GENERIC-10GBASE-LR</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5F654A3C" w14:textId="77777777" w:rsidR="00A81C3D" w:rsidRDefault="00A81C3D">
            <w:pPr>
              <w:pStyle w:val="Table"/>
            </w:pPr>
            <w: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BDDBB82" w14:textId="77777777" w:rsidR="00A81C3D" w:rsidRPr="00876625" w:rsidRDefault="00A81C3D">
            <w:pPr>
              <w:pStyle w:val="Table"/>
            </w:pPr>
            <w:r w:rsidRPr="00876625">
              <w:t>Ericsson</w:t>
            </w:r>
          </w:p>
        </w:tc>
      </w:tr>
      <w:tr w:rsidR="00A81C3D" w:rsidRPr="00876625" w14:paraId="1F4C7951" w14:textId="77777777">
        <w:trPr>
          <w:trHeight w:val="885"/>
        </w:trPr>
        <w:tc>
          <w:tcPr>
            <w:tcW w:w="20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D75FC20" w14:textId="77777777" w:rsidR="00A81C3D" w:rsidRPr="00876625" w:rsidRDefault="00A81C3D">
            <w:pPr>
              <w:pStyle w:val="Table"/>
            </w:pPr>
            <w:r w:rsidRPr="00A3265F">
              <w:t>SFP:Ericsson-STM-1</w:t>
            </w:r>
          </w:p>
        </w:tc>
        <w:tc>
          <w:tcPr>
            <w:tcW w:w="21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25608DB" w14:textId="77777777" w:rsidR="00A81C3D" w:rsidRPr="00876625" w:rsidRDefault="00A81C3D">
            <w:pPr>
              <w:pStyle w:val="Table"/>
            </w:pPr>
            <w:r w:rsidRPr="00A3265F">
              <w:t>SFP:Ericsson-STM-1</w:t>
            </w:r>
          </w:p>
        </w:tc>
        <w:tc>
          <w:tcPr>
            <w:tcW w:w="198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99E79FF" w14:textId="77777777" w:rsidR="00A81C3D" w:rsidRPr="00876625" w:rsidRDefault="00A81C3D">
            <w:pPr>
              <w:pStyle w:val="Table"/>
            </w:pPr>
            <w:r w:rsidRPr="00A3265F">
              <w:t>SFP:Ericsson-STM-1</w:t>
            </w:r>
          </w:p>
        </w:tc>
        <w:tc>
          <w:tcPr>
            <w:tcW w:w="1541"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FBB0D93" w14:textId="77777777" w:rsidR="00A81C3D" w:rsidRPr="00876625" w:rsidRDefault="00A81C3D">
            <w:pPr>
              <w:pStyle w:val="Table"/>
            </w:pPr>
            <w:r w:rsidRPr="00A3265F">
              <w:t>SFP:Ericsson-STM-1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6047408" w14:textId="77777777" w:rsidR="00A81C3D" w:rsidRDefault="00A81C3D">
            <w:pPr>
              <w:pStyle w:val="Table"/>
            </w:pPr>
            <w:r>
              <w:t>1</w:t>
            </w:r>
          </w:p>
        </w:tc>
        <w:tc>
          <w:tcPr>
            <w:tcW w:w="1019"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3E41027" w14:textId="77777777" w:rsidR="00A81C3D" w:rsidRPr="00876625" w:rsidRDefault="00A81C3D">
            <w:pPr>
              <w:pStyle w:val="Table"/>
            </w:pPr>
            <w:r w:rsidRPr="00876625">
              <w:t>Ericsson</w:t>
            </w:r>
          </w:p>
        </w:tc>
      </w:tr>
    </w:tbl>
    <w:p w14:paraId="00005EC4" w14:textId="77777777" w:rsidR="00A81C3D" w:rsidRPr="00A81C3D" w:rsidRDefault="00A81C3D" w:rsidP="00A81C3D">
      <w:pPr>
        <w:pStyle w:val="BodyText"/>
        <w:rPr>
          <w:lang w:val="en-CA"/>
        </w:rPr>
      </w:pPr>
    </w:p>
    <w:p w14:paraId="3FEF042B" w14:textId="524AEF63" w:rsidR="00F568AB" w:rsidRDefault="40CAA3CB" w:rsidP="00F568AB">
      <w:pPr>
        <w:pStyle w:val="Heading3"/>
        <w:rPr>
          <w:lang w:val="en-CA"/>
        </w:rPr>
      </w:pPr>
      <w:bookmarkStart w:id="290" w:name="_Toc131854993"/>
      <w:r w:rsidRPr="47D17CDD">
        <w:rPr>
          <w:lang w:val="en-CA"/>
        </w:rPr>
        <w:t>Pluggable Compatible for PTP</w:t>
      </w:r>
      <w:bookmarkEnd w:id="290"/>
    </w:p>
    <w:tbl>
      <w:tblPr>
        <w:tblStyle w:val="TableGrid"/>
        <w:tblW w:w="0" w:type="auto"/>
        <w:tblLook w:val="06A0" w:firstRow="1" w:lastRow="0" w:firstColumn="1" w:lastColumn="0" w:noHBand="1" w:noVBand="1"/>
      </w:tblPr>
      <w:tblGrid>
        <w:gridCol w:w="2141"/>
        <w:gridCol w:w="2142"/>
        <w:gridCol w:w="2140"/>
        <w:gridCol w:w="4007"/>
      </w:tblGrid>
      <w:tr w:rsidR="2EC0E5D0" w14:paraId="0A2D1E6E" w14:textId="77777777" w:rsidTr="008E33EA">
        <w:trPr>
          <w:trHeight w:val="300"/>
        </w:trPr>
        <w:tc>
          <w:tcPr>
            <w:tcW w:w="2141" w:type="dxa"/>
            <w:shd w:val="clear" w:color="auto" w:fill="1E8BCD"/>
          </w:tcPr>
          <w:p w14:paraId="40DE19E3" w14:textId="7A6B20A8" w:rsidR="2EC0E5D0" w:rsidRDefault="2EC0E5D0" w:rsidP="2EC0E5D0">
            <w:pPr>
              <w:pStyle w:val="BodyText"/>
              <w:rPr>
                <w:lang w:val="en-CA"/>
              </w:rPr>
            </w:pPr>
            <w:r w:rsidRPr="2EC0E5D0">
              <w:rPr>
                <w:lang w:val="en-CA"/>
              </w:rPr>
              <w:t>Card Archetype Name</w:t>
            </w:r>
          </w:p>
        </w:tc>
        <w:tc>
          <w:tcPr>
            <w:tcW w:w="2142" w:type="dxa"/>
            <w:shd w:val="clear" w:color="auto" w:fill="1E8BCD"/>
          </w:tcPr>
          <w:p w14:paraId="4E889AD2" w14:textId="5A3B8A47" w:rsidR="2EC0E5D0" w:rsidRDefault="2EC0E5D0" w:rsidP="2EC0E5D0">
            <w:pPr>
              <w:pStyle w:val="BodyText"/>
              <w:rPr>
                <w:lang w:val="en-CA"/>
              </w:rPr>
            </w:pPr>
            <w:r w:rsidRPr="2EC0E5D0">
              <w:rPr>
                <w:lang w:val="en-CA"/>
              </w:rPr>
              <w:t>PTP archetype name</w:t>
            </w:r>
          </w:p>
        </w:tc>
        <w:tc>
          <w:tcPr>
            <w:tcW w:w="2140" w:type="dxa"/>
            <w:shd w:val="clear" w:color="auto" w:fill="1E8BCD"/>
          </w:tcPr>
          <w:p w14:paraId="1381EC80" w14:textId="6E3F4DD3" w:rsidR="2EC0E5D0" w:rsidRDefault="2EC0E5D0" w:rsidP="2EC0E5D0">
            <w:pPr>
              <w:pStyle w:val="BodyText"/>
              <w:rPr>
                <w:lang w:val="en-CA"/>
              </w:rPr>
            </w:pPr>
            <w:r w:rsidRPr="2EC0E5D0">
              <w:rPr>
                <w:lang w:val="en-CA"/>
              </w:rPr>
              <w:t>PTP archetype instance name</w:t>
            </w:r>
          </w:p>
        </w:tc>
        <w:tc>
          <w:tcPr>
            <w:tcW w:w="4007" w:type="dxa"/>
            <w:shd w:val="clear" w:color="auto" w:fill="1E8BCD"/>
          </w:tcPr>
          <w:p w14:paraId="231C6EA8" w14:textId="19ECE0DF" w:rsidR="2EC0E5D0" w:rsidRDefault="2EC0E5D0" w:rsidP="2EC0E5D0">
            <w:pPr>
              <w:pStyle w:val="BodyText"/>
              <w:rPr>
                <w:lang w:val="en-CA"/>
              </w:rPr>
            </w:pPr>
            <w:r w:rsidRPr="2EC0E5D0">
              <w:rPr>
                <w:lang w:val="en-CA"/>
              </w:rPr>
              <w:t>Compatible SFP’s</w:t>
            </w:r>
          </w:p>
        </w:tc>
      </w:tr>
      <w:tr w:rsidR="2EC0E5D0" w14:paraId="5B296822" w14:textId="77777777" w:rsidTr="008E33EA">
        <w:trPr>
          <w:trHeight w:val="1365"/>
        </w:trPr>
        <w:tc>
          <w:tcPr>
            <w:tcW w:w="2141" w:type="dxa"/>
            <w:vMerge w:val="restart"/>
          </w:tcPr>
          <w:p w14:paraId="08BB7CFD" w14:textId="13F1828F" w:rsidR="2EC0E5D0" w:rsidRDefault="2EC0E5D0" w:rsidP="2EC0E5D0">
            <w:pPr>
              <w:pStyle w:val="BodyText"/>
              <w:rPr>
                <w:b/>
                <w:bCs/>
                <w:lang w:val="en-CA"/>
              </w:rPr>
            </w:pPr>
            <w:r w:rsidRPr="2EC0E5D0">
              <w:rPr>
                <w:b/>
                <w:bCs/>
                <w:lang w:val="en-CA"/>
              </w:rPr>
              <w:t>NPU 1002</w:t>
            </w:r>
          </w:p>
        </w:tc>
        <w:tc>
          <w:tcPr>
            <w:tcW w:w="2142" w:type="dxa"/>
          </w:tcPr>
          <w:p w14:paraId="3E1B86C0" w14:textId="6B953B07" w:rsidR="2EC0E5D0" w:rsidRDefault="00A76673" w:rsidP="2EC0E5D0">
            <w:pPr>
              <w:pStyle w:val="BodyText"/>
              <w:rPr>
                <w:lang w:val="en-CA"/>
              </w:rPr>
            </w:pPr>
            <w:del w:id="291" w:author="VarunReddy Papireddy - EXT" w:date="2023-12-16T06:54:00Z">
              <w:r w:rsidDel="00A37F98">
                <w:rPr>
                  <w:rFonts w:ascii="Calibri" w:hAnsi="Calibri" w:cs="Calibri"/>
                  <w:color w:val="000000"/>
                  <w:sz w:val="22"/>
                  <w:szCs w:val="22"/>
                  <w:shd w:val="clear" w:color="auto" w:fill="FFFFFF"/>
                </w:rPr>
                <w:delText>Gigabit Ethernet</w:delText>
              </w:r>
            </w:del>
            <w:ins w:id="292" w:author="VarunReddy Papireddy - EXT" w:date="2023-12-16T06:54:00Z">
              <w:r w:rsidR="00A37F98">
                <w:rPr>
                  <w:rFonts w:ascii="Calibri" w:hAnsi="Calibri" w:cs="Calibri"/>
                  <w:color w:val="000000"/>
                  <w:sz w:val="22"/>
                  <w:szCs w:val="22"/>
                  <w:shd w:val="clear" w:color="auto" w:fill="FFFFFF"/>
                </w:rPr>
                <w:t>SFP</w:t>
              </w:r>
            </w:ins>
          </w:p>
        </w:tc>
        <w:tc>
          <w:tcPr>
            <w:tcW w:w="2140" w:type="dxa"/>
          </w:tcPr>
          <w:p w14:paraId="575E7E1F" w14:textId="4BED7124" w:rsidR="2EC0E5D0" w:rsidRDefault="2EC0E5D0" w:rsidP="2EC0E5D0">
            <w:pPr>
              <w:pStyle w:val="BodyText"/>
              <w:rPr>
                <w:lang w:val="en-CA"/>
              </w:rPr>
            </w:pPr>
            <w:r w:rsidRPr="2EC0E5D0">
              <w:rPr>
                <w:lang w:val="en-CA"/>
              </w:rPr>
              <w:t>TN 6</w:t>
            </w:r>
          </w:p>
        </w:tc>
        <w:tc>
          <w:tcPr>
            <w:tcW w:w="4007" w:type="dxa"/>
          </w:tcPr>
          <w:p w14:paraId="78999E01" w14:textId="2A9DB78F" w:rsidR="2EC0E5D0" w:rsidRDefault="2EC0E5D0" w:rsidP="2EC0E5D0">
            <w:pPr>
              <w:pStyle w:val="BodyText"/>
              <w:rPr>
                <w:lang w:val="en-CA"/>
              </w:rPr>
            </w:pPr>
            <w:r w:rsidRPr="2EC0E5D0">
              <w:rPr>
                <w:lang w:val="en-CA"/>
              </w:rPr>
              <w:t xml:space="preserve">SFP:1000BASE-TX </w:t>
            </w:r>
          </w:p>
          <w:p w14:paraId="0EDD7F34" w14:textId="67901DE4" w:rsidR="2EC0E5D0" w:rsidRDefault="2EC0E5D0" w:rsidP="2EC0E5D0">
            <w:pPr>
              <w:pStyle w:val="BodyText"/>
              <w:rPr>
                <w:lang w:val="en-CA"/>
              </w:rPr>
            </w:pPr>
            <w:r w:rsidRPr="2EC0E5D0">
              <w:rPr>
                <w:lang w:val="en-CA"/>
              </w:rPr>
              <w:t>SFP: Ericsson-1000Base-LX</w:t>
            </w:r>
          </w:p>
          <w:p w14:paraId="7033AED0" w14:textId="7EDC1F9D" w:rsidR="2EC0E5D0" w:rsidRDefault="2EC0E5D0" w:rsidP="2EC0E5D0">
            <w:pPr>
              <w:pStyle w:val="BodyText"/>
              <w:rPr>
                <w:lang w:val="en-CA"/>
              </w:rPr>
            </w:pPr>
            <w:r w:rsidRPr="2EC0E5D0">
              <w:rPr>
                <w:lang w:val="en-CA"/>
              </w:rPr>
              <w:t>SFP: Ericsson-1000Base-ZX</w:t>
            </w:r>
          </w:p>
          <w:p w14:paraId="12DBF07E" w14:textId="5A89B797" w:rsidR="2EC0E5D0" w:rsidRDefault="2EC0E5D0" w:rsidP="2EC0E5D0">
            <w:pPr>
              <w:pStyle w:val="BodyText"/>
              <w:rPr>
                <w:lang w:val="en-CA"/>
              </w:rPr>
            </w:pPr>
            <w:r w:rsidRPr="2EC0E5D0">
              <w:rPr>
                <w:lang w:val="en-CA"/>
              </w:rPr>
              <w:t>SFP: Ericsson-STM-1</w:t>
            </w:r>
          </w:p>
        </w:tc>
      </w:tr>
      <w:tr w:rsidR="2EC0E5D0" w14:paraId="7FB53156" w14:textId="77777777" w:rsidTr="008E33EA">
        <w:trPr>
          <w:trHeight w:val="1590"/>
        </w:trPr>
        <w:tc>
          <w:tcPr>
            <w:tcW w:w="2141" w:type="dxa"/>
            <w:vMerge/>
          </w:tcPr>
          <w:p w14:paraId="7747E831" w14:textId="44F61E86" w:rsidR="2EC0E5D0" w:rsidRDefault="2EC0E5D0" w:rsidP="2EC0E5D0">
            <w:pPr>
              <w:pStyle w:val="BodyText"/>
              <w:rPr>
                <w:lang w:val="en-CA"/>
              </w:rPr>
            </w:pPr>
          </w:p>
        </w:tc>
        <w:tc>
          <w:tcPr>
            <w:tcW w:w="2142" w:type="dxa"/>
          </w:tcPr>
          <w:p w14:paraId="66FC7AE8" w14:textId="2131C167" w:rsidR="2EC0E5D0" w:rsidRDefault="00A76673" w:rsidP="2EC0E5D0">
            <w:pPr>
              <w:pStyle w:val="BodyText"/>
              <w:rPr>
                <w:lang w:val="en-CA"/>
              </w:rPr>
            </w:pPr>
            <w:del w:id="293" w:author="VarunReddy Papireddy - EXT" w:date="2023-12-16T06:54:00Z">
              <w:r w:rsidDel="00A37F98">
                <w:rPr>
                  <w:rFonts w:ascii="Calibri" w:hAnsi="Calibri" w:cs="Calibri"/>
                  <w:color w:val="000000"/>
                  <w:sz w:val="22"/>
                  <w:szCs w:val="22"/>
                  <w:shd w:val="clear" w:color="auto" w:fill="FFFFFF"/>
                </w:rPr>
                <w:delText>10 Gigabit Ethernet</w:delText>
              </w:r>
            </w:del>
            <w:ins w:id="294" w:author="VarunReddy Papireddy - EXT" w:date="2023-12-16T06:54:00Z">
              <w:r w:rsidR="00A37F98">
                <w:rPr>
                  <w:rFonts w:ascii="Calibri" w:hAnsi="Calibri" w:cs="Calibri"/>
                  <w:color w:val="000000"/>
                  <w:sz w:val="22"/>
                  <w:szCs w:val="22"/>
                  <w:shd w:val="clear" w:color="auto" w:fill="FFFFFF"/>
                </w:rPr>
                <w:t>SFP+</w:t>
              </w:r>
            </w:ins>
          </w:p>
        </w:tc>
        <w:tc>
          <w:tcPr>
            <w:tcW w:w="2140" w:type="dxa"/>
          </w:tcPr>
          <w:p w14:paraId="238D1DE5" w14:textId="34782F2C" w:rsidR="2EC0E5D0" w:rsidRDefault="2EC0E5D0" w:rsidP="2EC0E5D0">
            <w:pPr>
              <w:pStyle w:val="BodyText"/>
              <w:rPr>
                <w:lang w:val="en-CA"/>
              </w:rPr>
            </w:pPr>
            <w:r w:rsidRPr="2EC0E5D0">
              <w:rPr>
                <w:lang w:val="en-CA"/>
              </w:rPr>
              <w:t>TN 7</w:t>
            </w:r>
          </w:p>
        </w:tc>
        <w:tc>
          <w:tcPr>
            <w:tcW w:w="4007" w:type="dxa"/>
          </w:tcPr>
          <w:p w14:paraId="5D2030A7" w14:textId="2A9DB78F" w:rsidR="2EC0E5D0" w:rsidRDefault="2EC0E5D0" w:rsidP="2EC0E5D0">
            <w:pPr>
              <w:pStyle w:val="BodyText"/>
              <w:rPr>
                <w:lang w:val="en-CA"/>
              </w:rPr>
            </w:pPr>
            <w:r w:rsidRPr="2EC0E5D0">
              <w:rPr>
                <w:lang w:val="en-CA"/>
              </w:rPr>
              <w:t xml:space="preserve">SFP:1000BASE-TX </w:t>
            </w:r>
          </w:p>
          <w:p w14:paraId="38524D0A" w14:textId="67901DE4" w:rsidR="2EC0E5D0" w:rsidRDefault="2EC0E5D0" w:rsidP="2EC0E5D0">
            <w:pPr>
              <w:pStyle w:val="BodyText"/>
              <w:rPr>
                <w:lang w:val="en-CA"/>
              </w:rPr>
            </w:pPr>
            <w:r w:rsidRPr="2EC0E5D0">
              <w:rPr>
                <w:lang w:val="en-CA"/>
              </w:rPr>
              <w:t>SFP: Ericsson-1000Base-LX</w:t>
            </w:r>
          </w:p>
          <w:p w14:paraId="0CC9145F" w14:textId="37BBEF5F" w:rsidR="2EC0E5D0" w:rsidRDefault="2EC0E5D0" w:rsidP="2EC0E5D0">
            <w:pPr>
              <w:pStyle w:val="BodyText"/>
              <w:rPr>
                <w:lang w:val="en-CA"/>
              </w:rPr>
            </w:pPr>
            <w:r w:rsidRPr="2EC0E5D0">
              <w:rPr>
                <w:lang w:val="en-CA"/>
              </w:rPr>
              <w:t>SFP: Ericsson-1000Base-ZX</w:t>
            </w:r>
          </w:p>
          <w:p w14:paraId="559DEC6A" w14:textId="6877BB89" w:rsidR="2EC0E5D0" w:rsidRDefault="2EC0E5D0" w:rsidP="2EC0E5D0">
            <w:pPr>
              <w:pStyle w:val="BodyText"/>
              <w:rPr>
                <w:lang w:val="en-CA"/>
              </w:rPr>
            </w:pPr>
            <w:r w:rsidRPr="2EC0E5D0">
              <w:rPr>
                <w:lang w:val="en-CA"/>
              </w:rPr>
              <w:t>SFP+: GENERIC-10GBASE-LR</w:t>
            </w:r>
          </w:p>
        </w:tc>
      </w:tr>
      <w:tr w:rsidR="2EC0E5D0" w14:paraId="0FAC757D" w14:textId="77777777" w:rsidTr="008E33EA">
        <w:trPr>
          <w:trHeight w:val="300"/>
        </w:trPr>
        <w:tc>
          <w:tcPr>
            <w:tcW w:w="2141" w:type="dxa"/>
            <w:vMerge/>
          </w:tcPr>
          <w:p w14:paraId="3C3B55FE" w14:textId="44F61E86" w:rsidR="2EC0E5D0" w:rsidRDefault="2EC0E5D0" w:rsidP="2EC0E5D0">
            <w:pPr>
              <w:pStyle w:val="BodyText"/>
              <w:rPr>
                <w:lang w:val="en-CA"/>
              </w:rPr>
            </w:pPr>
          </w:p>
        </w:tc>
        <w:tc>
          <w:tcPr>
            <w:tcW w:w="2142" w:type="dxa"/>
          </w:tcPr>
          <w:p w14:paraId="52EAE0E5" w14:textId="55E36599" w:rsidR="2EC0E5D0" w:rsidRDefault="00A76673" w:rsidP="2EC0E5D0">
            <w:pPr>
              <w:pStyle w:val="BodyText"/>
              <w:rPr>
                <w:lang w:val="en-CA"/>
              </w:rPr>
            </w:pPr>
            <w:del w:id="295" w:author="VarunReddy Papireddy - EXT" w:date="2023-12-16T06:54:00Z">
              <w:r w:rsidDel="00A37F98">
                <w:rPr>
                  <w:rFonts w:ascii="Calibri" w:hAnsi="Calibri" w:cs="Calibri"/>
                  <w:color w:val="000000"/>
                  <w:sz w:val="22"/>
                  <w:szCs w:val="22"/>
                  <w:shd w:val="clear" w:color="auto" w:fill="FFFFFF"/>
                </w:rPr>
                <w:delText>10 Gigabit Ethernet</w:delText>
              </w:r>
            </w:del>
            <w:ins w:id="296" w:author="VarunReddy Papireddy - EXT" w:date="2023-12-16T06:54:00Z">
              <w:r w:rsidR="00A37F98">
                <w:rPr>
                  <w:rFonts w:ascii="Calibri" w:hAnsi="Calibri" w:cs="Calibri"/>
                  <w:color w:val="000000"/>
                  <w:sz w:val="22"/>
                  <w:szCs w:val="22"/>
                  <w:shd w:val="clear" w:color="auto" w:fill="FFFFFF"/>
                </w:rPr>
                <w:t>SFP+</w:t>
              </w:r>
            </w:ins>
          </w:p>
        </w:tc>
        <w:tc>
          <w:tcPr>
            <w:tcW w:w="2140" w:type="dxa"/>
          </w:tcPr>
          <w:p w14:paraId="5E9553A6" w14:textId="435BC64F" w:rsidR="2EC0E5D0" w:rsidRDefault="2EC0E5D0" w:rsidP="2EC0E5D0">
            <w:pPr>
              <w:pStyle w:val="BodyText"/>
              <w:rPr>
                <w:lang w:val="en-CA"/>
              </w:rPr>
            </w:pPr>
            <w:r w:rsidRPr="2EC0E5D0">
              <w:rPr>
                <w:lang w:val="en-CA"/>
              </w:rPr>
              <w:t>TN 8</w:t>
            </w:r>
          </w:p>
        </w:tc>
        <w:tc>
          <w:tcPr>
            <w:tcW w:w="4007" w:type="dxa"/>
          </w:tcPr>
          <w:p w14:paraId="6E6F2DFB" w14:textId="2A9DB78F" w:rsidR="2EC0E5D0" w:rsidRDefault="2EC0E5D0" w:rsidP="2EC0E5D0">
            <w:pPr>
              <w:pStyle w:val="BodyText"/>
              <w:rPr>
                <w:lang w:val="en-CA"/>
              </w:rPr>
            </w:pPr>
            <w:r w:rsidRPr="2EC0E5D0">
              <w:rPr>
                <w:lang w:val="en-CA"/>
              </w:rPr>
              <w:t xml:space="preserve">SFP:1000BASE-TX </w:t>
            </w:r>
          </w:p>
          <w:p w14:paraId="07CBF144" w14:textId="67901DE4" w:rsidR="2EC0E5D0" w:rsidRDefault="2EC0E5D0" w:rsidP="2EC0E5D0">
            <w:pPr>
              <w:pStyle w:val="BodyText"/>
              <w:rPr>
                <w:lang w:val="en-CA"/>
              </w:rPr>
            </w:pPr>
            <w:r w:rsidRPr="2EC0E5D0">
              <w:rPr>
                <w:lang w:val="en-CA"/>
              </w:rPr>
              <w:t>SFP: Ericsson-1000Base-LX</w:t>
            </w:r>
          </w:p>
          <w:p w14:paraId="5BAEE268" w14:textId="24DE55D8" w:rsidR="2EC0E5D0" w:rsidRDefault="2EC0E5D0" w:rsidP="2EC0E5D0">
            <w:pPr>
              <w:pStyle w:val="BodyText"/>
              <w:rPr>
                <w:lang w:val="en-CA"/>
              </w:rPr>
            </w:pPr>
            <w:r w:rsidRPr="2EC0E5D0">
              <w:rPr>
                <w:lang w:val="en-CA"/>
              </w:rPr>
              <w:t>SFP: Ericsson-1000Base-ZX</w:t>
            </w:r>
          </w:p>
          <w:p w14:paraId="7CCAA5E6" w14:textId="4C991FD0" w:rsidR="2EC0E5D0" w:rsidRDefault="2EC0E5D0" w:rsidP="2EC0E5D0">
            <w:pPr>
              <w:pStyle w:val="BodyText"/>
              <w:rPr>
                <w:lang w:val="en-CA"/>
              </w:rPr>
            </w:pPr>
            <w:r w:rsidRPr="2EC0E5D0">
              <w:rPr>
                <w:lang w:val="en-CA"/>
              </w:rPr>
              <w:t>SFP+: GENERIC-10GBASE-LR</w:t>
            </w:r>
          </w:p>
        </w:tc>
      </w:tr>
      <w:tr w:rsidR="2EC0E5D0" w14:paraId="48B12DC4" w14:textId="77777777" w:rsidTr="008E33EA">
        <w:trPr>
          <w:trHeight w:val="300"/>
        </w:trPr>
        <w:tc>
          <w:tcPr>
            <w:tcW w:w="2141" w:type="dxa"/>
            <w:vMerge w:val="restart"/>
          </w:tcPr>
          <w:p w14:paraId="4571C55A" w14:textId="1317A253" w:rsidR="2EC0E5D0" w:rsidRDefault="2EC0E5D0" w:rsidP="2EC0E5D0">
            <w:pPr>
              <w:pStyle w:val="BodyText"/>
              <w:rPr>
                <w:b/>
                <w:bCs/>
                <w:lang w:val="en-CA"/>
              </w:rPr>
            </w:pPr>
            <w:r w:rsidRPr="2EC0E5D0">
              <w:rPr>
                <w:b/>
                <w:bCs/>
                <w:lang w:val="en-CA"/>
              </w:rPr>
              <w:t>NPU 1003</w:t>
            </w:r>
          </w:p>
        </w:tc>
        <w:tc>
          <w:tcPr>
            <w:tcW w:w="2142" w:type="dxa"/>
          </w:tcPr>
          <w:p w14:paraId="6676CA92" w14:textId="79877E92" w:rsidR="2EC0E5D0" w:rsidRDefault="00A76673" w:rsidP="2EC0E5D0">
            <w:pPr>
              <w:pStyle w:val="BodyText"/>
              <w:rPr>
                <w:lang w:val="en-CA"/>
              </w:rPr>
            </w:pPr>
            <w:del w:id="297" w:author="VarunReddy Papireddy - EXT" w:date="2023-12-16T06:54:00Z">
              <w:r w:rsidDel="00A37F98">
                <w:rPr>
                  <w:rFonts w:ascii="Calibri" w:hAnsi="Calibri" w:cs="Calibri"/>
                  <w:color w:val="000000"/>
                  <w:sz w:val="22"/>
                  <w:szCs w:val="22"/>
                  <w:shd w:val="clear" w:color="auto" w:fill="FFFFFF"/>
                </w:rPr>
                <w:delText>Gigabit Ethernet</w:delText>
              </w:r>
            </w:del>
            <w:ins w:id="298" w:author="VarunReddy Papireddy - EXT" w:date="2023-12-16T06:54:00Z">
              <w:r w:rsidR="00A37F98">
                <w:rPr>
                  <w:rFonts w:ascii="Calibri" w:hAnsi="Calibri" w:cs="Calibri"/>
                  <w:color w:val="000000"/>
                  <w:sz w:val="22"/>
                  <w:szCs w:val="22"/>
                  <w:shd w:val="clear" w:color="auto" w:fill="FFFFFF"/>
                </w:rPr>
                <w:t>SFP</w:t>
              </w:r>
            </w:ins>
          </w:p>
        </w:tc>
        <w:tc>
          <w:tcPr>
            <w:tcW w:w="2140" w:type="dxa"/>
          </w:tcPr>
          <w:p w14:paraId="49EC08A7" w14:textId="7CEBF643" w:rsidR="2EC0E5D0" w:rsidRDefault="2EC0E5D0" w:rsidP="2EC0E5D0">
            <w:pPr>
              <w:pStyle w:val="BodyText"/>
              <w:rPr>
                <w:lang w:val="en-CA"/>
              </w:rPr>
            </w:pPr>
            <w:r w:rsidRPr="2EC0E5D0">
              <w:rPr>
                <w:lang w:val="en-CA"/>
              </w:rPr>
              <w:t>TN 6</w:t>
            </w:r>
          </w:p>
        </w:tc>
        <w:tc>
          <w:tcPr>
            <w:tcW w:w="4007" w:type="dxa"/>
          </w:tcPr>
          <w:p w14:paraId="46567858" w14:textId="20316742" w:rsidR="2EC0E5D0" w:rsidRDefault="2EC0E5D0" w:rsidP="2EC0E5D0">
            <w:pPr>
              <w:pStyle w:val="BodyText"/>
              <w:rPr>
                <w:lang w:val="en-CA"/>
              </w:rPr>
            </w:pPr>
            <w:r w:rsidRPr="2EC0E5D0">
              <w:rPr>
                <w:lang w:val="en-CA"/>
              </w:rPr>
              <w:t xml:space="preserve">SFP:1000BASE-TX </w:t>
            </w:r>
          </w:p>
          <w:p w14:paraId="76B7AC3D" w14:textId="2FEE0B22" w:rsidR="2EC0E5D0" w:rsidRDefault="2EC0E5D0" w:rsidP="2EC0E5D0">
            <w:pPr>
              <w:pStyle w:val="BodyText"/>
              <w:rPr>
                <w:lang w:val="en-CA"/>
              </w:rPr>
            </w:pPr>
            <w:r w:rsidRPr="2EC0E5D0">
              <w:rPr>
                <w:lang w:val="en-CA"/>
              </w:rPr>
              <w:t>SFP: Ericsson-1000Base-LX</w:t>
            </w:r>
          </w:p>
          <w:p w14:paraId="230D36DB" w14:textId="75F4EC2D" w:rsidR="2EC0E5D0" w:rsidRDefault="2EC0E5D0" w:rsidP="2EC0E5D0">
            <w:pPr>
              <w:pStyle w:val="BodyText"/>
              <w:rPr>
                <w:lang w:val="en-CA"/>
              </w:rPr>
            </w:pPr>
            <w:r w:rsidRPr="2EC0E5D0">
              <w:rPr>
                <w:lang w:val="en-CA"/>
              </w:rPr>
              <w:t>SFP: Ericsson-1000Base-ZX</w:t>
            </w:r>
          </w:p>
          <w:p w14:paraId="292F1BE1" w14:textId="7FCE34B3" w:rsidR="2EC0E5D0" w:rsidRDefault="2EC0E5D0" w:rsidP="2EC0E5D0">
            <w:pPr>
              <w:pStyle w:val="BodyText"/>
              <w:rPr>
                <w:lang w:val="en-CA"/>
              </w:rPr>
            </w:pPr>
            <w:r w:rsidRPr="2EC0E5D0">
              <w:rPr>
                <w:lang w:val="en-CA"/>
              </w:rPr>
              <w:t>SFP: Ericsson-STM-1</w:t>
            </w:r>
          </w:p>
        </w:tc>
      </w:tr>
      <w:tr w:rsidR="2EC0E5D0" w14:paraId="482FA899" w14:textId="77777777" w:rsidTr="008E33EA">
        <w:trPr>
          <w:trHeight w:val="300"/>
        </w:trPr>
        <w:tc>
          <w:tcPr>
            <w:tcW w:w="2141" w:type="dxa"/>
            <w:vMerge/>
          </w:tcPr>
          <w:p w14:paraId="42EF3297" w14:textId="6CEB351C" w:rsidR="2EC0E5D0" w:rsidRDefault="2EC0E5D0" w:rsidP="2EC0E5D0">
            <w:pPr>
              <w:pStyle w:val="BodyText"/>
              <w:rPr>
                <w:lang w:val="en-CA"/>
              </w:rPr>
            </w:pPr>
          </w:p>
        </w:tc>
        <w:tc>
          <w:tcPr>
            <w:tcW w:w="2142" w:type="dxa"/>
          </w:tcPr>
          <w:p w14:paraId="7EA77107" w14:textId="4C747393" w:rsidR="2EC0E5D0" w:rsidRDefault="00A76673" w:rsidP="2EC0E5D0">
            <w:pPr>
              <w:pStyle w:val="BodyText"/>
              <w:rPr>
                <w:lang w:val="en-CA"/>
              </w:rPr>
            </w:pPr>
            <w:del w:id="299" w:author="VarunReddy Papireddy - EXT" w:date="2023-12-16T06:54:00Z">
              <w:r w:rsidDel="00A37F98">
                <w:rPr>
                  <w:rFonts w:ascii="Calibri" w:hAnsi="Calibri" w:cs="Calibri"/>
                  <w:color w:val="000000"/>
                  <w:sz w:val="22"/>
                  <w:szCs w:val="22"/>
                  <w:shd w:val="clear" w:color="auto" w:fill="FFFFFF"/>
                </w:rPr>
                <w:delText>10 Gigabit Ethernet</w:delText>
              </w:r>
            </w:del>
            <w:ins w:id="300" w:author="VarunReddy Papireddy - EXT" w:date="2023-12-16T06:54:00Z">
              <w:r w:rsidR="00A37F98">
                <w:rPr>
                  <w:rFonts w:ascii="Calibri" w:hAnsi="Calibri" w:cs="Calibri"/>
                  <w:color w:val="000000"/>
                  <w:sz w:val="22"/>
                  <w:szCs w:val="22"/>
                  <w:shd w:val="clear" w:color="auto" w:fill="FFFFFF"/>
                </w:rPr>
                <w:t>S</w:t>
              </w:r>
            </w:ins>
            <w:ins w:id="301" w:author="VarunReddy Papireddy - EXT" w:date="2023-12-16T06:55:00Z">
              <w:r w:rsidR="00A37F98">
                <w:rPr>
                  <w:rFonts w:ascii="Calibri" w:hAnsi="Calibri" w:cs="Calibri"/>
                  <w:color w:val="000000"/>
                  <w:sz w:val="22"/>
                  <w:szCs w:val="22"/>
                  <w:shd w:val="clear" w:color="auto" w:fill="FFFFFF"/>
                </w:rPr>
                <w:t>FP+</w:t>
              </w:r>
            </w:ins>
          </w:p>
        </w:tc>
        <w:tc>
          <w:tcPr>
            <w:tcW w:w="2140" w:type="dxa"/>
          </w:tcPr>
          <w:p w14:paraId="19C7DFC5" w14:textId="1AFD7029" w:rsidR="2EC0E5D0" w:rsidRDefault="2EC0E5D0" w:rsidP="2EC0E5D0">
            <w:pPr>
              <w:pStyle w:val="BodyText"/>
              <w:rPr>
                <w:lang w:val="en-CA"/>
              </w:rPr>
            </w:pPr>
            <w:r w:rsidRPr="2EC0E5D0">
              <w:rPr>
                <w:lang w:val="en-CA"/>
              </w:rPr>
              <w:t>TN 7</w:t>
            </w:r>
          </w:p>
        </w:tc>
        <w:tc>
          <w:tcPr>
            <w:tcW w:w="4007" w:type="dxa"/>
          </w:tcPr>
          <w:p w14:paraId="16A23B72" w14:textId="2A9DB78F" w:rsidR="2EC0E5D0" w:rsidRDefault="2EC0E5D0" w:rsidP="2EC0E5D0">
            <w:pPr>
              <w:pStyle w:val="BodyText"/>
              <w:rPr>
                <w:lang w:val="en-CA"/>
              </w:rPr>
            </w:pPr>
            <w:r w:rsidRPr="2EC0E5D0">
              <w:rPr>
                <w:lang w:val="en-CA"/>
              </w:rPr>
              <w:t xml:space="preserve">SFP:1000BASE-TX </w:t>
            </w:r>
          </w:p>
          <w:p w14:paraId="241A8B3C" w14:textId="67901DE4" w:rsidR="2EC0E5D0" w:rsidRDefault="2EC0E5D0" w:rsidP="2EC0E5D0">
            <w:pPr>
              <w:pStyle w:val="BodyText"/>
              <w:rPr>
                <w:lang w:val="en-CA"/>
              </w:rPr>
            </w:pPr>
            <w:r w:rsidRPr="2EC0E5D0">
              <w:rPr>
                <w:lang w:val="en-CA"/>
              </w:rPr>
              <w:t>SFP: Ericsson-1000Base-LX</w:t>
            </w:r>
          </w:p>
          <w:p w14:paraId="56B69D1F" w14:textId="1E60A22C" w:rsidR="2EC0E5D0" w:rsidRDefault="2EC0E5D0" w:rsidP="2EC0E5D0">
            <w:pPr>
              <w:pStyle w:val="BodyText"/>
              <w:rPr>
                <w:lang w:val="en-CA"/>
              </w:rPr>
            </w:pPr>
            <w:r w:rsidRPr="2EC0E5D0">
              <w:rPr>
                <w:lang w:val="en-CA"/>
              </w:rPr>
              <w:t>SFP: Ericsson-1000Base-ZX</w:t>
            </w:r>
          </w:p>
          <w:p w14:paraId="299175D7" w14:textId="6877BB89" w:rsidR="2EC0E5D0" w:rsidRDefault="2EC0E5D0" w:rsidP="2EC0E5D0">
            <w:pPr>
              <w:pStyle w:val="BodyText"/>
              <w:rPr>
                <w:lang w:val="en-CA"/>
              </w:rPr>
            </w:pPr>
            <w:r w:rsidRPr="2EC0E5D0">
              <w:rPr>
                <w:lang w:val="en-CA"/>
              </w:rPr>
              <w:t>SFP+: GENERIC-10GBASE-LR</w:t>
            </w:r>
          </w:p>
        </w:tc>
      </w:tr>
      <w:tr w:rsidR="2EC0E5D0" w14:paraId="47A08995" w14:textId="77777777" w:rsidTr="008E33EA">
        <w:trPr>
          <w:trHeight w:val="300"/>
        </w:trPr>
        <w:tc>
          <w:tcPr>
            <w:tcW w:w="2141" w:type="dxa"/>
          </w:tcPr>
          <w:p w14:paraId="0FF1AD51" w14:textId="584B99EE" w:rsidR="2EC0E5D0" w:rsidRDefault="2EC0E5D0" w:rsidP="2EC0E5D0">
            <w:pPr>
              <w:pStyle w:val="BodyText"/>
              <w:rPr>
                <w:lang w:val="en-CA"/>
              </w:rPr>
            </w:pPr>
          </w:p>
        </w:tc>
        <w:tc>
          <w:tcPr>
            <w:tcW w:w="2142" w:type="dxa"/>
          </w:tcPr>
          <w:p w14:paraId="5ECB0067" w14:textId="6B8452FB" w:rsidR="2EC0E5D0" w:rsidRDefault="00A76673" w:rsidP="2EC0E5D0">
            <w:pPr>
              <w:pStyle w:val="BodyText"/>
              <w:rPr>
                <w:lang w:val="en-CA"/>
              </w:rPr>
            </w:pPr>
            <w:del w:id="302" w:author="VarunReddy Papireddy - EXT" w:date="2023-12-16T06:55:00Z">
              <w:r w:rsidDel="00A37F98">
                <w:rPr>
                  <w:rFonts w:ascii="Calibri" w:hAnsi="Calibri" w:cs="Calibri"/>
                  <w:color w:val="000000"/>
                  <w:sz w:val="22"/>
                  <w:szCs w:val="22"/>
                  <w:shd w:val="clear" w:color="auto" w:fill="FFFFFF"/>
                </w:rPr>
                <w:delText>10 Gigabit Ethernet</w:delText>
              </w:r>
            </w:del>
            <w:ins w:id="303" w:author="VarunReddy Papireddy - EXT" w:date="2023-12-16T06:55:00Z">
              <w:r w:rsidR="00A37F98">
                <w:rPr>
                  <w:rFonts w:ascii="Calibri" w:hAnsi="Calibri" w:cs="Calibri"/>
                  <w:color w:val="000000"/>
                  <w:sz w:val="22"/>
                  <w:szCs w:val="22"/>
                  <w:shd w:val="clear" w:color="auto" w:fill="FFFFFF"/>
                </w:rPr>
                <w:t>SFP+</w:t>
              </w:r>
            </w:ins>
          </w:p>
        </w:tc>
        <w:tc>
          <w:tcPr>
            <w:tcW w:w="2140" w:type="dxa"/>
          </w:tcPr>
          <w:p w14:paraId="2FFFFA02" w14:textId="42BC09AA" w:rsidR="2EC0E5D0" w:rsidRDefault="2EC0E5D0" w:rsidP="2EC0E5D0">
            <w:pPr>
              <w:pStyle w:val="BodyText"/>
              <w:rPr>
                <w:lang w:val="en-CA"/>
              </w:rPr>
            </w:pPr>
            <w:r w:rsidRPr="2EC0E5D0">
              <w:rPr>
                <w:lang w:val="en-CA"/>
              </w:rPr>
              <w:t>TN 8</w:t>
            </w:r>
          </w:p>
        </w:tc>
        <w:tc>
          <w:tcPr>
            <w:tcW w:w="4007" w:type="dxa"/>
          </w:tcPr>
          <w:p w14:paraId="27D00685" w14:textId="2A9DB78F" w:rsidR="2EC0E5D0" w:rsidRDefault="2EC0E5D0" w:rsidP="2EC0E5D0">
            <w:pPr>
              <w:pStyle w:val="BodyText"/>
              <w:rPr>
                <w:lang w:val="en-CA"/>
              </w:rPr>
            </w:pPr>
            <w:r w:rsidRPr="2EC0E5D0">
              <w:rPr>
                <w:lang w:val="en-CA"/>
              </w:rPr>
              <w:t xml:space="preserve">SFP:1000BASE-TX </w:t>
            </w:r>
          </w:p>
          <w:p w14:paraId="61B81DB8" w14:textId="67901DE4" w:rsidR="2EC0E5D0" w:rsidRDefault="2EC0E5D0" w:rsidP="2EC0E5D0">
            <w:pPr>
              <w:pStyle w:val="BodyText"/>
              <w:rPr>
                <w:lang w:val="en-CA"/>
              </w:rPr>
            </w:pPr>
            <w:r w:rsidRPr="2EC0E5D0">
              <w:rPr>
                <w:lang w:val="en-CA"/>
              </w:rPr>
              <w:t>SFP: Ericsson-1000Base-LX</w:t>
            </w:r>
          </w:p>
          <w:p w14:paraId="208FC594" w14:textId="42E402F7" w:rsidR="2EC0E5D0" w:rsidRDefault="2EC0E5D0" w:rsidP="2EC0E5D0">
            <w:pPr>
              <w:pStyle w:val="BodyText"/>
              <w:rPr>
                <w:lang w:val="en-CA"/>
              </w:rPr>
            </w:pPr>
            <w:r w:rsidRPr="2EC0E5D0">
              <w:rPr>
                <w:lang w:val="en-CA"/>
              </w:rPr>
              <w:t>SFP: Ericsson-1000Base-ZX</w:t>
            </w:r>
          </w:p>
          <w:p w14:paraId="34DA473E" w14:textId="4C991FD0" w:rsidR="2EC0E5D0" w:rsidRDefault="2EC0E5D0" w:rsidP="2EC0E5D0">
            <w:pPr>
              <w:pStyle w:val="BodyText"/>
              <w:rPr>
                <w:lang w:val="en-CA"/>
              </w:rPr>
            </w:pPr>
            <w:r w:rsidRPr="2EC0E5D0">
              <w:rPr>
                <w:lang w:val="en-CA"/>
              </w:rPr>
              <w:t>SFP+: GENERIC-10GBASE-LR</w:t>
            </w:r>
          </w:p>
        </w:tc>
      </w:tr>
      <w:tr w:rsidR="2EC0E5D0" w14:paraId="2E7743EC" w14:textId="77777777" w:rsidTr="008E33EA">
        <w:trPr>
          <w:trHeight w:val="300"/>
        </w:trPr>
        <w:tc>
          <w:tcPr>
            <w:tcW w:w="2141" w:type="dxa"/>
            <w:vMerge w:val="restart"/>
          </w:tcPr>
          <w:p w14:paraId="2DB2767E" w14:textId="2DF1E55F" w:rsidR="2EC0E5D0" w:rsidRDefault="2EC0E5D0" w:rsidP="2EC0E5D0">
            <w:pPr>
              <w:pStyle w:val="BodyText"/>
              <w:rPr>
                <w:lang w:val="en-CA"/>
              </w:rPr>
            </w:pPr>
          </w:p>
          <w:p w14:paraId="3769049D" w14:textId="289E9098" w:rsidR="2EC0E5D0" w:rsidRDefault="2EC0E5D0" w:rsidP="2EC0E5D0">
            <w:pPr>
              <w:pStyle w:val="BodyText"/>
              <w:rPr>
                <w:lang w:val="en-CA"/>
              </w:rPr>
            </w:pPr>
          </w:p>
          <w:p w14:paraId="75161F5C" w14:textId="24E9F93A" w:rsidR="2EC0E5D0" w:rsidRDefault="2EC0E5D0" w:rsidP="2EC0E5D0">
            <w:pPr>
              <w:pStyle w:val="BodyText"/>
              <w:rPr>
                <w:lang w:val="en-CA"/>
              </w:rPr>
            </w:pPr>
          </w:p>
          <w:p w14:paraId="2AD95D7B" w14:textId="5BC68095" w:rsidR="2EC0E5D0" w:rsidRDefault="2EC0E5D0" w:rsidP="2EC0E5D0">
            <w:pPr>
              <w:pStyle w:val="BodyText"/>
              <w:rPr>
                <w:lang w:val="en-CA"/>
              </w:rPr>
            </w:pPr>
            <w:r w:rsidRPr="2EC0E5D0">
              <w:rPr>
                <w:b/>
                <w:bCs/>
                <w:lang w:val="en-CA"/>
              </w:rPr>
              <w:t>ETU 1002</w:t>
            </w:r>
          </w:p>
        </w:tc>
        <w:tc>
          <w:tcPr>
            <w:tcW w:w="2142" w:type="dxa"/>
          </w:tcPr>
          <w:p w14:paraId="37C07F86" w14:textId="0328E628" w:rsidR="2EC0E5D0" w:rsidRDefault="00A76673" w:rsidP="2EC0E5D0">
            <w:pPr>
              <w:pStyle w:val="BodyText"/>
              <w:rPr>
                <w:lang w:val="en-CA"/>
              </w:rPr>
            </w:pPr>
            <w:del w:id="304" w:author="VarunReddy Papireddy - EXT" w:date="2023-12-16T06:55:00Z">
              <w:r w:rsidDel="00A37F98">
                <w:rPr>
                  <w:rFonts w:ascii="Calibri" w:hAnsi="Calibri" w:cs="Calibri"/>
                  <w:color w:val="000000"/>
                  <w:sz w:val="22"/>
                  <w:szCs w:val="22"/>
                  <w:shd w:val="clear" w:color="auto" w:fill="FFFFFF"/>
                </w:rPr>
                <w:delText>Gigabit Ethernet</w:delText>
              </w:r>
            </w:del>
            <w:ins w:id="305" w:author="VarunReddy Papireddy - EXT" w:date="2023-12-16T06:55:00Z">
              <w:r w:rsidR="00A37F98">
                <w:rPr>
                  <w:rFonts w:ascii="Calibri" w:hAnsi="Calibri" w:cs="Calibri"/>
                  <w:color w:val="000000"/>
                  <w:sz w:val="22"/>
                  <w:szCs w:val="22"/>
                  <w:shd w:val="clear" w:color="auto" w:fill="FFFFFF"/>
                </w:rPr>
                <w:t>SFP</w:t>
              </w:r>
            </w:ins>
          </w:p>
        </w:tc>
        <w:tc>
          <w:tcPr>
            <w:tcW w:w="2140" w:type="dxa"/>
          </w:tcPr>
          <w:p w14:paraId="739C6B31" w14:textId="752D0FDD" w:rsidR="2EC0E5D0" w:rsidRDefault="2EC0E5D0" w:rsidP="2EC0E5D0">
            <w:pPr>
              <w:pStyle w:val="BodyText"/>
              <w:rPr>
                <w:lang w:val="en-CA"/>
              </w:rPr>
            </w:pPr>
            <w:r w:rsidRPr="2EC0E5D0">
              <w:rPr>
                <w:lang w:val="en-CA"/>
              </w:rPr>
              <w:t>TN 1</w:t>
            </w:r>
          </w:p>
        </w:tc>
        <w:tc>
          <w:tcPr>
            <w:tcW w:w="4007" w:type="dxa"/>
          </w:tcPr>
          <w:p w14:paraId="0AC495AB" w14:textId="20316742" w:rsidR="2EC0E5D0" w:rsidRDefault="2EC0E5D0" w:rsidP="2EC0E5D0">
            <w:pPr>
              <w:pStyle w:val="BodyText"/>
              <w:rPr>
                <w:lang w:val="en-CA"/>
              </w:rPr>
            </w:pPr>
            <w:r w:rsidRPr="2EC0E5D0">
              <w:rPr>
                <w:lang w:val="en-CA"/>
              </w:rPr>
              <w:t xml:space="preserve">SFP:1000BASE-TX </w:t>
            </w:r>
          </w:p>
          <w:p w14:paraId="6BA8B2B1" w14:textId="2FEE0B22" w:rsidR="2EC0E5D0" w:rsidRDefault="2EC0E5D0" w:rsidP="2EC0E5D0">
            <w:pPr>
              <w:pStyle w:val="BodyText"/>
              <w:rPr>
                <w:lang w:val="en-CA"/>
              </w:rPr>
            </w:pPr>
            <w:r w:rsidRPr="2EC0E5D0">
              <w:rPr>
                <w:lang w:val="en-CA"/>
              </w:rPr>
              <w:t>SFP: Ericsson-1000Base-LX</w:t>
            </w:r>
          </w:p>
          <w:p w14:paraId="1CF412B4" w14:textId="3F3BEABD" w:rsidR="2EC0E5D0" w:rsidRDefault="2EC0E5D0" w:rsidP="2EC0E5D0">
            <w:pPr>
              <w:pStyle w:val="BodyText"/>
              <w:rPr>
                <w:lang w:val="en-CA"/>
              </w:rPr>
            </w:pPr>
            <w:r w:rsidRPr="2EC0E5D0">
              <w:rPr>
                <w:lang w:val="en-CA"/>
              </w:rPr>
              <w:t>SFP: Ericsson-1000Base-ZX</w:t>
            </w:r>
          </w:p>
          <w:p w14:paraId="4D232FC9" w14:textId="471CDB77" w:rsidR="2EC0E5D0" w:rsidRDefault="2EC0E5D0" w:rsidP="2EC0E5D0">
            <w:pPr>
              <w:pStyle w:val="BodyText"/>
              <w:rPr>
                <w:lang w:val="en-CA"/>
              </w:rPr>
            </w:pPr>
            <w:r w:rsidRPr="2EC0E5D0">
              <w:rPr>
                <w:lang w:val="en-CA"/>
              </w:rPr>
              <w:t>SFP: Ericsson-STM-1</w:t>
            </w:r>
          </w:p>
        </w:tc>
      </w:tr>
      <w:tr w:rsidR="2EC0E5D0" w14:paraId="0176E946" w14:textId="77777777" w:rsidTr="008E33EA">
        <w:trPr>
          <w:trHeight w:val="300"/>
        </w:trPr>
        <w:tc>
          <w:tcPr>
            <w:tcW w:w="2141" w:type="dxa"/>
            <w:vMerge/>
          </w:tcPr>
          <w:p w14:paraId="619FAA83" w14:textId="77777777" w:rsidR="005E2A40" w:rsidRDefault="005E2A40"/>
        </w:tc>
        <w:tc>
          <w:tcPr>
            <w:tcW w:w="2142" w:type="dxa"/>
          </w:tcPr>
          <w:p w14:paraId="7E42DA25" w14:textId="37876D9A" w:rsidR="2EC0E5D0" w:rsidRDefault="00A76673" w:rsidP="2EC0E5D0">
            <w:pPr>
              <w:pStyle w:val="BodyText"/>
              <w:rPr>
                <w:lang w:val="en-CA"/>
              </w:rPr>
            </w:pPr>
            <w:del w:id="306" w:author="VarunReddy Papireddy - EXT" w:date="2023-12-16T06:55:00Z">
              <w:r w:rsidDel="00A37F98">
                <w:rPr>
                  <w:rFonts w:ascii="Calibri" w:hAnsi="Calibri" w:cs="Calibri"/>
                  <w:color w:val="000000"/>
                  <w:sz w:val="22"/>
                  <w:szCs w:val="22"/>
                  <w:shd w:val="clear" w:color="auto" w:fill="FFFFFF"/>
                </w:rPr>
                <w:delText>Gigabit Ethernet</w:delText>
              </w:r>
            </w:del>
            <w:ins w:id="307" w:author="VarunReddy Papireddy - EXT" w:date="2023-12-16T06:55:00Z">
              <w:r w:rsidR="00A37F98">
                <w:rPr>
                  <w:rFonts w:ascii="Calibri" w:hAnsi="Calibri" w:cs="Calibri"/>
                  <w:color w:val="000000"/>
                  <w:sz w:val="22"/>
                  <w:szCs w:val="22"/>
                  <w:shd w:val="clear" w:color="auto" w:fill="FFFFFF"/>
                </w:rPr>
                <w:t>SFP</w:t>
              </w:r>
            </w:ins>
          </w:p>
        </w:tc>
        <w:tc>
          <w:tcPr>
            <w:tcW w:w="2140" w:type="dxa"/>
          </w:tcPr>
          <w:p w14:paraId="46D570D2" w14:textId="6A8CD2B9" w:rsidR="2EC0E5D0" w:rsidRDefault="2EC0E5D0" w:rsidP="2EC0E5D0">
            <w:pPr>
              <w:pStyle w:val="BodyText"/>
              <w:rPr>
                <w:lang w:val="en-CA"/>
              </w:rPr>
            </w:pPr>
            <w:r w:rsidRPr="2EC0E5D0">
              <w:rPr>
                <w:lang w:val="en-CA"/>
              </w:rPr>
              <w:t>TN 2</w:t>
            </w:r>
          </w:p>
        </w:tc>
        <w:tc>
          <w:tcPr>
            <w:tcW w:w="4007" w:type="dxa"/>
          </w:tcPr>
          <w:p w14:paraId="4E11FF8A" w14:textId="2ACD17BC" w:rsidR="2EC0E5D0" w:rsidRDefault="2EC0E5D0" w:rsidP="2EC0E5D0">
            <w:pPr>
              <w:pStyle w:val="BodyText"/>
              <w:rPr>
                <w:lang w:val="en-CA"/>
              </w:rPr>
            </w:pPr>
            <w:r w:rsidRPr="2EC0E5D0">
              <w:rPr>
                <w:lang w:val="en-CA"/>
              </w:rPr>
              <w:t xml:space="preserve">SFP:1000BASE-TX </w:t>
            </w:r>
          </w:p>
          <w:p w14:paraId="27621D95" w14:textId="07BE5C4F" w:rsidR="2EC0E5D0" w:rsidRDefault="2EC0E5D0" w:rsidP="2EC0E5D0">
            <w:pPr>
              <w:pStyle w:val="BodyText"/>
              <w:rPr>
                <w:lang w:val="en-CA"/>
              </w:rPr>
            </w:pPr>
            <w:r w:rsidRPr="2EC0E5D0">
              <w:rPr>
                <w:lang w:val="en-CA"/>
              </w:rPr>
              <w:t>SFP: Ericsson-1000Base-LX</w:t>
            </w:r>
          </w:p>
          <w:p w14:paraId="6220B828" w14:textId="504AABA0" w:rsidR="2EC0E5D0" w:rsidRDefault="2EC0E5D0" w:rsidP="2EC0E5D0">
            <w:pPr>
              <w:pStyle w:val="BodyText"/>
              <w:rPr>
                <w:lang w:val="en-CA"/>
              </w:rPr>
            </w:pPr>
            <w:r w:rsidRPr="2EC0E5D0">
              <w:rPr>
                <w:lang w:val="en-CA"/>
              </w:rPr>
              <w:t>SFP: Ericsson-1000Base-ZX</w:t>
            </w:r>
          </w:p>
          <w:p w14:paraId="6B5A23DB" w14:textId="1878473D" w:rsidR="2EC0E5D0" w:rsidRDefault="2EC0E5D0" w:rsidP="2EC0E5D0">
            <w:pPr>
              <w:pStyle w:val="BodyText"/>
              <w:rPr>
                <w:lang w:val="en-CA"/>
              </w:rPr>
            </w:pPr>
            <w:r w:rsidRPr="2EC0E5D0">
              <w:rPr>
                <w:lang w:val="en-CA"/>
              </w:rPr>
              <w:t>SFP: Ericsson-STM-1</w:t>
            </w:r>
          </w:p>
        </w:tc>
      </w:tr>
      <w:tr w:rsidR="2EC0E5D0" w14:paraId="018305DA" w14:textId="77777777" w:rsidTr="008E33EA">
        <w:trPr>
          <w:trHeight w:val="300"/>
        </w:trPr>
        <w:tc>
          <w:tcPr>
            <w:tcW w:w="2141" w:type="dxa"/>
            <w:vMerge/>
          </w:tcPr>
          <w:p w14:paraId="5C4209E5" w14:textId="77777777" w:rsidR="005E2A40" w:rsidRDefault="005E2A40"/>
        </w:tc>
        <w:tc>
          <w:tcPr>
            <w:tcW w:w="2142" w:type="dxa"/>
          </w:tcPr>
          <w:p w14:paraId="4F499FC1" w14:textId="33BAEB30" w:rsidR="2EC0E5D0" w:rsidRDefault="00A76673" w:rsidP="2EC0E5D0">
            <w:pPr>
              <w:pStyle w:val="BodyText"/>
              <w:rPr>
                <w:lang w:val="en-CA"/>
              </w:rPr>
            </w:pPr>
            <w:del w:id="308" w:author="VarunReddy Papireddy - EXT" w:date="2023-12-16T06:55:00Z">
              <w:r w:rsidDel="00A37F98">
                <w:rPr>
                  <w:rFonts w:ascii="Calibri" w:hAnsi="Calibri" w:cs="Calibri"/>
                  <w:color w:val="000000"/>
                  <w:sz w:val="22"/>
                  <w:szCs w:val="22"/>
                  <w:shd w:val="clear" w:color="auto" w:fill="FFFFFF"/>
                </w:rPr>
                <w:delText>Gigabit Ethernet</w:delText>
              </w:r>
            </w:del>
            <w:ins w:id="309" w:author="VarunReddy Papireddy - EXT" w:date="2023-12-16T06:55:00Z">
              <w:r w:rsidR="00A37F98">
                <w:rPr>
                  <w:rFonts w:ascii="Calibri" w:hAnsi="Calibri" w:cs="Calibri"/>
                  <w:color w:val="000000"/>
                  <w:sz w:val="22"/>
                  <w:szCs w:val="22"/>
                  <w:shd w:val="clear" w:color="auto" w:fill="FFFFFF"/>
                </w:rPr>
                <w:t>SFP</w:t>
              </w:r>
            </w:ins>
          </w:p>
        </w:tc>
        <w:tc>
          <w:tcPr>
            <w:tcW w:w="2140" w:type="dxa"/>
          </w:tcPr>
          <w:p w14:paraId="6F4573AA" w14:textId="21D4C342" w:rsidR="2EC0E5D0" w:rsidRDefault="2EC0E5D0" w:rsidP="2EC0E5D0">
            <w:pPr>
              <w:pStyle w:val="BodyText"/>
              <w:rPr>
                <w:lang w:val="en-CA"/>
              </w:rPr>
            </w:pPr>
            <w:r w:rsidRPr="2EC0E5D0">
              <w:rPr>
                <w:lang w:val="en-CA"/>
              </w:rPr>
              <w:t>TN 3</w:t>
            </w:r>
          </w:p>
        </w:tc>
        <w:tc>
          <w:tcPr>
            <w:tcW w:w="4007" w:type="dxa"/>
          </w:tcPr>
          <w:p w14:paraId="22E4AB26" w14:textId="20316742" w:rsidR="2EC0E5D0" w:rsidRDefault="2EC0E5D0" w:rsidP="2EC0E5D0">
            <w:pPr>
              <w:pStyle w:val="BodyText"/>
              <w:rPr>
                <w:lang w:val="en-CA"/>
              </w:rPr>
            </w:pPr>
            <w:r w:rsidRPr="2EC0E5D0">
              <w:rPr>
                <w:lang w:val="en-CA"/>
              </w:rPr>
              <w:t xml:space="preserve">SFP:1000BASE-TX </w:t>
            </w:r>
          </w:p>
          <w:p w14:paraId="293A1E7A" w14:textId="2FEE0B22" w:rsidR="2EC0E5D0" w:rsidRDefault="2EC0E5D0" w:rsidP="2EC0E5D0">
            <w:pPr>
              <w:pStyle w:val="BodyText"/>
              <w:rPr>
                <w:lang w:val="en-CA"/>
              </w:rPr>
            </w:pPr>
            <w:r w:rsidRPr="2EC0E5D0">
              <w:rPr>
                <w:lang w:val="en-CA"/>
              </w:rPr>
              <w:t>SFP: Ericsson-1000Base-LX</w:t>
            </w:r>
          </w:p>
          <w:p w14:paraId="6C552845" w14:textId="55F81A3E" w:rsidR="2EC0E5D0" w:rsidRDefault="2EC0E5D0" w:rsidP="2EC0E5D0">
            <w:pPr>
              <w:pStyle w:val="BodyText"/>
              <w:rPr>
                <w:lang w:val="en-CA"/>
              </w:rPr>
            </w:pPr>
            <w:r w:rsidRPr="2EC0E5D0">
              <w:rPr>
                <w:lang w:val="en-CA"/>
              </w:rPr>
              <w:t>SFP: Ericsson-1000Base-ZX</w:t>
            </w:r>
          </w:p>
          <w:p w14:paraId="2A55948B" w14:textId="3E11C1AC" w:rsidR="2EC0E5D0" w:rsidRDefault="2EC0E5D0" w:rsidP="2EC0E5D0">
            <w:pPr>
              <w:pStyle w:val="BodyText"/>
              <w:rPr>
                <w:lang w:val="en-CA"/>
              </w:rPr>
            </w:pPr>
            <w:r w:rsidRPr="2EC0E5D0">
              <w:rPr>
                <w:lang w:val="en-CA"/>
              </w:rPr>
              <w:t>SFP: Ericsson-STM-1</w:t>
            </w:r>
          </w:p>
        </w:tc>
      </w:tr>
      <w:tr w:rsidR="2EC0E5D0" w14:paraId="08C74A7C" w14:textId="77777777" w:rsidTr="008E33EA">
        <w:trPr>
          <w:trHeight w:val="300"/>
        </w:trPr>
        <w:tc>
          <w:tcPr>
            <w:tcW w:w="2141" w:type="dxa"/>
            <w:vMerge/>
          </w:tcPr>
          <w:p w14:paraId="704D297B" w14:textId="77777777" w:rsidR="005E2A40" w:rsidRDefault="005E2A40"/>
        </w:tc>
        <w:tc>
          <w:tcPr>
            <w:tcW w:w="2142" w:type="dxa"/>
          </w:tcPr>
          <w:p w14:paraId="6A95C1CB" w14:textId="5E5FEF04" w:rsidR="2EC0E5D0" w:rsidRDefault="00A76673" w:rsidP="2EC0E5D0">
            <w:pPr>
              <w:pStyle w:val="BodyText"/>
              <w:rPr>
                <w:lang w:val="en-CA"/>
              </w:rPr>
            </w:pPr>
            <w:del w:id="310" w:author="VarunReddy Papireddy - EXT" w:date="2023-12-16T06:55:00Z">
              <w:r w:rsidDel="00A37F98">
                <w:rPr>
                  <w:rFonts w:ascii="Calibri" w:hAnsi="Calibri" w:cs="Calibri"/>
                  <w:color w:val="000000"/>
                  <w:sz w:val="22"/>
                  <w:szCs w:val="22"/>
                  <w:shd w:val="clear" w:color="auto" w:fill="FFFFFF"/>
                </w:rPr>
                <w:delText>Gigabit Ethernet</w:delText>
              </w:r>
            </w:del>
            <w:ins w:id="311" w:author="VarunReddy Papireddy - EXT" w:date="2023-12-16T06:55:00Z">
              <w:r w:rsidR="00A37F98">
                <w:rPr>
                  <w:rFonts w:ascii="Calibri" w:hAnsi="Calibri" w:cs="Calibri"/>
                  <w:color w:val="000000"/>
                  <w:sz w:val="22"/>
                  <w:szCs w:val="22"/>
                  <w:shd w:val="clear" w:color="auto" w:fill="FFFFFF"/>
                </w:rPr>
                <w:t>SFP</w:t>
              </w:r>
            </w:ins>
          </w:p>
        </w:tc>
        <w:tc>
          <w:tcPr>
            <w:tcW w:w="2140" w:type="dxa"/>
          </w:tcPr>
          <w:p w14:paraId="444F9424" w14:textId="0EE38E48" w:rsidR="2EC0E5D0" w:rsidRDefault="2EC0E5D0" w:rsidP="2EC0E5D0">
            <w:pPr>
              <w:pStyle w:val="BodyText"/>
              <w:rPr>
                <w:lang w:val="en-CA"/>
              </w:rPr>
            </w:pPr>
            <w:r w:rsidRPr="2EC0E5D0">
              <w:rPr>
                <w:lang w:val="en-CA"/>
              </w:rPr>
              <w:t>TN 4</w:t>
            </w:r>
          </w:p>
        </w:tc>
        <w:tc>
          <w:tcPr>
            <w:tcW w:w="4007" w:type="dxa"/>
          </w:tcPr>
          <w:p w14:paraId="10E78999" w14:textId="20316742" w:rsidR="2EC0E5D0" w:rsidRDefault="2EC0E5D0" w:rsidP="2EC0E5D0">
            <w:pPr>
              <w:pStyle w:val="BodyText"/>
              <w:rPr>
                <w:lang w:val="en-CA"/>
              </w:rPr>
            </w:pPr>
            <w:r w:rsidRPr="2EC0E5D0">
              <w:rPr>
                <w:lang w:val="en-CA"/>
              </w:rPr>
              <w:t xml:space="preserve">SFP:1000BASE-TX </w:t>
            </w:r>
          </w:p>
          <w:p w14:paraId="24617B77" w14:textId="2FEE0B22" w:rsidR="2EC0E5D0" w:rsidRDefault="2EC0E5D0" w:rsidP="2EC0E5D0">
            <w:pPr>
              <w:pStyle w:val="BodyText"/>
              <w:rPr>
                <w:lang w:val="en-CA"/>
              </w:rPr>
            </w:pPr>
            <w:r w:rsidRPr="2EC0E5D0">
              <w:rPr>
                <w:lang w:val="en-CA"/>
              </w:rPr>
              <w:t>SFP: Ericsson-1000Base-LX</w:t>
            </w:r>
          </w:p>
          <w:p w14:paraId="3BC8F9F8" w14:textId="5E153A6B" w:rsidR="2EC0E5D0" w:rsidRDefault="2EC0E5D0" w:rsidP="2EC0E5D0">
            <w:pPr>
              <w:pStyle w:val="BodyText"/>
              <w:rPr>
                <w:lang w:val="en-CA"/>
              </w:rPr>
            </w:pPr>
            <w:r w:rsidRPr="2EC0E5D0">
              <w:rPr>
                <w:lang w:val="en-CA"/>
              </w:rPr>
              <w:t>SFP: Ericsson-1000Base-ZX</w:t>
            </w:r>
          </w:p>
          <w:p w14:paraId="0565103B" w14:textId="1B794225" w:rsidR="2EC0E5D0" w:rsidRDefault="2EC0E5D0" w:rsidP="2EC0E5D0">
            <w:pPr>
              <w:pStyle w:val="BodyText"/>
              <w:rPr>
                <w:lang w:val="en-CA"/>
              </w:rPr>
            </w:pPr>
            <w:r w:rsidRPr="2EC0E5D0">
              <w:rPr>
                <w:lang w:val="en-CA"/>
              </w:rPr>
              <w:t>SFP: Ericsson-STM-1</w:t>
            </w:r>
          </w:p>
        </w:tc>
      </w:tr>
      <w:tr w:rsidR="2EC0E5D0" w14:paraId="0A57B567" w14:textId="77777777" w:rsidTr="008E33EA">
        <w:trPr>
          <w:trHeight w:val="300"/>
        </w:trPr>
        <w:tc>
          <w:tcPr>
            <w:tcW w:w="2141" w:type="dxa"/>
            <w:vMerge/>
          </w:tcPr>
          <w:p w14:paraId="644179F8" w14:textId="77777777" w:rsidR="005E2A40" w:rsidRDefault="005E2A40"/>
        </w:tc>
        <w:tc>
          <w:tcPr>
            <w:tcW w:w="2142" w:type="dxa"/>
          </w:tcPr>
          <w:p w14:paraId="227C4CBE" w14:textId="71BC1CCF" w:rsidR="2EC0E5D0" w:rsidRDefault="00A76673" w:rsidP="2EC0E5D0">
            <w:pPr>
              <w:pStyle w:val="BodyText"/>
              <w:rPr>
                <w:lang w:val="en-CA"/>
              </w:rPr>
            </w:pPr>
            <w:del w:id="312" w:author="VarunReddy Papireddy - EXT" w:date="2023-12-16T06:55:00Z">
              <w:r w:rsidDel="00A37F98">
                <w:rPr>
                  <w:rFonts w:ascii="Calibri" w:hAnsi="Calibri" w:cs="Calibri"/>
                  <w:color w:val="000000"/>
                  <w:sz w:val="22"/>
                  <w:szCs w:val="22"/>
                  <w:shd w:val="clear" w:color="auto" w:fill="FFFFFF"/>
                </w:rPr>
                <w:delText>10 Gigabit Ethernet</w:delText>
              </w:r>
            </w:del>
            <w:ins w:id="313" w:author="VarunReddy Papireddy - EXT" w:date="2023-12-16T06:55:00Z">
              <w:r w:rsidR="00A37F98">
                <w:rPr>
                  <w:rFonts w:ascii="Calibri" w:hAnsi="Calibri" w:cs="Calibri"/>
                  <w:color w:val="000000"/>
                  <w:sz w:val="22"/>
                  <w:szCs w:val="22"/>
                  <w:shd w:val="clear" w:color="auto" w:fill="FFFFFF"/>
                </w:rPr>
                <w:t>SFP+</w:t>
              </w:r>
            </w:ins>
          </w:p>
        </w:tc>
        <w:tc>
          <w:tcPr>
            <w:tcW w:w="2140" w:type="dxa"/>
          </w:tcPr>
          <w:p w14:paraId="46A66260" w14:textId="50F20440" w:rsidR="2EC0E5D0" w:rsidRDefault="2EC0E5D0" w:rsidP="2EC0E5D0">
            <w:pPr>
              <w:pStyle w:val="BodyText"/>
              <w:rPr>
                <w:lang w:val="en-CA"/>
              </w:rPr>
            </w:pPr>
            <w:r w:rsidRPr="2EC0E5D0">
              <w:rPr>
                <w:lang w:val="en-CA"/>
              </w:rPr>
              <w:t>TN 5</w:t>
            </w:r>
          </w:p>
        </w:tc>
        <w:tc>
          <w:tcPr>
            <w:tcW w:w="4007" w:type="dxa"/>
          </w:tcPr>
          <w:p w14:paraId="57C5F230" w14:textId="4CA7DCF2" w:rsidR="2EC0E5D0" w:rsidRDefault="2EC0E5D0" w:rsidP="2EC0E5D0">
            <w:pPr>
              <w:pStyle w:val="BodyText"/>
              <w:rPr>
                <w:lang w:val="en-CA"/>
              </w:rPr>
            </w:pPr>
            <w:r w:rsidRPr="2EC0E5D0">
              <w:rPr>
                <w:lang w:val="en-CA"/>
              </w:rPr>
              <w:t>SFP+: GENERIC-10GBASE-LR</w:t>
            </w:r>
          </w:p>
        </w:tc>
      </w:tr>
      <w:tr w:rsidR="2EC0E5D0" w14:paraId="2CEC9652" w14:textId="77777777" w:rsidTr="008E33EA">
        <w:trPr>
          <w:trHeight w:val="300"/>
        </w:trPr>
        <w:tc>
          <w:tcPr>
            <w:tcW w:w="2141" w:type="dxa"/>
          </w:tcPr>
          <w:p w14:paraId="7905E55E" w14:textId="3EE8B91C" w:rsidR="2EC0E5D0" w:rsidRDefault="2EC0E5D0" w:rsidP="2EC0E5D0">
            <w:pPr>
              <w:pStyle w:val="BodyText"/>
              <w:rPr>
                <w:b/>
                <w:bCs/>
                <w:lang w:val="en-CA"/>
              </w:rPr>
            </w:pPr>
            <w:r w:rsidRPr="2EC0E5D0">
              <w:rPr>
                <w:b/>
                <w:bCs/>
                <w:lang w:val="en-CA"/>
              </w:rPr>
              <w:t>LTU 1002</w:t>
            </w:r>
          </w:p>
        </w:tc>
        <w:tc>
          <w:tcPr>
            <w:tcW w:w="2142" w:type="dxa"/>
          </w:tcPr>
          <w:p w14:paraId="1CF140EC" w14:textId="03F3CA1E" w:rsidR="2EC0E5D0" w:rsidRDefault="004940BF" w:rsidP="2EC0E5D0">
            <w:pPr>
              <w:pStyle w:val="BodyText"/>
              <w:rPr>
                <w:lang w:val="en-CA"/>
              </w:rPr>
            </w:pPr>
            <w:del w:id="314" w:author="VarunReddy Papireddy - EXT" w:date="2023-12-16T06:55:00Z">
              <w:r w:rsidDel="00A37F98">
                <w:rPr>
                  <w:rFonts w:ascii="Calibri" w:hAnsi="Calibri" w:cs="Calibri"/>
                  <w:color w:val="000000"/>
                  <w:sz w:val="22"/>
                  <w:szCs w:val="22"/>
                  <w:shd w:val="clear" w:color="auto" w:fill="FFFFFF"/>
                </w:rPr>
                <w:delText>Gigabit Ethernet</w:delText>
              </w:r>
            </w:del>
            <w:ins w:id="315" w:author="VarunReddy Papireddy - EXT" w:date="2023-12-16T06:55:00Z">
              <w:r w:rsidR="00A37F98">
                <w:rPr>
                  <w:rFonts w:ascii="Calibri" w:hAnsi="Calibri" w:cs="Calibri"/>
                  <w:color w:val="000000"/>
                  <w:sz w:val="22"/>
                  <w:szCs w:val="22"/>
                  <w:shd w:val="clear" w:color="auto" w:fill="FFFFFF"/>
                </w:rPr>
                <w:t>SFP</w:t>
              </w:r>
            </w:ins>
          </w:p>
        </w:tc>
        <w:tc>
          <w:tcPr>
            <w:tcW w:w="2140" w:type="dxa"/>
          </w:tcPr>
          <w:p w14:paraId="34C9B223" w14:textId="3AC77A19" w:rsidR="2EC0E5D0" w:rsidRDefault="2EC0E5D0" w:rsidP="2EC0E5D0">
            <w:pPr>
              <w:pStyle w:val="BodyText"/>
              <w:rPr>
                <w:lang w:val="en-CA"/>
              </w:rPr>
            </w:pPr>
            <w:r w:rsidRPr="2EC0E5D0">
              <w:rPr>
                <w:lang w:val="en-CA"/>
              </w:rPr>
              <w:t>SDH</w:t>
            </w:r>
          </w:p>
        </w:tc>
        <w:tc>
          <w:tcPr>
            <w:tcW w:w="4007" w:type="dxa"/>
          </w:tcPr>
          <w:p w14:paraId="1D58DC86" w14:textId="589A21EC" w:rsidR="2EC0E5D0" w:rsidRDefault="2EC0E5D0" w:rsidP="2EC0E5D0">
            <w:pPr>
              <w:pStyle w:val="BodyText"/>
              <w:rPr>
                <w:lang w:val="en-CA"/>
              </w:rPr>
            </w:pPr>
            <w:r w:rsidRPr="2EC0E5D0">
              <w:rPr>
                <w:lang w:val="en-CA"/>
              </w:rPr>
              <w:t xml:space="preserve">SFP:1000BASE-TX </w:t>
            </w:r>
          </w:p>
          <w:p w14:paraId="1AA03481" w14:textId="589A21EC" w:rsidR="2EC0E5D0" w:rsidRDefault="2EC0E5D0" w:rsidP="2EC0E5D0">
            <w:pPr>
              <w:pStyle w:val="BodyText"/>
              <w:rPr>
                <w:lang w:val="en-CA"/>
              </w:rPr>
            </w:pPr>
            <w:r w:rsidRPr="2EC0E5D0">
              <w:rPr>
                <w:lang w:val="en-CA"/>
              </w:rPr>
              <w:t>SFP: Ericsson-1000Base-LX</w:t>
            </w:r>
          </w:p>
          <w:p w14:paraId="5C0545E4" w14:textId="589A21EC" w:rsidR="2EC0E5D0" w:rsidRDefault="2EC0E5D0" w:rsidP="2EC0E5D0">
            <w:pPr>
              <w:pStyle w:val="BodyText"/>
              <w:rPr>
                <w:lang w:val="en-CA"/>
              </w:rPr>
            </w:pPr>
            <w:r w:rsidRPr="2EC0E5D0">
              <w:rPr>
                <w:lang w:val="en-CA"/>
              </w:rPr>
              <w:t>SFP: Ericsson-1000Base-ZX</w:t>
            </w:r>
          </w:p>
          <w:p w14:paraId="75335E70" w14:textId="589A21EC" w:rsidR="2EC0E5D0" w:rsidRDefault="2EC0E5D0" w:rsidP="2EC0E5D0">
            <w:pPr>
              <w:pStyle w:val="BodyText"/>
              <w:rPr>
                <w:lang w:val="en-CA"/>
              </w:rPr>
            </w:pPr>
            <w:r w:rsidRPr="2EC0E5D0">
              <w:rPr>
                <w:lang w:val="en-CA"/>
              </w:rPr>
              <w:t>SFP: Ericsson-STM-1</w:t>
            </w:r>
          </w:p>
        </w:tc>
      </w:tr>
    </w:tbl>
    <w:p w14:paraId="3FA2B57A" w14:textId="40A779CB" w:rsidR="00A1204B" w:rsidRPr="00A1204B" w:rsidRDefault="00A1204B" w:rsidP="00A1204B">
      <w:pPr>
        <w:pStyle w:val="BodyText"/>
        <w:rPr>
          <w:lang w:val="en-CA"/>
        </w:rPr>
      </w:pPr>
    </w:p>
    <w:p w14:paraId="4F7FB1AC" w14:textId="77777777" w:rsidR="00F568AB" w:rsidRDefault="40CAA3CB" w:rsidP="00F568AB">
      <w:pPr>
        <w:pStyle w:val="Heading3"/>
        <w:rPr>
          <w:lang w:val="en-CA"/>
        </w:rPr>
      </w:pPr>
      <w:bookmarkStart w:id="316" w:name="_Toc1702244613"/>
      <w:r w:rsidRPr="47D17CDD">
        <w:rPr>
          <w:lang w:val="en-CA"/>
        </w:rPr>
        <w:t>Port Compatibility</w:t>
      </w:r>
      <w:bookmarkEnd w:id="316"/>
      <w:r w:rsidRPr="47D17CDD">
        <w:rPr>
          <w:lang w:val="en-CA"/>
        </w:rPr>
        <w:t xml:space="preserve"> </w:t>
      </w:r>
    </w:p>
    <w:p w14:paraId="70CFFB55" w14:textId="77777777" w:rsidR="00F568AB" w:rsidRDefault="40CAA3CB" w:rsidP="00F568AB">
      <w:pPr>
        <w:pStyle w:val="Heading4"/>
        <w:rPr>
          <w:lang w:val="en-CA"/>
        </w:rPr>
      </w:pPr>
      <w:r w:rsidRPr="47D17CDD">
        <w:rPr>
          <w:lang w:val="en-CA"/>
        </w:rPr>
        <w:t>Card Ports</w:t>
      </w:r>
    </w:p>
    <w:tbl>
      <w:tblPr>
        <w:tblStyle w:val="TableGrid"/>
        <w:tblW w:w="0" w:type="auto"/>
        <w:tblInd w:w="-113" w:type="dxa"/>
        <w:tblLook w:val="04A0" w:firstRow="1" w:lastRow="0" w:firstColumn="1" w:lastColumn="0" w:noHBand="0" w:noVBand="1"/>
      </w:tblPr>
      <w:tblGrid>
        <w:gridCol w:w="1290"/>
        <w:gridCol w:w="1770"/>
        <w:gridCol w:w="1830"/>
        <w:gridCol w:w="1029"/>
        <w:gridCol w:w="1650"/>
        <w:gridCol w:w="1905"/>
        <w:gridCol w:w="1069"/>
      </w:tblGrid>
      <w:tr w:rsidR="006A449A" w14:paraId="4F14801E" w14:textId="77777777" w:rsidTr="5BE01E04">
        <w:trPr>
          <w:trHeight w:val="300"/>
        </w:trPr>
        <w:tc>
          <w:tcPr>
            <w:tcW w:w="1290" w:type="dxa"/>
            <w:shd w:val="clear" w:color="auto" w:fill="548DD4" w:themeFill="text2" w:themeFillTint="99"/>
          </w:tcPr>
          <w:p w14:paraId="14986CB0" w14:textId="77777777" w:rsidR="5BE01E04" w:rsidRDefault="5BE01E04" w:rsidP="5BE01E04">
            <w:pPr>
              <w:pStyle w:val="Table"/>
              <w:rPr>
                <w:b/>
                <w:bCs/>
              </w:rPr>
            </w:pPr>
            <w:r w:rsidRPr="5BE01E04">
              <w:rPr>
                <w:b/>
                <w:bCs/>
              </w:rPr>
              <w:t>Card Archetype Name</w:t>
            </w:r>
          </w:p>
        </w:tc>
        <w:tc>
          <w:tcPr>
            <w:tcW w:w="1770" w:type="dxa"/>
            <w:shd w:val="clear" w:color="auto" w:fill="548DD4" w:themeFill="text2" w:themeFillTint="99"/>
          </w:tcPr>
          <w:p w14:paraId="266F6A87" w14:textId="77777777" w:rsidR="5BE01E04" w:rsidRDefault="5BE01E04" w:rsidP="5BE01E04">
            <w:pPr>
              <w:pStyle w:val="Table"/>
              <w:rPr>
                <w:b/>
                <w:bCs/>
              </w:rPr>
            </w:pPr>
            <w:r w:rsidRPr="5BE01E04">
              <w:rPr>
                <w:b/>
                <w:bCs/>
              </w:rPr>
              <w:t>Port Archetype</w:t>
            </w:r>
          </w:p>
        </w:tc>
        <w:tc>
          <w:tcPr>
            <w:tcW w:w="1830" w:type="dxa"/>
            <w:shd w:val="clear" w:color="auto" w:fill="548DD4" w:themeFill="text2" w:themeFillTint="99"/>
          </w:tcPr>
          <w:p w14:paraId="1B81351F" w14:textId="77777777" w:rsidR="5BE01E04" w:rsidRDefault="5BE01E04" w:rsidP="5BE01E04">
            <w:pPr>
              <w:pStyle w:val="Table"/>
              <w:rPr>
                <w:b/>
                <w:bCs/>
              </w:rPr>
            </w:pPr>
            <w:r w:rsidRPr="5BE01E04">
              <w:rPr>
                <w:b/>
                <w:bCs/>
              </w:rPr>
              <w:t>Port Archetype Instance</w:t>
            </w:r>
          </w:p>
        </w:tc>
        <w:tc>
          <w:tcPr>
            <w:tcW w:w="1029" w:type="dxa"/>
            <w:shd w:val="clear" w:color="auto" w:fill="548DD4" w:themeFill="text2" w:themeFillTint="99"/>
          </w:tcPr>
          <w:p w14:paraId="5FCC9257" w14:textId="77777777" w:rsidR="5BE01E04" w:rsidRDefault="5BE01E04" w:rsidP="5BE01E04">
            <w:pPr>
              <w:pStyle w:val="Table"/>
              <w:rPr>
                <w:b/>
                <w:bCs/>
              </w:rPr>
            </w:pPr>
            <w:r w:rsidRPr="5BE01E04">
              <w:rPr>
                <w:b/>
                <w:bCs/>
              </w:rPr>
              <w:t>Port Number</w:t>
            </w:r>
          </w:p>
          <w:p w14:paraId="393A9020" w14:textId="77777777" w:rsidR="5BE01E04" w:rsidRDefault="5BE01E04" w:rsidP="5BE01E04">
            <w:pPr>
              <w:pStyle w:val="Table"/>
              <w:rPr>
                <w:b/>
                <w:bCs/>
              </w:rPr>
            </w:pPr>
          </w:p>
        </w:tc>
        <w:tc>
          <w:tcPr>
            <w:tcW w:w="1650" w:type="dxa"/>
            <w:shd w:val="clear" w:color="auto" w:fill="548DD4" w:themeFill="text2" w:themeFillTint="99"/>
          </w:tcPr>
          <w:p w14:paraId="2350CBCA" w14:textId="77777777" w:rsidR="5BE01E04" w:rsidRDefault="5BE01E04" w:rsidP="5BE01E04">
            <w:pPr>
              <w:pStyle w:val="Table"/>
              <w:rPr>
                <w:b/>
                <w:bCs/>
              </w:rPr>
            </w:pPr>
            <w:r w:rsidRPr="5BE01E04">
              <w:rPr>
                <w:b/>
                <w:bCs/>
              </w:rPr>
              <w:t>Port Sequence</w:t>
            </w:r>
          </w:p>
        </w:tc>
        <w:tc>
          <w:tcPr>
            <w:tcW w:w="1905" w:type="dxa"/>
            <w:shd w:val="clear" w:color="auto" w:fill="548DD4" w:themeFill="text2" w:themeFillTint="99"/>
          </w:tcPr>
          <w:p w14:paraId="712CD615" w14:textId="77777777" w:rsidR="5BE01E04" w:rsidRDefault="5BE01E04" w:rsidP="5BE01E04">
            <w:pPr>
              <w:pStyle w:val="Table"/>
              <w:rPr>
                <w:b/>
                <w:bCs/>
              </w:rPr>
            </w:pPr>
            <w:r w:rsidRPr="5BE01E04">
              <w:rPr>
                <w:b/>
                <w:bCs/>
              </w:rPr>
              <w:t>Port Type Name</w:t>
            </w:r>
          </w:p>
        </w:tc>
        <w:tc>
          <w:tcPr>
            <w:tcW w:w="1069" w:type="dxa"/>
            <w:shd w:val="clear" w:color="auto" w:fill="548DD4" w:themeFill="text2" w:themeFillTint="99"/>
          </w:tcPr>
          <w:p w14:paraId="74231F27" w14:textId="77777777" w:rsidR="5BE01E04" w:rsidRDefault="5BE01E04" w:rsidP="5BE01E04">
            <w:pPr>
              <w:pStyle w:val="Table"/>
              <w:rPr>
                <w:b/>
                <w:bCs/>
              </w:rPr>
            </w:pPr>
            <w:r w:rsidRPr="5BE01E04">
              <w:rPr>
                <w:b/>
                <w:bCs/>
              </w:rPr>
              <w:t>Logical Interface Required</w:t>
            </w:r>
          </w:p>
        </w:tc>
      </w:tr>
      <w:tr w:rsidR="5BE01E04" w14:paraId="705B8579" w14:textId="77777777" w:rsidTr="5BE01E04">
        <w:trPr>
          <w:trHeight w:val="300"/>
        </w:trPr>
        <w:tc>
          <w:tcPr>
            <w:tcW w:w="1290" w:type="dxa"/>
          </w:tcPr>
          <w:p w14:paraId="0391B92E" w14:textId="2B58C23F" w:rsidR="5BE01E04" w:rsidRDefault="5BE01E04" w:rsidP="5BE01E04">
            <w:pPr>
              <w:pStyle w:val="Table"/>
            </w:pPr>
            <w:r>
              <w:t>MMU 1001</w:t>
            </w:r>
          </w:p>
        </w:tc>
        <w:tc>
          <w:tcPr>
            <w:tcW w:w="1770" w:type="dxa"/>
            <w:vAlign w:val="center"/>
          </w:tcPr>
          <w:p w14:paraId="4AF19EC9" w14:textId="27CD0DD2" w:rsidR="5BE01E04" w:rsidRDefault="5BE01E04" w:rsidP="5BE01E04">
            <w:pPr>
              <w:pStyle w:val="sc-gmeypb"/>
              <w:shd w:val="clear" w:color="auto" w:fill="F9FCFF"/>
              <w:spacing w:before="0" w:beforeAutospacing="0" w:after="0" w:afterAutospacing="0" w:line="259" w:lineRule="auto"/>
              <w:jc w:val="center"/>
              <w:rPr>
                <w:rFonts w:eastAsia="SimSun"/>
              </w:rPr>
            </w:pPr>
            <w:r w:rsidRPr="5BE01E04">
              <w:rPr>
                <w:rFonts w:asciiTheme="minorHAnsi" w:eastAsia="SimSun" w:hAnsiTheme="minorHAnsi"/>
                <w:sz w:val="20"/>
                <w:szCs w:val="20"/>
              </w:rPr>
              <w:t>RAU</w:t>
            </w:r>
          </w:p>
        </w:tc>
        <w:tc>
          <w:tcPr>
            <w:tcW w:w="1830" w:type="dxa"/>
            <w:vAlign w:val="center"/>
          </w:tcPr>
          <w:p w14:paraId="02F3C256" w14:textId="21D7F738" w:rsidR="5BE01E04" w:rsidRDefault="5BE01E04" w:rsidP="5BE01E04">
            <w:pPr>
              <w:pStyle w:val="Table"/>
              <w:spacing w:line="259" w:lineRule="auto"/>
              <w:jc w:val="center"/>
            </w:pPr>
            <w:r>
              <w:t>RAU 1</w:t>
            </w:r>
          </w:p>
        </w:tc>
        <w:tc>
          <w:tcPr>
            <w:tcW w:w="1029" w:type="dxa"/>
          </w:tcPr>
          <w:p w14:paraId="43D60EC1" w14:textId="77777777" w:rsidR="5BE01E04" w:rsidRDefault="5BE01E04" w:rsidP="5BE01E04">
            <w:pPr>
              <w:pStyle w:val="Table"/>
            </w:pPr>
            <w:r>
              <w:t>1</w:t>
            </w:r>
          </w:p>
        </w:tc>
        <w:tc>
          <w:tcPr>
            <w:tcW w:w="1650" w:type="dxa"/>
          </w:tcPr>
          <w:p w14:paraId="30CAF9DF" w14:textId="77777777" w:rsidR="5BE01E04" w:rsidRDefault="5BE01E04" w:rsidP="5BE01E04">
            <w:pPr>
              <w:pStyle w:val="Table"/>
            </w:pPr>
            <w:r>
              <w:t>1</w:t>
            </w:r>
          </w:p>
        </w:tc>
        <w:tc>
          <w:tcPr>
            <w:tcW w:w="1905" w:type="dxa"/>
          </w:tcPr>
          <w:p w14:paraId="5B5A265B" w14:textId="2A1CADDB" w:rsidR="5BE01E04" w:rsidRDefault="5BE01E04" w:rsidP="5BE01E04">
            <w:pPr>
              <w:pStyle w:val="Table"/>
            </w:pPr>
            <w:r>
              <w:t>RAU</w:t>
            </w:r>
          </w:p>
        </w:tc>
        <w:tc>
          <w:tcPr>
            <w:tcW w:w="1069" w:type="dxa"/>
          </w:tcPr>
          <w:p w14:paraId="710159F0" w14:textId="77777777" w:rsidR="5BE01E04" w:rsidRDefault="5BE01E04" w:rsidP="5BE01E04">
            <w:pPr>
              <w:pStyle w:val="Table"/>
            </w:pPr>
            <w:r>
              <w:t>No</w:t>
            </w:r>
          </w:p>
        </w:tc>
      </w:tr>
      <w:tr w:rsidR="5BE01E04" w14:paraId="0FC9A607" w14:textId="77777777" w:rsidTr="5BE01E04">
        <w:trPr>
          <w:trHeight w:val="300"/>
        </w:trPr>
        <w:tc>
          <w:tcPr>
            <w:tcW w:w="1290" w:type="dxa"/>
          </w:tcPr>
          <w:p w14:paraId="54B91F37" w14:textId="560BA523" w:rsidR="5BE01E04" w:rsidRDefault="5BE01E04" w:rsidP="5BE01E04">
            <w:pPr>
              <w:pStyle w:val="Table"/>
            </w:pPr>
            <w:r>
              <w:t>MMU 1002</w:t>
            </w:r>
          </w:p>
        </w:tc>
        <w:tc>
          <w:tcPr>
            <w:tcW w:w="1770" w:type="dxa"/>
            <w:vAlign w:val="center"/>
          </w:tcPr>
          <w:p w14:paraId="3691E999" w14:textId="23C0FDF0" w:rsidR="5BE01E04" w:rsidRDefault="5BE01E04" w:rsidP="5BE01E04">
            <w:pPr>
              <w:pStyle w:val="sc-gmeypb"/>
              <w:shd w:val="clear" w:color="auto" w:fill="F9FCFF"/>
              <w:spacing w:before="0" w:beforeAutospacing="0" w:after="0" w:afterAutospacing="0" w:line="259" w:lineRule="auto"/>
              <w:jc w:val="center"/>
              <w:rPr>
                <w:rFonts w:asciiTheme="minorHAnsi" w:eastAsia="SimSun" w:hAnsiTheme="minorHAnsi"/>
                <w:sz w:val="20"/>
                <w:szCs w:val="20"/>
              </w:rPr>
            </w:pPr>
            <w:r w:rsidRPr="5BE01E04">
              <w:rPr>
                <w:rFonts w:asciiTheme="minorHAnsi" w:eastAsia="SimSun" w:hAnsiTheme="minorHAnsi"/>
                <w:sz w:val="20"/>
                <w:szCs w:val="20"/>
              </w:rPr>
              <w:t>RAU</w:t>
            </w:r>
          </w:p>
        </w:tc>
        <w:tc>
          <w:tcPr>
            <w:tcW w:w="1830" w:type="dxa"/>
            <w:vAlign w:val="center"/>
          </w:tcPr>
          <w:p w14:paraId="66A4E01E" w14:textId="4A7CFD7A" w:rsidR="5BE01E04" w:rsidRDefault="5BE01E04" w:rsidP="5BE01E04">
            <w:pPr>
              <w:pStyle w:val="Table"/>
              <w:spacing w:line="259" w:lineRule="auto"/>
              <w:jc w:val="center"/>
            </w:pPr>
            <w:r>
              <w:t>RAU 1, RAU 2</w:t>
            </w:r>
          </w:p>
        </w:tc>
        <w:tc>
          <w:tcPr>
            <w:tcW w:w="1029" w:type="dxa"/>
          </w:tcPr>
          <w:p w14:paraId="0FC709FE" w14:textId="0BACC739" w:rsidR="5BE01E04" w:rsidRDefault="5BE01E04" w:rsidP="5BE01E04">
            <w:pPr>
              <w:pStyle w:val="Table"/>
            </w:pPr>
            <w:r>
              <w:t>1,2</w:t>
            </w:r>
          </w:p>
        </w:tc>
        <w:tc>
          <w:tcPr>
            <w:tcW w:w="1650" w:type="dxa"/>
          </w:tcPr>
          <w:p w14:paraId="21050C41" w14:textId="03E2CF93" w:rsidR="5BE01E04" w:rsidRDefault="5BE01E04" w:rsidP="5BE01E04">
            <w:pPr>
              <w:pStyle w:val="Table"/>
            </w:pPr>
            <w:r>
              <w:t>1,2</w:t>
            </w:r>
          </w:p>
        </w:tc>
        <w:tc>
          <w:tcPr>
            <w:tcW w:w="1905" w:type="dxa"/>
          </w:tcPr>
          <w:p w14:paraId="20187544" w14:textId="77F0F113" w:rsidR="5BE01E04" w:rsidRDefault="5BE01E04" w:rsidP="5BE01E04">
            <w:pPr>
              <w:pStyle w:val="Table"/>
            </w:pPr>
            <w:r>
              <w:t>RAU</w:t>
            </w:r>
          </w:p>
        </w:tc>
        <w:tc>
          <w:tcPr>
            <w:tcW w:w="1069" w:type="dxa"/>
          </w:tcPr>
          <w:p w14:paraId="6C122FEB" w14:textId="3FC0C0D7" w:rsidR="5BE01E04" w:rsidRDefault="5BE01E04" w:rsidP="5BE01E04">
            <w:pPr>
              <w:pStyle w:val="Table"/>
            </w:pPr>
            <w:r>
              <w:t>No</w:t>
            </w:r>
          </w:p>
        </w:tc>
      </w:tr>
      <w:tr w:rsidR="5BE01E04" w14:paraId="1F251B62" w14:textId="77777777" w:rsidTr="5BE01E04">
        <w:trPr>
          <w:trHeight w:val="300"/>
        </w:trPr>
        <w:tc>
          <w:tcPr>
            <w:tcW w:w="1290" w:type="dxa"/>
          </w:tcPr>
          <w:p w14:paraId="159695DF" w14:textId="6F6B49EA" w:rsidR="5BE01E04" w:rsidRDefault="5BE01E04" w:rsidP="5BE01E04">
            <w:pPr>
              <w:pStyle w:val="Table"/>
            </w:pPr>
            <w:r>
              <w:t>NPU 1002</w:t>
            </w:r>
          </w:p>
        </w:tc>
        <w:tc>
          <w:tcPr>
            <w:tcW w:w="1770" w:type="dxa"/>
          </w:tcPr>
          <w:p w14:paraId="1386B0FC" w14:textId="698ED5F6" w:rsidR="5BE01E04" w:rsidRDefault="5BE01E04" w:rsidP="5BE01E04">
            <w:pPr>
              <w:pStyle w:val="sc-gmeypb"/>
              <w:shd w:val="clear" w:color="auto" w:fill="F9FCFF"/>
              <w:spacing w:before="0" w:beforeAutospacing="0" w:after="0" w:afterAutospacing="0"/>
              <w:rPr>
                <w:rFonts w:ascii="Calibri" w:eastAsia="SimSun" w:hAnsi="Calibri" w:cs="Calibri"/>
                <w:color w:val="000000" w:themeColor="text1"/>
                <w:sz w:val="22"/>
                <w:szCs w:val="22"/>
              </w:rPr>
            </w:pPr>
            <w:r>
              <w:rPr>
                <w:rFonts w:ascii="Calibri" w:hAnsi="Calibri" w:cs="Calibri"/>
                <w:color w:val="000000"/>
                <w:sz w:val="22"/>
                <w:szCs w:val="22"/>
                <w:shd w:val="clear" w:color="auto" w:fill="FFFFFF"/>
              </w:rPr>
              <w:t xml:space="preserve">SYNC 1, SYNC 2, RJ-45, RJ-45, </w:t>
            </w:r>
            <w:r w:rsidR="00773F48">
              <w:rPr>
                <w:rFonts w:ascii="Calibri" w:hAnsi="Calibri" w:cs="Calibri"/>
                <w:color w:val="000000"/>
                <w:sz w:val="22"/>
                <w:szCs w:val="22"/>
                <w:shd w:val="clear" w:color="auto" w:fill="FFFFFF"/>
              </w:rPr>
              <w:t>Gigabit Ethernet, 10 Gigabit Ethernet, 10 Gigabit Ethernet, User I/O, O&amp;M</w:t>
            </w:r>
            <w:r w:rsidRPr="5BE01E04">
              <w:rPr>
                <w:rFonts w:ascii="Calibri" w:hAnsi="Calibri" w:cs="Calibri"/>
                <w:color w:val="000000" w:themeColor="text1"/>
                <w:sz w:val="22"/>
                <w:szCs w:val="22"/>
              </w:rPr>
              <w:t xml:space="preserve"> </w:t>
            </w:r>
          </w:p>
        </w:tc>
        <w:tc>
          <w:tcPr>
            <w:tcW w:w="1830" w:type="dxa"/>
          </w:tcPr>
          <w:p w14:paraId="7A963EF8" w14:textId="4FD548DD" w:rsidR="5BE01E04" w:rsidRDefault="5BE01E04" w:rsidP="5BE01E04">
            <w:pPr>
              <w:pStyle w:val="Table"/>
            </w:pPr>
            <w:r w:rsidRPr="5BE01E04">
              <w:rPr>
                <w:rFonts w:ascii="Calibri" w:hAnsi="Calibri" w:cs="Calibri"/>
                <w:color w:val="000000" w:themeColor="text1"/>
                <w:sz w:val="22"/>
                <w:szCs w:val="22"/>
              </w:rPr>
              <w:t>SYNC 1, SYNC 2, TN 4, TN 5, TN 6, TN 7, TN 8, User I/O, O&amp;M</w:t>
            </w:r>
          </w:p>
        </w:tc>
        <w:tc>
          <w:tcPr>
            <w:tcW w:w="1029" w:type="dxa"/>
          </w:tcPr>
          <w:p w14:paraId="19A90175" w14:textId="39063DC5" w:rsidR="5BE01E04" w:rsidRDefault="5BE01E04" w:rsidP="5BE01E04">
            <w:pPr>
              <w:pStyle w:val="Table"/>
            </w:pPr>
            <w:r>
              <w:t>1-6</w:t>
            </w:r>
          </w:p>
        </w:tc>
        <w:tc>
          <w:tcPr>
            <w:tcW w:w="1650" w:type="dxa"/>
          </w:tcPr>
          <w:p w14:paraId="19022B6A" w14:textId="0FB75CC4" w:rsidR="5BE01E04" w:rsidRDefault="5BE01E04" w:rsidP="5BE01E04">
            <w:pPr>
              <w:pStyle w:val="Table"/>
            </w:pPr>
            <w:r>
              <w:t>1-6</w:t>
            </w:r>
          </w:p>
        </w:tc>
        <w:tc>
          <w:tcPr>
            <w:tcW w:w="1905" w:type="dxa"/>
          </w:tcPr>
          <w:p w14:paraId="2C60765C" w14:textId="36021361" w:rsidR="5BE01E04" w:rsidRDefault="5BE01E04" w:rsidP="5BE01E04">
            <w:pPr>
              <w:pStyle w:val="Table"/>
              <w:rPr>
                <w:rFonts w:ascii="Calibri" w:hAnsi="Calibri" w:cs="Calibri"/>
                <w:color w:val="000000" w:themeColor="text1"/>
                <w:sz w:val="22"/>
                <w:szCs w:val="22"/>
              </w:rPr>
            </w:pPr>
            <w:r w:rsidRPr="5BE01E04">
              <w:rPr>
                <w:rFonts w:ascii="Calibri" w:hAnsi="Calibri" w:cs="Calibri"/>
                <w:color w:val="000000" w:themeColor="text1"/>
                <w:sz w:val="22"/>
                <w:szCs w:val="22"/>
              </w:rPr>
              <w:t>SYNC 1, SYNC 2, RJ-45, RJ-45, User I/O, O&amp;M</w:t>
            </w:r>
          </w:p>
        </w:tc>
        <w:tc>
          <w:tcPr>
            <w:tcW w:w="1069" w:type="dxa"/>
          </w:tcPr>
          <w:p w14:paraId="3F493758" w14:textId="60B2D517" w:rsidR="5BE01E04" w:rsidRDefault="5BE01E04" w:rsidP="5BE01E04">
            <w:pPr>
              <w:pStyle w:val="Table"/>
            </w:pPr>
            <w:r>
              <w:t>No</w:t>
            </w:r>
          </w:p>
        </w:tc>
      </w:tr>
      <w:tr w:rsidR="5BE01E04" w14:paraId="77EAD940" w14:textId="77777777" w:rsidTr="5BE01E04">
        <w:trPr>
          <w:trHeight w:val="300"/>
        </w:trPr>
        <w:tc>
          <w:tcPr>
            <w:tcW w:w="1290" w:type="dxa"/>
          </w:tcPr>
          <w:p w14:paraId="560C6E53" w14:textId="5633CA83" w:rsidR="5BE01E04" w:rsidRDefault="5BE01E04" w:rsidP="5BE01E04">
            <w:pPr>
              <w:pStyle w:val="Table"/>
            </w:pPr>
            <w:r>
              <w:t>NPU 1003</w:t>
            </w:r>
          </w:p>
        </w:tc>
        <w:tc>
          <w:tcPr>
            <w:tcW w:w="1770" w:type="dxa"/>
          </w:tcPr>
          <w:p w14:paraId="6EAA22E3" w14:textId="29805BC9" w:rsidR="5BE01E04" w:rsidRDefault="5BE01E04" w:rsidP="5BE01E04">
            <w:pPr>
              <w:pStyle w:val="sc-gmeypb"/>
              <w:shd w:val="clear" w:color="auto" w:fill="F9FCFF"/>
              <w:spacing w:before="0" w:beforeAutospacing="0" w:after="0" w:afterAutospacing="0"/>
              <w:rPr>
                <w:rFonts w:ascii="Calibri" w:eastAsia="SimSun" w:hAnsi="Calibri" w:cs="Calibri"/>
                <w:color w:val="000000" w:themeColor="text1"/>
                <w:sz w:val="22"/>
                <w:szCs w:val="22"/>
              </w:rPr>
            </w:pPr>
            <w:r>
              <w:rPr>
                <w:rFonts w:ascii="Calibri" w:hAnsi="Calibri" w:cs="Calibri"/>
                <w:color w:val="000000"/>
                <w:sz w:val="22"/>
                <w:szCs w:val="22"/>
                <w:shd w:val="clear" w:color="auto" w:fill="FFFFFF"/>
              </w:rPr>
              <w:t xml:space="preserve">SYNC 1, SYNC 2, RJ-45, RJ-45, </w:t>
            </w:r>
            <w:r w:rsidR="00E05539">
              <w:rPr>
                <w:rFonts w:ascii="Calibri" w:hAnsi="Calibri" w:cs="Calibri"/>
                <w:color w:val="000000"/>
                <w:sz w:val="22"/>
                <w:szCs w:val="22"/>
                <w:shd w:val="clear" w:color="auto" w:fill="FFFFFF"/>
              </w:rPr>
              <w:t>Gigabit Ethernet, 10 Gigabit Ethernet, 10 Gigabit Ethernet,</w:t>
            </w:r>
            <w:r>
              <w:rPr>
                <w:rFonts w:ascii="Calibri" w:hAnsi="Calibri" w:cs="Calibri"/>
                <w:color w:val="000000"/>
                <w:sz w:val="22"/>
                <w:szCs w:val="22"/>
                <w:shd w:val="clear" w:color="auto" w:fill="FFFFFF"/>
              </w:rPr>
              <w:t xml:space="preserve"> User I/O, O&amp;M</w:t>
            </w:r>
          </w:p>
        </w:tc>
        <w:tc>
          <w:tcPr>
            <w:tcW w:w="1830" w:type="dxa"/>
          </w:tcPr>
          <w:p w14:paraId="0462B39A" w14:textId="4F914A81" w:rsidR="5BE01E04" w:rsidRDefault="5BE01E04" w:rsidP="5BE01E04">
            <w:pPr>
              <w:pStyle w:val="Table"/>
            </w:pPr>
            <w:r w:rsidRPr="5BE01E04">
              <w:rPr>
                <w:rFonts w:ascii="Calibri" w:hAnsi="Calibri" w:cs="Calibri"/>
                <w:color w:val="000000" w:themeColor="text1"/>
                <w:sz w:val="22"/>
                <w:szCs w:val="22"/>
              </w:rPr>
              <w:t>SYNC 1, SYNC 2, TN 4, TN 5, TN 6, TN 7, TN 8, User I/O, O&amp;M</w:t>
            </w:r>
          </w:p>
        </w:tc>
        <w:tc>
          <w:tcPr>
            <w:tcW w:w="1029" w:type="dxa"/>
          </w:tcPr>
          <w:p w14:paraId="2DE9125D" w14:textId="6BBD23AA" w:rsidR="5BE01E04" w:rsidRDefault="5BE01E04" w:rsidP="5BE01E04">
            <w:pPr>
              <w:pStyle w:val="Table"/>
            </w:pPr>
            <w:r>
              <w:t>1-6</w:t>
            </w:r>
          </w:p>
        </w:tc>
        <w:tc>
          <w:tcPr>
            <w:tcW w:w="1650" w:type="dxa"/>
          </w:tcPr>
          <w:p w14:paraId="44532843" w14:textId="16B24FD8" w:rsidR="5BE01E04" w:rsidRDefault="5BE01E04" w:rsidP="5BE01E04">
            <w:pPr>
              <w:pStyle w:val="Table"/>
            </w:pPr>
            <w:r>
              <w:t>1-6</w:t>
            </w:r>
          </w:p>
        </w:tc>
        <w:tc>
          <w:tcPr>
            <w:tcW w:w="1905" w:type="dxa"/>
          </w:tcPr>
          <w:p w14:paraId="603D50C8" w14:textId="0D805AF9" w:rsidR="5BE01E04" w:rsidRDefault="5BE01E04" w:rsidP="5BE01E04">
            <w:pPr>
              <w:pStyle w:val="Table"/>
              <w:rPr>
                <w:rFonts w:ascii="Calibri" w:hAnsi="Calibri" w:cs="Calibri"/>
                <w:color w:val="000000" w:themeColor="text1"/>
                <w:sz w:val="22"/>
                <w:szCs w:val="22"/>
              </w:rPr>
            </w:pPr>
            <w:r w:rsidRPr="5BE01E04">
              <w:rPr>
                <w:rFonts w:ascii="Calibri" w:hAnsi="Calibri" w:cs="Calibri"/>
                <w:color w:val="000000" w:themeColor="text1"/>
                <w:sz w:val="22"/>
                <w:szCs w:val="22"/>
              </w:rPr>
              <w:t>SYNC 1, SYNC 2, RJ-45, RJ-45, User I/O, O&amp;M</w:t>
            </w:r>
          </w:p>
        </w:tc>
        <w:tc>
          <w:tcPr>
            <w:tcW w:w="1069" w:type="dxa"/>
          </w:tcPr>
          <w:p w14:paraId="1842C1EA" w14:textId="47A5BD27" w:rsidR="5BE01E04" w:rsidRDefault="5BE01E04" w:rsidP="5BE01E04">
            <w:pPr>
              <w:pStyle w:val="Table"/>
            </w:pPr>
            <w:r>
              <w:t>No</w:t>
            </w:r>
          </w:p>
        </w:tc>
      </w:tr>
      <w:tr w:rsidR="5BE01E04" w14:paraId="227F8421" w14:textId="77777777" w:rsidTr="5BE01E04">
        <w:trPr>
          <w:trHeight w:val="300"/>
        </w:trPr>
        <w:tc>
          <w:tcPr>
            <w:tcW w:w="1290" w:type="dxa"/>
          </w:tcPr>
          <w:p w14:paraId="15EB41BB" w14:textId="58DE3BF2" w:rsidR="5BE01E04" w:rsidRDefault="5BE01E04" w:rsidP="5BE01E04">
            <w:pPr>
              <w:pStyle w:val="Table"/>
            </w:pPr>
            <w:r>
              <w:t>ETU 1001</w:t>
            </w:r>
          </w:p>
        </w:tc>
        <w:tc>
          <w:tcPr>
            <w:tcW w:w="1770" w:type="dxa"/>
          </w:tcPr>
          <w:p w14:paraId="60C5BA5D" w14:textId="34D125D1" w:rsidR="5BE01E04" w:rsidRDefault="5BE01E04" w:rsidP="5BE01E04">
            <w:pPr>
              <w:pStyle w:val="sc-gmeypb"/>
              <w:shd w:val="clear" w:color="auto" w:fill="F9FCFF"/>
              <w:spacing w:before="0" w:beforeAutospacing="0" w:after="0" w:afterAutospacing="0"/>
              <w:rPr>
                <w:rFonts w:asciiTheme="minorHAnsi" w:eastAsia="SimSun" w:hAnsiTheme="minorHAnsi"/>
                <w:sz w:val="20"/>
                <w:szCs w:val="20"/>
              </w:rPr>
            </w:pPr>
            <w:r w:rsidRPr="5BE01E04">
              <w:rPr>
                <w:rFonts w:ascii="Calibri" w:hAnsi="Calibri" w:cs="Calibri"/>
                <w:color w:val="000000" w:themeColor="text1"/>
                <w:sz w:val="22"/>
                <w:szCs w:val="22"/>
              </w:rPr>
              <w:t>RJ-45</w:t>
            </w:r>
          </w:p>
        </w:tc>
        <w:tc>
          <w:tcPr>
            <w:tcW w:w="1830" w:type="dxa"/>
          </w:tcPr>
          <w:p w14:paraId="240F7DEA" w14:textId="68E1839D" w:rsidR="5BE01E04" w:rsidRDefault="5BE01E04" w:rsidP="5BE01E04">
            <w:pPr>
              <w:pStyle w:val="Table"/>
              <w:spacing w:line="259" w:lineRule="auto"/>
            </w:pPr>
            <w:r w:rsidRPr="5BE01E04">
              <w:rPr>
                <w:rFonts w:ascii="Calibri" w:hAnsi="Calibri" w:cs="Calibri"/>
                <w:color w:val="000000" w:themeColor="text1"/>
                <w:sz w:val="22"/>
                <w:szCs w:val="22"/>
              </w:rPr>
              <w:t>RJ-45</w:t>
            </w:r>
          </w:p>
        </w:tc>
        <w:tc>
          <w:tcPr>
            <w:tcW w:w="1029" w:type="dxa"/>
          </w:tcPr>
          <w:p w14:paraId="30F07FB6" w14:textId="2A4A9F96" w:rsidR="5BE01E04" w:rsidRDefault="5BE01E04" w:rsidP="5BE01E04">
            <w:pPr>
              <w:pStyle w:val="Table"/>
            </w:pPr>
            <w:r>
              <w:t>1, 2</w:t>
            </w:r>
          </w:p>
        </w:tc>
        <w:tc>
          <w:tcPr>
            <w:tcW w:w="1650" w:type="dxa"/>
          </w:tcPr>
          <w:p w14:paraId="2C6C3AB7" w14:textId="4F4001B7" w:rsidR="5BE01E04" w:rsidRDefault="5BE01E04" w:rsidP="5BE01E04">
            <w:pPr>
              <w:pStyle w:val="Table"/>
            </w:pPr>
            <w:r>
              <w:t>1, 2</w:t>
            </w:r>
          </w:p>
        </w:tc>
        <w:tc>
          <w:tcPr>
            <w:tcW w:w="1905" w:type="dxa"/>
          </w:tcPr>
          <w:p w14:paraId="249B8C30" w14:textId="6B055E5C" w:rsidR="5BE01E04" w:rsidRDefault="5BE01E04" w:rsidP="5BE01E04">
            <w:pPr>
              <w:pStyle w:val="Table"/>
              <w:spacing w:line="259" w:lineRule="auto"/>
            </w:pPr>
            <w:r w:rsidRPr="5BE01E04">
              <w:rPr>
                <w:rFonts w:ascii="Calibri" w:hAnsi="Calibri" w:cs="Calibri"/>
                <w:color w:val="000000" w:themeColor="text1"/>
                <w:sz w:val="22"/>
                <w:szCs w:val="22"/>
              </w:rPr>
              <w:t>RJ-45</w:t>
            </w:r>
          </w:p>
        </w:tc>
        <w:tc>
          <w:tcPr>
            <w:tcW w:w="1069" w:type="dxa"/>
          </w:tcPr>
          <w:p w14:paraId="038CFFC3" w14:textId="3C566D4A" w:rsidR="5BE01E04" w:rsidRDefault="5BE01E04" w:rsidP="5BE01E04">
            <w:pPr>
              <w:pStyle w:val="Table"/>
            </w:pPr>
            <w:r>
              <w:t>No</w:t>
            </w:r>
          </w:p>
        </w:tc>
      </w:tr>
      <w:tr w:rsidR="5BE01E04" w14:paraId="1D383E6E" w14:textId="77777777" w:rsidTr="5BE01E04">
        <w:trPr>
          <w:trHeight w:val="300"/>
        </w:trPr>
        <w:tc>
          <w:tcPr>
            <w:tcW w:w="1290" w:type="dxa"/>
          </w:tcPr>
          <w:p w14:paraId="5D60381D" w14:textId="6ACD486C" w:rsidR="5BE01E04" w:rsidRDefault="5BE01E04" w:rsidP="5BE01E04">
            <w:pPr>
              <w:pStyle w:val="Table"/>
            </w:pPr>
            <w:r>
              <w:t>ETU 1002</w:t>
            </w:r>
          </w:p>
        </w:tc>
        <w:tc>
          <w:tcPr>
            <w:tcW w:w="1770" w:type="dxa"/>
          </w:tcPr>
          <w:p w14:paraId="0B70E135" w14:textId="44AD043C" w:rsidR="5BE01E04" w:rsidRPr="00E54A1E" w:rsidRDefault="00C45ECC" w:rsidP="5BE01E04">
            <w:pPr>
              <w:pStyle w:val="sc-gmeypb"/>
              <w:shd w:val="clear" w:color="auto" w:fill="F9FCFF"/>
              <w:spacing w:before="0" w:beforeAutospacing="0" w:after="0" w:afterAutospacing="0"/>
              <w:rPr>
                <w:rFonts w:ascii="Calibri" w:eastAsia="SimSun" w:hAnsi="Calibri" w:cs="Calibri"/>
                <w:color w:val="000000" w:themeColor="text1"/>
                <w:sz w:val="22"/>
                <w:szCs w:val="22"/>
                <w:lang w:val="en-CA"/>
              </w:rPr>
            </w:pPr>
            <w:r>
              <w:rPr>
                <w:rFonts w:ascii="Calibri" w:hAnsi="Calibri" w:cs="Calibri"/>
                <w:color w:val="000000"/>
                <w:sz w:val="22"/>
                <w:szCs w:val="22"/>
                <w:shd w:val="clear" w:color="auto" w:fill="FFFFFF"/>
              </w:rPr>
              <w:t>Gigabit Ethernet</w:t>
            </w:r>
            <w:r w:rsidR="00E54A1E">
              <w:rPr>
                <w:rFonts w:ascii="Calibri" w:hAnsi="Calibri" w:cs="Calibri"/>
                <w:color w:val="000000"/>
                <w:sz w:val="22"/>
                <w:szCs w:val="22"/>
                <w:shd w:val="clear" w:color="auto" w:fill="FFFFFF"/>
              </w:rPr>
              <w:t>, Gigabit Ethernet, Gigabit Ethernet, Gigabit Ethernet, 10 Gigabit Ethernet</w:t>
            </w:r>
          </w:p>
        </w:tc>
        <w:tc>
          <w:tcPr>
            <w:tcW w:w="1830" w:type="dxa"/>
          </w:tcPr>
          <w:p w14:paraId="2AEBB0AA" w14:textId="5207E65B" w:rsidR="5BE01E04" w:rsidRDefault="5BE01E04" w:rsidP="5BE01E04">
            <w:pPr>
              <w:pStyle w:val="Table"/>
              <w:rPr>
                <w:rFonts w:ascii="Calibri" w:hAnsi="Calibri" w:cs="Calibri"/>
                <w:color w:val="000000" w:themeColor="text1"/>
                <w:sz w:val="22"/>
                <w:szCs w:val="22"/>
              </w:rPr>
            </w:pPr>
            <w:r w:rsidRPr="5BE01E04">
              <w:rPr>
                <w:rFonts w:ascii="Calibri" w:hAnsi="Calibri" w:cs="Calibri"/>
                <w:color w:val="000000" w:themeColor="text1"/>
                <w:sz w:val="22"/>
                <w:szCs w:val="22"/>
              </w:rPr>
              <w:t>TN 1, TN 2, TN 3, TN 4, TN 5</w:t>
            </w:r>
          </w:p>
        </w:tc>
        <w:tc>
          <w:tcPr>
            <w:tcW w:w="1029" w:type="dxa"/>
          </w:tcPr>
          <w:p w14:paraId="0EC2E9DC" w14:textId="77777777" w:rsidR="5BE01E04" w:rsidRDefault="5BE01E04" w:rsidP="5BE01E04">
            <w:pPr>
              <w:pStyle w:val="Table"/>
            </w:pPr>
          </w:p>
        </w:tc>
        <w:tc>
          <w:tcPr>
            <w:tcW w:w="1650" w:type="dxa"/>
          </w:tcPr>
          <w:p w14:paraId="776FC466" w14:textId="77777777" w:rsidR="5BE01E04" w:rsidRDefault="5BE01E04" w:rsidP="5BE01E04">
            <w:pPr>
              <w:pStyle w:val="Table"/>
            </w:pPr>
          </w:p>
        </w:tc>
        <w:tc>
          <w:tcPr>
            <w:tcW w:w="1905" w:type="dxa"/>
            <w:vAlign w:val="center"/>
          </w:tcPr>
          <w:p w14:paraId="6A66ADEC" w14:textId="0CA6602D" w:rsidR="5BE01E04" w:rsidRDefault="5BE01E04" w:rsidP="5BE01E04">
            <w:pPr>
              <w:pStyle w:val="Table"/>
              <w:jc w:val="center"/>
            </w:pPr>
            <w:r>
              <w:t>-</w:t>
            </w:r>
          </w:p>
        </w:tc>
        <w:tc>
          <w:tcPr>
            <w:tcW w:w="1069" w:type="dxa"/>
          </w:tcPr>
          <w:p w14:paraId="4BCB6FA5" w14:textId="5AAB8DD7" w:rsidR="5BE01E04" w:rsidRDefault="5BE01E04" w:rsidP="5BE01E04">
            <w:pPr>
              <w:pStyle w:val="Table"/>
            </w:pPr>
            <w:r>
              <w:t>No</w:t>
            </w:r>
          </w:p>
        </w:tc>
      </w:tr>
      <w:tr w:rsidR="5BE01E04" w14:paraId="7EC71E0B" w14:textId="77777777" w:rsidTr="5BE01E04">
        <w:trPr>
          <w:trHeight w:val="300"/>
        </w:trPr>
        <w:tc>
          <w:tcPr>
            <w:tcW w:w="1290" w:type="dxa"/>
          </w:tcPr>
          <w:p w14:paraId="0816FA85" w14:textId="32AC82B2" w:rsidR="5BE01E04" w:rsidRDefault="5BE01E04" w:rsidP="5BE01E04">
            <w:pPr>
              <w:pStyle w:val="Table"/>
            </w:pPr>
            <w:r>
              <w:t>LTU 1001</w:t>
            </w:r>
          </w:p>
        </w:tc>
        <w:tc>
          <w:tcPr>
            <w:tcW w:w="1770" w:type="dxa"/>
          </w:tcPr>
          <w:p w14:paraId="2E77329E" w14:textId="6C09EC95" w:rsidR="5B47963D" w:rsidRDefault="00E54A1E" w:rsidP="5BE01E04">
            <w:pPr>
              <w:pStyle w:val="sc-gmeypb"/>
              <w:shd w:val="clear" w:color="auto" w:fill="F9FCFF"/>
              <w:spacing w:before="0" w:beforeAutospacing="0" w:after="0" w:afterAutospacing="0"/>
              <w:rPr>
                <w:rFonts w:asciiTheme="minorHAnsi" w:eastAsia="SimSun" w:hAnsiTheme="minorHAnsi"/>
                <w:sz w:val="20"/>
                <w:szCs w:val="20"/>
              </w:rPr>
            </w:pPr>
            <w:r>
              <w:rPr>
                <w:rFonts w:ascii="Calibri" w:hAnsi="Calibri" w:cs="Calibri"/>
                <w:color w:val="000000" w:themeColor="text1"/>
                <w:sz w:val="22"/>
                <w:szCs w:val="22"/>
              </w:rPr>
              <w:t>DS1</w:t>
            </w:r>
          </w:p>
        </w:tc>
        <w:tc>
          <w:tcPr>
            <w:tcW w:w="1830" w:type="dxa"/>
          </w:tcPr>
          <w:p w14:paraId="3DD69A76" w14:textId="764DD3F6" w:rsidR="5BE01E04" w:rsidRDefault="5BE01E04" w:rsidP="5BE01E04">
            <w:pPr>
              <w:pStyle w:val="Table"/>
            </w:pPr>
            <w:r w:rsidRPr="5BE01E04">
              <w:rPr>
                <w:rFonts w:ascii="Calibri" w:hAnsi="Calibri" w:cs="Calibri"/>
                <w:color w:val="000000" w:themeColor="text1"/>
                <w:sz w:val="22"/>
                <w:szCs w:val="22"/>
              </w:rPr>
              <w:t>TN 1A-1D, TN 2A-2D, TN 3A-3D, TN 4A-4D</w:t>
            </w:r>
          </w:p>
        </w:tc>
        <w:tc>
          <w:tcPr>
            <w:tcW w:w="1029" w:type="dxa"/>
          </w:tcPr>
          <w:p w14:paraId="1AD0AA2D" w14:textId="0B5DEDAA" w:rsidR="5BE01E04" w:rsidRDefault="5BE01E04" w:rsidP="5BE01E04">
            <w:pPr>
              <w:pStyle w:val="Table"/>
            </w:pPr>
            <w:r>
              <w:t>1-16</w:t>
            </w:r>
          </w:p>
        </w:tc>
        <w:tc>
          <w:tcPr>
            <w:tcW w:w="1650" w:type="dxa"/>
          </w:tcPr>
          <w:p w14:paraId="4FD790F5" w14:textId="2BC002AF" w:rsidR="5BE01E04" w:rsidRDefault="5BE01E04" w:rsidP="5BE01E04">
            <w:pPr>
              <w:pStyle w:val="Table"/>
            </w:pPr>
            <w:r>
              <w:t>1-16</w:t>
            </w:r>
          </w:p>
        </w:tc>
        <w:tc>
          <w:tcPr>
            <w:tcW w:w="1905" w:type="dxa"/>
          </w:tcPr>
          <w:p w14:paraId="6134492C" w14:textId="2BDC749F" w:rsidR="5BE01E04" w:rsidRDefault="5BE01E04" w:rsidP="5BE01E04">
            <w:pPr>
              <w:pStyle w:val="Table"/>
            </w:pPr>
            <w:r w:rsidRPr="5BE01E04">
              <w:rPr>
                <w:rFonts w:ascii="Calibri" w:hAnsi="Calibri" w:cs="Calibri"/>
                <w:color w:val="000000" w:themeColor="text1"/>
                <w:sz w:val="22"/>
                <w:szCs w:val="22"/>
              </w:rPr>
              <w:t>TN 1A-1D, TN 2A-2D, TN 3A-3D, TN 4A-4D</w:t>
            </w:r>
          </w:p>
        </w:tc>
        <w:tc>
          <w:tcPr>
            <w:tcW w:w="1069" w:type="dxa"/>
          </w:tcPr>
          <w:p w14:paraId="2C4E0D5B" w14:textId="026D68C5" w:rsidR="5BE01E04" w:rsidRDefault="5BE01E04" w:rsidP="5BE01E04">
            <w:pPr>
              <w:pStyle w:val="Table"/>
            </w:pPr>
            <w:r>
              <w:t>No</w:t>
            </w:r>
          </w:p>
        </w:tc>
      </w:tr>
      <w:tr w:rsidR="5BE01E04" w14:paraId="197A029D" w14:textId="77777777" w:rsidTr="5BE01E04">
        <w:trPr>
          <w:trHeight w:val="300"/>
        </w:trPr>
        <w:tc>
          <w:tcPr>
            <w:tcW w:w="1290" w:type="dxa"/>
          </w:tcPr>
          <w:p w14:paraId="46E509F9" w14:textId="0E1D4466" w:rsidR="5BE01E04" w:rsidRDefault="5BE01E04" w:rsidP="5BE01E04">
            <w:pPr>
              <w:pStyle w:val="Table"/>
            </w:pPr>
            <w:r>
              <w:t>LTU 1002</w:t>
            </w:r>
          </w:p>
        </w:tc>
        <w:tc>
          <w:tcPr>
            <w:tcW w:w="1770" w:type="dxa"/>
          </w:tcPr>
          <w:p w14:paraId="346FE1FA" w14:textId="5E4F46A9" w:rsidR="5BE01E04" w:rsidRDefault="00E54A1E" w:rsidP="5BE01E04">
            <w:pPr>
              <w:pStyle w:val="sc-gmeypb"/>
              <w:shd w:val="clear" w:color="auto" w:fill="F9FCFF"/>
              <w:spacing w:before="0" w:beforeAutospacing="0" w:after="0" w:afterAutospacing="0"/>
              <w:rPr>
                <w:rFonts w:asciiTheme="minorHAnsi" w:eastAsia="SimSun" w:hAnsiTheme="minorHAnsi"/>
                <w:sz w:val="20"/>
                <w:szCs w:val="20"/>
              </w:rPr>
            </w:pPr>
            <w:r>
              <w:rPr>
                <w:rFonts w:ascii="Calibri" w:hAnsi="Calibri" w:cs="Calibri"/>
                <w:color w:val="000000" w:themeColor="text1"/>
                <w:sz w:val="22"/>
                <w:szCs w:val="22"/>
              </w:rPr>
              <w:t xml:space="preserve">DS1, </w:t>
            </w:r>
            <w:r>
              <w:rPr>
                <w:rFonts w:ascii="Calibri" w:hAnsi="Calibri" w:cs="Calibri"/>
                <w:color w:val="000000"/>
                <w:sz w:val="22"/>
                <w:szCs w:val="22"/>
                <w:shd w:val="clear" w:color="auto" w:fill="FFFFFF"/>
              </w:rPr>
              <w:t>Gigabit Ethernet</w:t>
            </w:r>
          </w:p>
        </w:tc>
        <w:tc>
          <w:tcPr>
            <w:tcW w:w="1830" w:type="dxa"/>
          </w:tcPr>
          <w:p w14:paraId="6DE0C7BE" w14:textId="7B8247E9" w:rsidR="5BE01E04" w:rsidRDefault="5BE01E04" w:rsidP="5BE01E04">
            <w:pPr>
              <w:pStyle w:val="Table"/>
              <w:rPr>
                <w:rFonts w:ascii="Calibri" w:hAnsi="Calibri" w:cs="Calibri"/>
                <w:color w:val="000000" w:themeColor="text1"/>
                <w:sz w:val="22"/>
                <w:szCs w:val="22"/>
              </w:rPr>
            </w:pPr>
            <w:r w:rsidRPr="5BE01E04">
              <w:rPr>
                <w:rFonts w:ascii="Calibri" w:hAnsi="Calibri" w:cs="Calibri"/>
                <w:color w:val="000000" w:themeColor="text1"/>
                <w:sz w:val="22"/>
                <w:szCs w:val="22"/>
              </w:rPr>
              <w:t>TN 1A-1D, TN 2A-2D, TN 3A-3D, TN 4A-4D, TN 5</w:t>
            </w:r>
          </w:p>
        </w:tc>
        <w:tc>
          <w:tcPr>
            <w:tcW w:w="1029" w:type="dxa"/>
          </w:tcPr>
          <w:p w14:paraId="3CFE29FE" w14:textId="7916E205" w:rsidR="5BE01E04" w:rsidRDefault="5BE01E04" w:rsidP="5BE01E04">
            <w:pPr>
              <w:pStyle w:val="Table"/>
            </w:pPr>
            <w:r>
              <w:t>1-17</w:t>
            </w:r>
          </w:p>
        </w:tc>
        <w:tc>
          <w:tcPr>
            <w:tcW w:w="1650" w:type="dxa"/>
          </w:tcPr>
          <w:p w14:paraId="646C4791" w14:textId="20B40D80" w:rsidR="5BE01E04" w:rsidRDefault="5BE01E04" w:rsidP="5BE01E04">
            <w:pPr>
              <w:pStyle w:val="Table"/>
            </w:pPr>
            <w:r>
              <w:t>1-17</w:t>
            </w:r>
          </w:p>
        </w:tc>
        <w:tc>
          <w:tcPr>
            <w:tcW w:w="1905" w:type="dxa"/>
          </w:tcPr>
          <w:p w14:paraId="4C5A6272" w14:textId="2BC7CE9D" w:rsidR="5BE01E04" w:rsidRDefault="5BE01E04" w:rsidP="5BE01E04">
            <w:pPr>
              <w:pStyle w:val="Table"/>
              <w:rPr>
                <w:rFonts w:ascii="Calibri" w:hAnsi="Calibri" w:cs="Calibri"/>
                <w:color w:val="000000" w:themeColor="text1"/>
                <w:sz w:val="22"/>
                <w:szCs w:val="22"/>
              </w:rPr>
            </w:pPr>
            <w:r w:rsidRPr="5BE01E04">
              <w:rPr>
                <w:rFonts w:ascii="Calibri" w:hAnsi="Calibri" w:cs="Calibri"/>
                <w:color w:val="000000" w:themeColor="text1"/>
                <w:sz w:val="22"/>
                <w:szCs w:val="22"/>
              </w:rPr>
              <w:t>TN 1A-1D, TN 2A-2D, TN 3A-3D, TN 4A-4D, TN 5</w:t>
            </w:r>
          </w:p>
        </w:tc>
        <w:tc>
          <w:tcPr>
            <w:tcW w:w="1069" w:type="dxa"/>
          </w:tcPr>
          <w:p w14:paraId="314D1D10" w14:textId="3A59041D" w:rsidR="5BE01E04" w:rsidRDefault="5BE01E04" w:rsidP="5BE01E04">
            <w:pPr>
              <w:pStyle w:val="Table"/>
            </w:pPr>
            <w:r>
              <w:t>No</w:t>
            </w:r>
          </w:p>
        </w:tc>
      </w:tr>
      <w:tr w:rsidR="5BE01E04" w14:paraId="20AA8DC1" w14:textId="77777777" w:rsidTr="5BE01E04">
        <w:trPr>
          <w:trHeight w:val="300"/>
        </w:trPr>
        <w:tc>
          <w:tcPr>
            <w:tcW w:w="1290" w:type="dxa"/>
          </w:tcPr>
          <w:p w14:paraId="48ADB145" w14:textId="296D7787" w:rsidR="5BE01E04" w:rsidRDefault="5BE01E04" w:rsidP="5BE01E04">
            <w:pPr>
              <w:pStyle w:val="Table"/>
            </w:pPr>
            <w:r>
              <w:t>PFU 1301</w:t>
            </w:r>
          </w:p>
        </w:tc>
        <w:tc>
          <w:tcPr>
            <w:tcW w:w="1770" w:type="dxa"/>
          </w:tcPr>
          <w:p w14:paraId="3E9A6A15" w14:textId="77777777" w:rsidR="5BE01E04" w:rsidRDefault="5BE01E04" w:rsidP="5BE01E04">
            <w:pPr>
              <w:pStyle w:val="sc-gmeypb"/>
              <w:shd w:val="clear" w:color="auto" w:fill="F9FCFF"/>
              <w:spacing w:before="0" w:beforeAutospacing="0" w:after="0" w:afterAutospacing="0"/>
              <w:rPr>
                <w:rFonts w:asciiTheme="minorHAnsi" w:eastAsia="SimSun" w:hAnsiTheme="minorHAnsi"/>
                <w:sz w:val="20"/>
                <w:szCs w:val="20"/>
              </w:rPr>
            </w:pPr>
          </w:p>
        </w:tc>
        <w:tc>
          <w:tcPr>
            <w:tcW w:w="1830" w:type="dxa"/>
          </w:tcPr>
          <w:p w14:paraId="58DCC93F" w14:textId="77777777" w:rsidR="5BE01E04" w:rsidRDefault="5BE01E04" w:rsidP="5BE01E04">
            <w:pPr>
              <w:pStyle w:val="Table"/>
            </w:pPr>
          </w:p>
        </w:tc>
        <w:tc>
          <w:tcPr>
            <w:tcW w:w="1029" w:type="dxa"/>
          </w:tcPr>
          <w:p w14:paraId="3C489D50" w14:textId="77777777" w:rsidR="5BE01E04" w:rsidRDefault="5BE01E04" w:rsidP="5BE01E04">
            <w:pPr>
              <w:pStyle w:val="Table"/>
            </w:pPr>
          </w:p>
        </w:tc>
        <w:tc>
          <w:tcPr>
            <w:tcW w:w="1650" w:type="dxa"/>
          </w:tcPr>
          <w:p w14:paraId="09730E36" w14:textId="77777777" w:rsidR="5BE01E04" w:rsidRDefault="5BE01E04" w:rsidP="5BE01E04">
            <w:pPr>
              <w:pStyle w:val="Table"/>
            </w:pPr>
          </w:p>
        </w:tc>
        <w:tc>
          <w:tcPr>
            <w:tcW w:w="1905" w:type="dxa"/>
          </w:tcPr>
          <w:p w14:paraId="0A219551" w14:textId="77777777" w:rsidR="5BE01E04" w:rsidRDefault="5BE01E04" w:rsidP="5BE01E04">
            <w:pPr>
              <w:pStyle w:val="Table"/>
            </w:pPr>
          </w:p>
        </w:tc>
        <w:tc>
          <w:tcPr>
            <w:tcW w:w="1069" w:type="dxa"/>
          </w:tcPr>
          <w:p w14:paraId="6EFC5EB0" w14:textId="03FFAF5F" w:rsidR="5BE01E04" w:rsidRDefault="5BE01E04" w:rsidP="5BE01E04">
            <w:pPr>
              <w:pStyle w:val="Table"/>
            </w:pPr>
            <w:r>
              <w:t>No</w:t>
            </w:r>
          </w:p>
        </w:tc>
      </w:tr>
      <w:tr w:rsidR="5BE01E04" w14:paraId="2F4F23AB" w14:textId="77777777" w:rsidTr="5BE01E04">
        <w:trPr>
          <w:trHeight w:val="300"/>
        </w:trPr>
        <w:tc>
          <w:tcPr>
            <w:tcW w:w="1290" w:type="dxa"/>
          </w:tcPr>
          <w:p w14:paraId="07A03649" w14:textId="0C974880" w:rsidR="5BE01E04" w:rsidRDefault="5BE01E04" w:rsidP="5BE01E04">
            <w:pPr>
              <w:pStyle w:val="Table"/>
            </w:pPr>
            <w:r>
              <w:t>FAU 1301</w:t>
            </w:r>
          </w:p>
        </w:tc>
        <w:tc>
          <w:tcPr>
            <w:tcW w:w="1770" w:type="dxa"/>
          </w:tcPr>
          <w:p w14:paraId="2E6569F7" w14:textId="77777777" w:rsidR="5BE01E04" w:rsidRDefault="5BE01E04" w:rsidP="5BE01E04">
            <w:pPr>
              <w:pStyle w:val="sc-gmeypb"/>
              <w:shd w:val="clear" w:color="auto" w:fill="F9FCFF"/>
              <w:spacing w:before="0" w:beforeAutospacing="0" w:after="0" w:afterAutospacing="0"/>
              <w:rPr>
                <w:rFonts w:asciiTheme="minorHAnsi" w:eastAsia="SimSun" w:hAnsiTheme="minorHAnsi"/>
                <w:sz w:val="20"/>
                <w:szCs w:val="20"/>
              </w:rPr>
            </w:pPr>
          </w:p>
        </w:tc>
        <w:tc>
          <w:tcPr>
            <w:tcW w:w="1830" w:type="dxa"/>
          </w:tcPr>
          <w:p w14:paraId="3FDA0675" w14:textId="77777777" w:rsidR="5BE01E04" w:rsidRDefault="5BE01E04" w:rsidP="5BE01E04">
            <w:pPr>
              <w:pStyle w:val="Table"/>
            </w:pPr>
          </w:p>
        </w:tc>
        <w:tc>
          <w:tcPr>
            <w:tcW w:w="1029" w:type="dxa"/>
          </w:tcPr>
          <w:p w14:paraId="463B7E6C" w14:textId="77777777" w:rsidR="5BE01E04" w:rsidRDefault="5BE01E04" w:rsidP="5BE01E04">
            <w:pPr>
              <w:pStyle w:val="Table"/>
            </w:pPr>
          </w:p>
        </w:tc>
        <w:tc>
          <w:tcPr>
            <w:tcW w:w="1650" w:type="dxa"/>
          </w:tcPr>
          <w:p w14:paraId="1067F396" w14:textId="77777777" w:rsidR="5BE01E04" w:rsidRDefault="5BE01E04" w:rsidP="5BE01E04">
            <w:pPr>
              <w:pStyle w:val="Table"/>
            </w:pPr>
          </w:p>
        </w:tc>
        <w:tc>
          <w:tcPr>
            <w:tcW w:w="1905" w:type="dxa"/>
          </w:tcPr>
          <w:p w14:paraId="6D7C9819" w14:textId="77777777" w:rsidR="5BE01E04" w:rsidRDefault="5BE01E04" w:rsidP="5BE01E04">
            <w:pPr>
              <w:pStyle w:val="Table"/>
            </w:pPr>
          </w:p>
        </w:tc>
        <w:tc>
          <w:tcPr>
            <w:tcW w:w="1069" w:type="dxa"/>
          </w:tcPr>
          <w:p w14:paraId="1E5BED8C" w14:textId="02F78A09" w:rsidR="5BE01E04" w:rsidRDefault="5BE01E04" w:rsidP="5BE01E04">
            <w:pPr>
              <w:pStyle w:val="Table"/>
            </w:pPr>
            <w:r>
              <w:t>No</w:t>
            </w:r>
          </w:p>
        </w:tc>
      </w:tr>
      <w:tr w:rsidR="5BE01E04" w14:paraId="1CFFC82F" w14:textId="77777777" w:rsidTr="5BE01E04">
        <w:trPr>
          <w:trHeight w:val="300"/>
        </w:trPr>
        <w:tc>
          <w:tcPr>
            <w:tcW w:w="1290" w:type="dxa"/>
          </w:tcPr>
          <w:p w14:paraId="16663F64" w14:textId="524161E3" w:rsidR="1546AAEB" w:rsidRDefault="1546AAEB" w:rsidP="5BE01E04">
            <w:pPr>
              <w:pStyle w:val="Table"/>
            </w:pPr>
            <w:r>
              <w:t>MMU 1004</w:t>
            </w:r>
          </w:p>
        </w:tc>
        <w:tc>
          <w:tcPr>
            <w:tcW w:w="1770" w:type="dxa"/>
          </w:tcPr>
          <w:p w14:paraId="0B3377A5" w14:textId="64F1E942" w:rsidR="5BE01E04" w:rsidRDefault="40D1CA33" w:rsidP="5BE01E04">
            <w:pPr>
              <w:pStyle w:val="sc-gmeypb"/>
              <w:rPr>
                <w:rFonts w:asciiTheme="minorHAnsi" w:eastAsia="SimSun" w:hAnsiTheme="minorHAnsi"/>
                <w:sz w:val="20"/>
                <w:szCs w:val="20"/>
              </w:rPr>
            </w:pPr>
            <w:r w:rsidRPr="756415BF">
              <w:rPr>
                <w:rFonts w:asciiTheme="minorHAnsi" w:eastAsia="SimSun" w:hAnsiTheme="minorHAnsi"/>
                <w:sz w:val="20"/>
                <w:szCs w:val="20"/>
              </w:rPr>
              <w:t>RAU</w:t>
            </w:r>
          </w:p>
        </w:tc>
        <w:tc>
          <w:tcPr>
            <w:tcW w:w="1830" w:type="dxa"/>
          </w:tcPr>
          <w:p w14:paraId="73582865" w14:textId="2E8F55C8" w:rsidR="5BE01E04" w:rsidRDefault="40D1CA33" w:rsidP="5BE01E04">
            <w:pPr>
              <w:pStyle w:val="Table"/>
            </w:pPr>
            <w:r>
              <w:t>RAU 1, RAU 2</w:t>
            </w:r>
          </w:p>
        </w:tc>
        <w:tc>
          <w:tcPr>
            <w:tcW w:w="1029" w:type="dxa"/>
          </w:tcPr>
          <w:p w14:paraId="7F11091F" w14:textId="00461A32" w:rsidR="5BE01E04" w:rsidRDefault="40D1CA33" w:rsidP="5BE01E04">
            <w:pPr>
              <w:pStyle w:val="Table"/>
            </w:pPr>
            <w:r>
              <w:t>1,2</w:t>
            </w:r>
          </w:p>
        </w:tc>
        <w:tc>
          <w:tcPr>
            <w:tcW w:w="1650" w:type="dxa"/>
          </w:tcPr>
          <w:p w14:paraId="0F29B0FD" w14:textId="27EACB12" w:rsidR="5BE01E04" w:rsidRDefault="40D1CA33" w:rsidP="5BE01E04">
            <w:pPr>
              <w:pStyle w:val="Table"/>
            </w:pPr>
            <w:r>
              <w:t>1,2</w:t>
            </w:r>
          </w:p>
        </w:tc>
        <w:tc>
          <w:tcPr>
            <w:tcW w:w="1905" w:type="dxa"/>
          </w:tcPr>
          <w:p w14:paraId="1CF90165" w14:textId="444C6ED1" w:rsidR="5BE01E04" w:rsidRDefault="40D1CA33" w:rsidP="5BE01E04">
            <w:pPr>
              <w:pStyle w:val="Table"/>
            </w:pPr>
            <w:r>
              <w:t>RAU</w:t>
            </w:r>
          </w:p>
        </w:tc>
        <w:tc>
          <w:tcPr>
            <w:tcW w:w="1069" w:type="dxa"/>
          </w:tcPr>
          <w:p w14:paraId="2BEC523D" w14:textId="350F4F16" w:rsidR="5BE01E04" w:rsidRDefault="40D1CA33" w:rsidP="5BE01E04">
            <w:pPr>
              <w:pStyle w:val="Table"/>
            </w:pPr>
            <w:r>
              <w:t>No</w:t>
            </w:r>
          </w:p>
        </w:tc>
      </w:tr>
    </w:tbl>
    <w:p w14:paraId="273876CE" w14:textId="67B7F235" w:rsidR="005368AD" w:rsidRPr="005368AD" w:rsidRDefault="005368AD" w:rsidP="005368AD">
      <w:pPr>
        <w:pStyle w:val="BodyText"/>
        <w:rPr>
          <w:lang w:val="en-CA"/>
        </w:rPr>
      </w:pPr>
    </w:p>
    <w:p w14:paraId="75E9E2A3" w14:textId="77777777" w:rsidR="00F568AB" w:rsidRDefault="40CAA3CB" w:rsidP="00F568AB">
      <w:pPr>
        <w:pStyle w:val="Heading4"/>
        <w:rPr>
          <w:lang w:val="en-CA"/>
        </w:rPr>
      </w:pPr>
      <w:r w:rsidRPr="47D17CDD">
        <w:rPr>
          <w:lang w:val="en-CA"/>
        </w:rPr>
        <w:t>Device Ports</w:t>
      </w:r>
    </w:p>
    <w:p w14:paraId="2BB774E7" w14:textId="528763C6" w:rsidR="003B39EA" w:rsidRPr="003B39EA" w:rsidRDefault="003B39EA" w:rsidP="003B39EA">
      <w:pPr>
        <w:pStyle w:val="BodyText"/>
        <w:rPr>
          <w:lang w:val="en-CA"/>
        </w:rPr>
      </w:pPr>
      <w:r>
        <w:rPr>
          <w:lang w:val="en-CA"/>
        </w:rPr>
        <w:t>NA</w:t>
      </w:r>
    </w:p>
    <w:p w14:paraId="28A883AC" w14:textId="77777777" w:rsidR="00F568AB" w:rsidRDefault="40CAA3CB" w:rsidP="00F568AB">
      <w:pPr>
        <w:pStyle w:val="Heading4"/>
        <w:rPr>
          <w:lang w:val="en-CA"/>
        </w:rPr>
      </w:pPr>
      <w:r w:rsidRPr="47D17CDD">
        <w:rPr>
          <w:lang w:val="en-CA"/>
        </w:rPr>
        <w:t xml:space="preserve">Pluggable Ports </w:t>
      </w:r>
    </w:p>
    <w:tbl>
      <w:tblPr>
        <w:tblStyle w:val="TableGrid"/>
        <w:tblW w:w="0" w:type="auto"/>
        <w:tblLayout w:type="fixed"/>
        <w:tblLook w:val="06A0" w:firstRow="1" w:lastRow="0" w:firstColumn="1" w:lastColumn="0" w:noHBand="1" w:noVBand="1"/>
      </w:tblPr>
      <w:tblGrid>
        <w:gridCol w:w="3240"/>
        <w:gridCol w:w="2160"/>
        <w:gridCol w:w="2445"/>
        <w:gridCol w:w="2955"/>
      </w:tblGrid>
      <w:tr w:rsidR="47D17CDD" w14:paraId="6A835B85" w14:textId="77777777" w:rsidTr="47D17CDD">
        <w:trPr>
          <w:trHeight w:val="300"/>
        </w:trPr>
        <w:tc>
          <w:tcPr>
            <w:tcW w:w="3240" w:type="dxa"/>
            <w:shd w:val="clear" w:color="auto" w:fill="1E8BCD"/>
          </w:tcPr>
          <w:p w14:paraId="127EEE0F" w14:textId="4D47B508" w:rsidR="47D17CDD" w:rsidRDefault="47D17CDD" w:rsidP="47D17CDD">
            <w:pPr>
              <w:pStyle w:val="BodyText"/>
              <w:rPr>
                <w:lang w:val="en-CA"/>
              </w:rPr>
            </w:pPr>
            <w:r w:rsidRPr="47D17CDD">
              <w:rPr>
                <w:lang w:val="en-CA"/>
              </w:rPr>
              <w:t>Pluggable Archetype name</w:t>
            </w:r>
          </w:p>
        </w:tc>
        <w:tc>
          <w:tcPr>
            <w:tcW w:w="2160" w:type="dxa"/>
            <w:shd w:val="clear" w:color="auto" w:fill="1E8BCD"/>
          </w:tcPr>
          <w:p w14:paraId="732487AC" w14:textId="2673B777" w:rsidR="47D17CDD" w:rsidRDefault="47D17CDD" w:rsidP="47D17CDD">
            <w:pPr>
              <w:pStyle w:val="BodyText"/>
              <w:rPr>
                <w:lang w:val="en-CA"/>
              </w:rPr>
            </w:pPr>
            <w:r w:rsidRPr="47D17CDD">
              <w:rPr>
                <w:lang w:val="en-CA"/>
              </w:rPr>
              <w:t>Port Archetype name</w:t>
            </w:r>
          </w:p>
        </w:tc>
        <w:tc>
          <w:tcPr>
            <w:tcW w:w="2445" w:type="dxa"/>
            <w:shd w:val="clear" w:color="auto" w:fill="1E8BCD"/>
          </w:tcPr>
          <w:p w14:paraId="7E43CFB4" w14:textId="075FBDD9" w:rsidR="47D17CDD" w:rsidRDefault="47D17CDD" w:rsidP="47D17CDD">
            <w:pPr>
              <w:pStyle w:val="BodyText"/>
              <w:rPr>
                <w:lang w:val="en-CA"/>
              </w:rPr>
            </w:pPr>
            <w:r w:rsidRPr="47D17CDD">
              <w:rPr>
                <w:lang w:val="en-CA"/>
              </w:rPr>
              <w:t>Port Archetype Instance name</w:t>
            </w:r>
          </w:p>
        </w:tc>
        <w:tc>
          <w:tcPr>
            <w:tcW w:w="2955" w:type="dxa"/>
            <w:shd w:val="clear" w:color="auto" w:fill="1E8BCD"/>
          </w:tcPr>
          <w:p w14:paraId="0CAC33DE" w14:textId="07D95AAC" w:rsidR="47D17CDD" w:rsidRDefault="47D17CDD" w:rsidP="47D17CDD">
            <w:pPr>
              <w:pStyle w:val="BodyText"/>
              <w:rPr>
                <w:lang w:val="en-CA"/>
              </w:rPr>
            </w:pPr>
            <w:r w:rsidRPr="47D17CDD">
              <w:rPr>
                <w:lang w:val="en-CA"/>
              </w:rPr>
              <w:t>Port type name</w:t>
            </w:r>
          </w:p>
        </w:tc>
      </w:tr>
      <w:tr w:rsidR="47D17CDD" w14:paraId="30A0236B" w14:textId="77777777" w:rsidTr="47D17CDD">
        <w:trPr>
          <w:trHeight w:val="300"/>
        </w:trPr>
        <w:tc>
          <w:tcPr>
            <w:tcW w:w="3240" w:type="dxa"/>
          </w:tcPr>
          <w:p w14:paraId="6F186FCF" w14:textId="5C407227" w:rsidR="47D17CDD" w:rsidRDefault="47D17CDD" w:rsidP="47D17CDD">
            <w:pPr>
              <w:pStyle w:val="BodyText"/>
              <w:rPr>
                <w:lang w:val="en-CA"/>
              </w:rPr>
            </w:pPr>
            <w:r w:rsidRPr="47D17CDD">
              <w:rPr>
                <w:lang w:val="en-CA"/>
              </w:rPr>
              <w:t>SFP:1000BASE-TX</w:t>
            </w:r>
          </w:p>
        </w:tc>
        <w:tc>
          <w:tcPr>
            <w:tcW w:w="2160" w:type="dxa"/>
          </w:tcPr>
          <w:p w14:paraId="0C65F552" w14:textId="4E6AE238" w:rsidR="47D17CDD" w:rsidRDefault="47D17CDD" w:rsidP="47D17CDD">
            <w:pPr>
              <w:pStyle w:val="BodyText"/>
              <w:rPr>
                <w:lang w:val="en-CA"/>
              </w:rPr>
            </w:pPr>
            <w:r w:rsidRPr="47D17CDD">
              <w:rPr>
                <w:lang w:val="en-CA"/>
              </w:rPr>
              <w:t>Gigabit Ethernet</w:t>
            </w:r>
          </w:p>
        </w:tc>
        <w:tc>
          <w:tcPr>
            <w:tcW w:w="2445" w:type="dxa"/>
          </w:tcPr>
          <w:p w14:paraId="7A50DE13" w14:textId="1055AD3B" w:rsidR="47D17CDD" w:rsidRDefault="47D17CDD" w:rsidP="47D17CDD">
            <w:pPr>
              <w:pStyle w:val="BodyText"/>
              <w:rPr>
                <w:lang w:val="en-CA"/>
              </w:rPr>
            </w:pPr>
            <w:r w:rsidRPr="47D17CDD">
              <w:rPr>
                <w:lang w:val="en-CA"/>
              </w:rPr>
              <w:t>TN 6</w:t>
            </w:r>
          </w:p>
        </w:tc>
        <w:tc>
          <w:tcPr>
            <w:tcW w:w="2955" w:type="dxa"/>
          </w:tcPr>
          <w:p w14:paraId="18E37AEC" w14:textId="12E98006" w:rsidR="47D17CDD" w:rsidRDefault="47D17CDD" w:rsidP="47D17CDD">
            <w:pPr>
              <w:pStyle w:val="BodyText"/>
              <w:rPr>
                <w:lang w:val="en-CA"/>
              </w:rPr>
            </w:pPr>
            <w:r w:rsidRPr="47D17CDD">
              <w:rPr>
                <w:lang w:val="en-CA"/>
              </w:rPr>
              <w:t>Gigabit Ethernet</w:t>
            </w:r>
          </w:p>
        </w:tc>
      </w:tr>
      <w:tr w:rsidR="47D17CDD" w14:paraId="702F7CFC" w14:textId="77777777" w:rsidTr="47D17CDD">
        <w:trPr>
          <w:trHeight w:val="300"/>
        </w:trPr>
        <w:tc>
          <w:tcPr>
            <w:tcW w:w="3240" w:type="dxa"/>
          </w:tcPr>
          <w:p w14:paraId="2F054C15" w14:textId="1D9C6FB6" w:rsidR="47D17CDD" w:rsidRDefault="47D17CDD" w:rsidP="47D17CDD">
            <w:pPr>
              <w:pStyle w:val="BodyText"/>
              <w:rPr>
                <w:lang w:val="en-CA"/>
              </w:rPr>
            </w:pPr>
            <w:r w:rsidRPr="47D17CDD">
              <w:rPr>
                <w:lang w:val="en-CA"/>
              </w:rPr>
              <w:t>SFP: Ericsson-1000Base-LX</w:t>
            </w:r>
          </w:p>
        </w:tc>
        <w:tc>
          <w:tcPr>
            <w:tcW w:w="2160" w:type="dxa"/>
          </w:tcPr>
          <w:p w14:paraId="0C12BD70" w14:textId="7F56DFF9" w:rsidR="47D17CDD" w:rsidRDefault="47D17CDD" w:rsidP="47D17CDD">
            <w:pPr>
              <w:pStyle w:val="BodyText"/>
              <w:rPr>
                <w:lang w:val="en-CA"/>
              </w:rPr>
            </w:pPr>
            <w:r w:rsidRPr="47D17CDD">
              <w:rPr>
                <w:lang w:val="en-CA"/>
              </w:rPr>
              <w:t>Gigabit Ethernet</w:t>
            </w:r>
          </w:p>
        </w:tc>
        <w:tc>
          <w:tcPr>
            <w:tcW w:w="2445" w:type="dxa"/>
          </w:tcPr>
          <w:p w14:paraId="73473943" w14:textId="6D89DAA9" w:rsidR="47D17CDD" w:rsidRDefault="47D17CDD" w:rsidP="47D17CDD">
            <w:pPr>
              <w:pStyle w:val="BodyText"/>
              <w:rPr>
                <w:lang w:val="en-CA"/>
              </w:rPr>
            </w:pPr>
            <w:r w:rsidRPr="47D17CDD">
              <w:rPr>
                <w:lang w:val="en-CA"/>
              </w:rPr>
              <w:t>TN 6</w:t>
            </w:r>
          </w:p>
        </w:tc>
        <w:tc>
          <w:tcPr>
            <w:tcW w:w="2955" w:type="dxa"/>
          </w:tcPr>
          <w:p w14:paraId="47213379" w14:textId="63C0BEDC" w:rsidR="47D17CDD" w:rsidRDefault="47D17CDD" w:rsidP="47D17CDD">
            <w:pPr>
              <w:pStyle w:val="BodyText"/>
              <w:rPr>
                <w:lang w:val="en-CA"/>
              </w:rPr>
            </w:pPr>
            <w:r w:rsidRPr="47D17CDD">
              <w:rPr>
                <w:lang w:val="en-CA"/>
              </w:rPr>
              <w:t>Gigabit Ethernet</w:t>
            </w:r>
          </w:p>
        </w:tc>
      </w:tr>
      <w:tr w:rsidR="47D17CDD" w14:paraId="4A36B1B5" w14:textId="77777777" w:rsidTr="47D17CDD">
        <w:trPr>
          <w:trHeight w:val="300"/>
        </w:trPr>
        <w:tc>
          <w:tcPr>
            <w:tcW w:w="3240" w:type="dxa"/>
          </w:tcPr>
          <w:p w14:paraId="3186DE40" w14:textId="753FC725" w:rsidR="47D17CDD" w:rsidRDefault="47D17CDD" w:rsidP="47D17CDD">
            <w:pPr>
              <w:pStyle w:val="BodyText"/>
              <w:rPr>
                <w:lang w:val="en-CA"/>
              </w:rPr>
            </w:pPr>
            <w:r w:rsidRPr="47D17CDD">
              <w:rPr>
                <w:lang w:val="en-CA"/>
              </w:rPr>
              <w:t>SFP: Ericsson-1000Base-ZX</w:t>
            </w:r>
          </w:p>
        </w:tc>
        <w:tc>
          <w:tcPr>
            <w:tcW w:w="2160" w:type="dxa"/>
          </w:tcPr>
          <w:p w14:paraId="07C168DB" w14:textId="4BB1D77B" w:rsidR="47D17CDD" w:rsidRDefault="47D17CDD" w:rsidP="47D17CDD">
            <w:pPr>
              <w:pStyle w:val="BodyText"/>
              <w:rPr>
                <w:lang w:val="en-CA"/>
              </w:rPr>
            </w:pPr>
            <w:r w:rsidRPr="47D17CDD">
              <w:rPr>
                <w:lang w:val="en-CA"/>
              </w:rPr>
              <w:t>Gigabit Ethernet</w:t>
            </w:r>
          </w:p>
        </w:tc>
        <w:tc>
          <w:tcPr>
            <w:tcW w:w="2445" w:type="dxa"/>
          </w:tcPr>
          <w:p w14:paraId="18079F4B" w14:textId="279D7842" w:rsidR="47D17CDD" w:rsidRDefault="47D17CDD" w:rsidP="47D17CDD">
            <w:pPr>
              <w:pStyle w:val="BodyText"/>
              <w:rPr>
                <w:lang w:val="en-CA"/>
              </w:rPr>
            </w:pPr>
            <w:r w:rsidRPr="47D17CDD">
              <w:rPr>
                <w:lang w:val="en-CA"/>
              </w:rPr>
              <w:t>TN 6</w:t>
            </w:r>
          </w:p>
        </w:tc>
        <w:tc>
          <w:tcPr>
            <w:tcW w:w="2955" w:type="dxa"/>
          </w:tcPr>
          <w:p w14:paraId="04944A12" w14:textId="1BE8510A" w:rsidR="47D17CDD" w:rsidRDefault="47D17CDD" w:rsidP="47D17CDD">
            <w:pPr>
              <w:pStyle w:val="BodyText"/>
              <w:rPr>
                <w:lang w:val="en-CA"/>
              </w:rPr>
            </w:pPr>
            <w:r w:rsidRPr="47D17CDD">
              <w:rPr>
                <w:lang w:val="en-CA"/>
              </w:rPr>
              <w:t>Gigabit Ethernet</w:t>
            </w:r>
          </w:p>
        </w:tc>
      </w:tr>
      <w:tr w:rsidR="47D17CDD" w14:paraId="54F6856E" w14:textId="77777777" w:rsidTr="47D17CDD">
        <w:trPr>
          <w:trHeight w:val="300"/>
        </w:trPr>
        <w:tc>
          <w:tcPr>
            <w:tcW w:w="3240" w:type="dxa"/>
          </w:tcPr>
          <w:p w14:paraId="1231B92B" w14:textId="6138AE3B" w:rsidR="47D17CDD" w:rsidRDefault="47D17CDD" w:rsidP="47D17CDD">
            <w:pPr>
              <w:pStyle w:val="BodyText"/>
              <w:rPr>
                <w:lang w:val="en-CA"/>
              </w:rPr>
            </w:pPr>
            <w:r w:rsidRPr="47D17CDD">
              <w:rPr>
                <w:lang w:val="en-CA"/>
              </w:rPr>
              <w:t>SFP+: GENERIC-10GBASE-LR</w:t>
            </w:r>
          </w:p>
        </w:tc>
        <w:tc>
          <w:tcPr>
            <w:tcW w:w="2160" w:type="dxa"/>
          </w:tcPr>
          <w:p w14:paraId="2568B3C1" w14:textId="1037C7AC" w:rsidR="47D17CDD" w:rsidRDefault="2B961D26" w:rsidP="47D17CDD">
            <w:pPr>
              <w:pStyle w:val="BodyText"/>
              <w:rPr>
                <w:lang w:val="en-CA"/>
              </w:rPr>
            </w:pPr>
            <w:r w:rsidRPr="756415BF">
              <w:rPr>
                <w:lang w:val="en-CA"/>
              </w:rPr>
              <w:t xml:space="preserve">10 </w:t>
            </w:r>
            <w:r w:rsidR="47D17CDD" w:rsidRPr="47D17CDD">
              <w:rPr>
                <w:lang w:val="en-CA"/>
              </w:rPr>
              <w:t>Gigabit Ethernet</w:t>
            </w:r>
          </w:p>
        </w:tc>
        <w:tc>
          <w:tcPr>
            <w:tcW w:w="2445" w:type="dxa"/>
          </w:tcPr>
          <w:p w14:paraId="48B8BFE9" w14:textId="4F395959" w:rsidR="47D17CDD" w:rsidRDefault="47D17CDD" w:rsidP="47D17CDD">
            <w:pPr>
              <w:pStyle w:val="BodyText"/>
              <w:rPr>
                <w:lang w:val="en-CA"/>
              </w:rPr>
            </w:pPr>
            <w:r w:rsidRPr="47D17CDD">
              <w:rPr>
                <w:lang w:val="en-CA"/>
              </w:rPr>
              <w:t>TN 7</w:t>
            </w:r>
          </w:p>
        </w:tc>
        <w:tc>
          <w:tcPr>
            <w:tcW w:w="2955" w:type="dxa"/>
          </w:tcPr>
          <w:p w14:paraId="423A1AB2" w14:textId="183E572C" w:rsidR="47D17CDD" w:rsidRDefault="63C44F9C" w:rsidP="47D17CDD">
            <w:pPr>
              <w:pStyle w:val="BodyText"/>
              <w:rPr>
                <w:lang w:val="en-CA"/>
              </w:rPr>
            </w:pPr>
            <w:r w:rsidRPr="756415BF">
              <w:rPr>
                <w:lang w:val="en-CA"/>
              </w:rPr>
              <w:t xml:space="preserve">10 </w:t>
            </w:r>
            <w:r w:rsidR="47D17CDD" w:rsidRPr="47D17CDD">
              <w:rPr>
                <w:lang w:val="en-CA"/>
              </w:rPr>
              <w:t>Gigabit Ethernet</w:t>
            </w:r>
          </w:p>
        </w:tc>
      </w:tr>
      <w:tr w:rsidR="47D17CDD" w14:paraId="1D7F6132" w14:textId="77777777" w:rsidTr="47D17CDD">
        <w:trPr>
          <w:trHeight w:val="300"/>
        </w:trPr>
        <w:tc>
          <w:tcPr>
            <w:tcW w:w="3240" w:type="dxa"/>
          </w:tcPr>
          <w:p w14:paraId="58292390" w14:textId="3D5CF96A" w:rsidR="47D17CDD" w:rsidRDefault="47D17CDD" w:rsidP="47D17CDD">
            <w:pPr>
              <w:pStyle w:val="BodyText"/>
              <w:rPr>
                <w:lang w:val="en-CA"/>
              </w:rPr>
            </w:pPr>
            <w:r w:rsidRPr="47D17CDD">
              <w:rPr>
                <w:lang w:val="en-CA"/>
              </w:rPr>
              <w:t>SFP: Ericsson-STM-1</w:t>
            </w:r>
          </w:p>
        </w:tc>
        <w:tc>
          <w:tcPr>
            <w:tcW w:w="2160" w:type="dxa"/>
          </w:tcPr>
          <w:p w14:paraId="5C16BCAD" w14:textId="08018200" w:rsidR="47D17CDD" w:rsidRDefault="47D17CDD" w:rsidP="47D17CDD">
            <w:pPr>
              <w:pStyle w:val="BodyText"/>
              <w:rPr>
                <w:lang w:val="en-CA"/>
              </w:rPr>
            </w:pPr>
            <w:r w:rsidRPr="47D17CDD">
              <w:rPr>
                <w:lang w:val="en-CA"/>
              </w:rPr>
              <w:t>Gigabit Ethernet</w:t>
            </w:r>
          </w:p>
        </w:tc>
        <w:tc>
          <w:tcPr>
            <w:tcW w:w="2445" w:type="dxa"/>
          </w:tcPr>
          <w:p w14:paraId="4FF149BC" w14:textId="3A1D61D3" w:rsidR="47D17CDD" w:rsidRDefault="47D17CDD" w:rsidP="47D17CDD">
            <w:pPr>
              <w:pStyle w:val="BodyText"/>
              <w:rPr>
                <w:lang w:val="en-CA"/>
              </w:rPr>
            </w:pPr>
            <w:r w:rsidRPr="47D17CDD">
              <w:rPr>
                <w:lang w:val="en-CA"/>
              </w:rPr>
              <w:t>TN 5</w:t>
            </w:r>
          </w:p>
        </w:tc>
        <w:tc>
          <w:tcPr>
            <w:tcW w:w="2955" w:type="dxa"/>
          </w:tcPr>
          <w:p w14:paraId="21772625" w14:textId="7D92FCEC" w:rsidR="47D17CDD" w:rsidRDefault="47D17CDD" w:rsidP="47D17CDD">
            <w:pPr>
              <w:pStyle w:val="BodyText"/>
              <w:rPr>
                <w:lang w:val="en-CA"/>
              </w:rPr>
            </w:pPr>
            <w:r w:rsidRPr="47D17CDD">
              <w:rPr>
                <w:lang w:val="en-CA"/>
              </w:rPr>
              <w:t>Gigabit Ethernet</w:t>
            </w:r>
          </w:p>
        </w:tc>
      </w:tr>
    </w:tbl>
    <w:p w14:paraId="0705DED2" w14:textId="16AB5A1E" w:rsidR="00EF5561" w:rsidRPr="00EF5561" w:rsidRDefault="00EF5561" w:rsidP="00EF5561">
      <w:pPr>
        <w:pStyle w:val="BodyText"/>
        <w:rPr>
          <w:lang w:val="en-CA"/>
        </w:rPr>
      </w:pPr>
    </w:p>
    <w:p w14:paraId="0C169894" w14:textId="308C8A84" w:rsidR="00F568AB" w:rsidRDefault="00F568AB" w:rsidP="00F568AB">
      <w:pPr>
        <w:pStyle w:val="Heading2"/>
        <w:rPr>
          <w:lang w:val="en-CA"/>
        </w:rPr>
      </w:pPr>
      <w:bookmarkStart w:id="317" w:name="_Toc1393362068"/>
      <w:r>
        <w:rPr>
          <w:lang w:val="en-CA"/>
        </w:rPr>
        <w:t>Device Model Ericsson Mini Link 6352</w:t>
      </w:r>
      <w:bookmarkEnd w:id="317"/>
    </w:p>
    <w:p w14:paraId="40026C35" w14:textId="7A610823" w:rsidR="00F568AB" w:rsidRPr="00B8224B" w:rsidRDefault="00F568AB" w:rsidP="00B8224B">
      <w:pPr>
        <w:pStyle w:val="Heading3"/>
        <w:numPr>
          <w:ilvl w:val="2"/>
          <w:numId w:val="35"/>
        </w:numPr>
        <w:rPr>
          <w:lang w:val="en-CA"/>
        </w:rPr>
      </w:pPr>
      <w:bookmarkStart w:id="318" w:name="_Toc57313360"/>
      <w:r w:rsidRPr="00B8224B">
        <w:rPr>
          <w:lang w:val="en-CA"/>
        </w:rPr>
        <w:t>Device Types</w:t>
      </w:r>
      <w:bookmarkEnd w:id="318"/>
    </w:p>
    <w:p w14:paraId="37FE0898" w14:textId="27C617F1" w:rsidR="00F568AB" w:rsidRPr="005378DA" w:rsidRDefault="00F568AB" w:rsidP="00F568AB">
      <w:pPr>
        <w:pStyle w:val="BodyText"/>
        <w:rPr>
          <w:lang w:val="en-CA"/>
        </w:rPr>
      </w:pPr>
      <w:r>
        <w:rPr>
          <w:lang w:val="en-CA"/>
        </w:rPr>
        <w:t xml:space="preserve"> Following device types will be configured in the BPI using Metadata Modeler. </w:t>
      </w:r>
      <w:r w:rsidR="00EF224F">
        <w:rPr>
          <w:lang w:val="en-CA"/>
        </w:rPr>
        <w:t>Roger’s</w:t>
      </w:r>
      <w:r>
        <w:rPr>
          <w:lang w:val="en-CA"/>
        </w:rPr>
        <w:t xml:space="preserve"> project is not using the Rack so category should be defined as ‘Generic’</w:t>
      </w:r>
      <w:commentRangeStart w:id="319"/>
      <w:commentRangeStart w:id="320"/>
      <w:commentRangeStart w:id="321"/>
      <w:commentRangeEnd w:id="319"/>
      <w:r>
        <w:rPr>
          <w:rStyle w:val="CommentReference"/>
        </w:rPr>
        <w:commentReference w:id="319"/>
      </w:r>
      <w:commentRangeEnd w:id="320"/>
      <w:r w:rsidR="00744A38">
        <w:rPr>
          <w:rStyle w:val="CommentReference"/>
        </w:rPr>
        <w:commentReference w:id="320"/>
      </w:r>
      <w:commentRangeEnd w:id="321"/>
      <w:r w:rsidR="00F63AAF">
        <w:rPr>
          <w:rStyle w:val="CommentReference"/>
        </w:rPr>
        <w:commentReference w:id="321"/>
      </w:r>
    </w:p>
    <w:p w14:paraId="279C72CE" w14:textId="77777777" w:rsidR="00F568AB" w:rsidRDefault="00F568AB" w:rsidP="00F568AB">
      <w:pPr>
        <w:rPr>
          <w:lang w:val="en-CA"/>
        </w:rPr>
      </w:pPr>
    </w:p>
    <w:tbl>
      <w:tblPr>
        <w:tblStyle w:val="TableGrid"/>
        <w:tblW w:w="0" w:type="auto"/>
        <w:tblInd w:w="-113" w:type="dxa"/>
        <w:tblLook w:val="04A0" w:firstRow="1" w:lastRow="0" w:firstColumn="1" w:lastColumn="0" w:noHBand="0" w:noVBand="1"/>
      </w:tblPr>
      <w:tblGrid>
        <w:gridCol w:w="1370"/>
        <w:gridCol w:w="895"/>
        <w:gridCol w:w="1339"/>
        <w:gridCol w:w="1375"/>
        <w:gridCol w:w="1412"/>
        <w:gridCol w:w="1205"/>
        <w:gridCol w:w="972"/>
        <w:gridCol w:w="990"/>
        <w:gridCol w:w="985"/>
      </w:tblGrid>
      <w:tr w:rsidR="002C1342" w:rsidRPr="005232B2" w14:paraId="277A5157" w14:textId="77777777" w:rsidTr="00203BC3">
        <w:tc>
          <w:tcPr>
            <w:tcW w:w="0" w:type="auto"/>
            <w:shd w:val="clear" w:color="auto" w:fill="548DD4" w:themeFill="text2" w:themeFillTint="99"/>
          </w:tcPr>
          <w:p w14:paraId="37ED1C88" w14:textId="77777777" w:rsidR="00F568AB" w:rsidRPr="005232B2" w:rsidRDefault="00F568AB" w:rsidP="00203BC3">
            <w:pPr>
              <w:pStyle w:val="Table"/>
              <w:rPr>
                <w:b/>
                <w:bCs/>
              </w:rPr>
            </w:pPr>
            <w:r w:rsidRPr="005232B2">
              <w:rPr>
                <w:b/>
                <w:bCs/>
              </w:rPr>
              <w:t>Manufacturer</w:t>
            </w:r>
          </w:p>
        </w:tc>
        <w:tc>
          <w:tcPr>
            <w:tcW w:w="0" w:type="auto"/>
            <w:shd w:val="clear" w:color="auto" w:fill="548DD4" w:themeFill="text2" w:themeFillTint="99"/>
          </w:tcPr>
          <w:p w14:paraId="1E6C6320" w14:textId="77777777" w:rsidR="00F568AB" w:rsidRDefault="00F568AB" w:rsidP="00203BC3">
            <w:pPr>
              <w:pStyle w:val="Table"/>
              <w:rPr>
                <w:b/>
                <w:bCs/>
              </w:rPr>
            </w:pPr>
            <w:r w:rsidRPr="005232B2">
              <w:rPr>
                <w:b/>
                <w:bCs/>
              </w:rPr>
              <w:t xml:space="preserve">Device Type </w:t>
            </w:r>
          </w:p>
          <w:p w14:paraId="3F2394AC" w14:textId="77777777" w:rsidR="00F568AB" w:rsidRPr="005232B2" w:rsidRDefault="00F568AB" w:rsidP="00203BC3">
            <w:pPr>
              <w:pStyle w:val="Table"/>
              <w:rPr>
                <w:b/>
                <w:bCs/>
              </w:rPr>
            </w:pPr>
            <w:r w:rsidRPr="005232B2">
              <w:rPr>
                <w:b/>
                <w:bCs/>
              </w:rPr>
              <w:t>Family</w:t>
            </w:r>
          </w:p>
        </w:tc>
        <w:tc>
          <w:tcPr>
            <w:tcW w:w="0" w:type="auto"/>
            <w:shd w:val="clear" w:color="auto" w:fill="548DD4" w:themeFill="text2" w:themeFillTint="99"/>
          </w:tcPr>
          <w:p w14:paraId="530B605A" w14:textId="77777777" w:rsidR="00F568AB" w:rsidRPr="005232B2" w:rsidRDefault="00F568AB" w:rsidP="00203BC3">
            <w:pPr>
              <w:pStyle w:val="Table"/>
              <w:rPr>
                <w:b/>
                <w:bCs/>
              </w:rPr>
            </w:pPr>
            <w:r>
              <w:rPr>
                <w:b/>
                <w:bCs/>
              </w:rPr>
              <w:t>Archetype Name</w:t>
            </w:r>
          </w:p>
        </w:tc>
        <w:tc>
          <w:tcPr>
            <w:tcW w:w="0" w:type="auto"/>
            <w:shd w:val="clear" w:color="auto" w:fill="548DD4" w:themeFill="text2" w:themeFillTint="99"/>
          </w:tcPr>
          <w:p w14:paraId="767C3CAD" w14:textId="77777777" w:rsidR="00F568AB" w:rsidRDefault="00F568AB" w:rsidP="00203BC3">
            <w:pPr>
              <w:pStyle w:val="Table"/>
              <w:rPr>
                <w:b/>
                <w:bCs/>
              </w:rPr>
            </w:pPr>
            <w:r>
              <w:rPr>
                <w:b/>
                <w:bCs/>
              </w:rPr>
              <w:t>Archetype Instance Name</w:t>
            </w:r>
          </w:p>
        </w:tc>
        <w:tc>
          <w:tcPr>
            <w:tcW w:w="0" w:type="auto"/>
            <w:shd w:val="clear" w:color="auto" w:fill="548DD4" w:themeFill="text2" w:themeFillTint="99"/>
          </w:tcPr>
          <w:p w14:paraId="1730ACD7" w14:textId="77777777" w:rsidR="00F568AB" w:rsidRPr="005232B2" w:rsidRDefault="00F568AB" w:rsidP="00203BC3">
            <w:pPr>
              <w:pStyle w:val="Table"/>
              <w:rPr>
                <w:b/>
                <w:bCs/>
              </w:rPr>
            </w:pPr>
            <w:r>
              <w:rPr>
                <w:b/>
                <w:bCs/>
              </w:rPr>
              <w:t>Description</w:t>
            </w:r>
          </w:p>
        </w:tc>
        <w:tc>
          <w:tcPr>
            <w:tcW w:w="0" w:type="auto"/>
            <w:shd w:val="clear" w:color="auto" w:fill="548DD4" w:themeFill="text2" w:themeFillTint="99"/>
          </w:tcPr>
          <w:p w14:paraId="41636E7A" w14:textId="77777777" w:rsidR="00F568AB" w:rsidRPr="005232B2" w:rsidRDefault="00F568AB" w:rsidP="00203BC3">
            <w:pPr>
              <w:pStyle w:val="Table"/>
              <w:rPr>
                <w:b/>
                <w:bCs/>
              </w:rPr>
            </w:pPr>
            <w:r w:rsidRPr="005232B2">
              <w:rPr>
                <w:b/>
                <w:bCs/>
              </w:rPr>
              <w:t>Part Number</w:t>
            </w:r>
          </w:p>
        </w:tc>
        <w:tc>
          <w:tcPr>
            <w:tcW w:w="972" w:type="dxa"/>
            <w:shd w:val="clear" w:color="auto" w:fill="548DD4" w:themeFill="text2" w:themeFillTint="99"/>
          </w:tcPr>
          <w:p w14:paraId="1E9204E8" w14:textId="77777777" w:rsidR="00F568AB" w:rsidRDefault="00F568AB" w:rsidP="00203BC3">
            <w:pPr>
              <w:pStyle w:val="Table"/>
              <w:rPr>
                <w:b/>
                <w:bCs/>
              </w:rPr>
            </w:pPr>
            <w:r>
              <w:rPr>
                <w:b/>
                <w:bCs/>
              </w:rPr>
              <w:t>Positions Used</w:t>
            </w:r>
          </w:p>
        </w:tc>
        <w:tc>
          <w:tcPr>
            <w:tcW w:w="990" w:type="dxa"/>
            <w:shd w:val="clear" w:color="auto" w:fill="548DD4" w:themeFill="text2" w:themeFillTint="99"/>
          </w:tcPr>
          <w:p w14:paraId="62D2EFCD" w14:textId="77777777" w:rsidR="00F568AB" w:rsidRDefault="00F568AB" w:rsidP="00203BC3">
            <w:pPr>
              <w:pStyle w:val="Table"/>
              <w:rPr>
                <w:b/>
                <w:bCs/>
              </w:rPr>
            </w:pPr>
            <w:r>
              <w:rPr>
                <w:b/>
                <w:bCs/>
              </w:rPr>
              <w:t>Width</w:t>
            </w:r>
          </w:p>
          <w:p w14:paraId="51467C2A" w14:textId="77777777" w:rsidR="00F568AB" w:rsidRPr="005232B2" w:rsidRDefault="00F568AB" w:rsidP="00203BC3">
            <w:pPr>
              <w:pStyle w:val="Table"/>
              <w:rPr>
                <w:b/>
                <w:bCs/>
              </w:rPr>
            </w:pPr>
            <w:r>
              <w:rPr>
                <w:b/>
                <w:bCs/>
              </w:rPr>
              <w:t>(In Inches)</w:t>
            </w:r>
          </w:p>
        </w:tc>
        <w:tc>
          <w:tcPr>
            <w:tcW w:w="985" w:type="dxa"/>
            <w:shd w:val="clear" w:color="auto" w:fill="548DD4" w:themeFill="text2" w:themeFillTint="99"/>
          </w:tcPr>
          <w:p w14:paraId="1816384B" w14:textId="77777777" w:rsidR="00F568AB" w:rsidRDefault="00F568AB" w:rsidP="00203BC3">
            <w:pPr>
              <w:pStyle w:val="Table"/>
              <w:rPr>
                <w:b/>
                <w:bCs/>
              </w:rPr>
            </w:pPr>
            <w:r>
              <w:rPr>
                <w:b/>
                <w:bCs/>
              </w:rPr>
              <w:t>Category</w:t>
            </w:r>
          </w:p>
        </w:tc>
      </w:tr>
      <w:tr w:rsidR="00EB6332" w:rsidRPr="005232B2" w14:paraId="27BA8F2A" w14:textId="77777777" w:rsidTr="00203BC3">
        <w:tc>
          <w:tcPr>
            <w:tcW w:w="0" w:type="auto"/>
          </w:tcPr>
          <w:p w14:paraId="1A8F4402" w14:textId="568D1C3C" w:rsidR="00EB6332" w:rsidRPr="005232B2" w:rsidRDefault="00EB6332" w:rsidP="00EB6332">
            <w:pPr>
              <w:pStyle w:val="Table"/>
            </w:pPr>
            <w:r>
              <w:t>Ericsson</w:t>
            </w:r>
          </w:p>
        </w:tc>
        <w:tc>
          <w:tcPr>
            <w:tcW w:w="0" w:type="auto"/>
          </w:tcPr>
          <w:p w14:paraId="0530CC8F" w14:textId="362D791F" w:rsidR="00EB6332" w:rsidRPr="005232B2" w:rsidRDefault="00EB6332" w:rsidP="00EB6332">
            <w:pPr>
              <w:pStyle w:val="Table"/>
            </w:pPr>
            <w:r>
              <w:t>IPRAN Family</w:t>
            </w:r>
          </w:p>
        </w:tc>
        <w:tc>
          <w:tcPr>
            <w:tcW w:w="0" w:type="auto"/>
          </w:tcPr>
          <w:p w14:paraId="3C243688" w14:textId="23CDF011" w:rsidR="00EB6332" w:rsidRPr="005232B2" w:rsidRDefault="02F7ABA3" w:rsidP="00EB6332">
            <w:pPr>
              <w:pStyle w:val="Table"/>
            </w:pPr>
            <w:r>
              <w:t>Ericsson</w:t>
            </w:r>
            <w:r w:rsidR="2BD36EBA">
              <w:t xml:space="preserve"> </w:t>
            </w:r>
            <w:r>
              <w:t>MINI-LINK</w:t>
            </w:r>
            <w:r w:rsidR="39460972">
              <w:t xml:space="preserve"> </w:t>
            </w:r>
            <w:r>
              <w:t>6352</w:t>
            </w:r>
          </w:p>
        </w:tc>
        <w:tc>
          <w:tcPr>
            <w:tcW w:w="0" w:type="auto"/>
          </w:tcPr>
          <w:p w14:paraId="544CDC2B" w14:textId="02EBE378" w:rsidR="00EB6332" w:rsidRPr="007F16C8" w:rsidRDefault="02F7ABA3" w:rsidP="00EB6332">
            <w:pPr>
              <w:pStyle w:val="Table"/>
            </w:pPr>
            <w:r>
              <w:t>Ericsson</w:t>
            </w:r>
            <w:r w:rsidR="2942B29F">
              <w:t xml:space="preserve"> </w:t>
            </w:r>
            <w:r>
              <w:t>MINI-LINK</w:t>
            </w:r>
            <w:r w:rsidR="234F2299">
              <w:t xml:space="preserve"> </w:t>
            </w:r>
            <w:r>
              <w:t>6352</w:t>
            </w:r>
          </w:p>
        </w:tc>
        <w:tc>
          <w:tcPr>
            <w:tcW w:w="0" w:type="auto"/>
          </w:tcPr>
          <w:p w14:paraId="23A73284" w14:textId="17FB0D3E" w:rsidR="00EB6332" w:rsidRPr="005232B2" w:rsidRDefault="02F7ABA3" w:rsidP="00EB6332">
            <w:pPr>
              <w:pStyle w:val="Table"/>
            </w:pPr>
            <w:r>
              <w:t>Ericsson</w:t>
            </w:r>
            <w:r w:rsidR="3826BBB8">
              <w:t xml:space="preserve"> </w:t>
            </w:r>
            <w:r>
              <w:t>MINI-LINK</w:t>
            </w:r>
            <w:r w:rsidR="2909FDEB">
              <w:t xml:space="preserve"> </w:t>
            </w:r>
            <w:r>
              <w:t>6352</w:t>
            </w:r>
          </w:p>
        </w:tc>
        <w:tc>
          <w:tcPr>
            <w:tcW w:w="0" w:type="auto"/>
          </w:tcPr>
          <w:p w14:paraId="08F3E9BE" w14:textId="5C1B208B" w:rsidR="00EB6332" w:rsidRPr="005232B2" w:rsidRDefault="02F7ABA3" w:rsidP="00EB6332">
            <w:pPr>
              <w:pStyle w:val="Table"/>
            </w:pPr>
            <w:r>
              <w:t>Ericsson</w:t>
            </w:r>
            <w:r w:rsidR="74C64673">
              <w:t xml:space="preserve"> </w:t>
            </w:r>
            <w:r>
              <w:t>MINI-LINK</w:t>
            </w:r>
            <w:r w:rsidR="43A6998F">
              <w:t xml:space="preserve"> </w:t>
            </w:r>
            <w:r>
              <w:t>6352</w:t>
            </w:r>
          </w:p>
        </w:tc>
        <w:tc>
          <w:tcPr>
            <w:tcW w:w="972" w:type="dxa"/>
          </w:tcPr>
          <w:p w14:paraId="105AD387" w14:textId="28259649" w:rsidR="00EB6332" w:rsidRDefault="00EB6332" w:rsidP="00EB6332">
            <w:pPr>
              <w:pStyle w:val="Table"/>
            </w:pPr>
            <w:r>
              <w:t>1</w:t>
            </w:r>
          </w:p>
        </w:tc>
        <w:tc>
          <w:tcPr>
            <w:tcW w:w="990" w:type="dxa"/>
          </w:tcPr>
          <w:p w14:paraId="29BBB56C" w14:textId="4DC78FBB" w:rsidR="00EB6332" w:rsidRPr="007F16C8" w:rsidRDefault="5480E9DD" w:rsidP="00EB6332">
            <w:pPr>
              <w:pStyle w:val="Table"/>
            </w:pPr>
            <w:r>
              <w:t>1</w:t>
            </w:r>
            <w:r w:rsidR="3BC6975E">
              <w:t>0.2</w:t>
            </w:r>
          </w:p>
        </w:tc>
        <w:tc>
          <w:tcPr>
            <w:tcW w:w="985" w:type="dxa"/>
          </w:tcPr>
          <w:p w14:paraId="212BC894" w14:textId="76B29166" w:rsidR="00EB6332" w:rsidRDefault="00EF224F" w:rsidP="00EB6332">
            <w:pPr>
              <w:pStyle w:val="Table"/>
            </w:pPr>
            <w:r>
              <w:t>Generic</w:t>
            </w:r>
          </w:p>
        </w:tc>
      </w:tr>
    </w:tbl>
    <w:p w14:paraId="6199C1EA" w14:textId="77777777" w:rsidR="00F568AB" w:rsidRDefault="40CAA3CB" w:rsidP="00F568AB">
      <w:pPr>
        <w:pStyle w:val="Heading3"/>
        <w:rPr>
          <w:lang w:val="en-CA"/>
        </w:rPr>
      </w:pPr>
      <w:bookmarkStart w:id="322" w:name="_Toc890150952"/>
      <w:r w:rsidRPr="47D17CDD">
        <w:rPr>
          <w:lang w:val="en-CA"/>
        </w:rPr>
        <w:t>Shelf Position Types</w:t>
      </w:r>
      <w:bookmarkEnd w:id="322"/>
    </w:p>
    <w:p w14:paraId="380B2495" w14:textId="0CDB57E8" w:rsidR="00F568AB" w:rsidRPr="00DF3ED3" w:rsidRDefault="006E47D6" w:rsidP="00F568AB">
      <w:pPr>
        <w:pStyle w:val="BodyText"/>
        <w:rPr>
          <w:lang w:val="en-CA"/>
        </w:rPr>
      </w:pPr>
      <w:r>
        <w:rPr>
          <w:lang w:val="en-CA"/>
        </w:rPr>
        <w:t>NA</w:t>
      </w:r>
    </w:p>
    <w:p w14:paraId="1E87486A" w14:textId="77777777" w:rsidR="00F568AB" w:rsidRDefault="40CAA3CB" w:rsidP="00F568AB">
      <w:pPr>
        <w:pStyle w:val="Heading3"/>
        <w:rPr>
          <w:lang w:val="en-CA"/>
        </w:rPr>
      </w:pPr>
      <w:bookmarkStart w:id="323" w:name="_Toc900723235"/>
      <w:r w:rsidRPr="47D17CDD">
        <w:rPr>
          <w:lang w:val="en-CA"/>
        </w:rPr>
        <w:t>Shelf Types</w:t>
      </w:r>
      <w:bookmarkEnd w:id="323"/>
    </w:p>
    <w:p w14:paraId="7CDE0518" w14:textId="14FE3D97" w:rsidR="006E47D6" w:rsidRPr="006E47D6" w:rsidRDefault="006E47D6" w:rsidP="006E47D6">
      <w:pPr>
        <w:pStyle w:val="BodyText"/>
        <w:rPr>
          <w:lang w:val="en-CA"/>
        </w:rPr>
      </w:pPr>
      <w:r>
        <w:rPr>
          <w:lang w:val="en-CA"/>
        </w:rPr>
        <w:t>NA</w:t>
      </w:r>
    </w:p>
    <w:p w14:paraId="5CDDCFDE" w14:textId="33C2C9BD" w:rsidR="00F568AB" w:rsidRDefault="40CAA3CB" w:rsidP="00F568AB">
      <w:pPr>
        <w:pStyle w:val="Heading3"/>
        <w:rPr>
          <w:lang w:val="en-CA"/>
        </w:rPr>
      </w:pPr>
      <w:bookmarkStart w:id="324" w:name="_Toc1794410225"/>
      <w:r w:rsidRPr="47D17CDD">
        <w:rPr>
          <w:lang w:val="en-CA"/>
        </w:rPr>
        <w:t>Shelf Slots</w:t>
      </w:r>
      <w:bookmarkEnd w:id="324"/>
      <w:r w:rsidRPr="47D17CDD">
        <w:rPr>
          <w:lang w:val="en-CA"/>
        </w:rPr>
        <w:t xml:space="preserve"> </w:t>
      </w:r>
    </w:p>
    <w:p w14:paraId="7F4BA7E3" w14:textId="69D527FA" w:rsidR="00946459" w:rsidRPr="00946459" w:rsidRDefault="00946459" w:rsidP="00946459">
      <w:pPr>
        <w:pStyle w:val="BodyText"/>
        <w:rPr>
          <w:lang w:val="en-CA"/>
        </w:rPr>
      </w:pPr>
      <w:r>
        <w:rPr>
          <w:lang w:val="en-CA"/>
        </w:rPr>
        <w:t>NA</w:t>
      </w:r>
    </w:p>
    <w:p w14:paraId="447C58C1" w14:textId="182DA2AD" w:rsidR="00F568AB" w:rsidRDefault="40CAA3CB" w:rsidP="00F568AB">
      <w:pPr>
        <w:pStyle w:val="Heading3"/>
        <w:rPr>
          <w:lang w:val="en-CA"/>
        </w:rPr>
      </w:pPr>
      <w:bookmarkStart w:id="325" w:name="_Toc1696336328"/>
      <w:r w:rsidRPr="47D17CDD">
        <w:rPr>
          <w:lang w:val="en-CA"/>
        </w:rPr>
        <w:t xml:space="preserve">Card </w:t>
      </w:r>
      <w:bookmarkEnd w:id="325"/>
      <w:r w:rsidRPr="70F476DA">
        <w:rPr>
          <w:lang w:val="en-CA"/>
        </w:rPr>
        <w:t>Types</w:t>
      </w:r>
      <w:del w:id="326" w:author="VarunReddy Papireddy - EXT" w:date="2023-12-15T22:04:00Z">
        <w:r w:rsidR="5AF17488" w:rsidRPr="70F476DA" w:rsidDel="00812865">
          <w:rPr>
            <w:lang w:val="en-CA"/>
          </w:rPr>
          <w:delText>a</w:delText>
        </w:r>
      </w:del>
    </w:p>
    <w:p w14:paraId="5B6D31C5" w14:textId="4E567CF2" w:rsidR="00946459" w:rsidRPr="00946459" w:rsidRDefault="00946459" w:rsidP="00946459">
      <w:pPr>
        <w:pStyle w:val="BodyText"/>
        <w:rPr>
          <w:lang w:val="en-CA"/>
        </w:rPr>
      </w:pPr>
      <w:r>
        <w:rPr>
          <w:lang w:val="en-CA"/>
        </w:rPr>
        <w:t>NA</w:t>
      </w:r>
    </w:p>
    <w:p w14:paraId="7165CD89" w14:textId="77777777" w:rsidR="00F568AB" w:rsidRDefault="40CAA3CB" w:rsidP="00F568AB">
      <w:pPr>
        <w:pStyle w:val="Heading3"/>
        <w:rPr>
          <w:lang w:val="en-CA"/>
        </w:rPr>
      </w:pPr>
      <w:bookmarkStart w:id="327" w:name="_Toc1167890135"/>
      <w:r w:rsidRPr="47D17CDD">
        <w:rPr>
          <w:lang w:val="en-CA"/>
        </w:rPr>
        <w:t>Card Compatibility for slots</w:t>
      </w:r>
      <w:bookmarkEnd w:id="327"/>
    </w:p>
    <w:p w14:paraId="05B978EE" w14:textId="24BB252B" w:rsidR="00946459" w:rsidRPr="00946459" w:rsidRDefault="00946459" w:rsidP="00946459">
      <w:pPr>
        <w:pStyle w:val="BodyText"/>
        <w:rPr>
          <w:lang w:val="en-CA"/>
        </w:rPr>
      </w:pPr>
      <w:r>
        <w:rPr>
          <w:lang w:val="en-CA"/>
        </w:rPr>
        <w:t>NA</w:t>
      </w:r>
    </w:p>
    <w:p w14:paraId="698AF069" w14:textId="5BF113C6" w:rsidR="00F568AB" w:rsidRDefault="40CAA3CB" w:rsidP="00F568AB">
      <w:pPr>
        <w:pStyle w:val="Heading3"/>
        <w:rPr>
          <w:lang w:val="en-CA"/>
        </w:rPr>
      </w:pPr>
      <w:bookmarkStart w:id="328" w:name="_Toc32017221"/>
      <w:r w:rsidRPr="47D17CDD">
        <w:rPr>
          <w:lang w:val="en-CA"/>
        </w:rPr>
        <w:t>Physical Termination Position for Card</w:t>
      </w:r>
      <w:bookmarkEnd w:id="328"/>
      <w:r w:rsidRPr="47D17CDD">
        <w:rPr>
          <w:lang w:val="en-CA"/>
        </w:rPr>
        <w:t xml:space="preserve"> </w:t>
      </w:r>
    </w:p>
    <w:p w14:paraId="1F067FA4" w14:textId="232435A2" w:rsidR="00946459" w:rsidRPr="00946459" w:rsidRDefault="00946459" w:rsidP="00946459">
      <w:pPr>
        <w:pStyle w:val="BodyText"/>
        <w:rPr>
          <w:lang w:val="en-CA"/>
        </w:rPr>
      </w:pPr>
      <w:r>
        <w:rPr>
          <w:lang w:val="en-CA"/>
        </w:rPr>
        <w:t>NA</w:t>
      </w:r>
    </w:p>
    <w:p w14:paraId="1235DEDD" w14:textId="77777777" w:rsidR="00F568AB" w:rsidRDefault="40CAA3CB" w:rsidP="00F568AB">
      <w:pPr>
        <w:pStyle w:val="Heading3"/>
        <w:rPr>
          <w:lang w:val="en-CA"/>
        </w:rPr>
      </w:pPr>
      <w:bookmarkStart w:id="329" w:name="_Toc266228846"/>
      <w:r w:rsidRPr="47D17CDD">
        <w:rPr>
          <w:lang w:val="en-CA"/>
        </w:rPr>
        <w:t>Pluggable Types</w:t>
      </w:r>
      <w:bookmarkEnd w:id="329"/>
    </w:p>
    <w:p w14:paraId="62A76973" w14:textId="7105C8F5" w:rsidR="00946459" w:rsidRPr="00946459" w:rsidRDefault="00946459" w:rsidP="00946459">
      <w:pPr>
        <w:pStyle w:val="BodyText"/>
        <w:rPr>
          <w:lang w:val="en-CA"/>
        </w:rPr>
      </w:pPr>
      <w:r>
        <w:rPr>
          <w:lang w:val="en-CA"/>
        </w:rPr>
        <w:t>NA</w:t>
      </w:r>
    </w:p>
    <w:p w14:paraId="37B37B49" w14:textId="77777777" w:rsidR="00F568AB" w:rsidRDefault="40CAA3CB" w:rsidP="00F568AB">
      <w:pPr>
        <w:pStyle w:val="Heading3"/>
        <w:rPr>
          <w:lang w:val="en-CA"/>
        </w:rPr>
      </w:pPr>
      <w:bookmarkStart w:id="330" w:name="_Toc1824816374"/>
      <w:r w:rsidRPr="47D17CDD">
        <w:rPr>
          <w:lang w:val="en-CA"/>
        </w:rPr>
        <w:t>Pluggable Compatible for PTP</w:t>
      </w:r>
      <w:bookmarkEnd w:id="330"/>
    </w:p>
    <w:p w14:paraId="024AC56B" w14:textId="680E5599" w:rsidR="00946459" w:rsidRPr="00946459" w:rsidRDefault="00946459" w:rsidP="00946459">
      <w:pPr>
        <w:pStyle w:val="BodyText"/>
        <w:rPr>
          <w:lang w:val="en-CA"/>
        </w:rPr>
      </w:pPr>
      <w:r>
        <w:rPr>
          <w:lang w:val="en-CA"/>
        </w:rPr>
        <w:t>NA</w:t>
      </w:r>
    </w:p>
    <w:p w14:paraId="7B8D5F6E" w14:textId="77777777" w:rsidR="00F568AB" w:rsidRDefault="40CAA3CB" w:rsidP="00F568AB">
      <w:pPr>
        <w:pStyle w:val="Heading3"/>
        <w:rPr>
          <w:lang w:val="en-CA"/>
        </w:rPr>
      </w:pPr>
      <w:bookmarkStart w:id="331" w:name="_Toc65657124"/>
      <w:r w:rsidRPr="47D17CDD">
        <w:rPr>
          <w:lang w:val="en-CA"/>
        </w:rPr>
        <w:t>Port Compatibility</w:t>
      </w:r>
      <w:bookmarkEnd w:id="331"/>
      <w:r w:rsidRPr="47D17CDD">
        <w:rPr>
          <w:lang w:val="en-CA"/>
        </w:rPr>
        <w:t xml:space="preserve"> </w:t>
      </w:r>
    </w:p>
    <w:p w14:paraId="0C33173B" w14:textId="0EDBD814" w:rsidR="00946459" w:rsidRPr="00946459" w:rsidRDefault="00946459" w:rsidP="00946459">
      <w:pPr>
        <w:pStyle w:val="BodyText"/>
        <w:rPr>
          <w:lang w:val="en-CA"/>
        </w:rPr>
      </w:pPr>
      <w:r>
        <w:rPr>
          <w:lang w:val="en-CA"/>
        </w:rPr>
        <w:t>NA</w:t>
      </w:r>
    </w:p>
    <w:p w14:paraId="7992FCD6" w14:textId="77777777" w:rsidR="00F568AB" w:rsidRDefault="40CAA3CB" w:rsidP="00F568AB">
      <w:pPr>
        <w:pStyle w:val="Heading4"/>
        <w:rPr>
          <w:lang w:val="en-CA"/>
        </w:rPr>
      </w:pPr>
      <w:r w:rsidRPr="47D17CDD">
        <w:rPr>
          <w:lang w:val="en-CA"/>
        </w:rPr>
        <w:t>Card Ports</w:t>
      </w:r>
    </w:p>
    <w:p w14:paraId="09DFB62B" w14:textId="03087E2E" w:rsidR="00946459" w:rsidRPr="00946459" w:rsidRDefault="00946459" w:rsidP="00946459">
      <w:pPr>
        <w:pStyle w:val="BodyText"/>
        <w:rPr>
          <w:lang w:val="en-CA"/>
        </w:rPr>
      </w:pPr>
      <w:r>
        <w:rPr>
          <w:lang w:val="en-CA"/>
        </w:rPr>
        <w:t>NA</w:t>
      </w:r>
    </w:p>
    <w:p w14:paraId="16FAA3F1" w14:textId="77777777" w:rsidR="00F568AB" w:rsidRDefault="40CAA3CB" w:rsidP="00F568AB">
      <w:pPr>
        <w:pStyle w:val="Heading4"/>
        <w:rPr>
          <w:lang w:val="en-CA"/>
        </w:rPr>
      </w:pPr>
      <w:r w:rsidRPr="47D17CDD">
        <w:rPr>
          <w:lang w:val="en-CA"/>
        </w:rPr>
        <w:t>Device Ports</w:t>
      </w:r>
    </w:p>
    <w:tbl>
      <w:tblPr>
        <w:tblW w:w="8488" w:type="dxa"/>
        <w:tblLook w:val="04A0" w:firstRow="1" w:lastRow="0" w:firstColumn="1" w:lastColumn="0" w:noHBand="0" w:noVBand="1"/>
      </w:tblPr>
      <w:tblGrid>
        <w:gridCol w:w="2078"/>
        <w:gridCol w:w="1158"/>
        <w:gridCol w:w="1158"/>
        <w:gridCol w:w="965"/>
        <w:gridCol w:w="1099"/>
        <w:gridCol w:w="760"/>
        <w:gridCol w:w="1048"/>
        <w:gridCol w:w="222"/>
      </w:tblGrid>
      <w:tr w:rsidR="00714FA4" w:rsidRPr="00714FA4" w14:paraId="6B76EC22" w14:textId="77777777" w:rsidTr="2D3F11B2">
        <w:trPr>
          <w:gridAfter w:val="1"/>
          <w:wAfter w:w="222" w:type="dxa"/>
          <w:trHeight w:val="1160"/>
        </w:trPr>
        <w:tc>
          <w:tcPr>
            <w:tcW w:w="2078" w:type="dxa"/>
            <w:vMerge w:val="restart"/>
            <w:tcBorders>
              <w:top w:val="single" w:sz="4" w:space="0" w:color="auto"/>
              <w:left w:val="single" w:sz="4" w:space="0" w:color="auto"/>
              <w:bottom w:val="single" w:sz="4" w:space="0" w:color="auto"/>
              <w:right w:val="single" w:sz="4" w:space="0" w:color="auto"/>
            </w:tcBorders>
            <w:shd w:val="clear" w:color="auto" w:fill="1E8BCD"/>
            <w:vAlign w:val="center"/>
            <w:hideMark/>
          </w:tcPr>
          <w:p w14:paraId="46C257C4" w14:textId="77777777" w:rsidR="00714FA4" w:rsidRPr="00714FA4" w:rsidRDefault="00714FA4" w:rsidP="00714FA4">
            <w:pPr>
              <w:rPr>
                <w:rFonts w:ascii="Calibri" w:hAnsi="Calibri" w:cs="Calibri"/>
                <w:b/>
                <w:bCs/>
                <w:color w:val="000000"/>
                <w:sz w:val="22"/>
                <w:szCs w:val="22"/>
                <w:lang w:val="en-CA" w:eastAsia="en-CA"/>
              </w:rPr>
            </w:pPr>
            <w:r w:rsidRPr="00714FA4">
              <w:rPr>
                <w:rFonts w:ascii="Calibri" w:hAnsi="Calibri" w:cs="Calibri"/>
                <w:b/>
                <w:bCs/>
                <w:color w:val="000000"/>
                <w:sz w:val="22"/>
                <w:szCs w:val="22"/>
                <w:lang w:val="en-CA" w:eastAsia="en-CA"/>
              </w:rPr>
              <w:t>Device Archetype   Instance Name</w:t>
            </w:r>
          </w:p>
        </w:tc>
        <w:tc>
          <w:tcPr>
            <w:tcW w:w="1158" w:type="dxa"/>
            <w:vMerge w:val="restart"/>
            <w:tcBorders>
              <w:top w:val="single" w:sz="4" w:space="0" w:color="auto"/>
              <w:left w:val="single" w:sz="4" w:space="0" w:color="auto"/>
              <w:bottom w:val="single" w:sz="4" w:space="0" w:color="auto"/>
              <w:right w:val="single" w:sz="4" w:space="0" w:color="auto"/>
            </w:tcBorders>
            <w:shd w:val="clear" w:color="auto" w:fill="1E8BCD"/>
            <w:vAlign w:val="center"/>
            <w:hideMark/>
          </w:tcPr>
          <w:p w14:paraId="28ADC402" w14:textId="77777777" w:rsidR="00714FA4" w:rsidRPr="00714FA4" w:rsidRDefault="00714FA4" w:rsidP="00714FA4">
            <w:pPr>
              <w:rPr>
                <w:rFonts w:ascii="Calibri" w:hAnsi="Calibri" w:cs="Calibri"/>
                <w:b/>
                <w:bCs/>
                <w:color w:val="000000"/>
                <w:sz w:val="22"/>
                <w:szCs w:val="22"/>
                <w:lang w:val="en-CA" w:eastAsia="en-CA"/>
              </w:rPr>
            </w:pPr>
            <w:r w:rsidRPr="00714FA4">
              <w:rPr>
                <w:rFonts w:ascii="Calibri" w:hAnsi="Calibri" w:cs="Calibri"/>
                <w:b/>
                <w:bCs/>
                <w:color w:val="000000"/>
                <w:sz w:val="22"/>
                <w:szCs w:val="22"/>
                <w:lang w:val="en-CA" w:eastAsia="en-CA"/>
              </w:rPr>
              <w:t>Port Archetype</w:t>
            </w:r>
          </w:p>
        </w:tc>
        <w:tc>
          <w:tcPr>
            <w:tcW w:w="1158" w:type="dxa"/>
            <w:vMerge w:val="restart"/>
            <w:tcBorders>
              <w:top w:val="single" w:sz="4" w:space="0" w:color="auto"/>
              <w:left w:val="single" w:sz="4" w:space="0" w:color="auto"/>
              <w:bottom w:val="single" w:sz="4" w:space="0" w:color="auto"/>
              <w:right w:val="single" w:sz="4" w:space="0" w:color="auto"/>
            </w:tcBorders>
            <w:shd w:val="clear" w:color="auto" w:fill="1E8BCD"/>
            <w:vAlign w:val="center"/>
            <w:hideMark/>
          </w:tcPr>
          <w:p w14:paraId="2D455758" w14:textId="77777777" w:rsidR="00714FA4" w:rsidRPr="00714FA4" w:rsidRDefault="00714FA4" w:rsidP="00714FA4">
            <w:pPr>
              <w:rPr>
                <w:rFonts w:ascii="Calibri" w:hAnsi="Calibri" w:cs="Calibri"/>
                <w:b/>
                <w:bCs/>
                <w:color w:val="000000"/>
                <w:sz w:val="22"/>
                <w:szCs w:val="22"/>
                <w:lang w:val="en-CA" w:eastAsia="en-CA"/>
              </w:rPr>
            </w:pPr>
            <w:r w:rsidRPr="00714FA4">
              <w:rPr>
                <w:rFonts w:ascii="Calibri" w:hAnsi="Calibri" w:cs="Calibri"/>
                <w:b/>
                <w:bCs/>
                <w:color w:val="000000"/>
                <w:sz w:val="22"/>
                <w:szCs w:val="22"/>
                <w:lang w:val="en-CA" w:eastAsia="en-CA"/>
              </w:rPr>
              <w:t>Port Archetype Instance</w:t>
            </w:r>
          </w:p>
        </w:tc>
        <w:tc>
          <w:tcPr>
            <w:tcW w:w="965" w:type="dxa"/>
            <w:vMerge w:val="restart"/>
            <w:tcBorders>
              <w:top w:val="single" w:sz="4" w:space="0" w:color="auto"/>
              <w:left w:val="single" w:sz="4" w:space="0" w:color="auto"/>
              <w:bottom w:val="single" w:sz="4" w:space="0" w:color="auto"/>
              <w:right w:val="single" w:sz="4" w:space="0" w:color="auto"/>
            </w:tcBorders>
            <w:shd w:val="clear" w:color="auto" w:fill="1E8BCD"/>
            <w:vAlign w:val="center"/>
            <w:hideMark/>
          </w:tcPr>
          <w:p w14:paraId="5834A3E8" w14:textId="77777777" w:rsidR="00714FA4" w:rsidRPr="00714FA4" w:rsidRDefault="00714FA4" w:rsidP="00714FA4">
            <w:pPr>
              <w:rPr>
                <w:rFonts w:ascii="Calibri" w:hAnsi="Calibri" w:cs="Calibri"/>
                <w:b/>
                <w:bCs/>
                <w:color w:val="000000"/>
                <w:sz w:val="22"/>
                <w:szCs w:val="22"/>
                <w:lang w:val="en-CA" w:eastAsia="en-CA"/>
              </w:rPr>
            </w:pPr>
            <w:r w:rsidRPr="00714FA4">
              <w:rPr>
                <w:rFonts w:ascii="Calibri" w:hAnsi="Calibri" w:cs="Calibri"/>
                <w:b/>
                <w:bCs/>
                <w:color w:val="000000"/>
                <w:sz w:val="22"/>
                <w:szCs w:val="22"/>
                <w:lang w:val="en-CA" w:eastAsia="en-CA"/>
              </w:rPr>
              <w:t>Port Number</w:t>
            </w:r>
          </w:p>
        </w:tc>
        <w:tc>
          <w:tcPr>
            <w:tcW w:w="1099" w:type="dxa"/>
            <w:vMerge w:val="restart"/>
            <w:tcBorders>
              <w:top w:val="single" w:sz="4" w:space="0" w:color="auto"/>
              <w:left w:val="single" w:sz="4" w:space="0" w:color="auto"/>
              <w:bottom w:val="single" w:sz="4" w:space="0" w:color="auto"/>
              <w:right w:val="single" w:sz="4" w:space="0" w:color="auto"/>
            </w:tcBorders>
            <w:shd w:val="clear" w:color="auto" w:fill="1E8BCD"/>
            <w:vAlign w:val="center"/>
            <w:hideMark/>
          </w:tcPr>
          <w:p w14:paraId="7680EC6C" w14:textId="77777777" w:rsidR="00714FA4" w:rsidRPr="00714FA4" w:rsidRDefault="00714FA4" w:rsidP="00714FA4">
            <w:pPr>
              <w:rPr>
                <w:rFonts w:ascii="Calibri" w:hAnsi="Calibri" w:cs="Calibri"/>
                <w:b/>
                <w:bCs/>
                <w:color w:val="000000"/>
                <w:sz w:val="22"/>
                <w:szCs w:val="22"/>
                <w:lang w:val="en-CA" w:eastAsia="en-CA"/>
              </w:rPr>
            </w:pPr>
            <w:r w:rsidRPr="00714FA4">
              <w:rPr>
                <w:rFonts w:ascii="Calibri" w:hAnsi="Calibri" w:cs="Calibri"/>
                <w:b/>
                <w:bCs/>
                <w:color w:val="000000"/>
                <w:sz w:val="22"/>
                <w:szCs w:val="22"/>
                <w:lang w:val="en-CA" w:eastAsia="en-CA"/>
              </w:rPr>
              <w:t>Port Sequence</w:t>
            </w:r>
          </w:p>
        </w:tc>
        <w:tc>
          <w:tcPr>
            <w:tcW w:w="760" w:type="dxa"/>
            <w:vMerge w:val="restart"/>
            <w:tcBorders>
              <w:top w:val="single" w:sz="4" w:space="0" w:color="auto"/>
              <w:left w:val="single" w:sz="4" w:space="0" w:color="auto"/>
              <w:bottom w:val="single" w:sz="4" w:space="0" w:color="auto"/>
              <w:right w:val="single" w:sz="4" w:space="0" w:color="auto"/>
            </w:tcBorders>
            <w:shd w:val="clear" w:color="auto" w:fill="1E8BCD"/>
            <w:vAlign w:val="center"/>
            <w:hideMark/>
          </w:tcPr>
          <w:p w14:paraId="4AFACFB6" w14:textId="77777777" w:rsidR="00714FA4" w:rsidRPr="00714FA4" w:rsidRDefault="00714FA4" w:rsidP="00714FA4">
            <w:pPr>
              <w:rPr>
                <w:rFonts w:ascii="Calibri" w:hAnsi="Calibri" w:cs="Calibri"/>
                <w:b/>
                <w:bCs/>
                <w:color w:val="000000"/>
                <w:sz w:val="22"/>
                <w:szCs w:val="22"/>
                <w:lang w:val="en-CA" w:eastAsia="en-CA"/>
              </w:rPr>
            </w:pPr>
            <w:r w:rsidRPr="00714FA4">
              <w:rPr>
                <w:rFonts w:ascii="Calibri" w:hAnsi="Calibri" w:cs="Calibri"/>
                <w:b/>
                <w:bCs/>
                <w:color w:val="000000"/>
                <w:sz w:val="22"/>
                <w:szCs w:val="22"/>
                <w:lang w:val="en-CA" w:eastAsia="en-CA"/>
              </w:rPr>
              <w:t>Port Type Name</w:t>
            </w:r>
          </w:p>
        </w:tc>
        <w:tc>
          <w:tcPr>
            <w:tcW w:w="1048" w:type="dxa"/>
            <w:vMerge w:val="restart"/>
            <w:tcBorders>
              <w:top w:val="single" w:sz="4" w:space="0" w:color="auto"/>
              <w:left w:val="single" w:sz="4" w:space="0" w:color="auto"/>
              <w:bottom w:val="single" w:sz="4" w:space="0" w:color="auto"/>
              <w:right w:val="single" w:sz="4" w:space="0" w:color="auto"/>
            </w:tcBorders>
            <w:shd w:val="clear" w:color="auto" w:fill="1E8BCD"/>
            <w:vAlign w:val="center"/>
            <w:hideMark/>
          </w:tcPr>
          <w:p w14:paraId="12FF694A" w14:textId="77777777" w:rsidR="00714FA4" w:rsidRPr="00714FA4" w:rsidRDefault="00714FA4" w:rsidP="00714FA4">
            <w:pPr>
              <w:rPr>
                <w:rFonts w:ascii="Calibri" w:hAnsi="Calibri" w:cs="Calibri"/>
                <w:b/>
                <w:bCs/>
                <w:color w:val="000000"/>
                <w:sz w:val="22"/>
                <w:szCs w:val="22"/>
                <w:lang w:val="en-CA" w:eastAsia="en-CA"/>
              </w:rPr>
            </w:pPr>
            <w:r w:rsidRPr="00714FA4">
              <w:rPr>
                <w:rFonts w:ascii="Calibri" w:hAnsi="Calibri" w:cs="Calibri"/>
                <w:b/>
                <w:bCs/>
                <w:color w:val="000000"/>
                <w:sz w:val="22"/>
                <w:szCs w:val="22"/>
                <w:lang w:val="en-CA" w:eastAsia="en-CA"/>
              </w:rPr>
              <w:t>Logical Interface Required</w:t>
            </w:r>
          </w:p>
        </w:tc>
      </w:tr>
      <w:tr w:rsidR="00714FA4" w:rsidRPr="00714FA4" w14:paraId="54682927" w14:textId="77777777" w:rsidTr="00941110">
        <w:trPr>
          <w:trHeight w:val="290"/>
        </w:trPr>
        <w:tc>
          <w:tcPr>
            <w:tcW w:w="2078" w:type="dxa"/>
            <w:vMerge/>
            <w:tcBorders>
              <w:bottom w:val="single" w:sz="4" w:space="0" w:color="auto"/>
            </w:tcBorders>
            <w:vAlign w:val="center"/>
            <w:hideMark/>
          </w:tcPr>
          <w:p w14:paraId="4C4DD3A8" w14:textId="77777777" w:rsidR="00714FA4" w:rsidRPr="00714FA4" w:rsidRDefault="00714FA4" w:rsidP="00714FA4">
            <w:pPr>
              <w:rPr>
                <w:rFonts w:ascii="Calibri" w:hAnsi="Calibri" w:cs="Calibri"/>
                <w:b/>
                <w:bCs/>
                <w:color w:val="000000"/>
                <w:sz w:val="22"/>
                <w:szCs w:val="22"/>
                <w:lang w:val="en-CA" w:eastAsia="en-CA"/>
              </w:rPr>
            </w:pPr>
          </w:p>
        </w:tc>
        <w:tc>
          <w:tcPr>
            <w:tcW w:w="1158" w:type="dxa"/>
            <w:vMerge/>
            <w:tcBorders>
              <w:bottom w:val="single" w:sz="4" w:space="0" w:color="auto"/>
            </w:tcBorders>
            <w:vAlign w:val="center"/>
            <w:hideMark/>
          </w:tcPr>
          <w:p w14:paraId="60BD9EE2" w14:textId="77777777" w:rsidR="00714FA4" w:rsidRPr="00714FA4" w:rsidRDefault="00714FA4" w:rsidP="00714FA4">
            <w:pPr>
              <w:rPr>
                <w:rFonts w:ascii="Calibri" w:hAnsi="Calibri" w:cs="Calibri"/>
                <w:b/>
                <w:bCs/>
                <w:color w:val="000000"/>
                <w:sz w:val="22"/>
                <w:szCs w:val="22"/>
                <w:lang w:val="en-CA" w:eastAsia="en-CA"/>
              </w:rPr>
            </w:pPr>
          </w:p>
        </w:tc>
        <w:tc>
          <w:tcPr>
            <w:tcW w:w="1158" w:type="dxa"/>
            <w:vMerge/>
            <w:tcBorders>
              <w:bottom w:val="single" w:sz="4" w:space="0" w:color="auto"/>
            </w:tcBorders>
            <w:vAlign w:val="center"/>
            <w:hideMark/>
          </w:tcPr>
          <w:p w14:paraId="65852F8C" w14:textId="77777777" w:rsidR="00714FA4" w:rsidRPr="00714FA4" w:rsidRDefault="00714FA4" w:rsidP="00714FA4">
            <w:pPr>
              <w:rPr>
                <w:rFonts w:ascii="Calibri" w:hAnsi="Calibri" w:cs="Calibri"/>
                <w:b/>
                <w:bCs/>
                <w:color w:val="000000"/>
                <w:sz w:val="22"/>
                <w:szCs w:val="22"/>
                <w:lang w:val="en-CA" w:eastAsia="en-CA"/>
              </w:rPr>
            </w:pPr>
          </w:p>
        </w:tc>
        <w:tc>
          <w:tcPr>
            <w:tcW w:w="965" w:type="dxa"/>
            <w:vMerge/>
            <w:tcBorders>
              <w:bottom w:val="single" w:sz="4" w:space="0" w:color="auto"/>
            </w:tcBorders>
            <w:vAlign w:val="center"/>
            <w:hideMark/>
          </w:tcPr>
          <w:p w14:paraId="417DF9D5" w14:textId="77777777" w:rsidR="00714FA4" w:rsidRPr="00714FA4" w:rsidRDefault="00714FA4" w:rsidP="00714FA4">
            <w:pPr>
              <w:rPr>
                <w:rFonts w:ascii="Calibri" w:hAnsi="Calibri" w:cs="Calibri"/>
                <w:b/>
                <w:bCs/>
                <w:color w:val="000000"/>
                <w:sz w:val="22"/>
                <w:szCs w:val="22"/>
                <w:lang w:val="en-CA" w:eastAsia="en-CA"/>
              </w:rPr>
            </w:pPr>
          </w:p>
        </w:tc>
        <w:tc>
          <w:tcPr>
            <w:tcW w:w="1099" w:type="dxa"/>
            <w:vMerge/>
            <w:tcBorders>
              <w:bottom w:val="single" w:sz="4" w:space="0" w:color="auto"/>
            </w:tcBorders>
            <w:vAlign w:val="center"/>
            <w:hideMark/>
          </w:tcPr>
          <w:p w14:paraId="18E63068" w14:textId="77777777" w:rsidR="00714FA4" w:rsidRPr="00714FA4" w:rsidRDefault="00714FA4" w:rsidP="00714FA4">
            <w:pPr>
              <w:rPr>
                <w:rFonts w:ascii="Calibri" w:hAnsi="Calibri" w:cs="Calibri"/>
                <w:b/>
                <w:bCs/>
                <w:color w:val="000000"/>
                <w:sz w:val="22"/>
                <w:szCs w:val="22"/>
                <w:lang w:val="en-CA" w:eastAsia="en-CA"/>
              </w:rPr>
            </w:pPr>
          </w:p>
        </w:tc>
        <w:tc>
          <w:tcPr>
            <w:tcW w:w="760" w:type="dxa"/>
            <w:vMerge/>
            <w:tcBorders>
              <w:bottom w:val="single" w:sz="4" w:space="0" w:color="auto"/>
            </w:tcBorders>
            <w:vAlign w:val="center"/>
            <w:hideMark/>
          </w:tcPr>
          <w:p w14:paraId="51DBB8F5" w14:textId="77777777" w:rsidR="00714FA4" w:rsidRPr="00714FA4" w:rsidRDefault="00714FA4" w:rsidP="00714FA4">
            <w:pPr>
              <w:rPr>
                <w:rFonts w:ascii="Calibri" w:hAnsi="Calibri" w:cs="Calibri"/>
                <w:b/>
                <w:bCs/>
                <w:color w:val="000000"/>
                <w:sz w:val="22"/>
                <w:szCs w:val="22"/>
                <w:lang w:val="en-CA" w:eastAsia="en-CA"/>
              </w:rPr>
            </w:pPr>
          </w:p>
        </w:tc>
        <w:tc>
          <w:tcPr>
            <w:tcW w:w="1048" w:type="dxa"/>
            <w:vMerge/>
            <w:tcBorders>
              <w:bottom w:val="single" w:sz="4" w:space="0" w:color="auto"/>
            </w:tcBorders>
            <w:vAlign w:val="center"/>
            <w:hideMark/>
          </w:tcPr>
          <w:p w14:paraId="75536B2A" w14:textId="77777777" w:rsidR="00714FA4" w:rsidRPr="00714FA4" w:rsidRDefault="00714FA4" w:rsidP="00714FA4">
            <w:pPr>
              <w:rPr>
                <w:rFonts w:ascii="Calibri" w:hAnsi="Calibri" w:cs="Calibri"/>
                <w:b/>
                <w:bCs/>
                <w:color w:val="000000"/>
                <w:sz w:val="22"/>
                <w:szCs w:val="22"/>
                <w:lang w:val="en-CA" w:eastAsia="en-CA"/>
              </w:rPr>
            </w:pPr>
          </w:p>
        </w:tc>
        <w:tc>
          <w:tcPr>
            <w:tcW w:w="222" w:type="dxa"/>
            <w:tcBorders>
              <w:top w:val="nil"/>
              <w:left w:val="nil"/>
              <w:bottom w:val="nil"/>
              <w:right w:val="nil"/>
            </w:tcBorders>
            <w:shd w:val="clear" w:color="auto" w:fill="auto"/>
            <w:noWrap/>
            <w:vAlign w:val="bottom"/>
            <w:hideMark/>
          </w:tcPr>
          <w:p w14:paraId="1C431422" w14:textId="77777777" w:rsidR="00714FA4" w:rsidRPr="00714FA4" w:rsidRDefault="00714FA4" w:rsidP="00714FA4">
            <w:pPr>
              <w:rPr>
                <w:rFonts w:ascii="Calibri" w:hAnsi="Calibri" w:cs="Calibri"/>
                <w:b/>
                <w:bCs/>
                <w:color w:val="000000"/>
                <w:sz w:val="22"/>
                <w:szCs w:val="22"/>
                <w:lang w:val="en-CA" w:eastAsia="en-CA"/>
              </w:rPr>
            </w:pPr>
          </w:p>
        </w:tc>
      </w:tr>
      <w:tr w:rsidR="00714FA4" w:rsidRPr="00714FA4" w14:paraId="5F0ECDD7" w14:textId="77777777" w:rsidTr="00941110">
        <w:trPr>
          <w:trHeight w:val="580"/>
        </w:trPr>
        <w:tc>
          <w:tcPr>
            <w:tcW w:w="207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AFF9DFA" w14:textId="4F65E4E0" w:rsidR="00714FA4" w:rsidRPr="00714FA4" w:rsidRDefault="00714FA4" w:rsidP="00714FA4">
            <w:pPr>
              <w:rPr>
                <w:rFonts w:ascii="Calibri" w:hAnsi="Calibri" w:cs="Calibri"/>
                <w:color w:val="000000"/>
                <w:sz w:val="22"/>
                <w:szCs w:val="22"/>
                <w:lang w:val="en-CA" w:eastAsia="en-CA"/>
              </w:rPr>
            </w:pPr>
            <w:r w:rsidRPr="35C01B74">
              <w:rPr>
                <w:rFonts w:ascii="Calibri" w:hAnsi="Calibri" w:cs="Calibri"/>
                <w:color w:val="000000" w:themeColor="text1"/>
                <w:sz w:val="22"/>
                <w:szCs w:val="22"/>
                <w:lang w:val="en-CA" w:eastAsia="en-CA"/>
              </w:rPr>
              <w:t xml:space="preserve">Ericsson </w:t>
            </w:r>
            <w:r w:rsidR="4D028563" w:rsidRPr="35C01B74">
              <w:rPr>
                <w:rFonts w:ascii="Calibri" w:hAnsi="Calibri" w:cs="Calibri"/>
                <w:color w:val="000000" w:themeColor="text1"/>
                <w:sz w:val="22"/>
                <w:szCs w:val="22"/>
                <w:lang w:val="en-CA" w:eastAsia="en-CA"/>
              </w:rPr>
              <w:t>MINI-LINK 6352</w:t>
            </w:r>
          </w:p>
        </w:tc>
        <w:tc>
          <w:tcPr>
            <w:tcW w:w="11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5C4D5E" w14:textId="61B201BB" w:rsidR="00714FA4" w:rsidRPr="00714FA4" w:rsidRDefault="3411495F" w:rsidP="00714FA4">
            <w:pPr>
              <w:rPr>
                <w:rFonts w:ascii="Calibri" w:hAnsi="Calibri" w:cs="Calibri"/>
                <w:color w:val="000000"/>
                <w:sz w:val="22"/>
                <w:szCs w:val="22"/>
                <w:lang w:val="en-CA" w:eastAsia="en-CA"/>
              </w:rPr>
            </w:pPr>
            <w:r w:rsidRPr="0896B9B1">
              <w:rPr>
                <w:rFonts w:ascii="Calibri" w:hAnsi="Calibri" w:cs="Calibri"/>
                <w:color w:val="000000" w:themeColor="text1"/>
                <w:sz w:val="22"/>
                <w:szCs w:val="22"/>
                <w:lang w:val="en-CA" w:eastAsia="en-CA"/>
              </w:rPr>
              <w:t>RJ-45</w:t>
            </w:r>
          </w:p>
        </w:tc>
        <w:tc>
          <w:tcPr>
            <w:tcW w:w="1158" w:type="dxa"/>
            <w:tcBorders>
              <w:top w:val="single" w:sz="4" w:space="0" w:color="auto"/>
              <w:left w:val="nil"/>
              <w:bottom w:val="single" w:sz="4" w:space="0" w:color="auto"/>
              <w:right w:val="single" w:sz="4" w:space="0" w:color="auto"/>
            </w:tcBorders>
            <w:shd w:val="clear" w:color="auto" w:fill="auto"/>
            <w:vAlign w:val="center"/>
            <w:hideMark/>
          </w:tcPr>
          <w:p w14:paraId="1F110F47" w14:textId="1F3926D1" w:rsidR="00714FA4" w:rsidRPr="00714FA4" w:rsidRDefault="47BF7A6D" w:rsidP="35C01B74">
            <w:pPr>
              <w:spacing w:line="259" w:lineRule="auto"/>
            </w:pPr>
            <w:r w:rsidRPr="35C01B74">
              <w:rPr>
                <w:rFonts w:ascii="Calibri" w:hAnsi="Calibri" w:cs="Calibri"/>
                <w:color w:val="000000" w:themeColor="text1"/>
                <w:sz w:val="22"/>
                <w:szCs w:val="22"/>
                <w:lang w:val="en-CA" w:eastAsia="en-CA"/>
              </w:rPr>
              <w:t>LAN 1/1</w:t>
            </w:r>
          </w:p>
        </w:tc>
        <w:tc>
          <w:tcPr>
            <w:tcW w:w="965" w:type="dxa"/>
            <w:tcBorders>
              <w:top w:val="single" w:sz="4" w:space="0" w:color="auto"/>
              <w:left w:val="nil"/>
              <w:bottom w:val="single" w:sz="4" w:space="0" w:color="auto"/>
              <w:right w:val="single" w:sz="4" w:space="0" w:color="auto"/>
            </w:tcBorders>
            <w:shd w:val="clear" w:color="auto" w:fill="auto"/>
            <w:vAlign w:val="center"/>
            <w:hideMark/>
          </w:tcPr>
          <w:p w14:paraId="6C83E1A5" w14:textId="77777777" w:rsidR="00714FA4" w:rsidRPr="00714FA4" w:rsidRDefault="00714FA4" w:rsidP="35C01B74">
            <w:pPr>
              <w:jc w:val="right"/>
              <w:rPr>
                <w:rFonts w:ascii="Calibri" w:hAnsi="Calibri" w:cs="Calibri"/>
                <w:color w:val="000000"/>
                <w:sz w:val="22"/>
                <w:szCs w:val="22"/>
                <w:lang w:val="en-CA" w:eastAsia="en-CA"/>
              </w:rPr>
            </w:pPr>
            <w:r w:rsidRPr="35C01B74">
              <w:rPr>
                <w:rFonts w:ascii="Calibri" w:hAnsi="Calibri" w:cs="Calibri"/>
                <w:color w:val="000000" w:themeColor="text1"/>
                <w:sz w:val="22"/>
                <w:szCs w:val="22"/>
                <w:lang w:val="en-CA" w:eastAsia="en-CA"/>
              </w:rPr>
              <w:t>1</w:t>
            </w:r>
          </w:p>
        </w:tc>
        <w:tc>
          <w:tcPr>
            <w:tcW w:w="1099" w:type="dxa"/>
            <w:tcBorders>
              <w:top w:val="single" w:sz="4" w:space="0" w:color="auto"/>
              <w:left w:val="nil"/>
              <w:bottom w:val="single" w:sz="4" w:space="0" w:color="auto"/>
              <w:right w:val="single" w:sz="4" w:space="0" w:color="auto"/>
            </w:tcBorders>
            <w:shd w:val="clear" w:color="auto" w:fill="auto"/>
            <w:vAlign w:val="center"/>
            <w:hideMark/>
          </w:tcPr>
          <w:p w14:paraId="1A746264" w14:textId="77777777" w:rsidR="00714FA4" w:rsidRPr="00714FA4" w:rsidRDefault="00714FA4" w:rsidP="00714FA4">
            <w:pPr>
              <w:jc w:val="right"/>
              <w:rPr>
                <w:rFonts w:ascii="Calibri" w:hAnsi="Calibri" w:cs="Calibri"/>
                <w:color w:val="000000"/>
                <w:sz w:val="22"/>
                <w:szCs w:val="22"/>
                <w:lang w:val="en-CA" w:eastAsia="en-CA"/>
              </w:rPr>
            </w:pPr>
            <w:r w:rsidRPr="00714FA4">
              <w:rPr>
                <w:rFonts w:ascii="Calibri" w:hAnsi="Calibri" w:cs="Calibri"/>
                <w:color w:val="000000"/>
                <w:sz w:val="22"/>
                <w:szCs w:val="22"/>
                <w:lang w:val="en-CA" w:eastAsia="en-CA"/>
              </w:rPr>
              <w:t>1</w:t>
            </w:r>
          </w:p>
        </w:tc>
        <w:tc>
          <w:tcPr>
            <w:tcW w:w="760" w:type="dxa"/>
            <w:tcBorders>
              <w:top w:val="single" w:sz="4" w:space="0" w:color="auto"/>
              <w:left w:val="nil"/>
              <w:bottom w:val="single" w:sz="4" w:space="0" w:color="auto"/>
              <w:right w:val="single" w:sz="4" w:space="0" w:color="auto"/>
            </w:tcBorders>
            <w:shd w:val="clear" w:color="auto" w:fill="auto"/>
            <w:vAlign w:val="center"/>
            <w:hideMark/>
          </w:tcPr>
          <w:p w14:paraId="7DEF5C15" w14:textId="6E5E5989" w:rsidR="00714FA4" w:rsidRPr="00714FA4" w:rsidRDefault="438B917C" w:rsidP="02221FD4">
            <w:pPr>
              <w:spacing w:line="259" w:lineRule="auto"/>
            </w:pPr>
            <w:r w:rsidRPr="4E7553BA">
              <w:rPr>
                <w:rFonts w:ascii="Calibri" w:hAnsi="Calibri" w:cs="Calibri"/>
                <w:color w:val="000000" w:themeColor="text1"/>
                <w:sz w:val="22"/>
                <w:szCs w:val="22"/>
                <w:lang w:val="en-CA" w:eastAsia="en-CA"/>
              </w:rPr>
              <w:t>RJ-45</w:t>
            </w:r>
          </w:p>
        </w:tc>
        <w:tc>
          <w:tcPr>
            <w:tcW w:w="1048" w:type="dxa"/>
            <w:tcBorders>
              <w:top w:val="single" w:sz="4" w:space="0" w:color="auto"/>
              <w:left w:val="nil"/>
              <w:bottom w:val="single" w:sz="4" w:space="0" w:color="auto"/>
              <w:right w:val="single" w:sz="4" w:space="0" w:color="auto"/>
            </w:tcBorders>
            <w:shd w:val="clear" w:color="auto" w:fill="auto"/>
            <w:vAlign w:val="center"/>
            <w:hideMark/>
          </w:tcPr>
          <w:p w14:paraId="62AC95F3" w14:textId="77777777" w:rsidR="00714FA4" w:rsidRPr="00714FA4" w:rsidRDefault="00714FA4" w:rsidP="00714FA4">
            <w:pPr>
              <w:rPr>
                <w:rFonts w:ascii="Calibri" w:hAnsi="Calibri" w:cs="Calibri"/>
                <w:color w:val="000000"/>
                <w:sz w:val="22"/>
                <w:szCs w:val="22"/>
                <w:lang w:val="en-CA" w:eastAsia="en-CA"/>
              </w:rPr>
            </w:pPr>
            <w:r w:rsidRPr="00714FA4">
              <w:rPr>
                <w:rFonts w:ascii="Calibri" w:hAnsi="Calibri" w:cs="Calibri"/>
                <w:color w:val="000000"/>
                <w:sz w:val="22"/>
                <w:szCs w:val="22"/>
                <w:lang w:val="en-CA" w:eastAsia="en-CA"/>
              </w:rPr>
              <w:t>No</w:t>
            </w:r>
          </w:p>
        </w:tc>
        <w:tc>
          <w:tcPr>
            <w:tcW w:w="222" w:type="dxa"/>
            <w:vAlign w:val="center"/>
            <w:hideMark/>
          </w:tcPr>
          <w:p w14:paraId="12018317" w14:textId="77777777" w:rsidR="00714FA4" w:rsidRPr="00714FA4" w:rsidRDefault="00714FA4" w:rsidP="00714FA4">
            <w:pPr>
              <w:rPr>
                <w:rFonts w:ascii="Times New Roman" w:hAnsi="Times New Roman"/>
                <w:lang w:val="en-CA" w:eastAsia="en-CA"/>
              </w:rPr>
            </w:pPr>
          </w:p>
        </w:tc>
      </w:tr>
      <w:tr w:rsidR="00714FA4" w:rsidRPr="00714FA4" w14:paraId="4E3C5099" w14:textId="77777777" w:rsidTr="00941110">
        <w:trPr>
          <w:trHeight w:val="580"/>
        </w:trPr>
        <w:tc>
          <w:tcPr>
            <w:tcW w:w="2078" w:type="dxa"/>
            <w:vMerge/>
            <w:tcBorders>
              <w:top w:val="single" w:sz="4" w:space="0" w:color="auto"/>
              <w:left w:val="single" w:sz="4" w:space="0" w:color="auto"/>
              <w:bottom w:val="single" w:sz="4" w:space="0" w:color="auto"/>
            </w:tcBorders>
            <w:vAlign w:val="center"/>
            <w:hideMark/>
          </w:tcPr>
          <w:p w14:paraId="55FB8BB1" w14:textId="77777777" w:rsidR="00714FA4" w:rsidRPr="00714FA4" w:rsidRDefault="00714FA4" w:rsidP="00714FA4">
            <w:pPr>
              <w:rPr>
                <w:rFonts w:ascii="Calibri" w:hAnsi="Calibri" w:cs="Calibri"/>
                <w:color w:val="000000"/>
                <w:sz w:val="22"/>
                <w:szCs w:val="22"/>
                <w:lang w:val="en-CA" w:eastAsia="en-CA"/>
              </w:rPr>
            </w:pPr>
          </w:p>
        </w:tc>
        <w:tc>
          <w:tcPr>
            <w:tcW w:w="11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AF64B" w14:textId="74230D61" w:rsidR="00714FA4" w:rsidRPr="00714FA4" w:rsidRDefault="0943D8D4" w:rsidP="00714FA4">
            <w:pPr>
              <w:rPr>
                <w:rFonts w:ascii="Calibri" w:hAnsi="Calibri" w:cs="Calibri"/>
                <w:color w:val="000000"/>
                <w:sz w:val="22"/>
                <w:szCs w:val="22"/>
                <w:lang w:val="en-CA" w:eastAsia="en-CA"/>
              </w:rPr>
            </w:pPr>
            <w:r w:rsidRPr="1CA8E5CE">
              <w:rPr>
                <w:rFonts w:ascii="Calibri" w:hAnsi="Calibri" w:cs="Calibri"/>
                <w:color w:val="000000" w:themeColor="text1"/>
                <w:sz w:val="22"/>
                <w:szCs w:val="22"/>
                <w:lang w:val="en-CA" w:eastAsia="en-CA"/>
              </w:rPr>
              <w:t>RJ-45</w:t>
            </w:r>
          </w:p>
        </w:tc>
        <w:tc>
          <w:tcPr>
            <w:tcW w:w="1158" w:type="dxa"/>
            <w:tcBorders>
              <w:top w:val="single" w:sz="4" w:space="0" w:color="auto"/>
              <w:left w:val="nil"/>
              <w:bottom w:val="single" w:sz="4" w:space="0" w:color="auto"/>
              <w:right w:val="single" w:sz="4" w:space="0" w:color="auto"/>
            </w:tcBorders>
            <w:shd w:val="clear" w:color="auto" w:fill="auto"/>
            <w:vAlign w:val="center"/>
            <w:hideMark/>
          </w:tcPr>
          <w:p w14:paraId="413771CA" w14:textId="503EB748" w:rsidR="00714FA4" w:rsidRPr="00714FA4" w:rsidRDefault="5EBE0C34" w:rsidP="35C01B74">
            <w:pPr>
              <w:spacing w:line="259" w:lineRule="auto"/>
            </w:pPr>
            <w:r w:rsidRPr="35C01B74">
              <w:rPr>
                <w:rFonts w:ascii="Calibri" w:hAnsi="Calibri" w:cs="Calibri"/>
                <w:color w:val="000000" w:themeColor="text1"/>
                <w:sz w:val="22"/>
                <w:szCs w:val="22"/>
                <w:lang w:val="en-CA" w:eastAsia="en-CA"/>
              </w:rPr>
              <w:t>LAN 1/2</w:t>
            </w:r>
          </w:p>
        </w:tc>
        <w:tc>
          <w:tcPr>
            <w:tcW w:w="965" w:type="dxa"/>
            <w:tcBorders>
              <w:top w:val="single" w:sz="4" w:space="0" w:color="auto"/>
              <w:left w:val="nil"/>
              <w:bottom w:val="single" w:sz="4" w:space="0" w:color="auto"/>
              <w:right w:val="single" w:sz="4" w:space="0" w:color="auto"/>
            </w:tcBorders>
            <w:shd w:val="clear" w:color="auto" w:fill="auto"/>
            <w:vAlign w:val="center"/>
            <w:hideMark/>
          </w:tcPr>
          <w:p w14:paraId="0715245C" w14:textId="77777777" w:rsidR="00714FA4" w:rsidRPr="00714FA4" w:rsidRDefault="00714FA4" w:rsidP="35C01B74">
            <w:pPr>
              <w:jc w:val="right"/>
              <w:rPr>
                <w:rFonts w:ascii="Calibri" w:hAnsi="Calibri" w:cs="Calibri"/>
                <w:color w:val="000000"/>
                <w:sz w:val="22"/>
                <w:szCs w:val="22"/>
                <w:lang w:val="en-CA" w:eastAsia="en-CA"/>
              </w:rPr>
            </w:pPr>
            <w:r w:rsidRPr="35C01B74">
              <w:rPr>
                <w:rFonts w:ascii="Calibri" w:hAnsi="Calibri" w:cs="Calibri"/>
                <w:color w:val="000000" w:themeColor="text1"/>
                <w:sz w:val="22"/>
                <w:szCs w:val="22"/>
                <w:lang w:val="en-CA" w:eastAsia="en-CA"/>
              </w:rPr>
              <w:t>2</w:t>
            </w:r>
          </w:p>
        </w:tc>
        <w:tc>
          <w:tcPr>
            <w:tcW w:w="1099" w:type="dxa"/>
            <w:tcBorders>
              <w:top w:val="single" w:sz="4" w:space="0" w:color="auto"/>
              <w:left w:val="nil"/>
              <w:bottom w:val="single" w:sz="4" w:space="0" w:color="auto"/>
              <w:right w:val="single" w:sz="4" w:space="0" w:color="auto"/>
            </w:tcBorders>
            <w:shd w:val="clear" w:color="auto" w:fill="auto"/>
            <w:vAlign w:val="center"/>
            <w:hideMark/>
          </w:tcPr>
          <w:p w14:paraId="512085F5" w14:textId="77777777" w:rsidR="00714FA4" w:rsidRPr="00714FA4" w:rsidRDefault="00714FA4" w:rsidP="00714FA4">
            <w:pPr>
              <w:jc w:val="right"/>
              <w:rPr>
                <w:rFonts w:ascii="Calibri" w:hAnsi="Calibri" w:cs="Calibri"/>
                <w:color w:val="000000"/>
                <w:sz w:val="22"/>
                <w:szCs w:val="22"/>
                <w:lang w:val="en-CA" w:eastAsia="en-CA"/>
              </w:rPr>
            </w:pPr>
            <w:r w:rsidRPr="00714FA4">
              <w:rPr>
                <w:rFonts w:ascii="Calibri" w:hAnsi="Calibri" w:cs="Calibri"/>
                <w:color w:val="000000"/>
                <w:sz w:val="22"/>
                <w:szCs w:val="22"/>
                <w:lang w:val="en-CA" w:eastAsia="en-CA"/>
              </w:rPr>
              <w:t>2</w:t>
            </w:r>
          </w:p>
        </w:tc>
        <w:tc>
          <w:tcPr>
            <w:tcW w:w="760" w:type="dxa"/>
            <w:tcBorders>
              <w:top w:val="single" w:sz="4" w:space="0" w:color="auto"/>
              <w:left w:val="nil"/>
              <w:bottom w:val="single" w:sz="4" w:space="0" w:color="auto"/>
              <w:right w:val="single" w:sz="4" w:space="0" w:color="auto"/>
            </w:tcBorders>
            <w:shd w:val="clear" w:color="auto" w:fill="auto"/>
            <w:vAlign w:val="center"/>
            <w:hideMark/>
          </w:tcPr>
          <w:p w14:paraId="67BFEC1B" w14:textId="06913E36" w:rsidR="00714FA4" w:rsidRPr="00714FA4" w:rsidRDefault="3C3D5D04" w:rsidP="02221FD4">
            <w:pPr>
              <w:spacing w:line="259" w:lineRule="auto"/>
              <w:rPr>
                <w:rFonts w:ascii="Calibri" w:hAnsi="Calibri" w:cs="Calibri"/>
                <w:color w:val="000000"/>
                <w:sz w:val="22"/>
                <w:szCs w:val="22"/>
                <w:lang w:val="en-CA" w:eastAsia="en-CA"/>
              </w:rPr>
            </w:pPr>
            <w:r w:rsidRPr="02221FD4">
              <w:rPr>
                <w:rFonts w:ascii="Calibri" w:hAnsi="Calibri" w:cs="Calibri"/>
                <w:color w:val="000000" w:themeColor="text1"/>
                <w:sz w:val="22"/>
                <w:szCs w:val="22"/>
                <w:lang w:val="en-CA" w:eastAsia="en-CA"/>
              </w:rPr>
              <w:t>RJ-45</w:t>
            </w:r>
          </w:p>
        </w:tc>
        <w:tc>
          <w:tcPr>
            <w:tcW w:w="1048" w:type="dxa"/>
            <w:tcBorders>
              <w:top w:val="single" w:sz="4" w:space="0" w:color="auto"/>
              <w:left w:val="nil"/>
              <w:bottom w:val="single" w:sz="4" w:space="0" w:color="auto"/>
              <w:right w:val="single" w:sz="4" w:space="0" w:color="auto"/>
            </w:tcBorders>
            <w:shd w:val="clear" w:color="auto" w:fill="auto"/>
            <w:vAlign w:val="center"/>
            <w:hideMark/>
          </w:tcPr>
          <w:p w14:paraId="48D1BB6C" w14:textId="77777777" w:rsidR="00714FA4" w:rsidRPr="00714FA4" w:rsidRDefault="00714FA4" w:rsidP="00714FA4">
            <w:pPr>
              <w:rPr>
                <w:rFonts w:ascii="Calibri" w:hAnsi="Calibri" w:cs="Calibri"/>
                <w:color w:val="000000"/>
                <w:sz w:val="22"/>
                <w:szCs w:val="22"/>
                <w:lang w:val="en-CA" w:eastAsia="en-CA"/>
              </w:rPr>
            </w:pPr>
            <w:r w:rsidRPr="00714FA4">
              <w:rPr>
                <w:rFonts w:ascii="Calibri" w:hAnsi="Calibri" w:cs="Calibri"/>
                <w:color w:val="000000"/>
                <w:sz w:val="22"/>
                <w:szCs w:val="22"/>
                <w:lang w:val="en-CA" w:eastAsia="en-CA"/>
              </w:rPr>
              <w:t>No</w:t>
            </w:r>
          </w:p>
        </w:tc>
        <w:tc>
          <w:tcPr>
            <w:tcW w:w="222" w:type="dxa"/>
            <w:vAlign w:val="center"/>
            <w:hideMark/>
          </w:tcPr>
          <w:p w14:paraId="3110027D" w14:textId="77777777" w:rsidR="00714FA4" w:rsidRPr="00714FA4" w:rsidRDefault="00714FA4" w:rsidP="00714FA4">
            <w:pPr>
              <w:rPr>
                <w:rFonts w:ascii="Times New Roman" w:hAnsi="Times New Roman"/>
                <w:lang w:val="en-CA" w:eastAsia="en-CA"/>
              </w:rPr>
            </w:pPr>
          </w:p>
        </w:tc>
      </w:tr>
      <w:tr w:rsidR="00714FA4" w:rsidRPr="00714FA4" w14:paraId="114E6A8C" w14:textId="77777777" w:rsidTr="00941110">
        <w:trPr>
          <w:trHeight w:val="290"/>
        </w:trPr>
        <w:tc>
          <w:tcPr>
            <w:tcW w:w="2078" w:type="dxa"/>
            <w:vMerge/>
            <w:tcBorders>
              <w:top w:val="single" w:sz="4" w:space="0" w:color="auto"/>
              <w:left w:val="single" w:sz="4" w:space="0" w:color="auto"/>
              <w:bottom w:val="single" w:sz="4" w:space="0" w:color="auto"/>
            </w:tcBorders>
            <w:vAlign w:val="center"/>
            <w:hideMark/>
          </w:tcPr>
          <w:p w14:paraId="7AECD997" w14:textId="77777777" w:rsidR="00714FA4" w:rsidRPr="00714FA4" w:rsidRDefault="00714FA4" w:rsidP="00714FA4">
            <w:pPr>
              <w:rPr>
                <w:rFonts w:ascii="Calibri" w:hAnsi="Calibri" w:cs="Calibri"/>
                <w:color w:val="000000"/>
                <w:sz w:val="22"/>
                <w:szCs w:val="22"/>
                <w:lang w:val="en-CA" w:eastAsia="en-CA"/>
              </w:rPr>
            </w:pPr>
          </w:p>
        </w:tc>
        <w:tc>
          <w:tcPr>
            <w:tcW w:w="11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647827" w14:textId="6D60B6C3" w:rsidR="00714FA4" w:rsidRPr="00714FA4" w:rsidRDefault="1824B3A6" w:rsidP="00714FA4">
            <w:pPr>
              <w:rPr>
                <w:rFonts w:ascii="Calibri" w:hAnsi="Calibri" w:cs="Calibri"/>
                <w:color w:val="000000"/>
                <w:sz w:val="22"/>
                <w:szCs w:val="22"/>
                <w:lang w:val="en-CA" w:eastAsia="en-CA"/>
              </w:rPr>
            </w:pPr>
            <w:r w:rsidRPr="1CA8E5CE">
              <w:rPr>
                <w:rFonts w:ascii="Calibri" w:hAnsi="Calibri" w:cs="Calibri"/>
                <w:color w:val="000000" w:themeColor="text1"/>
                <w:sz w:val="22"/>
                <w:szCs w:val="22"/>
                <w:lang w:val="en-CA" w:eastAsia="en-CA"/>
              </w:rPr>
              <w:t>RJ-45</w:t>
            </w:r>
          </w:p>
        </w:tc>
        <w:tc>
          <w:tcPr>
            <w:tcW w:w="1158" w:type="dxa"/>
            <w:tcBorders>
              <w:top w:val="single" w:sz="4" w:space="0" w:color="auto"/>
              <w:left w:val="nil"/>
              <w:bottom w:val="single" w:sz="4" w:space="0" w:color="auto"/>
              <w:right w:val="single" w:sz="4" w:space="0" w:color="auto"/>
            </w:tcBorders>
            <w:shd w:val="clear" w:color="auto" w:fill="auto"/>
            <w:vAlign w:val="center"/>
            <w:hideMark/>
          </w:tcPr>
          <w:p w14:paraId="08626B94" w14:textId="281C5E98" w:rsidR="00714FA4" w:rsidRPr="00714FA4" w:rsidRDefault="7EB7E644" w:rsidP="35C01B74">
            <w:pPr>
              <w:spacing w:line="259" w:lineRule="auto"/>
            </w:pPr>
            <w:r w:rsidRPr="35C01B74">
              <w:rPr>
                <w:rFonts w:ascii="Calibri" w:hAnsi="Calibri" w:cs="Calibri"/>
                <w:color w:val="000000" w:themeColor="text1"/>
                <w:sz w:val="22"/>
                <w:szCs w:val="22"/>
                <w:lang w:val="en-CA" w:eastAsia="en-CA"/>
              </w:rPr>
              <w:t>LAN 1/3</w:t>
            </w:r>
          </w:p>
        </w:tc>
        <w:tc>
          <w:tcPr>
            <w:tcW w:w="965" w:type="dxa"/>
            <w:tcBorders>
              <w:top w:val="single" w:sz="4" w:space="0" w:color="auto"/>
              <w:left w:val="nil"/>
              <w:bottom w:val="single" w:sz="4" w:space="0" w:color="auto"/>
              <w:right w:val="single" w:sz="4" w:space="0" w:color="auto"/>
            </w:tcBorders>
            <w:shd w:val="clear" w:color="auto" w:fill="auto"/>
            <w:vAlign w:val="center"/>
            <w:hideMark/>
          </w:tcPr>
          <w:p w14:paraId="42C5C689" w14:textId="77777777" w:rsidR="00714FA4" w:rsidRPr="00714FA4" w:rsidRDefault="00714FA4" w:rsidP="00714FA4">
            <w:pPr>
              <w:jc w:val="right"/>
              <w:rPr>
                <w:rFonts w:ascii="Calibri" w:hAnsi="Calibri" w:cs="Calibri"/>
                <w:color w:val="000000"/>
                <w:sz w:val="22"/>
                <w:szCs w:val="22"/>
                <w:lang w:val="en-CA" w:eastAsia="en-CA"/>
              </w:rPr>
            </w:pPr>
            <w:r w:rsidRPr="00714FA4">
              <w:rPr>
                <w:rFonts w:ascii="Calibri" w:hAnsi="Calibri" w:cs="Calibri"/>
                <w:color w:val="000000"/>
                <w:sz w:val="22"/>
                <w:szCs w:val="22"/>
                <w:lang w:val="en-CA" w:eastAsia="en-CA"/>
              </w:rPr>
              <w:t>3</w:t>
            </w:r>
          </w:p>
        </w:tc>
        <w:tc>
          <w:tcPr>
            <w:tcW w:w="1099" w:type="dxa"/>
            <w:tcBorders>
              <w:top w:val="single" w:sz="4" w:space="0" w:color="auto"/>
              <w:left w:val="nil"/>
              <w:bottom w:val="single" w:sz="4" w:space="0" w:color="auto"/>
              <w:right w:val="single" w:sz="4" w:space="0" w:color="auto"/>
            </w:tcBorders>
            <w:shd w:val="clear" w:color="auto" w:fill="auto"/>
            <w:vAlign w:val="center"/>
            <w:hideMark/>
          </w:tcPr>
          <w:p w14:paraId="385E5155" w14:textId="77777777" w:rsidR="00714FA4" w:rsidRPr="00714FA4" w:rsidRDefault="00714FA4" w:rsidP="00714FA4">
            <w:pPr>
              <w:jc w:val="right"/>
              <w:rPr>
                <w:rFonts w:ascii="Calibri" w:hAnsi="Calibri" w:cs="Calibri"/>
                <w:color w:val="000000"/>
                <w:sz w:val="22"/>
                <w:szCs w:val="22"/>
                <w:lang w:val="en-CA" w:eastAsia="en-CA"/>
              </w:rPr>
            </w:pPr>
            <w:r w:rsidRPr="00714FA4">
              <w:rPr>
                <w:rFonts w:ascii="Calibri" w:hAnsi="Calibri" w:cs="Calibri"/>
                <w:color w:val="000000"/>
                <w:sz w:val="22"/>
                <w:szCs w:val="22"/>
                <w:lang w:val="en-CA" w:eastAsia="en-CA"/>
              </w:rPr>
              <w:t>3</w:t>
            </w:r>
          </w:p>
        </w:tc>
        <w:tc>
          <w:tcPr>
            <w:tcW w:w="760" w:type="dxa"/>
            <w:tcBorders>
              <w:top w:val="single" w:sz="4" w:space="0" w:color="auto"/>
              <w:left w:val="nil"/>
              <w:bottom w:val="single" w:sz="4" w:space="0" w:color="auto"/>
              <w:right w:val="single" w:sz="4" w:space="0" w:color="auto"/>
            </w:tcBorders>
            <w:shd w:val="clear" w:color="auto" w:fill="auto"/>
            <w:vAlign w:val="center"/>
            <w:hideMark/>
          </w:tcPr>
          <w:p w14:paraId="1563025F" w14:textId="1D55BCCD" w:rsidR="00714FA4" w:rsidRPr="00714FA4" w:rsidRDefault="2AA6B406" w:rsidP="3B84E431">
            <w:pPr>
              <w:spacing w:line="259" w:lineRule="auto"/>
            </w:pPr>
            <w:r w:rsidRPr="3B84E431">
              <w:rPr>
                <w:rFonts w:ascii="Calibri" w:hAnsi="Calibri" w:cs="Calibri"/>
                <w:color w:val="000000" w:themeColor="text1"/>
                <w:sz w:val="22"/>
                <w:szCs w:val="22"/>
                <w:lang w:val="en-CA" w:eastAsia="en-CA"/>
              </w:rPr>
              <w:t>RJ-45</w:t>
            </w:r>
          </w:p>
        </w:tc>
        <w:tc>
          <w:tcPr>
            <w:tcW w:w="1048" w:type="dxa"/>
            <w:tcBorders>
              <w:top w:val="single" w:sz="4" w:space="0" w:color="auto"/>
              <w:left w:val="nil"/>
              <w:bottom w:val="single" w:sz="4" w:space="0" w:color="auto"/>
              <w:right w:val="single" w:sz="4" w:space="0" w:color="auto"/>
            </w:tcBorders>
            <w:shd w:val="clear" w:color="auto" w:fill="auto"/>
            <w:vAlign w:val="center"/>
            <w:hideMark/>
          </w:tcPr>
          <w:p w14:paraId="125EBDD9" w14:textId="77777777" w:rsidR="00714FA4" w:rsidRPr="00714FA4" w:rsidRDefault="00714FA4" w:rsidP="00714FA4">
            <w:pPr>
              <w:rPr>
                <w:rFonts w:ascii="Calibri" w:hAnsi="Calibri" w:cs="Calibri"/>
                <w:color w:val="000000"/>
                <w:sz w:val="22"/>
                <w:szCs w:val="22"/>
                <w:lang w:val="en-CA" w:eastAsia="en-CA"/>
              </w:rPr>
            </w:pPr>
            <w:r w:rsidRPr="00714FA4">
              <w:rPr>
                <w:rFonts w:ascii="Calibri" w:hAnsi="Calibri" w:cs="Calibri"/>
                <w:color w:val="000000"/>
                <w:sz w:val="22"/>
                <w:szCs w:val="22"/>
                <w:lang w:val="en-CA" w:eastAsia="en-CA"/>
              </w:rPr>
              <w:t>No</w:t>
            </w:r>
          </w:p>
        </w:tc>
        <w:tc>
          <w:tcPr>
            <w:tcW w:w="222" w:type="dxa"/>
            <w:vAlign w:val="center"/>
            <w:hideMark/>
          </w:tcPr>
          <w:p w14:paraId="57A5DE4F" w14:textId="77777777" w:rsidR="00714FA4" w:rsidRPr="00714FA4" w:rsidRDefault="00714FA4" w:rsidP="00714FA4">
            <w:pPr>
              <w:rPr>
                <w:rFonts w:ascii="Times New Roman" w:hAnsi="Times New Roman"/>
                <w:lang w:val="en-CA" w:eastAsia="en-CA"/>
              </w:rPr>
            </w:pPr>
          </w:p>
        </w:tc>
      </w:tr>
      <w:tr w:rsidR="00714FA4" w:rsidRPr="00714FA4" w14:paraId="646CC8FE" w14:textId="77777777" w:rsidTr="00941110">
        <w:trPr>
          <w:trHeight w:val="290"/>
        </w:trPr>
        <w:tc>
          <w:tcPr>
            <w:tcW w:w="2078" w:type="dxa"/>
            <w:vMerge/>
            <w:tcBorders>
              <w:top w:val="single" w:sz="4" w:space="0" w:color="auto"/>
              <w:left w:val="single" w:sz="4" w:space="0" w:color="auto"/>
              <w:bottom w:val="single" w:sz="4" w:space="0" w:color="auto"/>
            </w:tcBorders>
            <w:vAlign w:val="center"/>
            <w:hideMark/>
          </w:tcPr>
          <w:p w14:paraId="085A3B47" w14:textId="77777777" w:rsidR="00714FA4" w:rsidRPr="00714FA4" w:rsidRDefault="00714FA4" w:rsidP="00714FA4">
            <w:pPr>
              <w:rPr>
                <w:rFonts w:ascii="Calibri" w:hAnsi="Calibri" w:cs="Calibri"/>
                <w:color w:val="000000"/>
                <w:sz w:val="22"/>
                <w:szCs w:val="22"/>
                <w:lang w:val="en-CA" w:eastAsia="en-CA"/>
              </w:rPr>
            </w:pPr>
          </w:p>
        </w:tc>
        <w:tc>
          <w:tcPr>
            <w:tcW w:w="11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A0D209" w14:textId="4BEE39B5" w:rsidR="00714FA4" w:rsidRPr="00714FA4" w:rsidRDefault="27058E78" w:rsidP="00714FA4">
            <w:pPr>
              <w:rPr>
                <w:rFonts w:ascii="Calibri" w:hAnsi="Calibri" w:cs="Calibri"/>
                <w:color w:val="000000"/>
                <w:sz w:val="22"/>
                <w:szCs w:val="22"/>
                <w:lang w:val="en-CA" w:eastAsia="en-CA"/>
              </w:rPr>
            </w:pPr>
            <w:r w:rsidRPr="1CA8E5CE">
              <w:rPr>
                <w:rFonts w:ascii="Calibri" w:hAnsi="Calibri" w:cs="Calibri"/>
                <w:color w:val="000000" w:themeColor="text1"/>
                <w:sz w:val="22"/>
                <w:szCs w:val="22"/>
                <w:lang w:val="en-CA" w:eastAsia="en-CA"/>
              </w:rPr>
              <w:t>RJ-45</w:t>
            </w:r>
          </w:p>
        </w:tc>
        <w:tc>
          <w:tcPr>
            <w:tcW w:w="1158" w:type="dxa"/>
            <w:tcBorders>
              <w:top w:val="single" w:sz="4" w:space="0" w:color="auto"/>
              <w:left w:val="nil"/>
              <w:bottom w:val="single" w:sz="4" w:space="0" w:color="auto"/>
              <w:right w:val="single" w:sz="4" w:space="0" w:color="auto"/>
            </w:tcBorders>
            <w:shd w:val="clear" w:color="auto" w:fill="auto"/>
            <w:vAlign w:val="center"/>
            <w:hideMark/>
          </w:tcPr>
          <w:p w14:paraId="1CA66270" w14:textId="7F7E9A4A" w:rsidR="00714FA4" w:rsidRPr="00714FA4" w:rsidRDefault="3AA563CF" w:rsidP="00714FA4">
            <w:pPr>
              <w:rPr>
                <w:rFonts w:ascii="Calibri" w:hAnsi="Calibri" w:cs="Calibri"/>
                <w:color w:val="000000"/>
                <w:sz w:val="22"/>
                <w:szCs w:val="22"/>
                <w:lang w:val="en-CA" w:eastAsia="en-CA"/>
              </w:rPr>
            </w:pPr>
            <w:r w:rsidRPr="617D6165">
              <w:rPr>
                <w:rFonts w:ascii="Calibri" w:hAnsi="Calibri" w:cs="Calibri"/>
                <w:color w:val="000000" w:themeColor="text1"/>
                <w:sz w:val="22"/>
                <w:szCs w:val="22"/>
                <w:lang w:val="en-CA" w:eastAsia="en-CA"/>
              </w:rPr>
              <w:t>LAN 1/4</w:t>
            </w:r>
          </w:p>
        </w:tc>
        <w:tc>
          <w:tcPr>
            <w:tcW w:w="965" w:type="dxa"/>
            <w:tcBorders>
              <w:top w:val="single" w:sz="4" w:space="0" w:color="auto"/>
              <w:left w:val="nil"/>
              <w:bottom w:val="single" w:sz="4" w:space="0" w:color="auto"/>
              <w:right w:val="single" w:sz="4" w:space="0" w:color="auto"/>
            </w:tcBorders>
            <w:shd w:val="clear" w:color="auto" w:fill="auto"/>
            <w:vAlign w:val="center"/>
            <w:hideMark/>
          </w:tcPr>
          <w:p w14:paraId="361B1AE2" w14:textId="77777777" w:rsidR="00714FA4" w:rsidRPr="00714FA4" w:rsidRDefault="00714FA4" w:rsidP="00714FA4">
            <w:pPr>
              <w:jc w:val="right"/>
              <w:rPr>
                <w:rFonts w:ascii="Calibri" w:hAnsi="Calibri" w:cs="Calibri"/>
                <w:color w:val="000000"/>
                <w:sz w:val="22"/>
                <w:szCs w:val="22"/>
                <w:lang w:val="en-CA" w:eastAsia="en-CA"/>
              </w:rPr>
            </w:pPr>
            <w:r w:rsidRPr="00714FA4">
              <w:rPr>
                <w:rFonts w:ascii="Calibri" w:hAnsi="Calibri" w:cs="Calibri"/>
                <w:color w:val="000000"/>
                <w:sz w:val="22"/>
                <w:szCs w:val="22"/>
                <w:lang w:val="en-CA" w:eastAsia="en-CA"/>
              </w:rPr>
              <w:t>4</w:t>
            </w:r>
          </w:p>
        </w:tc>
        <w:tc>
          <w:tcPr>
            <w:tcW w:w="1099" w:type="dxa"/>
            <w:tcBorders>
              <w:top w:val="single" w:sz="4" w:space="0" w:color="auto"/>
              <w:left w:val="nil"/>
              <w:bottom w:val="single" w:sz="4" w:space="0" w:color="auto"/>
              <w:right w:val="single" w:sz="4" w:space="0" w:color="auto"/>
            </w:tcBorders>
            <w:shd w:val="clear" w:color="auto" w:fill="auto"/>
            <w:vAlign w:val="center"/>
            <w:hideMark/>
          </w:tcPr>
          <w:p w14:paraId="48E332C8" w14:textId="77777777" w:rsidR="00714FA4" w:rsidRPr="00714FA4" w:rsidRDefault="00714FA4" w:rsidP="00714FA4">
            <w:pPr>
              <w:jc w:val="right"/>
              <w:rPr>
                <w:rFonts w:ascii="Calibri" w:hAnsi="Calibri" w:cs="Calibri"/>
                <w:color w:val="000000"/>
                <w:sz w:val="22"/>
                <w:szCs w:val="22"/>
                <w:lang w:val="en-CA" w:eastAsia="en-CA"/>
              </w:rPr>
            </w:pPr>
            <w:r w:rsidRPr="00714FA4">
              <w:rPr>
                <w:rFonts w:ascii="Calibri" w:hAnsi="Calibri" w:cs="Calibri"/>
                <w:color w:val="000000"/>
                <w:sz w:val="22"/>
                <w:szCs w:val="22"/>
                <w:lang w:val="en-CA" w:eastAsia="en-CA"/>
              </w:rPr>
              <w:t>4</w:t>
            </w:r>
          </w:p>
        </w:tc>
        <w:tc>
          <w:tcPr>
            <w:tcW w:w="760" w:type="dxa"/>
            <w:tcBorders>
              <w:top w:val="single" w:sz="4" w:space="0" w:color="auto"/>
              <w:left w:val="nil"/>
              <w:bottom w:val="single" w:sz="4" w:space="0" w:color="auto"/>
              <w:right w:val="single" w:sz="4" w:space="0" w:color="auto"/>
            </w:tcBorders>
            <w:shd w:val="clear" w:color="auto" w:fill="auto"/>
            <w:vAlign w:val="center"/>
            <w:hideMark/>
          </w:tcPr>
          <w:p w14:paraId="4F2004F6" w14:textId="2AB332D6" w:rsidR="00714FA4" w:rsidRPr="00714FA4" w:rsidRDefault="4B602CC8" w:rsidP="3B84E431">
            <w:pPr>
              <w:spacing w:line="259" w:lineRule="auto"/>
            </w:pPr>
            <w:r w:rsidRPr="3B84E431">
              <w:rPr>
                <w:rFonts w:ascii="Calibri" w:hAnsi="Calibri" w:cs="Calibri"/>
                <w:color w:val="000000" w:themeColor="text1"/>
                <w:sz w:val="22"/>
                <w:szCs w:val="22"/>
                <w:lang w:val="en-CA" w:eastAsia="en-CA"/>
              </w:rPr>
              <w:t>RJ-45</w:t>
            </w:r>
          </w:p>
        </w:tc>
        <w:tc>
          <w:tcPr>
            <w:tcW w:w="1048" w:type="dxa"/>
            <w:tcBorders>
              <w:top w:val="single" w:sz="4" w:space="0" w:color="auto"/>
              <w:left w:val="nil"/>
              <w:bottom w:val="single" w:sz="4" w:space="0" w:color="auto"/>
              <w:right w:val="single" w:sz="4" w:space="0" w:color="auto"/>
            </w:tcBorders>
            <w:shd w:val="clear" w:color="auto" w:fill="auto"/>
            <w:vAlign w:val="center"/>
            <w:hideMark/>
          </w:tcPr>
          <w:p w14:paraId="1A6B3733" w14:textId="77777777" w:rsidR="00714FA4" w:rsidRPr="00714FA4" w:rsidRDefault="00714FA4" w:rsidP="00714FA4">
            <w:pPr>
              <w:rPr>
                <w:rFonts w:ascii="Calibri" w:hAnsi="Calibri" w:cs="Calibri"/>
                <w:color w:val="000000"/>
                <w:sz w:val="22"/>
                <w:szCs w:val="22"/>
                <w:lang w:val="en-CA" w:eastAsia="en-CA"/>
              </w:rPr>
            </w:pPr>
            <w:r w:rsidRPr="00714FA4">
              <w:rPr>
                <w:rFonts w:ascii="Calibri" w:hAnsi="Calibri" w:cs="Calibri"/>
                <w:color w:val="000000"/>
                <w:sz w:val="22"/>
                <w:szCs w:val="22"/>
                <w:lang w:val="en-CA" w:eastAsia="en-CA"/>
              </w:rPr>
              <w:t>No</w:t>
            </w:r>
          </w:p>
        </w:tc>
        <w:tc>
          <w:tcPr>
            <w:tcW w:w="222" w:type="dxa"/>
            <w:vAlign w:val="center"/>
            <w:hideMark/>
          </w:tcPr>
          <w:p w14:paraId="1E314D3C" w14:textId="77777777" w:rsidR="00714FA4" w:rsidRPr="00714FA4" w:rsidRDefault="00714FA4" w:rsidP="00714FA4">
            <w:pPr>
              <w:rPr>
                <w:rFonts w:ascii="Times New Roman" w:hAnsi="Times New Roman"/>
                <w:lang w:val="en-CA" w:eastAsia="en-CA"/>
              </w:rPr>
            </w:pPr>
          </w:p>
        </w:tc>
      </w:tr>
      <w:tr w:rsidR="00714FA4" w:rsidRPr="00714FA4" w14:paraId="5D3969BB" w14:textId="77777777" w:rsidTr="00941110">
        <w:trPr>
          <w:trHeight w:val="290"/>
        </w:trPr>
        <w:tc>
          <w:tcPr>
            <w:tcW w:w="2078" w:type="dxa"/>
            <w:vMerge/>
            <w:tcBorders>
              <w:top w:val="single" w:sz="4" w:space="0" w:color="auto"/>
              <w:left w:val="single" w:sz="4" w:space="0" w:color="auto"/>
              <w:bottom w:val="single" w:sz="4" w:space="0" w:color="auto"/>
            </w:tcBorders>
            <w:vAlign w:val="center"/>
            <w:hideMark/>
          </w:tcPr>
          <w:p w14:paraId="3C679C14" w14:textId="77777777" w:rsidR="00714FA4" w:rsidRPr="00714FA4" w:rsidRDefault="00714FA4" w:rsidP="00714FA4">
            <w:pPr>
              <w:rPr>
                <w:rFonts w:ascii="Calibri" w:hAnsi="Calibri" w:cs="Calibri"/>
                <w:color w:val="000000"/>
                <w:sz w:val="22"/>
                <w:szCs w:val="22"/>
                <w:lang w:val="en-CA" w:eastAsia="en-CA"/>
              </w:rPr>
            </w:pPr>
          </w:p>
        </w:tc>
        <w:tc>
          <w:tcPr>
            <w:tcW w:w="11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DB8301" w14:textId="117D1144" w:rsidR="00714FA4" w:rsidRPr="00714FA4" w:rsidRDefault="3B8BE6B1" w:rsidP="1CA8E5CE">
            <w:pPr>
              <w:spacing w:line="259" w:lineRule="auto"/>
            </w:pPr>
            <w:r w:rsidRPr="1CA8E5CE">
              <w:rPr>
                <w:rFonts w:ascii="Calibri" w:hAnsi="Calibri" w:cs="Calibri"/>
                <w:color w:val="000000" w:themeColor="text1"/>
                <w:sz w:val="22"/>
                <w:szCs w:val="22"/>
                <w:lang w:val="en-CA" w:eastAsia="en-CA"/>
              </w:rPr>
              <w:t>GE</w:t>
            </w:r>
          </w:p>
        </w:tc>
        <w:tc>
          <w:tcPr>
            <w:tcW w:w="1158" w:type="dxa"/>
            <w:tcBorders>
              <w:top w:val="single" w:sz="4" w:space="0" w:color="auto"/>
              <w:left w:val="nil"/>
              <w:bottom w:val="single" w:sz="4" w:space="0" w:color="auto"/>
              <w:right w:val="single" w:sz="4" w:space="0" w:color="auto"/>
            </w:tcBorders>
            <w:shd w:val="clear" w:color="auto" w:fill="auto"/>
            <w:vAlign w:val="center"/>
            <w:hideMark/>
          </w:tcPr>
          <w:p w14:paraId="193DB21B" w14:textId="256C34FB" w:rsidR="00714FA4" w:rsidRPr="00714FA4" w:rsidRDefault="0940E35F" w:rsidP="00714FA4">
            <w:pPr>
              <w:rPr>
                <w:rFonts w:ascii="Calibri" w:hAnsi="Calibri" w:cs="Calibri"/>
                <w:color w:val="000000"/>
                <w:sz w:val="22"/>
                <w:szCs w:val="22"/>
                <w:lang w:val="en-CA" w:eastAsia="en-CA"/>
              </w:rPr>
            </w:pPr>
            <w:r w:rsidRPr="617D6165">
              <w:rPr>
                <w:rFonts w:ascii="Calibri" w:hAnsi="Calibri" w:cs="Calibri"/>
                <w:color w:val="000000" w:themeColor="text1"/>
                <w:sz w:val="22"/>
                <w:szCs w:val="22"/>
                <w:lang w:val="en-CA" w:eastAsia="en-CA"/>
              </w:rPr>
              <w:t>WAN</w:t>
            </w:r>
            <w:r w:rsidR="00714FA4" w:rsidRPr="617D6165">
              <w:rPr>
                <w:rFonts w:ascii="Calibri" w:hAnsi="Calibri" w:cs="Calibri"/>
                <w:color w:val="000000" w:themeColor="text1"/>
                <w:sz w:val="22"/>
                <w:szCs w:val="22"/>
                <w:lang w:val="en-CA" w:eastAsia="en-CA"/>
              </w:rPr>
              <w:t xml:space="preserve"> 1</w:t>
            </w:r>
            <w:r w:rsidRPr="617D6165">
              <w:rPr>
                <w:rFonts w:ascii="Calibri" w:hAnsi="Calibri" w:cs="Calibri"/>
                <w:color w:val="000000" w:themeColor="text1"/>
                <w:sz w:val="22"/>
                <w:szCs w:val="22"/>
                <w:lang w:val="en-CA" w:eastAsia="en-CA"/>
              </w:rPr>
              <w:t>/5</w:t>
            </w:r>
          </w:p>
        </w:tc>
        <w:tc>
          <w:tcPr>
            <w:tcW w:w="965" w:type="dxa"/>
            <w:tcBorders>
              <w:top w:val="single" w:sz="4" w:space="0" w:color="auto"/>
              <w:left w:val="nil"/>
              <w:bottom w:val="single" w:sz="4" w:space="0" w:color="auto"/>
              <w:right w:val="single" w:sz="4" w:space="0" w:color="auto"/>
            </w:tcBorders>
            <w:shd w:val="clear" w:color="auto" w:fill="auto"/>
            <w:vAlign w:val="center"/>
            <w:hideMark/>
          </w:tcPr>
          <w:p w14:paraId="6EE66948" w14:textId="77777777" w:rsidR="00714FA4" w:rsidRPr="00714FA4" w:rsidRDefault="00714FA4" w:rsidP="00714FA4">
            <w:pPr>
              <w:jc w:val="right"/>
              <w:rPr>
                <w:rFonts w:ascii="Calibri" w:hAnsi="Calibri" w:cs="Calibri"/>
                <w:color w:val="000000"/>
                <w:sz w:val="22"/>
                <w:szCs w:val="22"/>
                <w:lang w:val="en-CA" w:eastAsia="en-CA"/>
              </w:rPr>
            </w:pPr>
            <w:r w:rsidRPr="00714FA4">
              <w:rPr>
                <w:rFonts w:ascii="Calibri" w:hAnsi="Calibri" w:cs="Calibri"/>
                <w:color w:val="000000"/>
                <w:sz w:val="22"/>
                <w:szCs w:val="22"/>
                <w:lang w:val="en-CA" w:eastAsia="en-CA"/>
              </w:rPr>
              <w:t>5</w:t>
            </w:r>
          </w:p>
        </w:tc>
        <w:tc>
          <w:tcPr>
            <w:tcW w:w="1099" w:type="dxa"/>
            <w:tcBorders>
              <w:top w:val="single" w:sz="4" w:space="0" w:color="auto"/>
              <w:left w:val="nil"/>
              <w:bottom w:val="single" w:sz="4" w:space="0" w:color="auto"/>
              <w:right w:val="single" w:sz="4" w:space="0" w:color="auto"/>
            </w:tcBorders>
            <w:shd w:val="clear" w:color="auto" w:fill="auto"/>
            <w:vAlign w:val="center"/>
            <w:hideMark/>
          </w:tcPr>
          <w:p w14:paraId="1861E732" w14:textId="77777777" w:rsidR="00714FA4" w:rsidRPr="00714FA4" w:rsidRDefault="00714FA4" w:rsidP="00714FA4">
            <w:pPr>
              <w:jc w:val="right"/>
              <w:rPr>
                <w:rFonts w:ascii="Calibri" w:hAnsi="Calibri" w:cs="Calibri"/>
                <w:color w:val="000000"/>
                <w:sz w:val="22"/>
                <w:szCs w:val="22"/>
                <w:lang w:val="en-CA" w:eastAsia="en-CA"/>
              </w:rPr>
            </w:pPr>
            <w:r w:rsidRPr="00714FA4">
              <w:rPr>
                <w:rFonts w:ascii="Calibri" w:hAnsi="Calibri" w:cs="Calibri"/>
                <w:color w:val="000000"/>
                <w:sz w:val="22"/>
                <w:szCs w:val="22"/>
                <w:lang w:val="en-CA" w:eastAsia="en-CA"/>
              </w:rPr>
              <w:t>5</w:t>
            </w:r>
          </w:p>
        </w:tc>
        <w:tc>
          <w:tcPr>
            <w:tcW w:w="760" w:type="dxa"/>
            <w:tcBorders>
              <w:top w:val="single" w:sz="4" w:space="0" w:color="auto"/>
              <w:left w:val="nil"/>
              <w:bottom w:val="single" w:sz="4" w:space="0" w:color="auto"/>
              <w:right w:val="single" w:sz="4" w:space="0" w:color="auto"/>
            </w:tcBorders>
            <w:shd w:val="clear" w:color="auto" w:fill="auto"/>
            <w:vAlign w:val="center"/>
            <w:hideMark/>
          </w:tcPr>
          <w:p w14:paraId="7EEF1C56" w14:textId="1E779FDC" w:rsidR="00714FA4" w:rsidRPr="00714FA4" w:rsidRDefault="12EA0297" w:rsidP="3B84E431">
            <w:pPr>
              <w:spacing w:line="259" w:lineRule="auto"/>
            </w:pPr>
            <w:r w:rsidRPr="3B84E431">
              <w:rPr>
                <w:rFonts w:ascii="Calibri" w:hAnsi="Calibri" w:cs="Calibri"/>
                <w:color w:val="000000" w:themeColor="text1"/>
                <w:sz w:val="22"/>
                <w:szCs w:val="22"/>
                <w:lang w:val="en-CA" w:eastAsia="en-CA"/>
              </w:rPr>
              <w:t>GE</w:t>
            </w:r>
          </w:p>
        </w:tc>
        <w:tc>
          <w:tcPr>
            <w:tcW w:w="1048" w:type="dxa"/>
            <w:tcBorders>
              <w:top w:val="single" w:sz="4" w:space="0" w:color="auto"/>
              <w:left w:val="nil"/>
              <w:bottom w:val="single" w:sz="4" w:space="0" w:color="auto"/>
              <w:right w:val="single" w:sz="4" w:space="0" w:color="auto"/>
            </w:tcBorders>
            <w:shd w:val="clear" w:color="auto" w:fill="auto"/>
            <w:vAlign w:val="center"/>
            <w:hideMark/>
          </w:tcPr>
          <w:p w14:paraId="361F11C5" w14:textId="77777777" w:rsidR="00714FA4" w:rsidRPr="00714FA4" w:rsidRDefault="00714FA4" w:rsidP="00714FA4">
            <w:pPr>
              <w:rPr>
                <w:rFonts w:ascii="Calibri" w:hAnsi="Calibri" w:cs="Calibri"/>
                <w:color w:val="000000"/>
                <w:sz w:val="22"/>
                <w:szCs w:val="22"/>
                <w:lang w:val="en-CA" w:eastAsia="en-CA"/>
              </w:rPr>
            </w:pPr>
            <w:r w:rsidRPr="00714FA4">
              <w:rPr>
                <w:rFonts w:ascii="Calibri" w:hAnsi="Calibri" w:cs="Calibri"/>
                <w:color w:val="000000"/>
                <w:sz w:val="22"/>
                <w:szCs w:val="22"/>
                <w:lang w:val="en-CA" w:eastAsia="en-CA"/>
              </w:rPr>
              <w:t>No</w:t>
            </w:r>
          </w:p>
        </w:tc>
        <w:tc>
          <w:tcPr>
            <w:tcW w:w="222" w:type="dxa"/>
            <w:vAlign w:val="center"/>
            <w:hideMark/>
          </w:tcPr>
          <w:p w14:paraId="60F9763A" w14:textId="77777777" w:rsidR="00714FA4" w:rsidRPr="00714FA4" w:rsidRDefault="00714FA4" w:rsidP="00714FA4">
            <w:pPr>
              <w:rPr>
                <w:rFonts w:ascii="Times New Roman" w:hAnsi="Times New Roman"/>
                <w:lang w:val="en-CA" w:eastAsia="en-CA"/>
              </w:rPr>
            </w:pPr>
          </w:p>
        </w:tc>
      </w:tr>
      <w:tr w:rsidR="617D6165" w14:paraId="002AFE40" w14:textId="77777777" w:rsidTr="00941110">
        <w:trPr>
          <w:trHeight w:val="290"/>
        </w:trPr>
        <w:tc>
          <w:tcPr>
            <w:tcW w:w="2078" w:type="dxa"/>
            <w:vMerge/>
            <w:tcBorders>
              <w:top w:val="single" w:sz="4" w:space="0" w:color="auto"/>
              <w:left w:val="single" w:sz="4" w:space="0" w:color="auto"/>
              <w:bottom w:val="single" w:sz="4" w:space="0" w:color="auto"/>
            </w:tcBorders>
            <w:vAlign w:val="center"/>
            <w:hideMark/>
          </w:tcPr>
          <w:p w14:paraId="45F4D9D2" w14:textId="24EE20C3" w:rsidR="617D6165" w:rsidRDefault="617D6165" w:rsidP="617D6165">
            <w:pPr>
              <w:rPr>
                <w:rFonts w:ascii="Calibri" w:hAnsi="Calibri" w:cs="Calibri"/>
                <w:color w:val="000000" w:themeColor="text1"/>
                <w:sz w:val="22"/>
                <w:szCs w:val="22"/>
                <w:lang w:val="en-CA" w:eastAsia="en-CA"/>
              </w:rPr>
            </w:pPr>
          </w:p>
        </w:tc>
        <w:tc>
          <w:tcPr>
            <w:tcW w:w="11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26C8F4" w14:textId="6BA9CADF" w:rsidR="617D6165" w:rsidRDefault="1FE70458" w:rsidP="617D6165">
            <w:pPr>
              <w:rPr>
                <w:rFonts w:ascii="Calibri" w:hAnsi="Calibri" w:cs="Calibri"/>
                <w:color w:val="000000" w:themeColor="text1"/>
                <w:sz w:val="22"/>
                <w:szCs w:val="22"/>
                <w:lang w:val="en-CA" w:eastAsia="en-CA"/>
              </w:rPr>
            </w:pPr>
            <w:r w:rsidRPr="47D17CDD">
              <w:rPr>
                <w:rFonts w:ascii="Calibri" w:hAnsi="Calibri" w:cs="Calibri"/>
                <w:color w:val="000000" w:themeColor="text1"/>
                <w:sz w:val="22"/>
                <w:szCs w:val="22"/>
                <w:lang w:val="en-CA" w:eastAsia="en-CA"/>
              </w:rPr>
              <w:t>RAU</w:t>
            </w:r>
          </w:p>
        </w:tc>
        <w:tc>
          <w:tcPr>
            <w:tcW w:w="1158" w:type="dxa"/>
            <w:tcBorders>
              <w:top w:val="single" w:sz="4" w:space="0" w:color="auto"/>
              <w:left w:val="nil"/>
              <w:bottom w:val="single" w:sz="4" w:space="0" w:color="auto"/>
              <w:right w:val="single" w:sz="4" w:space="0" w:color="auto"/>
            </w:tcBorders>
            <w:shd w:val="clear" w:color="auto" w:fill="auto"/>
            <w:vAlign w:val="center"/>
            <w:hideMark/>
          </w:tcPr>
          <w:p w14:paraId="5079ACC9" w14:textId="3145B1AA" w:rsidR="617D6165" w:rsidRDefault="1FE70458" w:rsidP="617D6165">
            <w:pPr>
              <w:rPr>
                <w:rFonts w:ascii="Calibri" w:hAnsi="Calibri" w:cs="Calibri"/>
                <w:color w:val="000000" w:themeColor="text1"/>
                <w:sz w:val="22"/>
                <w:szCs w:val="22"/>
                <w:lang w:val="en-CA" w:eastAsia="en-CA"/>
              </w:rPr>
            </w:pPr>
            <w:r w:rsidRPr="47D17CDD">
              <w:rPr>
                <w:rFonts w:ascii="Calibri" w:hAnsi="Calibri" w:cs="Calibri"/>
                <w:color w:val="000000" w:themeColor="text1"/>
                <w:sz w:val="22"/>
                <w:szCs w:val="22"/>
                <w:lang w:val="en-CA" w:eastAsia="en-CA"/>
              </w:rPr>
              <w:t>RAU</w:t>
            </w:r>
            <w:r w:rsidR="00D6357B">
              <w:rPr>
                <w:rFonts w:ascii="Calibri" w:hAnsi="Calibri" w:cs="Calibri"/>
                <w:color w:val="000000" w:themeColor="text1"/>
                <w:sz w:val="22"/>
                <w:szCs w:val="22"/>
                <w:lang w:val="en-CA" w:eastAsia="en-CA"/>
              </w:rPr>
              <w:t xml:space="preserve"> 1</w:t>
            </w:r>
          </w:p>
        </w:tc>
        <w:tc>
          <w:tcPr>
            <w:tcW w:w="965" w:type="dxa"/>
            <w:tcBorders>
              <w:top w:val="single" w:sz="4" w:space="0" w:color="auto"/>
              <w:left w:val="nil"/>
              <w:bottom w:val="single" w:sz="4" w:space="0" w:color="auto"/>
              <w:right w:val="single" w:sz="4" w:space="0" w:color="auto"/>
            </w:tcBorders>
            <w:shd w:val="clear" w:color="auto" w:fill="auto"/>
            <w:vAlign w:val="center"/>
            <w:hideMark/>
          </w:tcPr>
          <w:p w14:paraId="5F7A85C6" w14:textId="176D6BD5" w:rsidR="617D6165" w:rsidRDefault="1FE70458" w:rsidP="617D6165">
            <w:pPr>
              <w:jc w:val="right"/>
              <w:rPr>
                <w:rFonts w:ascii="Calibri" w:hAnsi="Calibri" w:cs="Calibri"/>
                <w:color w:val="000000" w:themeColor="text1"/>
                <w:sz w:val="22"/>
                <w:szCs w:val="22"/>
                <w:lang w:val="en-CA" w:eastAsia="en-CA"/>
              </w:rPr>
            </w:pPr>
            <w:r w:rsidRPr="47D17CDD">
              <w:rPr>
                <w:rFonts w:ascii="Calibri" w:hAnsi="Calibri" w:cs="Calibri"/>
                <w:color w:val="000000" w:themeColor="text1"/>
                <w:sz w:val="22"/>
                <w:szCs w:val="22"/>
                <w:lang w:val="en-CA" w:eastAsia="en-CA"/>
              </w:rPr>
              <w:t>6</w:t>
            </w:r>
          </w:p>
        </w:tc>
        <w:tc>
          <w:tcPr>
            <w:tcW w:w="1099" w:type="dxa"/>
            <w:tcBorders>
              <w:top w:val="single" w:sz="4" w:space="0" w:color="auto"/>
              <w:left w:val="nil"/>
              <w:bottom w:val="single" w:sz="4" w:space="0" w:color="auto"/>
              <w:right w:val="single" w:sz="4" w:space="0" w:color="auto"/>
            </w:tcBorders>
            <w:shd w:val="clear" w:color="auto" w:fill="auto"/>
            <w:vAlign w:val="center"/>
            <w:hideMark/>
          </w:tcPr>
          <w:p w14:paraId="496D2BD4" w14:textId="5DF638EF" w:rsidR="617D6165" w:rsidRDefault="1FE70458" w:rsidP="617D6165">
            <w:pPr>
              <w:jc w:val="right"/>
              <w:rPr>
                <w:rFonts w:ascii="Calibri" w:hAnsi="Calibri" w:cs="Calibri"/>
                <w:color w:val="000000" w:themeColor="text1"/>
                <w:sz w:val="22"/>
                <w:szCs w:val="22"/>
                <w:lang w:val="en-CA" w:eastAsia="en-CA"/>
              </w:rPr>
            </w:pPr>
            <w:r w:rsidRPr="47D17CDD">
              <w:rPr>
                <w:rFonts w:ascii="Calibri" w:hAnsi="Calibri" w:cs="Calibri"/>
                <w:color w:val="000000" w:themeColor="text1"/>
                <w:sz w:val="22"/>
                <w:szCs w:val="22"/>
                <w:lang w:val="en-CA" w:eastAsia="en-CA"/>
              </w:rPr>
              <w:t>6</w:t>
            </w:r>
          </w:p>
        </w:tc>
        <w:tc>
          <w:tcPr>
            <w:tcW w:w="760" w:type="dxa"/>
            <w:tcBorders>
              <w:top w:val="single" w:sz="4" w:space="0" w:color="auto"/>
              <w:left w:val="nil"/>
              <w:bottom w:val="single" w:sz="4" w:space="0" w:color="auto"/>
              <w:right w:val="single" w:sz="4" w:space="0" w:color="auto"/>
            </w:tcBorders>
            <w:shd w:val="clear" w:color="auto" w:fill="auto"/>
            <w:vAlign w:val="center"/>
            <w:hideMark/>
          </w:tcPr>
          <w:p w14:paraId="5892A46A" w14:textId="4AE7A247" w:rsidR="617D6165" w:rsidRDefault="1FE70458" w:rsidP="617D6165">
            <w:pPr>
              <w:rPr>
                <w:rFonts w:ascii="Calibri" w:hAnsi="Calibri" w:cs="Calibri"/>
                <w:color w:val="000000" w:themeColor="text1"/>
                <w:sz w:val="22"/>
                <w:szCs w:val="22"/>
                <w:lang w:val="en-CA" w:eastAsia="en-CA"/>
              </w:rPr>
            </w:pPr>
            <w:r w:rsidRPr="47D17CDD">
              <w:rPr>
                <w:rFonts w:ascii="Calibri" w:hAnsi="Calibri" w:cs="Calibri"/>
                <w:color w:val="000000" w:themeColor="text1"/>
                <w:sz w:val="22"/>
                <w:szCs w:val="22"/>
                <w:lang w:val="en-CA" w:eastAsia="en-CA"/>
              </w:rPr>
              <w:t>RAU</w:t>
            </w:r>
          </w:p>
        </w:tc>
        <w:tc>
          <w:tcPr>
            <w:tcW w:w="1048" w:type="dxa"/>
            <w:tcBorders>
              <w:top w:val="single" w:sz="4" w:space="0" w:color="auto"/>
              <w:left w:val="nil"/>
              <w:bottom w:val="single" w:sz="4" w:space="0" w:color="auto"/>
              <w:right w:val="single" w:sz="4" w:space="0" w:color="auto"/>
            </w:tcBorders>
            <w:shd w:val="clear" w:color="auto" w:fill="auto"/>
            <w:vAlign w:val="center"/>
            <w:hideMark/>
          </w:tcPr>
          <w:p w14:paraId="52666907" w14:textId="668C4879" w:rsidR="617D6165" w:rsidRDefault="1FE70458" w:rsidP="47D17CDD">
            <w:pPr>
              <w:spacing w:line="259" w:lineRule="auto"/>
            </w:pPr>
            <w:r w:rsidRPr="47D17CDD">
              <w:rPr>
                <w:rFonts w:ascii="Calibri" w:hAnsi="Calibri" w:cs="Calibri"/>
                <w:color w:val="000000" w:themeColor="text1"/>
                <w:sz w:val="22"/>
                <w:szCs w:val="22"/>
                <w:lang w:val="en-CA" w:eastAsia="en-CA"/>
              </w:rPr>
              <w:t>No</w:t>
            </w:r>
          </w:p>
        </w:tc>
        <w:tc>
          <w:tcPr>
            <w:tcW w:w="222" w:type="dxa"/>
            <w:vAlign w:val="center"/>
            <w:hideMark/>
          </w:tcPr>
          <w:p w14:paraId="77418125" w14:textId="61097302" w:rsidR="617D6165" w:rsidRDefault="617D6165" w:rsidP="617D6165">
            <w:pPr>
              <w:rPr>
                <w:rFonts w:ascii="Times New Roman" w:hAnsi="Times New Roman"/>
                <w:lang w:val="en-CA" w:eastAsia="en-CA"/>
              </w:rPr>
            </w:pPr>
          </w:p>
        </w:tc>
      </w:tr>
    </w:tbl>
    <w:p w14:paraId="27744F93" w14:textId="23777513" w:rsidR="00946459" w:rsidRPr="00946459" w:rsidRDefault="00946459" w:rsidP="00946459">
      <w:pPr>
        <w:pStyle w:val="BodyText"/>
        <w:rPr>
          <w:lang w:val="en-CA"/>
        </w:rPr>
      </w:pPr>
    </w:p>
    <w:p w14:paraId="28701451" w14:textId="77777777" w:rsidR="00F568AB" w:rsidRDefault="40CAA3CB" w:rsidP="00F568AB">
      <w:pPr>
        <w:pStyle w:val="Heading4"/>
        <w:rPr>
          <w:lang w:val="en-CA"/>
        </w:rPr>
      </w:pPr>
      <w:r w:rsidRPr="47D17CDD">
        <w:rPr>
          <w:lang w:val="en-CA"/>
        </w:rPr>
        <w:t xml:space="preserve">Pluggable Ports </w:t>
      </w:r>
    </w:p>
    <w:p w14:paraId="4B058242" w14:textId="6E209028" w:rsidR="00946459" w:rsidRPr="00946459" w:rsidRDefault="00946459" w:rsidP="00946459">
      <w:pPr>
        <w:pStyle w:val="BodyText"/>
        <w:rPr>
          <w:lang w:val="en-CA"/>
        </w:rPr>
      </w:pPr>
      <w:r>
        <w:rPr>
          <w:lang w:val="en-CA"/>
        </w:rPr>
        <w:t>NA</w:t>
      </w:r>
    </w:p>
    <w:p w14:paraId="1880D443" w14:textId="340279B3" w:rsidR="00F568AB" w:rsidRDefault="00F568AB" w:rsidP="00F568AB">
      <w:pPr>
        <w:pStyle w:val="Heading2"/>
        <w:rPr>
          <w:lang w:val="en-CA"/>
        </w:rPr>
      </w:pPr>
      <w:bookmarkStart w:id="332" w:name="_Toc993641341"/>
      <w:r>
        <w:rPr>
          <w:lang w:val="en-CA"/>
        </w:rPr>
        <w:t>Device Model Ericsson Mini Link 6352/2</w:t>
      </w:r>
      <w:bookmarkEnd w:id="332"/>
    </w:p>
    <w:p w14:paraId="22E5C23C" w14:textId="047E2508" w:rsidR="00F568AB" w:rsidRPr="00B8224B" w:rsidRDefault="00F568AB" w:rsidP="00B8224B">
      <w:pPr>
        <w:pStyle w:val="Heading3"/>
        <w:numPr>
          <w:ilvl w:val="2"/>
          <w:numId w:val="36"/>
        </w:numPr>
        <w:rPr>
          <w:lang w:val="en-CA"/>
        </w:rPr>
      </w:pPr>
      <w:bookmarkStart w:id="333" w:name="_Toc698619522"/>
      <w:r w:rsidRPr="00B8224B">
        <w:rPr>
          <w:lang w:val="en-CA"/>
        </w:rPr>
        <w:t>Device Types</w:t>
      </w:r>
      <w:bookmarkEnd w:id="333"/>
    </w:p>
    <w:p w14:paraId="635930E4" w14:textId="1755F51F" w:rsidR="00F568AB" w:rsidRPr="005378DA" w:rsidRDefault="00F568AB" w:rsidP="00F568AB">
      <w:pPr>
        <w:pStyle w:val="BodyText"/>
        <w:rPr>
          <w:lang w:val="en-CA"/>
        </w:rPr>
      </w:pPr>
      <w:r>
        <w:rPr>
          <w:lang w:val="en-CA"/>
        </w:rPr>
        <w:t xml:space="preserve"> Following device types will be configured in the BPI using Metadata Modeler. </w:t>
      </w:r>
      <w:r w:rsidR="00EF224F">
        <w:rPr>
          <w:lang w:val="en-CA"/>
        </w:rPr>
        <w:t>Roger’s</w:t>
      </w:r>
      <w:r>
        <w:rPr>
          <w:lang w:val="en-CA"/>
        </w:rPr>
        <w:t xml:space="preserve"> project is not using the Rack so category should be defined as ‘Generic’</w:t>
      </w:r>
      <w:commentRangeStart w:id="334"/>
      <w:commentRangeStart w:id="335"/>
      <w:commentRangeEnd w:id="334"/>
      <w:r>
        <w:rPr>
          <w:rStyle w:val="CommentReference"/>
        </w:rPr>
        <w:commentReference w:id="334"/>
      </w:r>
      <w:commentRangeEnd w:id="335"/>
      <w:r w:rsidR="00F63AAF">
        <w:rPr>
          <w:rStyle w:val="CommentReference"/>
        </w:rPr>
        <w:commentReference w:id="335"/>
      </w:r>
    </w:p>
    <w:p w14:paraId="62EA2F0D" w14:textId="15AE7D2E" w:rsidR="00F568AB" w:rsidRDefault="00F568AB" w:rsidP="59C8A63F">
      <w:pPr>
        <w:pStyle w:val="BodyText"/>
        <w:rPr>
          <w:lang w:val="en-CA"/>
        </w:rPr>
      </w:pPr>
    </w:p>
    <w:tbl>
      <w:tblPr>
        <w:tblStyle w:val="TableGrid"/>
        <w:tblW w:w="0" w:type="auto"/>
        <w:tblInd w:w="-113" w:type="dxa"/>
        <w:tblLook w:val="04A0" w:firstRow="1" w:lastRow="0" w:firstColumn="1" w:lastColumn="0" w:noHBand="0" w:noVBand="1"/>
      </w:tblPr>
      <w:tblGrid>
        <w:gridCol w:w="1370"/>
        <w:gridCol w:w="883"/>
        <w:gridCol w:w="1352"/>
        <w:gridCol w:w="1352"/>
        <w:gridCol w:w="1426"/>
        <w:gridCol w:w="1213"/>
        <w:gridCol w:w="972"/>
        <w:gridCol w:w="990"/>
        <w:gridCol w:w="985"/>
      </w:tblGrid>
      <w:tr w:rsidR="002C1342" w:rsidRPr="005232B2" w14:paraId="7DB075A7" w14:textId="77777777" w:rsidTr="00203BC3">
        <w:tc>
          <w:tcPr>
            <w:tcW w:w="0" w:type="auto"/>
            <w:shd w:val="clear" w:color="auto" w:fill="548DD4" w:themeFill="text2" w:themeFillTint="99"/>
          </w:tcPr>
          <w:p w14:paraId="21A53AA3" w14:textId="77777777" w:rsidR="00F568AB" w:rsidRPr="005232B2" w:rsidRDefault="00F568AB" w:rsidP="00203BC3">
            <w:pPr>
              <w:pStyle w:val="Table"/>
              <w:rPr>
                <w:b/>
                <w:bCs/>
              </w:rPr>
            </w:pPr>
            <w:r w:rsidRPr="005232B2">
              <w:rPr>
                <w:b/>
                <w:bCs/>
              </w:rPr>
              <w:t>Manufacturer</w:t>
            </w:r>
          </w:p>
        </w:tc>
        <w:tc>
          <w:tcPr>
            <w:tcW w:w="0" w:type="auto"/>
            <w:shd w:val="clear" w:color="auto" w:fill="548DD4" w:themeFill="text2" w:themeFillTint="99"/>
          </w:tcPr>
          <w:p w14:paraId="5AC7432C" w14:textId="77777777" w:rsidR="00F568AB" w:rsidRDefault="00F568AB" w:rsidP="00203BC3">
            <w:pPr>
              <w:pStyle w:val="Table"/>
              <w:rPr>
                <w:b/>
                <w:bCs/>
              </w:rPr>
            </w:pPr>
            <w:r w:rsidRPr="005232B2">
              <w:rPr>
                <w:b/>
                <w:bCs/>
              </w:rPr>
              <w:t xml:space="preserve">Device Type </w:t>
            </w:r>
          </w:p>
          <w:p w14:paraId="2968E586" w14:textId="77777777" w:rsidR="00F568AB" w:rsidRPr="005232B2" w:rsidRDefault="00F568AB" w:rsidP="00203BC3">
            <w:pPr>
              <w:pStyle w:val="Table"/>
              <w:rPr>
                <w:b/>
                <w:bCs/>
              </w:rPr>
            </w:pPr>
            <w:r w:rsidRPr="005232B2">
              <w:rPr>
                <w:b/>
                <w:bCs/>
              </w:rPr>
              <w:t>Family</w:t>
            </w:r>
          </w:p>
        </w:tc>
        <w:tc>
          <w:tcPr>
            <w:tcW w:w="0" w:type="auto"/>
            <w:shd w:val="clear" w:color="auto" w:fill="548DD4" w:themeFill="text2" w:themeFillTint="99"/>
          </w:tcPr>
          <w:p w14:paraId="383A06CB" w14:textId="77777777" w:rsidR="00F568AB" w:rsidRPr="005232B2" w:rsidRDefault="00F568AB" w:rsidP="00203BC3">
            <w:pPr>
              <w:pStyle w:val="Table"/>
              <w:rPr>
                <w:b/>
                <w:bCs/>
              </w:rPr>
            </w:pPr>
            <w:r>
              <w:rPr>
                <w:b/>
                <w:bCs/>
              </w:rPr>
              <w:t>Archetype Name</w:t>
            </w:r>
          </w:p>
        </w:tc>
        <w:tc>
          <w:tcPr>
            <w:tcW w:w="0" w:type="auto"/>
            <w:shd w:val="clear" w:color="auto" w:fill="548DD4" w:themeFill="text2" w:themeFillTint="99"/>
          </w:tcPr>
          <w:p w14:paraId="25236DAB" w14:textId="77777777" w:rsidR="00F568AB" w:rsidRDefault="00F568AB" w:rsidP="00203BC3">
            <w:pPr>
              <w:pStyle w:val="Table"/>
              <w:rPr>
                <w:b/>
                <w:bCs/>
              </w:rPr>
            </w:pPr>
            <w:r>
              <w:rPr>
                <w:b/>
                <w:bCs/>
              </w:rPr>
              <w:t>Archetype Instance Name</w:t>
            </w:r>
          </w:p>
        </w:tc>
        <w:tc>
          <w:tcPr>
            <w:tcW w:w="0" w:type="auto"/>
            <w:shd w:val="clear" w:color="auto" w:fill="548DD4" w:themeFill="text2" w:themeFillTint="99"/>
          </w:tcPr>
          <w:p w14:paraId="5B32FD61" w14:textId="77777777" w:rsidR="00F568AB" w:rsidRPr="005232B2" w:rsidRDefault="00F568AB" w:rsidP="00203BC3">
            <w:pPr>
              <w:pStyle w:val="Table"/>
              <w:rPr>
                <w:b/>
                <w:bCs/>
              </w:rPr>
            </w:pPr>
            <w:r>
              <w:rPr>
                <w:b/>
                <w:bCs/>
              </w:rPr>
              <w:t>Description</w:t>
            </w:r>
          </w:p>
        </w:tc>
        <w:tc>
          <w:tcPr>
            <w:tcW w:w="0" w:type="auto"/>
            <w:shd w:val="clear" w:color="auto" w:fill="548DD4" w:themeFill="text2" w:themeFillTint="99"/>
          </w:tcPr>
          <w:p w14:paraId="4E2F5E49" w14:textId="77777777" w:rsidR="00F568AB" w:rsidRPr="005232B2" w:rsidRDefault="00F568AB" w:rsidP="00203BC3">
            <w:pPr>
              <w:pStyle w:val="Table"/>
              <w:rPr>
                <w:b/>
                <w:bCs/>
              </w:rPr>
            </w:pPr>
            <w:r w:rsidRPr="005232B2">
              <w:rPr>
                <w:b/>
                <w:bCs/>
              </w:rPr>
              <w:t>Part Number</w:t>
            </w:r>
          </w:p>
        </w:tc>
        <w:tc>
          <w:tcPr>
            <w:tcW w:w="972" w:type="dxa"/>
            <w:shd w:val="clear" w:color="auto" w:fill="548DD4" w:themeFill="text2" w:themeFillTint="99"/>
          </w:tcPr>
          <w:p w14:paraId="0A40ED84" w14:textId="77777777" w:rsidR="00F568AB" w:rsidRDefault="00F568AB" w:rsidP="00203BC3">
            <w:pPr>
              <w:pStyle w:val="Table"/>
              <w:rPr>
                <w:b/>
                <w:bCs/>
              </w:rPr>
            </w:pPr>
            <w:r>
              <w:rPr>
                <w:b/>
                <w:bCs/>
              </w:rPr>
              <w:t>Positions Used</w:t>
            </w:r>
          </w:p>
        </w:tc>
        <w:tc>
          <w:tcPr>
            <w:tcW w:w="990" w:type="dxa"/>
            <w:shd w:val="clear" w:color="auto" w:fill="548DD4" w:themeFill="text2" w:themeFillTint="99"/>
          </w:tcPr>
          <w:p w14:paraId="77E49001" w14:textId="77777777" w:rsidR="00F568AB" w:rsidRDefault="00F568AB" w:rsidP="00203BC3">
            <w:pPr>
              <w:pStyle w:val="Table"/>
              <w:rPr>
                <w:b/>
                <w:bCs/>
              </w:rPr>
            </w:pPr>
            <w:r>
              <w:rPr>
                <w:b/>
                <w:bCs/>
              </w:rPr>
              <w:t>Width</w:t>
            </w:r>
          </w:p>
          <w:p w14:paraId="16757944" w14:textId="77777777" w:rsidR="00F568AB" w:rsidRPr="005232B2" w:rsidRDefault="00F568AB" w:rsidP="00203BC3">
            <w:pPr>
              <w:pStyle w:val="Table"/>
              <w:rPr>
                <w:b/>
                <w:bCs/>
              </w:rPr>
            </w:pPr>
            <w:r>
              <w:rPr>
                <w:b/>
                <w:bCs/>
              </w:rPr>
              <w:t>(In Inches)</w:t>
            </w:r>
          </w:p>
        </w:tc>
        <w:tc>
          <w:tcPr>
            <w:tcW w:w="985" w:type="dxa"/>
            <w:shd w:val="clear" w:color="auto" w:fill="548DD4" w:themeFill="text2" w:themeFillTint="99"/>
          </w:tcPr>
          <w:p w14:paraId="33B9E5C5" w14:textId="77777777" w:rsidR="00F568AB" w:rsidRDefault="00F568AB" w:rsidP="00203BC3">
            <w:pPr>
              <w:pStyle w:val="Table"/>
              <w:rPr>
                <w:b/>
                <w:bCs/>
              </w:rPr>
            </w:pPr>
            <w:r>
              <w:rPr>
                <w:b/>
                <w:bCs/>
              </w:rPr>
              <w:t>Category</w:t>
            </w:r>
          </w:p>
        </w:tc>
      </w:tr>
      <w:tr w:rsidR="004A0B2D" w:rsidRPr="005232B2" w14:paraId="48E39E7F" w14:textId="77777777" w:rsidTr="00203BC3">
        <w:tc>
          <w:tcPr>
            <w:tcW w:w="0" w:type="auto"/>
          </w:tcPr>
          <w:p w14:paraId="759E859F" w14:textId="4DA8D692" w:rsidR="004A0B2D" w:rsidRPr="005232B2" w:rsidRDefault="004A0B2D" w:rsidP="004A0B2D">
            <w:pPr>
              <w:pStyle w:val="Table"/>
            </w:pPr>
            <w:r>
              <w:t>Ericsson</w:t>
            </w:r>
          </w:p>
        </w:tc>
        <w:tc>
          <w:tcPr>
            <w:tcW w:w="0" w:type="auto"/>
          </w:tcPr>
          <w:p w14:paraId="5D790BA3" w14:textId="673E29AF" w:rsidR="004A0B2D" w:rsidRPr="005232B2" w:rsidRDefault="004A0B2D" w:rsidP="004A0B2D">
            <w:pPr>
              <w:pStyle w:val="Table"/>
            </w:pPr>
            <w:r>
              <w:t>IPRAN Family</w:t>
            </w:r>
          </w:p>
        </w:tc>
        <w:tc>
          <w:tcPr>
            <w:tcW w:w="0" w:type="auto"/>
          </w:tcPr>
          <w:p w14:paraId="07C05531" w14:textId="00DA4DA3" w:rsidR="004A0B2D" w:rsidRPr="005232B2" w:rsidRDefault="171E85BE" w:rsidP="004A0B2D">
            <w:pPr>
              <w:pStyle w:val="Table"/>
            </w:pPr>
            <w:r>
              <w:t>Ericsson</w:t>
            </w:r>
            <w:r w:rsidR="5DE17F41">
              <w:t xml:space="preserve"> </w:t>
            </w:r>
            <w:r>
              <w:t>MINI-LINK</w:t>
            </w:r>
            <w:r w:rsidR="6988DB38">
              <w:t xml:space="preserve"> </w:t>
            </w:r>
            <w:r>
              <w:t>6352/2</w:t>
            </w:r>
          </w:p>
        </w:tc>
        <w:tc>
          <w:tcPr>
            <w:tcW w:w="0" w:type="auto"/>
          </w:tcPr>
          <w:p w14:paraId="7890FEA1" w14:textId="1980309F" w:rsidR="004A0B2D" w:rsidRPr="007F16C8" w:rsidRDefault="171E85BE" w:rsidP="004A0B2D">
            <w:pPr>
              <w:pStyle w:val="Table"/>
            </w:pPr>
            <w:r>
              <w:t>Ericsson</w:t>
            </w:r>
            <w:r w:rsidR="2423C6B6">
              <w:t xml:space="preserve"> </w:t>
            </w:r>
            <w:r>
              <w:t>MINI-LINK</w:t>
            </w:r>
            <w:r w:rsidR="215BFBC5">
              <w:t xml:space="preserve"> </w:t>
            </w:r>
            <w:r>
              <w:t>6352/2</w:t>
            </w:r>
          </w:p>
        </w:tc>
        <w:tc>
          <w:tcPr>
            <w:tcW w:w="0" w:type="auto"/>
          </w:tcPr>
          <w:p w14:paraId="6D8571C7" w14:textId="023CD35F" w:rsidR="004A0B2D" w:rsidRPr="005232B2" w:rsidRDefault="004A0B2D" w:rsidP="004A0B2D">
            <w:pPr>
              <w:pStyle w:val="Table"/>
            </w:pPr>
            <w:r>
              <w:t>Ericsson</w:t>
            </w:r>
            <w:r w:rsidR="6D1096E1">
              <w:t xml:space="preserve"> </w:t>
            </w:r>
            <w:r w:rsidR="171E85BE">
              <w:t>MINI-LINK</w:t>
            </w:r>
            <w:r w:rsidR="21B2BD26">
              <w:t xml:space="preserve"> </w:t>
            </w:r>
            <w:r>
              <w:t>6352/2</w:t>
            </w:r>
          </w:p>
        </w:tc>
        <w:tc>
          <w:tcPr>
            <w:tcW w:w="0" w:type="auto"/>
          </w:tcPr>
          <w:p w14:paraId="2429F29D" w14:textId="71FC330E" w:rsidR="004A0B2D" w:rsidRPr="005232B2" w:rsidRDefault="004A0B2D" w:rsidP="004A0B2D">
            <w:pPr>
              <w:pStyle w:val="Table"/>
            </w:pPr>
            <w:r>
              <w:t>Ericsson</w:t>
            </w:r>
            <w:r w:rsidR="391727FE">
              <w:t xml:space="preserve"> </w:t>
            </w:r>
            <w:r w:rsidR="171E85BE">
              <w:t>MINI-LINK</w:t>
            </w:r>
            <w:r w:rsidR="03D1C869">
              <w:t xml:space="preserve"> </w:t>
            </w:r>
            <w:r>
              <w:t>6352/2</w:t>
            </w:r>
          </w:p>
        </w:tc>
        <w:tc>
          <w:tcPr>
            <w:tcW w:w="972" w:type="dxa"/>
          </w:tcPr>
          <w:p w14:paraId="784D2CD3" w14:textId="783C81EE" w:rsidR="004A0B2D" w:rsidRDefault="004A0B2D" w:rsidP="004A0B2D">
            <w:pPr>
              <w:pStyle w:val="Table"/>
            </w:pPr>
            <w:r>
              <w:t>1</w:t>
            </w:r>
          </w:p>
        </w:tc>
        <w:tc>
          <w:tcPr>
            <w:tcW w:w="990" w:type="dxa"/>
          </w:tcPr>
          <w:p w14:paraId="5B9FD8AB" w14:textId="3DCB5567" w:rsidR="004A0B2D" w:rsidRPr="007F16C8" w:rsidRDefault="689DB445" w:rsidP="004A0B2D">
            <w:pPr>
              <w:pStyle w:val="Table"/>
            </w:pPr>
            <w:r>
              <w:t>1</w:t>
            </w:r>
            <w:r w:rsidR="24DD0EB4">
              <w:t>0.2</w:t>
            </w:r>
          </w:p>
        </w:tc>
        <w:tc>
          <w:tcPr>
            <w:tcW w:w="985" w:type="dxa"/>
          </w:tcPr>
          <w:p w14:paraId="1E47F08A" w14:textId="347989A9" w:rsidR="004A0B2D" w:rsidRDefault="00EF224F" w:rsidP="004A0B2D">
            <w:pPr>
              <w:pStyle w:val="Table"/>
            </w:pPr>
            <w:r>
              <w:t>Generic</w:t>
            </w:r>
          </w:p>
        </w:tc>
      </w:tr>
    </w:tbl>
    <w:p w14:paraId="59B5318D" w14:textId="77777777" w:rsidR="00F568AB" w:rsidRDefault="40CAA3CB" w:rsidP="00F568AB">
      <w:pPr>
        <w:pStyle w:val="Heading3"/>
        <w:rPr>
          <w:lang w:val="en-CA"/>
        </w:rPr>
      </w:pPr>
      <w:bookmarkStart w:id="336" w:name="_Toc1246139395"/>
      <w:r w:rsidRPr="47D17CDD">
        <w:rPr>
          <w:lang w:val="en-CA"/>
        </w:rPr>
        <w:t>Shelf Position Types</w:t>
      </w:r>
      <w:bookmarkEnd w:id="336"/>
    </w:p>
    <w:p w14:paraId="1F8F8E15" w14:textId="71031AF8" w:rsidR="00F568AB" w:rsidRPr="00DF3ED3" w:rsidRDefault="00F63AAF" w:rsidP="00F568AB">
      <w:pPr>
        <w:pStyle w:val="BodyText"/>
        <w:rPr>
          <w:lang w:val="en-CA"/>
        </w:rPr>
      </w:pPr>
      <w:r>
        <w:rPr>
          <w:lang w:val="en-CA"/>
        </w:rPr>
        <w:t>NA</w:t>
      </w:r>
    </w:p>
    <w:p w14:paraId="614A7DCA" w14:textId="77777777" w:rsidR="00F568AB" w:rsidRDefault="40CAA3CB" w:rsidP="00F568AB">
      <w:pPr>
        <w:pStyle w:val="Heading3"/>
        <w:rPr>
          <w:lang w:val="en-CA"/>
        </w:rPr>
      </w:pPr>
      <w:bookmarkStart w:id="337" w:name="_Toc1732487340"/>
      <w:r w:rsidRPr="47D17CDD">
        <w:rPr>
          <w:lang w:val="en-CA"/>
        </w:rPr>
        <w:t>Shelf Types</w:t>
      </w:r>
      <w:bookmarkEnd w:id="337"/>
    </w:p>
    <w:p w14:paraId="7B8DEE36" w14:textId="706B42C6" w:rsidR="00F63AAF" w:rsidRPr="00F63AAF" w:rsidRDefault="00F63AAF" w:rsidP="00F63AAF">
      <w:pPr>
        <w:pStyle w:val="BodyText"/>
        <w:rPr>
          <w:lang w:val="en-CA"/>
        </w:rPr>
      </w:pPr>
      <w:r>
        <w:rPr>
          <w:lang w:val="en-CA"/>
        </w:rPr>
        <w:t>NA</w:t>
      </w:r>
    </w:p>
    <w:p w14:paraId="7E56C8B5" w14:textId="77777777" w:rsidR="00F568AB" w:rsidRDefault="40CAA3CB" w:rsidP="00F568AB">
      <w:pPr>
        <w:pStyle w:val="Heading3"/>
        <w:rPr>
          <w:lang w:val="en-CA"/>
        </w:rPr>
      </w:pPr>
      <w:bookmarkStart w:id="338" w:name="_Toc1993179495"/>
      <w:r w:rsidRPr="47D17CDD">
        <w:rPr>
          <w:lang w:val="en-CA"/>
        </w:rPr>
        <w:t>Shelf Slots</w:t>
      </w:r>
      <w:bookmarkEnd w:id="338"/>
      <w:r w:rsidRPr="47D17CDD">
        <w:rPr>
          <w:lang w:val="en-CA"/>
        </w:rPr>
        <w:t xml:space="preserve"> </w:t>
      </w:r>
    </w:p>
    <w:p w14:paraId="6C44B507" w14:textId="6ABD2F9E" w:rsidR="004A0B2D" w:rsidRPr="004A0B2D" w:rsidRDefault="004A0B2D" w:rsidP="004A0B2D">
      <w:pPr>
        <w:pStyle w:val="BodyText"/>
        <w:rPr>
          <w:lang w:val="en-CA"/>
        </w:rPr>
      </w:pPr>
      <w:r>
        <w:rPr>
          <w:lang w:val="en-CA"/>
        </w:rPr>
        <w:t>NA</w:t>
      </w:r>
    </w:p>
    <w:p w14:paraId="625EB7B2" w14:textId="77777777" w:rsidR="00F568AB" w:rsidRDefault="40CAA3CB" w:rsidP="00F568AB">
      <w:pPr>
        <w:pStyle w:val="Heading3"/>
        <w:rPr>
          <w:lang w:val="en-CA"/>
        </w:rPr>
      </w:pPr>
      <w:bookmarkStart w:id="339" w:name="_Toc1786910094"/>
      <w:r w:rsidRPr="47D17CDD">
        <w:rPr>
          <w:lang w:val="en-CA"/>
        </w:rPr>
        <w:t>Card Types</w:t>
      </w:r>
      <w:bookmarkEnd w:id="339"/>
    </w:p>
    <w:p w14:paraId="645ED6FD" w14:textId="154A38BE" w:rsidR="004A0B2D" w:rsidRPr="004A0B2D" w:rsidRDefault="004A0B2D" w:rsidP="004A0B2D">
      <w:pPr>
        <w:pStyle w:val="BodyText"/>
        <w:rPr>
          <w:lang w:val="en-CA"/>
        </w:rPr>
      </w:pPr>
      <w:r>
        <w:rPr>
          <w:lang w:val="en-CA"/>
        </w:rPr>
        <w:t>NA</w:t>
      </w:r>
    </w:p>
    <w:p w14:paraId="66BA0FE3" w14:textId="77777777" w:rsidR="00F568AB" w:rsidRDefault="40CAA3CB" w:rsidP="00F568AB">
      <w:pPr>
        <w:pStyle w:val="Heading3"/>
        <w:rPr>
          <w:lang w:val="en-CA"/>
        </w:rPr>
      </w:pPr>
      <w:bookmarkStart w:id="340" w:name="_Toc1252560365"/>
      <w:r w:rsidRPr="47D17CDD">
        <w:rPr>
          <w:lang w:val="en-CA"/>
        </w:rPr>
        <w:t>Card Compatibility for slots</w:t>
      </w:r>
      <w:bookmarkEnd w:id="340"/>
    </w:p>
    <w:p w14:paraId="52CC19DA" w14:textId="36AF6021" w:rsidR="004A0B2D" w:rsidRPr="004A0B2D" w:rsidRDefault="004A0B2D" w:rsidP="004A0B2D">
      <w:pPr>
        <w:pStyle w:val="BodyText"/>
        <w:rPr>
          <w:lang w:val="en-CA"/>
        </w:rPr>
      </w:pPr>
      <w:r>
        <w:rPr>
          <w:lang w:val="en-CA"/>
        </w:rPr>
        <w:t>NA</w:t>
      </w:r>
    </w:p>
    <w:p w14:paraId="0B006AB5" w14:textId="77777777" w:rsidR="00F568AB" w:rsidRDefault="40CAA3CB" w:rsidP="00F568AB">
      <w:pPr>
        <w:pStyle w:val="Heading3"/>
        <w:rPr>
          <w:lang w:val="en-CA"/>
        </w:rPr>
      </w:pPr>
      <w:bookmarkStart w:id="341" w:name="_Toc869373442"/>
      <w:r w:rsidRPr="47D17CDD">
        <w:rPr>
          <w:lang w:val="en-CA"/>
        </w:rPr>
        <w:t>Physical Termination Position for Card</w:t>
      </w:r>
      <w:bookmarkEnd w:id="341"/>
      <w:r w:rsidRPr="47D17CDD">
        <w:rPr>
          <w:lang w:val="en-CA"/>
        </w:rPr>
        <w:t xml:space="preserve"> </w:t>
      </w:r>
    </w:p>
    <w:p w14:paraId="60851845" w14:textId="1506B8B8" w:rsidR="004A0B2D" w:rsidRPr="004A0B2D" w:rsidRDefault="004A0B2D" w:rsidP="004A0B2D">
      <w:pPr>
        <w:pStyle w:val="BodyText"/>
        <w:rPr>
          <w:lang w:val="en-CA"/>
        </w:rPr>
      </w:pPr>
      <w:r>
        <w:rPr>
          <w:lang w:val="en-CA"/>
        </w:rPr>
        <w:t>NA</w:t>
      </w:r>
    </w:p>
    <w:p w14:paraId="2A0A632B" w14:textId="77777777" w:rsidR="00F568AB" w:rsidRDefault="40CAA3CB" w:rsidP="00F568AB">
      <w:pPr>
        <w:pStyle w:val="Heading3"/>
        <w:rPr>
          <w:lang w:val="en-CA"/>
        </w:rPr>
      </w:pPr>
      <w:bookmarkStart w:id="342" w:name="_Toc857728460"/>
      <w:r w:rsidRPr="47D17CDD">
        <w:rPr>
          <w:lang w:val="en-CA"/>
        </w:rPr>
        <w:t>Pluggable Types</w:t>
      </w:r>
      <w:bookmarkEnd w:id="342"/>
    </w:p>
    <w:p w14:paraId="5FFE0D18" w14:textId="55C2E1FB" w:rsidR="004A0B2D" w:rsidRPr="004A0B2D" w:rsidRDefault="004A0B2D" w:rsidP="004A0B2D">
      <w:pPr>
        <w:pStyle w:val="BodyText"/>
        <w:rPr>
          <w:lang w:val="en-CA"/>
        </w:rPr>
      </w:pPr>
      <w:r>
        <w:rPr>
          <w:lang w:val="en-CA"/>
        </w:rPr>
        <w:t>NA</w:t>
      </w:r>
    </w:p>
    <w:p w14:paraId="6B8B320C" w14:textId="77777777" w:rsidR="00F568AB" w:rsidRDefault="40CAA3CB" w:rsidP="00F568AB">
      <w:pPr>
        <w:pStyle w:val="Heading3"/>
        <w:rPr>
          <w:lang w:val="en-CA"/>
        </w:rPr>
      </w:pPr>
      <w:bookmarkStart w:id="343" w:name="_Toc73745159"/>
      <w:r w:rsidRPr="47D17CDD">
        <w:rPr>
          <w:lang w:val="en-CA"/>
        </w:rPr>
        <w:t>Pluggable Compatible for PTP</w:t>
      </w:r>
      <w:bookmarkEnd w:id="343"/>
    </w:p>
    <w:p w14:paraId="4962480F" w14:textId="15C957D1" w:rsidR="004A0B2D" w:rsidRPr="004A0B2D" w:rsidRDefault="004A0B2D" w:rsidP="004A0B2D">
      <w:pPr>
        <w:pStyle w:val="BodyText"/>
        <w:rPr>
          <w:lang w:val="en-CA"/>
        </w:rPr>
      </w:pPr>
      <w:r>
        <w:rPr>
          <w:lang w:val="en-CA"/>
        </w:rPr>
        <w:t>NA</w:t>
      </w:r>
    </w:p>
    <w:p w14:paraId="560BF6DC" w14:textId="77777777" w:rsidR="00F568AB" w:rsidRDefault="40CAA3CB" w:rsidP="00F568AB">
      <w:pPr>
        <w:pStyle w:val="Heading3"/>
        <w:rPr>
          <w:lang w:val="en-CA"/>
        </w:rPr>
      </w:pPr>
      <w:bookmarkStart w:id="344" w:name="_Toc2054798367"/>
      <w:r w:rsidRPr="47D17CDD">
        <w:rPr>
          <w:lang w:val="en-CA"/>
        </w:rPr>
        <w:t>Port Compatibility</w:t>
      </w:r>
      <w:bookmarkEnd w:id="344"/>
      <w:r w:rsidRPr="47D17CDD">
        <w:rPr>
          <w:lang w:val="en-CA"/>
        </w:rPr>
        <w:t xml:space="preserve"> </w:t>
      </w:r>
    </w:p>
    <w:p w14:paraId="240A438B" w14:textId="77777777" w:rsidR="00F568AB" w:rsidRDefault="40CAA3CB" w:rsidP="00F568AB">
      <w:pPr>
        <w:pStyle w:val="Heading4"/>
        <w:rPr>
          <w:lang w:val="en-CA"/>
        </w:rPr>
      </w:pPr>
      <w:r w:rsidRPr="47D17CDD">
        <w:rPr>
          <w:lang w:val="en-CA"/>
        </w:rPr>
        <w:t>Card Ports</w:t>
      </w:r>
    </w:p>
    <w:p w14:paraId="7B5FB970" w14:textId="3F0007B8" w:rsidR="004A0B2D" w:rsidRPr="004A0B2D" w:rsidRDefault="004A0B2D" w:rsidP="004A0B2D">
      <w:pPr>
        <w:pStyle w:val="BodyText"/>
        <w:rPr>
          <w:lang w:val="en-CA"/>
        </w:rPr>
      </w:pPr>
      <w:r>
        <w:rPr>
          <w:lang w:val="en-CA"/>
        </w:rPr>
        <w:t>NA</w:t>
      </w:r>
    </w:p>
    <w:p w14:paraId="38CDFB5F" w14:textId="55CC44FA" w:rsidR="00F568AB" w:rsidRDefault="40CAA3CB" w:rsidP="00F568AB">
      <w:pPr>
        <w:pStyle w:val="Heading4"/>
        <w:rPr>
          <w:lang w:val="en-CA"/>
        </w:rPr>
      </w:pPr>
      <w:commentRangeStart w:id="345"/>
      <w:commentRangeStart w:id="346"/>
      <w:r w:rsidRPr="47D17CDD">
        <w:rPr>
          <w:lang w:val="en-CA"/>
        </w:rPr>
        <w:t>Device Ports</w:t>
      </w:r>
      <w:commentRangeEnd w:id="345"/>
      <w:r>
        <w:rPr>
          <w:rStyle w:val="CommentReference"/>
        </w:rPr>
        <w:commentReference w:id="345"/>
      </w:r>
      <w:commentRangeEnd w:id="346"/>
      <w:r w:rsidR="00744A38">
        <w:rPr>
          <w:rStyle w:val="CommentReference"/>
          <w:b w:val="0"/>
        </w:rPr>
        <w:commentReference w:id="346"/>
      </w:r>
    </w:p>
    <w:tbl>
      <w:tblPr>
        <w:tblW w:w="0" w:type="auto"/>
        <w:tblLook w:val="04A0" w:firstRow="1" w:lastRow="0" w:firstColumn="1" w:lastColumn="0" w:noHBand="0" w:noVBand="1"/>
      </w:tblPr>
      <w:tblGrid>
        <w:gridCol w:w="2078"/>
        <w:gridCol w:w="1158"/>
        <w:gridCol w:w="1158"/>
        <w:gridCol w:w="965"/>
        <w:gridCol w:w="1099"/>
        <w:gridCol w:w="760"/>
        <w:gridCol w:w="1048"/>
      </w:tblGrid>
      <w:tr w:rsidR="2B60439B" w14:paraId="43E40D39" w14:textId="77777777" w:rsidTr="2B60439B">
        <w:trPr>
          <w:trHeight w:val="1460"/>
        </w:trPr>
        <w:tc>
          <w:tcPr>
            <w:tcW w:w="2078" w:type="dxa"/>
            <w:tcBorders>
              <w:top w:val="single" w:sz="4" w:space="0" w:color="auto"/>
              <w:left w:val="single" w:sz="4" w:space="0" w:color="auto"/>
              <w:bottom w:val="single" w:sz="4" w:space="0" w:color="auto"/>
              <w:right w:val="single" w:sz="4" w:space="0" w:color="auto"/>
            </w:tcBorders>
            <w:shd w:val="clear" w:color="auto" w:fill="1E8BCD"/>
            <w:vAlign w:val="center"/>
          </w:tcPr>
          <w:p w14:paraId="0B15C46C" w14:textId="77777777" w:rsidR="2B60439B" w:rsidRDefault="2B60439B" w:rsidP="2B60439B">
            <w:pPr>
              <w:rPr>
                <w:rFonts w:ascii="Calibri" w:hAnsi="Calibri" w:cs="Calibri"/>
                <w:b/>
                <w:bCs/>
                <w:color w:val="000000" w:themeColor="text1"/>
                <w:sz w:val="22"/>
                <w:szCs w:val="22"/>
                <w:lang w:val="en-CA" w:eastAsia="en-CA"/>
              </w:rPr>
            </w:pPr>
            <w:r w:rsidRPr="2B60439B">
              <w:rPr>
                <w:rFonts w:ascii="Calibri" w:hAnsi="Calibri" w:cs="Calibri"/>
                <w:b/>
                <w:bCs/>
                <w:color w:val="000000" w:themeColor="text1"/>
                <w:sz w:val="22"/>
                <w:szCs w:val="22"/>
                <w:lang w:val="en-CA" w:eastAsia="en-CA"/>
              </w:rPr>
              <w:t>Device Archetype   Instance Name</w:t>
            </w:r>
          </w:p>
        </w:tc>
        <w:tc>
          <w:tcPr>
            <w:tcW w:w="1158" w:type="dxa"/>
            <w:tcBorders>
              <w:top w:val="single" w:sz="4" w:space="0" w:color="auto"/>
              <w:left w:val="single" w:sz="4" w:space="0" w:color="auto"/>
              <w:bottom w:val="single" w:sz="4" w:space="0" w:color="auto"/>
              <w:right w:val="single" w:sz="4" w:space="0" w:color="auto"/>
            </w:tcBorders>
            <w:shd w:val="clear" w:color="auto" w:fill="1E8BCD"/>
            <w:vAlign w:val="center"/>
          </w:tcPr>
          <w:p w14:paraId="6A660FD8" w14:textId="77777777" w:rsidR="2B60439B" w:rsidRDefault="2B60439B" w:rsidP="2B60439B">
            <w:pPr>
              <w:rPr>
                <w:rFonts w:ascii="Calibri" w:hAnsi="Calibri" w:cs="Calibri"/>
                <w:b/>
                <w:bCs/>
                <w:color w:val="000000" w:themeColor="text1"/>
                <w:sz w:val="22"/>
                <w:szCs w:val="22"/>
                <w:lang w:val="en-CA" w:eastAsia="en-CA"/>
              </w:rPr>
            </w:pPr>
            <w:r w:rsidRPr="2B60439B">
              <w:rPr>
                <w:rFonts w:ascii="Calibri" w:hAnsi="Calibri" w:cs="Calibri"/>
                <w:b/>
                <w:bCs/>
                <w:color w:val="000000" w:themeColor="text1"/>
                <w:sz w:val="22"/>
                <w:szCs w:val="22"/>
                <w:lang w:val="en-CA" w:eastAsia="en-CA"/>
              </w:rPr>
              <w:t>Port Archetype</w:t>
            </w:r>
          </w:p>
        </w:tc>
        <w:tc>
          <w:tcPr>
            <w:tcW w:w="1158" w:type="dxa"/>
            <w:tcBorders>
              <w:top w:val="single" w:sz="4" w:space="0" w:color="auto"/>
              <w:left w:val="single" w:sz="4" w:space="0" w:color="auto"/>
              <w:bottom w:val="single" w:sz="4" w:space="0" w:color="auto"/>
              <w:right w:val="single" w:sz="4" w:space="0" w:color="auto"/>
            </w:tcBorders>
            <w:shd w:val="clear" w:color="auto" w:fill="1E8BCD"/>
            <w:vAlign w:val="center"/>
          </w:tcPr>
          <w:p w14:paraId="60311438" w14:textId="77777777" w:rsidR="2B60439B" w:rsidRDefault="2B60439B" w:rsidP="2B60439B">
            <w:pPr>
              <w:rPr>
                <w:rFonts w:ascii="Calibri" w:hAnsi="Calibri" w:cs="Calibri"/>
                <w:b/>
                <w:bCs/>
                <w:color w:val="000000" w:themeColor="text1"/>
                <w:sz w:val="22"/>
                <w:szCs w:val="22"/>
                <w:lang w:val="en-CA" w:eastAsia="en-CA"/>
              </w:rPr>
            </w:pPr>
            <w:r w:rsidRPr="2B60439B">
              <w:rPr>
                <w:rFonts w:ascii="Calibri" w:hAnsi="Calibri" w:cs="Calibri"/>
                <w:b/>
                <w:bCs/>
                <w:color w:val="000000" w:themeColor="text1"/>
                <w:sz w:val="22"/>
                <w:szCs w:val="22"/>
                <w:lang w:val="en-CA" w:eastAsia="en-CA"/>
              </w:rPr>
              <w:t>Port Archetype Instance</w:t>
            </w:r>
          </w:p>
        </w:tc>
        <w:tc>
          <w:tcPr>
            <w:tcW w:w="965" w:type="dxa"/>
            <w:tcBorders>
              <w:top w:val="single" w:sz="4" w:space="0" w:color="auto"/>
              <w:left w:val="single" w:sz="4" w:space="0" w:color="auto"/>
              <w:bottom w:val="single" w:sz="4" w:space="0" w:color="auto"/>
              <w:right w:val="single" w:sz="4" w:space="0" w:color="auto"/>
            </w:tcBorders>
            <w:shd w:val="clear" w:color="auto" w:fill="1E8BCD"/>
            <w:vAlign w:val="center"/>
          </w:tcPr>
          <w:p w14:paraId="73F74C18" w14:textId="77777777" w:rsidR="2B60439B" w:rsidRDefault="2B60439B" w:rsidP="2B60439B">
            <w:pPr>
              <w:rPr>
                <w:rFonts w:ascii="Calibri" w:hAnsi="Calibri" w:cs="Calibri"/>
                <w:b/>
                <w:bCs/>
                <w:color w:val="000000" w:themeColor="text1"/>
                <w:sz w:val="22"/>
                <w:szCs w:val="22"/>
                <w:lang w:val="en-CA" w:eastAsia="en-CA"/>
              </w:rPr>
            </w:pPr>
            <w:r w:rsidRPr="2B60439B">
              <w:rPr>
                <w:rFonts w:ascii="Calibri" w:hAnsi="Calibri" w:cs="Calibri"/>
                <w:b/>
                <w:bCs/>
                <w:color w:val="000000" w:themeColor="text1"/>
                <w:sz w:val="22"/>
                <w:szCs w:val="22"/>
                <w:lang w:val="en-CA" w:eastAsia="en-CA"/>
              </w:rPr>
              <w:t>Port Number</w:t>
            </w:r>
          </w:p>
        </w:tc>
        <w:tc>
          <w:tcPr>
            <w:tcW w:w="1099" w:type="dxa"/>
            <w:tcBorders>
              <w:top w:val="single" w:sz="4" w:space="0" w:color="auto"/>
              <w:left w:val="single" w:sz="4" w:space="0" w:color="auto"/>
              <w:bottom w:val="single" w:sz="4" w:space="0" w:color="auto"/>
              <w:right w:val="single" w:sz="4" w:space="0" w:color="auto"/>
            </w:tcBorders>
            <w:shd w:val="clear" w:color="auto" w:fill="1E8BCD"/>
            <w:vAlign w:val="center"/>
          </w:tcPr>
          <w:p w14:paraId="0F44F0FF" w14:textId="77777777" w:rsidR="2B60439B" w:rsidRDefault="2B60439B" w:rsidP="2B60439B">
            <w:pPr>
              <w:rPr>
                <w:rFonts w:ascii="Calibri" w:hAnsi="Calibri" w:cs="Calibri"/>
                <w:b/>
                <w:bCs/>
                <w:color w:val="000000" w:themeColor="text1"/>
                <w:sz w:val="22"/>
                <w:szCs w:val="22"/>
                <w:lang w:val="en-CA" w:eastAsia="en-CA"/>
              </w:rPr>
            </w:pPr>
            <w:r w:rsidRPr="2B60439B">
              <w:rPr>
                <w:rFonts w:ascii="Calibri" w:hAnsi="Calibri" w:cs="Calibri"/>
                <w:b/>
                <w:bCs/>
                <w:color w:val="000000" w:themeColor="text1"/>
                <w:sz w:val="22"/>
                <w:szCs w:val="22"/>
                <w:lang w:val="en-CA" w:eastAsia="en-CA"/>
              </w:rPr>
              <w:t>Port Sequence</w:t>
            </w:r>
          </w:p>
        </w:tc>
        <w:tc>
          <w:tcPr>
            <w:tcW w:w="760" w:type="dxa"/>
            <w:tcBorders>
              <w:top w:val="single" w:sz="4" w:space="0" w:color="auto"/>
              <w:left w:val="single" w:sz="4" w:space="0" w:color="auto"/>
              <w:bottom w:val="single" w:sz="4" w:space="0" w:color="auto"/>
              <w:right w:val="single" w:sz="4" w:space="0" w:color="auto"/>
            </w:tcBorders>
            <w:shd w:val="clear" w:color="auto" w:fill="1E8BCD"/>
            <w:vAlign w:val="center"/>
          </w:tcPr>
          <w:p w14:paraId="53EEA5CE" w14:textId="77777777" w:rsidR="2B60439B" w:rsidRDefault="2B60439B" w:rsidP="2B60439B">
            <w:pPr>
              <w:rPr>
                <w:rFonts w:ascii="Calibri" w:hAnsi="Calibri" w:cs="Calibri"/>
                <w:b/>
                <w:bCs/>
                <w:color w:val="000000" w:themeColor="text1"/>
                <w:sz w:val="22"/>
                <w:szCs w:val="22"/>
                <w:lang w:val="en-CA" w:eastAsia="en-CA"/>
              </w:rPr>
            </w:pPr>
            <w:r w:rsidRPr="2B60439B">
              <w:rPr>
                <w:rFonts w:ascii="Calibri" w:hAnsi="Calibri" w:cs="Calibri"/>
                <w:b/>
                <w:bCs/>
                <w:color w:val="000000" w:themeColor="text1"/>
                <w:sz w:val="22"/>
                <w:szCs w:val="22"/>
                <w:lang w:val="en-CA" w:eastAsia="en-CA"/>
              </w:rPr>
              <w:t>Port Type Name</w:t>
            </w:r>
          </w:p>
        </w:tc>
        <w:tc>
          <w:tcPr>
            <w:tcW w:w="1048" w:type="dxa"/>
            <w:tcBorders>
              <w:top w:val="single" w:sz="4" w:space="0" w:color="auto"/>
              <w:left w:val="single" w:sz="4" w:space="0" w:color="auto"/>
              <w:bottom w:val="single" w:sz="4" w:space="0" w:color="auto"/>
              <w:right w:val="single" w:sz="4" w:space="0" w:color="auto"/>
            </w:tcBorders>
            <w:shd w:val="clear" w:color="auto" w:fill="1E8BCD"/>
            <w:vAlign w:val="center"/>
          </w:tcPr>
          <w:p w14:paraId="191C9FD0" w14:textId="77777777" w:rsidR="2B60439B" w:rsidRDefault="2B60439B" w:rsidP="2B60439B">
            <w:pPr>
              <w:rPr>
                <w:rFonts w:ascii="Calibri" w:hAnsi="Calibri" w:cs="Calibri"/>
                <w:b/>
                <w:bCs/>
                <w:color w:val="000000" w:themeColor="text1"/>
                <w:sz w:val="22"/>
                <w:szCs w:val="22"/>
                <w:lang w:val="en-CA" w:eastAsia="en-CA"/>
              </w:rPr>
            </w:pPr>
            <w:r w:rsidRPr="2B60439B">
              <w:rPr>
                <w:rFonts w:ascii="Calibri" w:hAnsi="Calibri" w:cs="Calibri"/>
                <w:b/>
                <w:bCs/>
                <w:color w:val="000000" w:themeColor="text1"/>
                <w:sz w:val="22"/>
                <w:szCs w:val="22"/>
                <w:lang w:val="en-CA" w:eastAsia="en-CA"/>
              </w:rPr>
              <w:t>Logical Interface Required</w:t>
            </w:r>
          </w:p>
        </w:tc>
      </w:tr>
      <w:tr w:rsidR="2B60439B" w14:paraId="7A967AB8" w14:textId="77777777" w:rsidTr="4E7553BA">
        <w:trPr>
          <w:trHeight w:val="580"/>
        </w:trPr>
        <w:tc>
          <w:tcPr>
            <w:tcW w:w="2078" w:type="dxa"/>
            <w:vMerge w:val="restart"/>
            <w:tcBorders>
              <w:top w:val="nil"/>
              <w:left w:val="single" w:sz="4" w:space="0" w:color="auto"/>
              <w:right w:val="single" w:sz="4" w:space="0" w:color="auto"/>
            </w:tcBorders>
            <w:shd w:val="clear" w:color="auto" w:fill="auto"/>
            <w:vAlign w:val="center"/>
          </w:tcPr>
          <w:p w14:paraId="662FB51A" w14:textId="429EF1A8" w:rsidR="2B60439B" w:rsidRDefault="2B60439B" w:rsidP="2B60439B">
            <w:pPr>
              <w:rPr>
                <w:rFonts w:ascii="Calibri" w:hAnsi="Calibri" w:cs="Calibri"/>
                <w:color w:val="000000" w:themeColor="text1"/>
                <w:sz w:val="22"/>
                <w:szCs w:val="22"/>
                <w:lang w:val="en-CA" w:eastAsia="en-CA"/>
              </w:rPr>
            </w:pPr>
            <w:r w:rsidRPr="2B60439B">
              <w:rPr>
                <w:rFonts w:ascii="Calibri" w:hAnsi="Calibri" w:cs="Calibri"/>
                <w:color w:val="000000" w:themeColor="text1"/>
                <w:sz w:val="22"/>
                <w:szCs w:val="22"/>
                <w:lang w:val="en-CA" w:eastAsia="en-CA"/>
              </w:rPr>
              <w:t>Ericsson MINI-LINK 6352</w:t>
            </w:r>
            <w:r w:rsidR="5AEDAC2A" w:rsidRPr="2B60439B">
              <w:rPr>
                <w:rFonts w:ascii="Calibri" w:hAnsi="Calibri" w:cs="Calibri"/>
                <w:color w:val="000000" w:themeColor="text1"/>
                <w:sz w:val="22"/>
                <w:szCs w:val="22"/>
                <w:lang w:val="en-CA" w:eastAsia="en-CA"/>
              </w:rPr>
              <w:t>/2</w:t>
            </w:r>
          </w:p>
        </w:tc>
        <w:tc>
          <w:tcPr>
            <w:tcW w:w="1158" w:type="dxa"/>
            <w:tcBorders>
              <w:top w:val="nil"/>
              <w:left w:val="single" w:sz="4" w:space="0" w:color="auto"/>
              <w:bottom w:val="single" w:sz="4" w:space="0" w:color="auto"/>
              <w:right w:val="single" w:sz="4" w:space="0" w:color="auto"/>
            </w:tcBorders>
            <w:shd w:val="clear" w:color="auto" w:fill="auto"/>
            <w:vAlign w:val="center"/>
          </w:tcPr>
          <w:p w14:paraId="2BE17B58" w14:textId="61B201BB" w:rsidR="2B60439B" w:rsidRDefault="2B60439B" w:rsidP="2B60439B">
            <w:pPr>
              <w:rPr>
                <w:rFonts w:ascii="Calibri" w:hAnsi="Calibri" w:cs="Calibri"/>
                <w:color w:val="000000" w:themeColor="text1"/>
                <w:sz w:val="22"/>
                <w:szCs w:val="22"/>
                <w:lang w:val="en-CA" w:eastAsia="en-CA"/>
              </w:rPr>
            </w:pPr>
            <w:r w:rsidRPr="2B60439B">
              <w:rPr>
                <w:rFonts w:ascii="Calibri" w:hAnsi="Calibri" w:cs="Calibri"/>
                <w:color w:val="000000" w:themeColor="text1"/>
                <w:sz w:val="22"/>
                <w:szCs w:val="22"/>
                <w:lang w:val="en-CA" w:eastAsia="en-CA"/>
              </w:rPr>
              <w:t>RJ-45</w:t>
            </w:r>
          </w:p>
        </w:tc>
        <w:tc>
          <w:tcPr>
            <w:tcW w:w="1158" w:type="dxa"/>
            <w:tcBorders>
              <w:top w:val="nil"/>
              <w:left w:val="nil"/>
              <w:bottom w:val="single" w:sz="4" w:space="0" w:color="auto"/>
              <w:right w:val="single" w:sz="4" w:space="0" w:color="auto"/>
            </w:tcBorders>
            <w:shd w:val="clear" w:color="auto" w:fill="auto"/>
            <w:vAlign w:val="center"/>
          </w:tcPr>
          <w:p w14:paraId="2F1F7D23" w14:textId="1F3926D1" w:rsidR="2B60439B" w:rsidRDefault="2B60439B" w:rsidP="2B60439B">
            <w:pPr>
              <w:spacing w:line="259" w:lineRule="auto"/>
            </w:pPr>
            <w:r w:rsidRPr="2B60439B">
              <w:rPr>
                <w:rFonts w:ascii="Calibri" w:hAnsi="Calibri" w:cs="Calibri"/>
                <w:color w:val="000000" w:themeColor="text1"/>
                <w:sz w:val="22"/>
                <w:szCs w:val="22"/>
                <w:lang w:val="en-CA" w:eastAsia="en-CA"/>
              </w:rPr>
              <w:t>LAN 1/1</w:t>
            </w:r>
          </w:p>
        </w:tc>
        <w:tc>
          <w:tcPr>
            <w:tcW w:w="965" w:type="dxa"/>
            <w:tcBorders>
              <w:top w:val="nil"/>
              <w:left w:val="nil"/>
              <w:bottom w:val="single" w:sz="4" w:space="0" w:color="auto"/>
              <w:right w:val="single" w:sz="4" w:space="0" w:color="auto"/>
            </w:tcBorders>
            <w:shd w:val="clear" w:color="auto" w:fill="auto"/>
            <w:vAlign w:val="center"/>
          </w:tcPr>
          <w:p w14:paraId="05CD68C9" w14:textId="77777777" w:rsidR="2B60439B" w:rsidRDefault="2B60439B" w:rsidP="2B60439B">
            <w:pPr>
              <w:jc w:val="right"/>
              <w:rPr>
                <w:rFonts w:ascii="Calibri" w:hAnsi="Calibri" w:cs="Calibri"/>
                <w:color w:val="000000" w:themeColor="text1"/>
                <w:sz w:val="22"/>
                <w:szCs w:val="22"/>
                <w:lang w:val="en-CA" w:eastAsia="en-CA"/>
              </w:rPr>
            </w:pPr>
            <w:r w:rsidRPr="2B60439B">
              <w:rPr>
                <w:rFonts w:ascii="Calibri" w:hAnsi="Calibri" w:cs="Calibri"/>
                <w:color w:val="000000" w:themeColor="text1"/>
                <w:sz w:val="22"/>
                <w:szCs w:val="22"/>
                <w:lang w:val="en-CA" w:eastAsia="en-CA"/>
              </w:rPr>
              <w:t>1</w:t>
            </w:r>
          </w:p>
        </w:tc>
        <w:tc>
          <w:tcPr>
            <w:tcW w:w="1099" w:type="dxa"/>
            <w:tcBorders>
              <w:top w:val="nil"/>
              <w:left w:val="nil"/>
              <w:bottom w:val="single" w:sz="4" w:space="0" w:color="auto"/>
              <w:right w:val="single" w:sz="4" w:space="0" w:color="auto"/>
            </w:tcBorders>
            <w:shd w:val="clear" w:color="auto" w:fill="auto"/>
            <w:vAlign w:val="center"/>
          </w:tcPr>
          <w:p w14:paraId="56BC468E" w14:textId="77777777" w:rsidR="2B60439B" w:rsidRDefault="2B60439B" w:rsidP="2B60439B">
            <w:pPr>
              <w:jc w:val="right"/>
              <w:rPr>
                <w:rFonts w:ascii="Calibri" w:hAnsi="Calibri" w:cs="Calibri"/>
                <w:color w:val="000000" w:themeColor="text1"/>
                <w:sz w:val="22"/>
                <w:szCs w:val="22"/>
                <w:lang w:val="en-CA" w:eastAsia="en-CA"/>
              </w:rPr>
            </w:pPr>
            <w:r w:rsidRPr="2B60439B">
              <w:rPr>
                <w:rFonts w:ascii="Calibri" w:hAnsi="Calibri" w:cs="Calibri"/>
                <w:color w:val="000000" w:themeColor="text1"/>
                <w:sz w:val="22"/>
                <w:szCs w:val="22"/>
                <w:lang w:val="en-CA" w:eastAsia="en-CA"/>
              </w:rPr>
              <w:t>1</w:t>
            </w:r>
          </w:p>
        </w:tc>
        <w:tc>
          <w:tcPr>
            <w:tcW w:w="760" w:type="dxa"/>
            <w:tcBorders>
              <w:top w:val="nil"/>
              <w:left w:val="nil"/>
              <w:bottom w:val="single" w:sz="4" w:space="0" w:color="auto"/>
              <w:right w:val="single" w:sz="4" w:space="0" w:color="auto"/>
            </w:tcBorders>
            <w:shd w:val="clear" w:color="auto" w:fill="auto"/>
            <w:vAlign w:val="center"/>
          </w:tcPr>
          <w:p w14:paraId="3ACF8E87" w14:textId="765FAB90" w:rsidR="2B60439B" w:rsidRDefault="16C48AA4" w:rsidP="3179EE52">
            <w:pPr>
              <w:spacing w:line="259" w:lineRule="auto"/>
            </w:pPr>
            <w:r w:rsidRPr="3179EE52">
              <w:rPr>
                <w:rFonts w:ascii="Calibri" w:hAnsi="Calibri" w:cs="Calibri"/>
                <w:color w:val="000000" w:themeColor="text1"/>
                <w:sz w:val="22"/>
                <w:szCs w:val="22"/>
                <w:lang w:val="en-CA" w:eastAsia="en-CA"/>
              </w:rPr>
              <w:t>RJ-45</w:t>
            </w:r>
          </w:p>
        </w:tc>
        <w:tc>
          <w:tcPr>
            <w:tcW w:w="1048" w:type="dxa"/>
            <w:tcBorders>
              <w:top w:val="nil"/>
              <w:left w:val="nil"/>
              <w:bottom w:val="single" w:sz="4" w:space="0" w:color="auto"/>
              <w:right w:val="single" w:sz="4" w:space="0" w:color="auto"/>
            </w:tcBorders>
            <w:shd w:val="clear" w:color="auto" w:fill="auto"/>
            <w:vAlign w:val="center"/>
          </w:tcPr>
          <w:p w14:paraId="617C5372" w14:textId="77777777" w:rsidR="2B60439B" w:rsidRDefault="2B60439B" w:rsidP="2B60439B">
            <w:pPr>
              <w:rPr>
                <w:rFonts w:ascii="Calibri" w:hAnsi="Calibri" w:cs="Calibri"/>
                <w:color w:val="000000" w:themeColor="text1"/>
                <w:sz w:val="22"/>
                <w:szCs w:val="22"/>
                <w:lang w:val="en-CA" w:eastAsia="en-CA"/>
              </w:rPr>
            </w:pPr>
            <w:r w:rsidRPr="2B60439B">
              <w:rPr>
                <w:rFonts w:ascii="Calibri" w:hAnsi="Calibri" w:cs="Calibri"/>
                <w:color w:val="000000" w:themeColor="text1"/>
                <w:sz w:val="22"/>
                <w:szCs w:val="22"/>
                <w:lang w:val="en-CA" w:eastAsia="en-CA"/>
              </w:rPr>
              <w:t>No</w:t>
            </w:r>
          </w:p>
        </w:tc>
      </w:tr>
      <w:tr w:rsidR="2B60439B" w14:paraId="208025FC" w14:textId="77777777" w:rsidTr="4E7553BA">
        <w:trPr>
          <w:trHeight w:val="580"/>
        </w:trPr>
        <w:tc>
          <w:tcPr>
            <w:tcW w:w="2078" w:type="dxa"/>
            <w:vMerge/>
            <w:tcBorders>
              <w:left w:val="single" w:sz="4" w:space="0" w:color="auto"/>
              <w:right w:val="single" w:sz="4" w:space="0" w:color="auto"/>
            </w:tcBorders>
            <w:shd w:val="clear" w:color="auto" w:fill="auto"/>
            <w:vAlign w:val="center"/>
          </w:tcPr>
          <w:p w14:paraId="0712ECCD" w14:textId="77777777" w:rsidR="009730B2" w:rsidRDefault="009730B2"/>
        </w:tc>
        <w:tc>
          <w:tcPr>
            <w:tcW w:w="1158" w:type="dxa"/>
            <w:tcBorders>
              <w:top w:val="nil"/>
              <w:left w:val="single" w:sz="4" w:space="0" w:color="auto"/>
              <w:bottom w:val="single" w:sz="4" w:space="0" w:color="auto"/>
              <w:right w:val="single" w:sz="4" w:space="0" w:color="auto"/>
            </w:tcBorders>
            <w:shd w:val="clear" w:color="auto" w:fill="auto"/>
            <w:vAlign w:val="center"/>
          </w:tcPr>
          <w:p w14:paraId="2CC189C4" w14:textId="74230D61" w:rsidR="2B60439B" w:rsidRDefault="2B60439B" w:rsidP="2B60439B">
            <w:pPr>
              <w:rPr>
                <w:rFonts w:ascii="Calibri" w:hAnsi="Calibri" w:cs="Calibri"/>
                <w:color w:val="000000" w:themeColor="text1"/>
                <w:sz w:val="22"/>
                <w:szCs w:val="22"/>
                <w:lang w:val="en-CA" w:eastAsia="en-CA"/>
              </w:rPr>
            </w:pPr>
            <w:r w:rsidRPr="2B60439B">
              <w:rPr>
                <w:rFonts w:ascii="Calibri" w:hAnsi="Calibri" w:cs="Calibri"/>
                <w:color w:val="000000" w:themeColor="text1"/>
                <w:sz w:val="22"/>
                <w:szCs w:val="22"/>
                <w:lang w:val="en-CA" w:eastAsia="en-CA"/>
              </w:rPr>
              <w:t>RJ-45</w:t>
            </w:r>
          </w:p>
        </w:tc>
        <w:tc>
          <w:tcPr>
            <w:tcW w:w="1158" w:type="dxa"/>
            <w:tcBorders>
              <w:top w:val="nil"/>
              <w:left w:val="nil"/>
              <w:bottom w:val="single" w:sz="4" w:space="0" w:color="auto"/>
              <w:right w:val="single" w:sz="4" w:space="0" w:color="auto"/>
            </w:tcBorders>
            <w:shd w:val="clear" w:color="auto" w:fill="auto"/>
            <w:vAlign w:val="center"/>
          </w:tcPr>
          <w:p w14:paraId="18774FE4" w14:textId="503EB748" w:rsidR="2B60439B" w:rsidRDefault="2B60439B" w:rsidP="2B60439B">
            <w:pPr>
              <w:spacing w:line="259" w:lineRule="auto"/>
            </w:pPr>
            <w:r w:rsidRPr="2B60439B">
              <w:rPr>
                <w:rFonts w:ascii="Calibri" w:hAnsi="Calibri" w:cs="Calibri"/>
                <w:color w:val="000000" w:themeColor="text1"/>
                <w:sz w:val="22"/>
                <w:szCs w:val="22"/>
                <w:lang w:val="en-CA" w:eastAsia="en-CA"/>
              </w:rPr>
              <w:t>LAN 1/2</w:t>
            </w:r>
          </w:p>
        </w:tc>
        <w:tc>
          <w:tcPr>
            <w:tcW w:w="965" w:type="dxa"/>
            <w:tcBorders>
              <w:top w:val="nil"/>
              <w:left w:val="nil"/>
              <w:bottom w:val="single" w:sz="4" w:space="0" w:color="auto"/>
              <w:right w:val="single" w:sz="4" w:space="0" w:color="auto"/>
            </w:tcBorders>
            <w:shd w:val="clear" w:color="auto" w:fill="auto"/>
            <w:vAlign w:val="center"/>
          </w:tcPr>
          <w:p w14:paraId="1F610613" w14:textId="77777777" w:rsidR="2B60439B" w:rsidRDefault="2B60439B" w:rsidP="2B60439B">
            <w:pPr>
              <w:jc w:val="right"/>
              <w:rPr>
                <w:rFonts w:ascii="Calibri" w:hAnsi="Calibri" w:cs="Calibri"/>
                <w:color w:val="000000" w:themeColor="text1"/>
                <w:sz w:val="22"/>
                <w:szCs w:val="22"/>
                <w:lang w:val="en-CA" w:eastAsia="en-CA"/>
              </w:rPr>
            </w:pPr>
            <w:r w:rsidRPr="2B60439B">
              <w:rPr>
                <w:rFonts w:ascii="Calibri" w:hAnsi="Calibri" w:cs="Calibri"/>
                <w:color w:val="000000" w:themeColor="text1"/>
                <w:sz w:val="22"/>
                <w:szCs w:val="22"/>
                <w:lang w:val="en-CA" w:eastAsia="en-CA"/>
              </w:rPr>
              <w:t>2</w:t>
            </w:r>
          </w:p>
        </w:tc>
        <w:tc>
          <w:tcPr>
            <w:tcW w:w="1099" w:type="dxa"/>
            <w:tcBorders>
              <w:top w:val="nil"/>
              <w:left w:val="nil"/>
              <w:bottom w:val="single" w:sz="4" w:space="0" w:color="auto"/>
              <w:right w:val="single" w:sz="4" w:space="0" w:color="auto"/>
            </w:tcBorders>
            <w:shd w:val="clear" w:color="auto" w:fill="auto"/>
            <w:vAlign w:val="center"/>
          </w:tcPr>
          <w:p w14:paraId="69A82A76" w14:textId="77777777" w:rsidR="2B60439B" w:rsidRDefault="2B60439B" w:rsidP="2B60439B">
            <w:pPr>
              <w:jc w:val="right"/>
              <w:rPr>
                <w:rFonts w:ascii="Calibri" w:hAnsi="Calibri" w:cs="Calibri"/>
                <w:color w:val="000000" w:themeColor="text1"/>
                <w:sz w:val="22"/>
                <w:szCs w:val="22"/>
                <w:lang w:val="en-CA" w:eastAsia="en-CA"/>
              </w:rPr>
            </w:pPr>
            <w:r w:rsidRPr="2B60439B">
              <w:rPr>
                <w:rFonts w:ascii="Calibri" w:hAnsi="Calibri" w:cs="Calibri"/>
                <w:color w:val="000000" w:themeColor="text1"/>
                <w:sz w:val="22"/>
                <w:szCs w:val="22"/>
                <w:lang w:val="en-CA" w:eastAsia="en-CA"/>
              </w:rPr>
              <w:t>2</w:t>
            </w:r>
          </w:p>
        </w:tc>
        <w:tc>
          <w:tcPr>
            <w:tcW w:w="760" w:type="dxa"/>
            <w:tcBorders>
              <w:top w:val="nil"/>
              <w:left w:val="nil"/>
              <w:bottom w:val="single" w:sz="4" w:space="0" w:color="auto"/>
              <w:right w:val="single" w:sz="4" w:space="0" w:color="auto"/>
            </w:tcBorders>
            <w:shd w:val="clear" w:color="auto" w:fill="auto"/>
            <w:vAlign w:val="center"/>
          </w:tcPr>
          <w:p w14:paraId="42517AB7" w14:textId="72B355E3" w:rsidR="2B60439B" w:rsidRDefault="5B444DA2" w:rsidP="3179EE52">
            <w:pPr>
              <w:spacing w:line="259" w:lineRule="auto"/>
            </w:pPr>
            <w:r w:rsidRPr="3179EE52">
              <w:rPr>
                <w:rFonts w:ascii="Calibri" w:hAnsi="Calibri" w:cs="Calibri"/>
                <w:color w:val="000000" w:themeColor="text1"/>
                <w:sz w:val="22"/>
                <w:szCs w:val="22"/>
                <w:lang w:val="en-CA" w:eastAsia="en-CA"/>
              </w:rPr>
              <w:t>RJ-45</w:t>
            </w:r>
          </w:p>
        </w:tc>
        <w:tc>
          <w:tcPr>
            <w:tcW w:w="1048" w:type="dxa"/>
            <w:tcBorders>
              <w:top w:val="nil"/>
              <w:left w:val="nil"/>
              <w:bottom w:val="single" w:sz="4" w:space="0" w:color="auto"/>
              <w:right w:val="single" w:sz="4" w:space="0" w:color="auto"/>
            </w:tcBorders>
            <w:shd w:val="clear" w:color="auto" w:fill="auto"/>
            <w:vAlign w:val="center"/>
          </w:tcPr>
          <w:p w14:paraId="404AF1F2" w14:textId="77777777" w:rsidR="2B60439B" w:rsidRDefault="2B60439B" w:rsidP="2B60439B">
            <w:pPr>
              <w:rPr>
                <w:rFonts w:ascii="Calibri" w:hAnsi="Calibri" w:cs="Calibri"/>
                <w:color w:val="000000" w:themeColor="text1"/>
                <w:sz w:val="22"/>
                <w:szCs w:val="22"/>
                <w:lang w:val="en-CA" w:eastAsia="en-CA"/>
              </w:rPr>
            </w:pPr>
            <w:r w:rsidRPr="2B60439B">
              <w:rPr>
                <w:rFonts w:ascii="Calibri" w:hAnsi="Calibri" w:cs="Calibri"/>
                <w:color w:val="000000" w:themeColor="text1"/>
                <w:sz w:val="22"/>
                <w:szCs w:val="22"/>
                <w:lang w:val="en-CA" w:eastAsia="en-CA"/>
              </w:rPr>
              <w:t>No</w:t>
            </w:r>
          </w:p>
        </w:tc>
      </w:tr>
      <w:tr w:rsidR="2B60439B" w14:paraId="38489238" w14:textId="77777777" w:rsidTr="41E37DDA">
        <w:trPr>
          <w:trHeight w:val="300"/>
        </w:trPr>
        <w:tc>
          <w:tcPr>
            <w:tcW w:w="2078" w:type="dxa"/>
            <w:tcBorders>
              <w:left w:val="single" w:sz="4" w:space="0" w:color="auto"/>
              <w:right w:val="single" w:sz="4" w:space="0" w:color="auto"/>
            </w:tcBorders>
            <w:shd w:val="clear" w:color="auto" w:fill="auto"/>
            <w:vAlign w:val="center"/>
          </w:tcPr>
          <w:p w14:paraId="4643DD4D" w14:textId="77777777" w:rsidR="009730B2" w:rsidRDefault="009730B2"/>
        </w:tc>
        <w:tc>
          <w:tcPr>
            <w:tcW w:w="1158" w:type="dxa"/>
            <w:tcBorders>
              <w:top w:val="nil"/>
              <w:left w:val="single" w:sz="4" w:space="0" w:color="auto"/>
              <w:bottom w:val="single" w:sz="4" w:space="0" w:color="auto"/>
              <w:right w:val="single" w:sz="4" w:space="0" w:color="auto"/>
            </w:tcBorders>
            <w:shd w:val="clear" w:color="auto" w:fill="auto"/>
            <w:vAlign w:val="center"/>
          </w:tcPr>
          <w:p w14:paraId="4D6D0457" w14:textId="6D60B6C3" w:rsidR="2B60439B" w:rsidRDefault="2B60439B" w:rsidP="2B60439B">
            <w:pPr>
              <w:rPr>
                <w:rFonts w:ascii="Calibri" w:hAnsi="Calibri" w:cs="Calibri"/>
                <w:color w:val="000000" w:themeColor="text1"/>
                <w:sz w:val="22"/>
                <w:szCs w:val="22"/>
                <w:lang w:val="en-CA" w:eastAsia="en-CA"/>
              </w:rPr>
            </w:pPr>
            <w:r w:rsidRPr="2B60439B">
              <w:rPr>
                <w:rFonts w:ascii="Calibri" w:hAnsi="Calibri" w:cs="Calibri"/>
                <w:color w:val="000000" w:themeColor="text1"/>
                <w:sz w:val="22"/>
                <w:szCs w:val="22"/>
                <w:lang w:val="en-CA" w:eastAsia="en-CA"/>
              </w:rPr>
              <w:t>RJ-45</w:t>
            </w:r>
          </w:p>
        </w:tc>
        <w:tc>
          <w:tcPr>
            <w:tcW w:w="1158" w:type="dxa"/>
            <w:tcBorders>
              <w:top w:val="nil"/>
              <w:left w:val="nil"/>
              <w:bottom w:val="single" w:sz="4" w:space="0" w:color="auto"/>
              <w:right w:val="single" w:sz="4" w:space="0" w:color="auto"/>
            </w:tcBorders>
            <w:shd w:val="clear" w:color="auto" w:fill="auto"/>
            <w:vAlign w:val="center"/>
          </w:tcPr>
          <w:p w14:paraId="0D4C5E57" w14:textId="281C5E98" w:rsidR="2B60439B" w:rsidRDefault="2B60439B" w:rsidP="2B60439B">
            <w:pPr>
              <w:spacing w:line="259" w:lineRule="auto"/>
            </w:pPr>
            <w:r w:rsidRPr="2B60439B">
              <w:rPr>
                <w:rFonts w:ascii="Calibri" w:hAnsi="Calibri" w:cs="Calibri"/>
                <w:color w:val="000000" w:themeColor="text1"/>
                <w:sz w:val="22"/>
                <w:szCs w:val="22"/>
                <w:lang w:val="en-CA" w:eastAsia="en-CA"/>
              </w:rPr>
              <w:t>LAN 1/3</w:t>
            </w:r>
          </w:p>
        </w:tc>
        <w:tc>
          <w:tcPr>
            <w:tcW w:w="965" w:type="dxa"/>
            <w:tcBorders>
              <w:top w:val="nil"/>
              <w:left w:val="nil"/>
              <w:bottom w:val="single" w:sz="4" w:space="0" w:color="auto"/>
              <w:right w:val="single" w:sz="4" w:space="0" w:color="auto"/>
            </w:tcBorders>
            <w:shd w:val="clear" w:color="auto" w:fill="auto"/>
            <w:vAlign w:val="center"/>
          </w:tcPr>
          <w:p w14:paraId="1F93552A" w14:textId="77777777" w:rsidR="2B60439B" w:rsidRDefault="2B60439B" w:rsidP="2B60439B">
            <w:pPr>
              <w:jc w:val="right"/>
              <w:rPr>
                <w:rFonts w:ascii="Calibri" w:hAnsi="Calibri" w:cs="Calibri"/>
                <w:color w:val="000000" w:themeColor="text1"/>
                <w:sz w:val="22"/>
                <w:szCs w:val="22"/>
                <w:lang w:val="en-CA" w:eastAsia="en-CA"/>
              </w:rPr>
            </w:pPr>
            <w:r w:rsidRPr="2B60439B">
              <w:rPr>
                <w:rFonts w:ascii="Calibri" w:hAnsi="Calibri" w:cs="Calibri"/>
                <w:color w:val="000000" w:themeColor="text1"/>
                <w:sz w:val="22"/>
                <w:szCs w:val="22"/>
                <w:lang w:val="en-CA" w:eastAsia="en-CA"/>
              </w:rPr>
              <w:t>3</w:t>
            </w:r>
          </w:p>
        </w:tc>
        <w:tc>
          <w:tcPr>
            <w:tcW w:w="1099" w:type="dxa"/>
            <w:tcBorders>
              <w:top w:val="nil"/>
              <w:left w:val="nil"/>
              <w:bottom w:val="single" w:sz="4" w:space="0" w:color="auto"/>
              <w:right w:val="single" w:sz="4" w:space="0" w:color="auto"/>
            </w:tcBorders>
            <w:shd w:val="clear" w:color="auto" w:fill="auto"/>
            <w:vAlign w:val="center"/>
          </w:tcPr>
          <w:p w14:paraId="721EBF8D" w14:textId="77777777" w:rsidR="2B60439B" w:rsidRDefault="2B60439B" w:rsidP="2B60439B">
            <w:pPr>
              <w:jc w:val="right"/>
              <w:rPr>
                <w:rFonts w:ascii="Calibri" w:hAnsi="Calibri" w:cs="Calibri"/>
                <w:color w:val="000000" w:themeColor="text1"/>
                <w:sz w:val="22"/>
                <w:szCs w:val="22"/>
                <w:lang w:val="en-CA" w:eastAsia="en-CA"/>
              </w:rPr>
            </w:pPr>
            <w:r w:rsidRPr="2B60439B">
              <w:rPr>
                <w:rFonts w:ascii="Calibri" w:hAnsi="Calibri" w:cs="Calibri"/>
                <w:color w:val="000000" w:themeColor="text1"/>
                <w:sz w:val="22"/>
                <w:szCs w:val="22"/>
                <w:lang w:val="en-CA" w:eastAsia="en-CA"/>
              </w:rPr>
              <w:t>3</w:t>
            </w:r>
          </w:p>
        </w:tc>
        <w:tc>
          <w:tcPr>
            <w:tcW w:w="760" w:type="dxa"/>
            <w:tcBorders>
              <w:top w:val="nil"/>
              <w:left w:val="nil"/>
              <w:bottom w:val="single" w:sz="4" w:space="0" w:color="auto"/>
              <w:right w:val="single" w:sz="4" w:space="0" w:color="auto"/>
            </w:tcBorders>
            <w:shd w:val="clear" w:color="auto" w:fill="auto"/>
            <w:vAlign w:val="center"/>
          </w:tcPr>
          <w:p w14:paraId="2907044C" w14:textId="3797FB55" w:rsidR="2B60439B" w:rsidRDefault="64F67789" w:rsidP="3179EE52">
            <w:pPr>
              <w:spacing w:line="259" w:lineRule="auto"/>
            </w:pPr>
            <w:r w:rsidRPr="3179EE52">
              <w:rPr>
                <w:rFonts w:ascii="Calibri" w:hAnsi="Calibri" w:cs="Calibri"/>
                <w:color w:val="000000" w:themeColor="text1"/>
                <w:sz w:val="22"/>
                <w:szCs w:val="22"/>
                <w:lang w:val="en-CA" w:eastAsia="en-CA"/>
              </w:rPr>
              <w:t>RJ-45</w:t>
            </w:r>
          </w:p>
        </w:tc>
        <w:tc>
          <w:tcPr>
            <w:tcW w:w="1048" w:type="dxa"/>
            <w:tcBorders>
              <w:top w:val="nil"/>
              <w:left w:val="nil"/>
              <w:bottom w:val="single" w:sz="4" w:space="0" w:color="auto"/>
              <w:right w:val="single" w:sz="4" w:space="0" w:color="auto"/>
            </w:tcBorders>
            <w:shd w:val="clear" w:color="auto" w:fill="auto"/>
            <w:vAlign w:val="center"/>
          </w:tcPr>
          <w:p w14:paraId="410653E3" w14:textId="77777777" w:rsidR="2B60439B" w:rsidRDefault="2B60439B" w:rsidP="2B60439B">
            <w:pPr>
              <w:rPr>
                <w:rFonts w:ascii="Calibri" w:hAnsi="Calibri" w:cs="Calibri"/>
                <w:color w:val="000000" w:themeColor="text1"/>
                <w:sz w:val="22"/>
                <w:szCs w:val="22"/>
                <w:lang w:val="en-CA" w:eastAsia="en-CA"/>
              </w:rPr>
            </w:pPr>
            <w:r w:rsidRPr="2B60439B">
              <w:rPr>
                <w:rFonts w:ascii="Calibri" w:hAnsi="Calibri" w:cs="Calibri"/>
                <w:color w:val="000000" w:themeColor="text1"/>
                <w:sz w:val="22"/>
                <w:szCs w:val="22"/>
                <w:lang w:val="en-CA" w:eastAsia="en-CA"/>
              </w:rPr>
              <w:t>No</w:t>
            </w:r>
          </w:p>
        </w:tc>
      </w:tr>
      <w:tr w:rsidR="2B60439B" w14:paraId="295081A3" w14:textId="77777777" w:rsidTr="41E37DDA">
        <w:trPr>
          <w:trHeight w:val="300"/>
        </w:trPr>
        <w:tc>
          <w:tcPr>
            <w:tcW w:w="2078" w:type="dxa"/>
            <w:tcBorders>
              <w:left w:val="single" w:sz="4" w:space="0" w:color="auto"/>
              <w:right w:val="single" w:sz="4" w:space="0" w:color="auto"/>
            </w:tcBorders>
            <w:shd w:val="clear" w:color="auto" w:fill="auto"/>
            <w:vAlign w:val="center"/>
          </w:tcPr>
          <w:p w14:paraId="76AAE35A" w14:textId="77777777" w:rsidR="009730B2" w:rsidRDefault="009730B2"/>
        </w:tc>
        <w:tc>
          <w:tcPr>
            <w:tcW w:w="1158" w:type="dxa"/>
            <w:tcBorders>
              <w:top w:val="nil"/>
              <w:left w:val="single" w:sz="4" w:space="0" w:color="auto"/>
              <w:bottom w:val="single" w:sz="4" w:space="0" w:color="auto"/>
              <w:right w:val="single" w:sz="4" w:space="0" w:color="auto"/>
            </w:tcBorders>
            <w:shd w:val="clear" w:color="auto" w:fill="auto"/>
            <w:vAlign w:val="center"/>
          </w:tcPr>
          <w:p w14:paraId="74A63E7C" w14:textId="4BEE39B5" w:rsidR="2B60439B" w:rsidRDefault="2B60439B" w:rsidP="2B60439B">
            <w:pPr>
              <w:rPr>
                <w:rFonts w:ascii="Calibri" w:hAnsi="Calibri" w:cs="Calibri"/>
                <w:color w:val="000000" w:themeColor="text1"/>
                <w:sz w:val="22"/>
                <w:szCs w:val="22"/>
                <w:lang w:val="en-CA" w:eastAsia="en-CA"/>
              </w:rPr>
            </w:pPr>
            <w:r w:rsidRPr="2B60439B">
              <w:rPr>
                <w:rFonts w:ascii="Calibri" w:hAnsi="Calibri" w:cs="Calibri"/>
                <w:color w:val="000000" w:themeColor="text1"/>
                <w:sz w:val="22"/>
                <w:szCs w:val="22"/>
                <w:lang w:val="en-CA" w:eastAsia="en-CA"/>
              </w:rPr>
              <w:t>RJ-45</w:t>
            </w:r>
          </w:p>
        </w:tc>
        <w:tc>
          <w:tcPr>
            <w:tcW w:w="1158" w:type="dxa"/>
            <w:tcBorders>
              <w:top w:val="nil"/>
              <w:left w:val="nil"/>
              <w:bottom w:val="single" w:sz="4" w:space="0" w:color="auto"/>
              <w:right w:val="single" w:sz="4" w:space="0" w:color="auto"/>
            </w:tcBorders>
            <w:shd w:val="clear" w:color="auto" w:fill="auto"/>
            <w:vAlign w:val="center"/>
          </w:tcPr>
          <w:p w14:paraId="04FE31DE" w14:textId="7F7E9A4A" w:rsidR="2B60439B" w:rsidRDefault="2B60439B" w:rsidP="2B60439B">
            <w:pPr>
              <w:rPr>
                <w:rFonts w:ascii="Calibri" w:hAnsi="Calibri" w:cs="Calibri"/>
                <w:color w:val="000000" w:themeColor="text1"/>
                <w:sz w:val="22"/>
                <w:szCs w:val="22"/>
                <w:lang w:val="en-CA" w:eastAsia="en-CA"/>
              </w:rPr>
            </w:pPr>
            <w:r w:rsidRPr="2B60439B">
              <w:rPr>
                <w:rFonts w:ascii="Calibri" w:hAnsi="Calibri" w:cs="Calibri"/>
                <w:color w:val="000000" w:themeColor="text1"/>
                <w:sz w:val="22"/>
                <w:szCs w:val="22"/>
                <w:lang w:val="en-CA" w:eastAsia="en-CA"/>
              </w:rPr>
              <w:t>LAN 1/4</w:t>
            </w:r>
          </w:p>
        </w:tc>
        <w:tc>
          <w:tcPr>
            <w:tcW w:w="965" w:type="dxa"/>
            <w:tcBorders>
              <w:top w:val="nil"/>
              <w:left w:val="nil"/>
              <w:bottom w:val="single" w:sz="4" w:space="0" w:color="auto"/>
              <w:right w:val="single" w:sz="4" w:space="0" w:color="auto"/>
            </w:tcBorders>
            <w:shd w:val="clear" w:color="auto" w:fill="auto"/>
            <w:vAlign w:val="center"/>
          </w:tcPr>
          <w:p w14:paraId="3F3ABFF1" w14:textId="77777777" w:rsidR="2B60439B" w:rsidRDefault="2B60439B" w:rsidP="2B60439B">
            <w:pPr>
              <w:jc w:val="right"/>
              <w:rPr>
                <w:rFonts w:ascii="Calibri" w:hAnsi="Calibri" w:cs="Calibri"/>
                <w:color w:val="000000" w:themeColor="text1"/>
                <w:sz w:val="22"/>
                <w:szCs w:val="22"/>
                <w:lang w:val="en-CA" w:eastAsia="en-CA"/>
              </w:rPr>
            </w:pPr>
            <w:r w:rsidRPr="2B60439B">
              <w:rPr>
                <w:rFonts w:ascii="Calibri" w:hAnsi="Calibri" w:cs="Calibri"/>
                <w:color w:val="000000" w:themeColor="text1"/>
                <w:sz w:val="22"/>
                <w:szCs w:val="22"/>
                <w:lang w:val="en-CA" w:eastAsia="en-CA"/>
              </w:rPr>
              <w:t>4</w:t>
            </w:r>
          </w:p>
        </w:tc>
        <w:tc>
          <w:tcPr>
            <w:tcW w:w="1099" w:type="dxa"/>
            <w:tcBorders>
              <w:top w:val="nil"/>
              <w:left w:val="nil"/>
              <w:bottom w:val="single" w:sz="4" w:space="0" w:color="auto"/>
              <w:right w:val="single" w:sz="4" w:space="0" w:color="auto"/>
            </w:tcBorders>
            <w:shd w:val="clear" w:color="auto" w:fill="auto"/>
            <w:vAlign w:val="center"/>
          </w:tcPr>
          <w:p w14:paraId="7461C6C2" w14:textId="77777777" w:rsidR="2B60439B" w:rsidRDefault="2B60439B" w:rsidP="2B60439B">
            <w:pPr>
              <w:jc w:val="right"/>
              <w:rPr>
                <w:rFonts w:ascii="Calibri" w:hAnsi="Calibri" w:cs="Calibri"/>
                <w:color w:val="000000" w:themeColor="text1"/>
                <w:sz w:val="22"/>
                <w:szCs w:val="22"/>
                <w:lang w:val="en-CA" w:eastAsia="en-CA"/>
              </w:rPr>
            </w:pPr>
            <w:r w:rsidRPr="2B60439B">
              <w:rPr>
                <w:rFonts w:ascii="Calibri" w:hAnsi="Calibri" w:cs="Calibri"/>
                <w:color w:val="000000" w:themeColor="text1"/>
                <w:sz w:val="22"/>
                <w:szCs w:val="22"/>
                <w:lang w:val="en-CA" w:eastAsia="en-CA"/>
              </w:rPr>
              <w:t>4</w:t>
            </w:r>
          </w:p>
        </w:tc>
        <w:tc>
          <w:tcPr>
            <w:tcW w:w="760" w:type="dxa"/>
            <w:tcBorders>
              <w:top w:val="nil"/>
              <w:left w:val="nil"/>
              <w:bottom w:val="single" w:sz="4" w:space="0" w:color="auto"/>
              <w:right w:val="single" w:sz="4" w:space="0" w:color="auto"/>
            </w:tcBorders>
            <w:shd w:val="clear" w:color="auto" w:fill="auto"/>
            <w:vAlign w:val="center"/>
          </w:tcPr>
          <w:p w14:paraId="6B1253B4" w14:textId="3073E005" w:rsidR="2B60439B" w:rsidRDefault="731B0922" w:rsidP="3179EE52">
            <w:pPr>
              <w:spacing w:line="259" w:lineRule="auto"/>
            </w:pPr>
            <w:r w:rsidRPr="3179EE52">
              <w:rPr>
                <w:rFonts w:ascii="Calibri" w:hAnsi="Calibri" w:cs="Calibri"/>
                <w:color w:val="000000" w:themeColor="text1"/>
                <w:sz w:val="22"/>
                <w:szCs w:val="22"/>
                <w:lang w:val="en-CA" w:eastAsia="en-CA"/>
              </w:rPr>
              <w:t>RJ-45</w:t>
            </w:r>
          </w:p>
        </w:tc>
        <w:tc>
          <w:tcPr>
            <w:tcW w:w="1048" w:type="dxa"/>
            <w:tcBorders>
              <w:top w:val="nil"/>
              <w:left w:val="nil"/>
              <w:bottom w:val="single" w:sz="4" w:space="0" w:color="auto"/>
              <w:right w:val="single" w:sz="4" w:space="0" w:color="auto"/>
            </w:tcBorders>
            <w:shd w:val="clear" w:color="auto" w:fill="auto"/>
            <w:vAlign w:val="center"/>
          </w:tcPr>
          <w:p w14:paraId="75C40086" w14:textId="77777777" w:rsidR="2B60439B" w:rsidRDefault="2B60439B" w:rsidP="2B60439B">
            <w:pPr>
              <w:rPr>
                <w:rFonts w:ascii="Calibri" w:hAnsi="Calibri" w:cs="Calibri"/>
                <w:color w:val="000000" w:themeColor="text1"/>
                <w:sz w:val="22"/>
                <w:szCs w:val="22"/>
                <w:lang w:val="en-CA" w:eastAsia="en-CA"/>
              </w:rPr>
            </w:pPr>
            <w:r w:rsidRPr="2B60439B">
              <w:rPr>
                <w:rFonts w:ascii="Calibri" w:hAnsi="Calibri" w:cs="Calibri"/>
                <w:color w:val="000000" w:themeColor="text1"/>
                <w:sz w:val="22"/>
                <w:szCs w:val="22"/>
                <w:lang w:val="en-CA" w:eastAsia="en-CA"/>
              </w:rPr>
              <w:t>No</w:t>
            </w:r>
          </w:p>
        </w:tc>
      </w:tr>
      <w:tr w:rsidR="2B60439B" w14:paraId="569AD8C0" w14:textId="77777777" w:rsidTr="41E37DDA">
        <w:trPr>
          <w:trHeight w:val="300"/>
        </w:trPr>
        <w:tc>
          <w:tcPr>
            <w:tcW w:w="2078" w:type="dxa"/>
            <w:tcBorders>
              <w:left w:val="single" w:sz="4" w:space="0" w:color="auto"/>
              <w:right w:val="single" w:sz="4" w:space="0" w:color="auto"/>
            </w:tcBorders>
            <w:shd w:val="clear" w:color="auto" w:fill="auto"/>
            <w:vAlign w:val="center"/>
          </w:tcPr>
          <w:p w14:paraId="1DB5DDA3" w14:textId="77777777" w:rsidR="009730B2" w:rsidRDefault="009730B2"/>
        </w:tc>
        <w:tc>
          <w:tcPr>
            <w:tcW w:w="1158" w:type="dxa"/>
            <w:tcBorders>
              <w:top w:val="nil"/>
              <w:left w:val="single" w:sz="4" w:space="0" w:color="auto"/>
              <w:bottom w:val="single" w:sz="4" w:space="0" w:color="auto"/>
              <w:right w:val="single" w:sz="4" w:space="0" w:color="auto"/>
            </w:tcBorders>
            <w:shd w:val="clear" w:color="auto" w:fill="auto"/>
            <w:vAlign w:val="center"/>
          </w:tcPr>
          <w:p w14:paraId="0342043E" w14:textId="117D1144" w:rsidR="2B60439B" w:rsidRDefault="2B60439B" w:rsidP="2B60439B">
            <w:pPr>
              <w:spacing w:line="259" w:lineRule="auto"/>
            </w:pPr>
            <w:r w:rsidRPr="2B60439B">
              <w:rPr>
                <w:rFonts w:ascii="Calibri" w:hAnsi="Calibri" w:cs="Calibri"/>
                <w:color w:val="000000" w:themeColor="text1"/>
                <w:sz w:val="22"/>
                <w:szCs w:val="22"/>
                <w:lang w:val="en-CA" w:eastAsia="en-CA"/>
              </w:rPr>
              <w:t>GE</w:t>
            </w:r>
          </w:p>
        </w:tc>
        <w:tc>
          <w:tcPr>
            <w:tcW w:w="1158" w:type="dxa"/>
            <w:tcBorders>
              <w:top w:val="nil"/>
              <w:left w:val="nil"/>
              <w:bottom w:val="single" w:sz="4" w:space="0" w:color="auto"/>
              <w:right w:val="single" w:sz="4" w:space="0" w:color="auto"/>
            </w:tcBorders>
            <w:shd w:val="clear" w:color="auto" w:fill="auto"/>
            <w:vAlign w:val="center"/>
          </w:tcPr>
          <w:p w14:paraId="497EF7AA" w14:textId="256C34FB" w:rsidR="2B60439B" w:rsidRDefault="2B60439B" w:rsidP="2B60439B">
            <w:pPr>
              <w:rPr>
                <w:rFonts w:ascii="Calibri" w:hAnsi="Calibri" w:cs="Calibri"/>
                <w:color w:val="000000" w:themeColor="text1"/>
                <w:sz w:val="22"/>
                <w:szCs w:val="22"/>
                <w:lang w:val="en-CA" w:eastAsia="en-CA"/>
              </w:rPr>
            </w:pPr>
            <w:r w:rsidRPr="2B60439B">
              <w:rPr>
                <w:rFonts w:ascii="Calibri" w:hAnsi="Calibri" w:cs="Calibri"/>
                <w:color w:val="000000" w:themeColor="text1"/>
                <w:sz w:val="22"/>
                <w:szCs w:val="22"/>
                <w:lang w:val="en-CA" w:eastAsia="en-CA"/>
              </w:rPr>
              <w:t>WAN 1/5</w:t>
            </w:r>
          </w:p>
        </w:tc>
        <w:tc>
          <w:tcPr>
            <w:tcW w:w="965" w:type="dxa"/>
            <w:tcBorders>
              <w:top w:val="nil"/>
              <w:left w:val="nil"/>
              <w:bottom w:val="single" w:sz="4" w:space="0" w:color="auto"/>
              <w:right w:val="single" w:sz="4" w:space="0" w:color="auto"/>
            </w:tcBorders>
            <w:shd w:val="clear" w:color="auto" w:fill="auto"/>
            <w:vAlign w:val="center"/>
          </w:tcPr>
          <w:p w14:paraId="47B0BA07" w14:textId="77777777" w:rsidR="2B60439B" w:rsidRDefault="2B60439B" w:rsidP="2B60439B">
            <w:pPr>
              <w:jc w:val="right"/>
              <w:rPr>
                <w:rFonts w:ascii="Calibri" w:hAnsi="Calibri" w:cs="Calibri"/>
                <w:color w:val="000000" w:themeColor="text1"/>
                <w:sz w:val="22"/>
                <w:szCs w:val="22"/>
                <w:lang w:val="en-CA" w:eastAsia="en-CA"/>
              </w:rPr>
            </w:pPr>
            <w:r w:rsidRPr="2B60439B">
              <w:rPr>
                <w:rFonts w:ascii="Calibri" w:hAnsi="Calibri" w:cs="Calibri"/>
                <w:color w:val="000000" w:themeColor="text1"/>
                <w:sz w:val="22"/>
                <w:szCs w:val="22"/>
                <w:lang w:val="en-CA" w:eastAsia="en-CA"/>
              </w:rPr>
              <w:t>5</w:t>
            </w:r>
          </w:p>
        </w:tc>
        <w:tc>
          <w:tcPr>
            <w:tcW w:w="1099" w:type="dxa"/>
            <w:tcBorders>
              <w:top w:val="nil"/>
              <w:left w:val="nil"/>
              <w:bottom w:val="single" w:sz="4" w:space="0" w:color="auto"/>
              <w:right w:val="single" w:sz="4" w:space="0" w:color="auto"/>
            </w:tcBorders>
            <w:shd w:val="clear" w:color="auto" w:fill="auto"/>
            <w:vAlign w:val="center"/>
          </w:tcPr>
          <w:p w14:paraId="27B9A0F8" w14:textId="77777777" w:rsidR="2B60439B" w:rsidRDefault="2B60439B" w:rsidP="2B60439B">
            <w:pPr>
              <w:jc w:val="right"/>
              <w:rPr>
                <w:rFonts w:ascii="Calibri" w:hAnsi="Calibri" w:cs="Calibri"/>
                <w:color w:val="000000" w:themeColor="text1"/>
                <w:sz w:val="22"/>
                <w:szCs w:val="22"/>
                <w:lang w:val="en-CA" w:eastAsia="en-CA"/>
              </w:rPr>
            </w:pPr>
            <w:r w:rsidRPr="2B60439B">
              <w:rPr>
                <w:rFonts w:ascii="Calibri" w:hAnsi="Calibri" w:cs="Calibri"/>
                <w:color w:val="000000" w:themeColor="text1"/>
                <w:sz w:val="22"/>
                <w:szCs w:val="22"/>
                <w:lang w:val="en-CA" w:eastAsia="en-CA"/>
              </w:rPr>
              <w:t>5</w:t>
            </w:r>
          </w:p>
        </w:tc>
        <w:tc>
          <w:tcPr>
            <w:tcW w:w="760" w:type="dxa"/>
            <w:tcBorders>
              <w:top w:val="nil"/>
              <w:left w:val="nil"/>
              <w:bottom w:val="single" w:sz="4" w:space="0" w:color="auto"/>
              <w:right w:val="single" w:sz="4" w:space="0" w:color="auto"/>
            </w:tcBorders>
            <w:shd w:val="clear" w:color="auto" w:fill="auto"/>
            <w:vAlign w:val="center"/>
          </w:tcPr>
          <w:p w14:paraId="6C3041BF" w14:textId="47147A4F" w:rsidR="2B60439B" w:rsidRDefault="3CC97D0C" w:rsidP="0A247AE5">
            <w:pPr>
              <w:spacing w:line="259" w:lineRule="auto"/>
            </w:pPr>
            <w:r w:rsidRPr="0A247AE5">
              <w:rPr>
                <w:rFonts w:ascii="Calibri" w:hAnsi="Calibri" w:cs="Calibri"/>
                <w:color w:val="000000" w:themeColor="text1"/>
                <w:sz w:val="22"/>
                <w:szCs w:val="22"/>
                <w:lang w:val="en-CA" w:eastAsia="en-CA"/>
              </w:rPr>
              <w:t>GE</w:t>
            </w:r>
          </w:p>
        </w:tc>
        <w:tc>
          <w:tcPr>
            <w:tcW w:w="1048" w:type="dxa"/>
            <w:tcBorders>
              <w:top w:val="nil"/>
              <w:left w:val="nil"/>
              <w:bottom w:val="single" w:sz="4" w:space="0" w:color="auto"/>
              <w:right w:val="single" w:sz="4" w:space="0" w:color="auto"/>
            </w:tcBorders>
            <w:shd w:val="clear" w:color="auto" w:fill="auto"/>
            <w:vAlign w:val="center"/>
          </w:tcPr>
          <w:p w14:paraId="251FF79D" w14:textId="77777777" w:rsidR="2B60439B" w:rsidRDefault="2B60439B" w:rsidP="2B60439B">
            <w:pPr>
              <w:rPr>
                <w:rFonts w:ascii="Calibri" w:hAnsi="Calibri" w:cs="Calibri"/>
                <w:color w:val="000000" w:themeColor="text1"/>
                <w:sz w:val="22"/>
                <w:szCs w:val="22"/>
                <w:lang w:val="en-CA" w:eastAsia="en-CA"/>
              </w:rPr>
            </w:pPr>
            <w:r w:rsidRPr="2B60439B">
              <w:rPr>
                <w:rFonts w:ascii="Calibri" w:hAnsi="Calibri" w:cs="Calibri"/>
                <w:color w:val="000000" w:themeColor="text1"/>
                <w:sz w:val="22"/>
                <w:szCs w:val="22"/>
                <w:lang w:val="en-CA" w:eastAsia="en-CA"/>
              </w:rPr>
              <w:t>No</w:t>
            </w:r>
          </w:p>
        </w:tc>
      </w:tr>
      <w:tr w:rsidR="2B60439B" w14:paraId="4CE32003" w14:textId="77777777" w:rsidTr="41E37DDA">
        <w:trPr>
          <w:trHeight w:val="300"/>
        </w:trPr>
        <w:tc>
          <w:tcPr>
            <w:tcW w:w="2078" w:type="dxa"/>
            <w:tcBorders>
              <w:left w:val="single" w:sz="4" w:space="0" w:color="auto"/>
              <w:right w:val="single" w:sz="4" w:space="0" w:color="auto"/>
            </w:tcBorders>
            <w:shd w:val="clear" w:color="auto" w:fill="auto"/>
            <w:vAlign w:val="center"/>
          </w:tcPr>
          <w:p w14:paraId="1710EFF9" w14:textId="77777777" w:rsidR="009730B2" w:rsidRDefault="009730B2"/>
        </w:tc>
        <w:tc>
          <w:tcPr>
            <w:tcW w:w="1158" w:type="dxa"/>
            <w:tcBorders>
              <w:top w:val="nil"/>
              <w:left w:val="single" w:sz="4" w:space="0" w:color="auto"/>
              <w:bottom w:val="single" w:sz="4" w:space="0" w:color="auto"/>
              <w:right w:val="single" w:sz="4" w:space="0" w:color="auto"/>
            </w:tcBorders>
            <w:shd w:val="clear" w:color="auto" w:fill="auto"/>
            <w:vAlign w:val="center"/>
          </w:tcPr>
          <w:p w14:paraId="24D1A10B" w14:textId="78D005BF" w:rsidR="57EC6AEF" w:rsidRDefault="57EC6AEF" w:rsidP="2B60439B">
            <w:pPr>
              <w:rPr>
                <w:rFonts w:ascii="Calibri" w:hAnsi="Calibri" w:cs="Calibri"/>
                <w:color w:val="000000" w:themeColor="text1"/>
                <w:sz w:val="22"/>
                <w:szCs w:val="22"/>
                <w:lang w:val="en-CA" w:eastAsia="en-CA"/>
              </w:rPr>
            </w:pPr>
            <w:r w:rsidRPr="71914C48">
              <w:rPr>
                <w:rFonts w:ascii="Calibri" w:hAnsi="Calibri" w:cs="Calibri"/>
                <w:color w:val="000000" w:themeColor="text1"/>
                <w:sz w:val="22"/>
                <w:szCs w:val="22"/>
                <w:lang w:val="en-CA" w:eastAsia="en-CA"/>
              </w:rPr>
              <w:t>XPIC</w:t>
            </w:r>
          </w:p>
        </w:tc>
        <w:tc>
          <w:tcPr>
            <w:tcW w:w="1158" w:type="dxa"/>
            <w:tcBorders>
              <w:top w:val="nil"/>
              <w:left w:val="nil"/>
              <w:bottom w:val="single" w:sz="4" w:space="0" w:color="auto"/>
              <w:right w:val="single" w:sz="4" w:space="0" w:color="auto"/>
            </w:tcBorders>
            <w:shd w:val="clear" w:color="auto" w:fill="auto"/>
            <w:vAlign w:val="center"/>
          </w:tcPr>
          <w:p w14:paraId="792294C6" w14:textId="64A9A8CE" w:rsidR="2B60439B" w:rsidRDefault="57EC6AEF" w:rsidP="71914C48">
            <w:pPr>
              <w:spacing w:line="259" w:lineRule="auto"/>
            </w:pPr>
            <w:r w:rsidRPr="71914C48">
              <w:rPr>
                <w:rFonts w:ascii="Calibri" w:hAnsi="Calibri" w:cs="Calibri"/>
                <w:color w:val="000000" w:themeColor="text1"/>
                <w:sz w:val="22"/>
                <w:szCs w:val="22"/>
                <w:lang w:val="en-CA" w:eastAsia="en-CA"/>
              </w:rPr>
              <w:t>XPIC</w:t>
            </w:r>
          </w:p>
        </w:tc>
        <w:tc>
          <w:tcPr>
            <w:tcW w:w="965" w:type="dxa"/>
            <w:tcBorders>
              <w:top w:val="nil"/>
              <w:left w:val="nil"/>
              <w:bottom w:val="single" w:sz="4" w:space="0" w:color="auto"/>
              <w:right w:val="single" w:sz="4" w:space="0" w:color="auto"/>
            </w:tcBorders>
            <w:shd w:val="clear" w:color="auto" w:fill="auto"/>
            <w:vAlign w:val="center"/>
          </w:tcPr>
          <w:p w14:paraId="3B414F56" w14:textId="176D6BD5" w:rsidR="2B60439B" w:rsidRDefault="2B60439B" w:rsidP="2B60439B">
            <w:pPr>
              <w:jc w:val="right"/>
              <w:rPr>
                <w:rFonts w:ascii="Calibri" w:hAnsi="Calibri" w:cs="Calibri"/>
                <w:color w:val="000000" w:themeColor="text1"/>
                <w:sz w:val="22"/>
                <w:szCs w:val="22"/>
                <w:lang w:val="en-CA" w:eastAsia="en-CA"/>
              </w:rPr>
            </w:pPr>
            <w:r w:rsidRPr="2B60439B">
              <w:rPr>
                <w:rFonts w:ascii="Calibri" w:hAnsi="Calibri" w:cs="Calibri"/>
                <w:color w:val="000000" w:themeColor="text1"/>
                <w:sz w:val="22"/>
                <w:szCs w:val="22"/>
                <w:lang w:val="en-CA" w:eastAsia="en-CA"/>
              </w:rPr>
              <w:t>6</w:t>
            </w:r>
          </w:p>
        </w:tc>
        <w:tc>
          <w:tcPr>
            <w:tcW w:w="1099" w:type="dxa"/>
            <w:tcBorders>
              <w:top w:val="nil"/>
              <w:left w:val="nil"/>
              <w:bottom w:val="single" w:sz="4" w:space="0" w:color="auto"/>
              <w:right w:val="single" w:sz="4" w:space="0" w:color="auto"/>
            </w:tcBorders>
            <w:shd w:val="clear" w:color="auto" w:fill="auto"/>
            <w:vAlign w:val="center"/>
          </w:tcPr>
          <w:p w14:paraId="5C12A018" w14:textId="5DF638EF" w:rsidR="2B60439B" w:rsidRDefault="2B60439B" w:rsidP="2B60439B">
            <w:pPr>
              <w:jc w:val="right"/>
              <w:rPr>
                <w:rFonts w:ascii="Calibri" w:hAnsi="Calibri" w:cs="Calibri"/>
                <w:color w:val="000000" w:themeColor="text1"/>
                <w:sz w:val="22"/>
                <w:szCs w:val="22"/>
                <w:lang w:val="en-CA" w:eastAsia="en-CA"/>
              </w:rPr>
            </w:pPr>
            <w:r w:rsidRPr="2B60439B">
              <w:rPr>
                <w:rFonts w:ascii="Calibri" w:hAnsi="Calibri" w:cs="Calibri"/>
                <w:color w:val="000000" w:themeColor="text1"/>
                <w:sz w:val="22"/>
                <w:szCs w:val="22"/>
                <w:lang w:val="en-CA" w:eastAsia="en-CA"/>
              </w:rPr>
              <w:t>6</w:t>
            </w:r>
          </w:p>
        </w:tc>
        <w:tc>
          <w:tcPr>
            <w:tcW w:w="760" w:type="dxa"/>
            <w:tcBorders>
              <w:top w:val="nil"/>
              <w:left w:val="nil"/>
              <w:bottom w:val="single" w:sz="4" w:space="0" w:color="auto"/>
              <w:right w:val="single" w:sz="4" w:space="0" w:color="auto"/>
            </w:tcBorders>
            <w:shd w:val="clear" w:color="auto" w:fill="auto"/>
            <w:vAlign w:val="center"/>
          </w:tcPr>
          <w:p w14:paraId="597E8B7D" w14:textId="1BD2499C" w:rsidR="2B60439B" w:rsidRDefault="78524FEF" w:rsidP="0A247AE5">
            <w:pPr>
              <w:spacing w:line="259" w:lineRule="auto"/>
            </w:pPr>
            <w:r w:rsidRPr="4E7553BA">
              <w:rPr>
                <w:rFonts w:ascii="Calibri" w:hAnsi="Calibri" w:cs="Calibri"/>
                <w:color w:val="000000" w:themeColor="text1"/>
                <w:sz w:val="22"/>
                <w:szCs w:val="22"/>
                <w:lang w:val="en-CA" w:eastAsia="en-CA"/>
              </w:rPr>
              <w:t>XPIC</w:t>
            </w:r>
          </w:p>
        </w:tc>
        <w:tc>
          <w:tcPr>
            <w:tcW w:w="1048" w:type="dxa"/>
            <w:tcBorders>
              <w:top w:val="nil"/>
              <w:left w:val="nil"/>
              <w:bottom w:val="single" w:sz="4" w:space="0" w:color="auto"/>
              <w:right w:val="single" w:sz="4" w:space="0" w:color="auto"/>
            </w:tcBorders>
            <w:shd w:val="clear" w:color="auto" w:fill="auto"/>
            <w:vAlign w:val="center"/>
          </w:tcPr>
          <w:p w14:paraId="6182E9EA" w14:textId="668C4879" w:rsidR="2B60439B" w:rsidRDefault="2B60439B" w:rsidP="2B60439B">
            <w:pPr>
              <w:spacing w:line="259" w:lineRule="auto"/>
            </w:pPr>
            <w:r w:rsidRPr="2B60439B">
              <w:rPr>
                <w:rFonts w:ascii="Calibri" w:hAnsi="Calibri" w:cs="Calibri"/>
                <w:color w:val="000000" w:themeColor="text1"/>
                <w:sz w:val="22"/>
                <w:szCs w:val="22"/>
                <w:lang w:val="en-CA" w:eastAsia="en-CA"/>
              </w:rPr>
              <w:t>No</w:t>
            </w:r>
          </w:p>
        </w:tc>
      </w:tr>
      <w:tr w:rsidR="37D91F73" w14:paraId="59230B82" w14:textId="77777777" w:rsidTr="41E37DDA">
        <w:trPr>
          <w:trHeight w:val="300"/>
        </w:trPr>
        <w:tc>
          <w:tcPr>
            <w:tcW w:w="2078" w:type="dxa"/>
            <w:tcBorders>
              <w:left w:val="single" w:sz="4" w:space="0" w:color="auto"/>
              <w:bottom w:val="single" w:sz="4" w:space="0" w:color="auto"/>
              <w:right w:val="single" w:sz="4" w:space="0" w:color="auto"/>
            </w:tcBorders>
            <w:shd w:val="clear" w:color="auto" w:fill="auto"/>
            <w:vAlign w:val="center"/>
          </w:tcPr>
          <w:p w14:paraId="395F1DC9" w14:textId="77777777" w:rsidR="00AD7C59" w:rsidRDefault="00AD7C59"/>
        </w:tc>
        <w:tc>
          <w:tcPr>
            <w:tcW w:w="1158" w:type="dxa"/>
            <w:tcBorders>
              <w:top w:val="nil"/>
              <w:left w:val="single" w:sz="4" w:space="0" w:color="auto"/>
              <w:bottom w:val="single" w:sz="4" w:space="0" w:color="auto"/>
              <w:right w:val="single" w:sz="4" w:space="0" w:color="auto"/>
            </w:tcBorders>
            <w:shd w:val="clear" w:color="auto" w:fill="auto"/>
            <w:vAlign w:val="center"/>
          </w:tcPr>
          <w:p w14:paraId="25C34BAF" w14:textId="124C268B" w:rsidR="31E99761" w:rsidRDefault="31E99761" w:rsidP="37D91F73">
            <w:pPr>
              <w:rPr>
                <w:rFonts w:ascii="Calibri" w:hAnsi="Calibri" w:cs="Calibri"/>
                <w:color w:val="000000" w:themeColor="text1"/>
                <w:sz w:val="22"/>
                <w:szCs w:val="22"/>
                <w:lang w:val="en-CA" w:eastAsia="en-CA"/>
              </w:rPr>
            </w:pPr>
            <w:r w:rsidRPr="37D91F73">
              <w:rPr>
                <w:rFonts w:ascii="Calibri" w:hAnsi="Calibri" w:cs="Calibri"/>
                <w:color w:val="000000" w:themeColor="text1"/>
                <w:sz w:val="22"/>
                <w:szCs w:val="22"/>
                <w:lang w:val="en-CA" w:eastAsia="en-CA"/>
              </w:rPr>
              <w:t>RAU</w:t>
            </w:r>
          </w:p>
        </w:tc>
        <w:tc>
          <w:tcPr>
            <w:tcW w:w="1158" w:type="dxa"/>
            <w:tcBorders>
              <w:top w:val="nil"/>
              <w:left w:val="nil"/>
              <w:bottom w:val="single" w:sz="4" w:space="0" w:color="auto"/>
              <w:right w:val="single" w:sz="4" w:space="0" w:color="auto"/>
            </w:tcBorders>
            <w:shd w:val="clear" w:color="auto" w:fill="auto"/>
            <w:vAlign w:val="center"/>
          </w:tcPr>
          <w:p w14:paraId="3AE2CB69" w14:textId="75DFFFF9" w:rsidR="31E99761" w:rsidRDefault="31E99761" w:rsidP="37D91F73">
            <w:pPr>
              <w:spacing w:line="259" w:lineRule="auto"/>
              <w:rPr>
                <w:rFonts w:ascii="Calibri" w:hAnsi="Calibri" w:cs="Calibri"/>
                <w:color w:val="000000" w:themeColor="text1"/>
                <w:sz w:val="22"/>
                <w:szCs w:val="22"/>
                <w:lang w:val="en-CA" w:eastAsia="en-CA"/>
              </w:rPr>
            </w:pPr>
            <w:r w:rsidRPr="37D91F73">
              <w:rPr>
                <w:rFonts w:ascii="Calibri" w:hAnsi="Calibri" w:cs="Calibri"/>
                <w:color w:val="000000" w:themeColor="text1"/>
                <w:sz w:val="22"/>
                <w:szCs w:val="22"/>
                <w:lang w:val="en-CA" w:eastAsia="en-CA"/>
              </w:rPr>
              <w:t>RAU</w:t>
            </w:r>
            <w:r w:rsidR="00C47EC7">
              <w:rPr>
                <w:rFonts w:ascii="Calibri" w:hAnsi="Calibri" w:cs="Calibri"/>
                <w:color w:val="000000" w:themeColor="text1"/>
                <w:sz w:val="22"/>
                <w:szCs w:val="22"/>
                <w:lang w:val="en-CA" w:eastAsia="en-CA"/>
              </w:rPr>
              <w:t xml:space="preserve"> 1</w:t>
            </w:r>
          </w:p>
        </w:tc>
        <w:tc>
          <w:tcPr>
            <w:tcW w:w="965" w:type="dxa"/>
            <w:tcBorders>
              <w:top w:val="nil"/>
              <w:left w:val="nil"/>
              <w:bottom w:val="single" w:sz="4" w:space="0" w:color="auto"/>
              <w:right w:val="single" w:sz="4" w:space="0" w:color="auto"/>
            </w:tcBorders>
            <w:shd w:val="clear" w:color="auto" w:fill="auto"/>
            <w:vAlign w:val="center"/>
          </w:tcPr>
          <w:p w14:paraId="34DCB0B5" w14:textId="707D3E80" w:rsidR="31E99761" w:rsidRDefault="31E99761" w:rsidP="37D91F73">
            <w:pPr>
              <w:jc w:val="right"/>
              <w:rPr>
                <w:rFonts w:ascii="Calibri" w:hAnsi="Calibri" w:cs="Calibri"/>
                <w:color w:val="000000" w:themeColor="text1"/>
                <w:sz w:val="22"/>
                <w:szCs w:val="22"/>
                <w:lang w:val="en-CA" w:eastAsia="en-CA"/>
              </w:rPr>
            </w:pPr>
            <w:r w:rsidRPr="37D91F73">
              <w:rPr>
                <w:rFonts w:ascii="Calibri" w:hAnsi="Calibri" w:cs="Calibri"/>
                <w:color w:val="000000" w:themeColor="text1"/>
                <w:sz w:val="22"/>
                <w:szCs w:val="22"/>
                <w:lang w:val="en-CA" w:eastAsia="en-CA"/>
              </w:rPr>
              <w:t>7</w:t>
            </w:r>
          </w:p>
        </w:tc>
        <w:tc>
          <w:tcPr>
            <w:tcW w:w="1099" w:type="dxa"/>
            <w:tcBorders>
              <w:top w:val="nil"/>
              <w:left w:val="nil"/>
              <w:bottom w:val="single" w:sz="4" w:space="0" w:color="auto"/>
              <w:right w:val="single" w:sz="4" w:space="0" w:color="auto"/>
            </w:tcBorders>
            <w:shd w:val="clear" w:color="auto" w:fill="auto"/>
            <w:vAlign w:val="center"/>
          </w:tcPr>
          <w:p w14:paraId="377168D7" w14:textId="656841D2" w:rsidR="31E99761" w:rsidRDefault="31E99761" w:rsidP="37D91F73">
            <w:pPr>
              <w:jc w:val="right"/>
              <w:rPr>
                <w:rFonts w:ascii="Calibri" w:hAnsi="Calibri" w:cs="Calibri"/>
                <w:color w:val="000000" w:themeColor="text1"/>
                <w:sz w:val="22"/>
                <w:szCs w:val="22"/>
                <w:lang w:val="en-CA" w:eastAsia="en-CA"/>
              </w:rPr>
            </w:pPr>
            <w:r w:rsidRPr="37D91F73">
              <w:rPr>
                <w:rFonts w:ascii="Calibri" w:hAnsi="Calibri" w:cs="Calibri"/>
                <w:color w:val="000000" w:themeColor="text1"/>
                <w:sz w:val="22"/>
                <w:szCs w:val="22"/>
                <w:lang w:val="en-CA" w:eastAsia="en-CA"/>
              </w:rPr>
              <w:t>7</w:t>
            </w:r>
          </w:p>
        </w:tc>
        <w:tc>
          <w:tcPr>
            <w:tcW w:w="760" w:type="dxa"/>
            <w:tcBorders>
              <w:top w:val="nil"/>
              <w:left w:val="nil"/>
              <w:bottom w:val="single" w:sz="4" w:space="0" w:color="auto"/>
              <w:right w:val="single" w:sz="4" w:space="0" w:color="auto"/>
            </w:tcBorders>
            <w:shd w:val="clear" w:color="auto" w:fill="auto"/>
            <w:vAlign w:val="center"/>
          </w:tcPr>
          <w:p w14:paraId="249EFDAA" w14:textId="0E3EB093" w:rsidR="31E99761" w:rsidRDefault="31E99761" w:rsidP="37D91F73">
            <w:pPr>
              <w:rPr>
                <w:rFonts w:ascii="Calibri" w:hAnsi="Calibri" w:cs="Calibri"/>
                <w:color w:val="000000" w:themeColor="text1"/>
                <w:sz w:val="22"/>
                <w:szCs w:val="22"/>
                <w:lang w:val="en-CA" w:eastAsia="en-CA"/>
              </w:rPr>
            </w:pPr>
            <w:r w:rsidRPr="37D91F73">
              <w:rPr>
                <w:rFonts w:ascii="Calibri" w:hAnsi="Calibri" w:cs="Calibri"/>
                <w:color w:val="000000" w:themeColor="text1"/>
                <w:sz w:val="22"/>
                <w:szCs w:val="22"/>
                <w:lang w:val="en-CA" w:eastAsia="en-CA"/>
              </w:rPr>
              <w:t>RAU</w:t>
            </w:r>
          </w:p>
        </w:tc>
        <w:tc>
          <w:tcPr>
            <w:tcW w:w="1048" w:type="dxa"/>
            <w:tcBorders>
              <w:top w:val="nil"/>
              <w:left w:val="nil"/>
              <w:bottom w:val="single" w:sz="4" w:space="0" w:color="auto"/>
              <w:right w:val="single" w:sz="4" w:space="0" w:color="auto"/>
            </w:tcBorders>
            <w:shd w:val="clear" w:color="auto" w:fill="auto"/>
            <w:vAlign w:val="center"/>
          </w:tcPr>
          <w:p w14:paraId="23FAADCE" w14:textId="31811519" w:rsidR="31E99761" w:rsidRDefault="31E99761" w:rsidP="37D91F73">
            <w:pPr>
              <w:spacing w:line="259" w:lineRule="auto"/>
              <w:rPr>
                <w:rFonts w:ascii="Calibri" w:hAnsi="Calibri" w:cs="Calibri"/>
                <w:color w:val="000000" w:themeColor="text1"/>
                <w:sz w:val="22"/>
                <w:szCs w:val="22"/>
                <w:lang w:val="en-CA" w:eastAsia="en-CA"/>
              </w:rPr>
            </w:pPr>
            <w:r w:rsidRPr="37D91F73">
              <w:rPr>
                <w:rFonts w:ascii="Calibri" w:hAnsi="Calibri" w:cs="Calibri"/>
                <w:color w:val="000000" w:themeColor="text1"/>
                <w:sz w:val="22"/>
                <w:szCs w:val="22"/>
                <w:lang w:val="en-CA" w:eastAsia="en-CA"/>
              </w:rPr>
              <w:t>No</w:t>
            </w:r>
          </w:p>
        </w:tc>
      </w:tr>
    </w:tbl>
    <w:p w14:paraId="3363A084" w14:textId="577E253F" w:rsidR="004A0B2D" w:rsidRPr="004A0B2D" w:rsidRDefault="004A0B2D" w:rsidP="004A0B2D">
      <w:pPr>
        <w:pStyle w:val="BodyText"/>
        <w:rPr>
          <w:lang w:val="en-CA"/>
        </w:rPr>
      </w:pPr>
    </w:p>
    <w:p w14:paraId="5131371D" w14:textId="77777777" w:rsidR="00F568AB" w:rsidRDefault="40CAA3CB" w:rsidP="00F568AB">
      <w:pPr>
        <w:pStyle w:val="Heading4"/>
        <w:rPr>
          <w:lang w:val="en-CA"/>
        </w:rPr>
      </w:pPr>
      <w:r w:rsidRPr="47D17CDD">
        <w:rPr>
          <w:lang w:val="en-CA"/>
        </w:rPr>
        <w:t xml:space="preserve">Pluggable Ports </w:t>
      </w:r>
    </w:p>
    <w:p w14:paraId="515112A7" w14:textId="60DD2A7C" w:rsidR="000D3CD0" w:rsidRPr="00CC1164" w:rsidRDefault="004A0B2D" w:rsidP="004A0B2D">
      <w:pPr>
        <w:pStyle w:val="BodyText"/>
        <w:rPr>
          <w:lang w:val="en-CA"/>
        </w:rPr>
      </w:pPr>
      <w:r>
        <w:rPr>
          <w:lang w:val="en-CA"/>
        </w:rPr>
        <w:t>NA</w:t>
      </w:r>
      <w:bookmarkEnd w:id="46"/>
    </w:p>
    <w:p w14:paraId="5CB4236C" w14:textId="31B6E6AF" w:rsidR="00ED2FEA" w:rsidRPr="00CC1164" w:rsidRDefault="00ED2FEA" w:rsidP="004A0B2D">
      <w:pPr>
        <w:pStyle w:val="BodyText"/>
        <w:rPr>
          <w:lang w:val="en-CA"/>
        </w:rPr>
      </w:pPr>
    </w:p>
    <w:tbl>
      <w:tblPr>
        <w:tblpPr w:leftFromText="180" w:rightFromText="180" w:vertAnchor="text" w:tblpY="1"/>
        <w:tblOverlap w:val="never"/>
        <w:tblW w:w="6636" w:type="dxa"/>
        <w:tblLook w:val="04A0" w:firstRow="1" w:lastRow="0" w:firstColumn="1" w:lastColumn="0" w:noHBand="0" w:noVBand="1"/>
      </w:tblPr>
      <w:tblGrid>
        <w:gridCol w:w="8951"/>
      </w:tblGrid>
      <w:tr w:rsidR="0069014C" w:rsidRPr="005977EA" w14:paraId="1CCA24AF" w14:textId="77777777" w:rsidTr="47D17CDD">
        <w:trPr>
          <w:trHeight w:val="260"/>
        </w:trPr>
        <w:tc>
          <w:tcPr>
            <w:tcW w:w="6636" w:type="dxa"/>
            <w:tcBorders>
              <w:top w:val="nil"/>
              <w:left w:val="nil"/>
              <w:bottom w:val="nil"/>
              <w:right w:val="nil"/>
            </w:tcBorders>
            <w:shd w:val="clear" w:color="auto" w:fill="auto"/>
            <w:noWrap/>
            <w:vAlign w:val="bottom"/>
          </w:tcPr>
          <w:p w14:paraId="127782F8" w14:textId="77777777" w:rsidR="0069014C" w:rsidRDefault="00D10703" w:rsidP="00D10703">
            <w:pPr>
              <w:pStyle w:val="Heading2"/>
              <w:rPr>
                <w:lang w:val="en-CA"/>
              </w:rPr>
            </w:pPr>
            <w:bookmarkStart w:id="347" w:name="_Toc152243959"/>
            <w:bookmarkStart w:id="348" w:name="_Toc1591263149"/>
            <w:r>
              <w:rPr>
                <w:lang w:val="en-CA"/>
              </w:rPr>
              <w:t>Device Roles</w:t>
            </w:r>
            <w:bookmarkEnd w:id="347"/>
            <w:bookmarkEnd w:id="348"/>
          </w:p>
          <w:p w14:paraId="10A1731F" w14:textId="4AD20170" w:rsidR="00D10703" w:rsidRPr="00D10703" w:rsidRDefault="007F0D7B" w:rsidP="00D10703">
            <w:pPr>
              <w:pStyle w:val="BodyText"/>
              <w:rPr>
                <w:lang w:val="en-CA"/>
              </w:rPr>
            </w:pPr>
            <w:r>
              <w:rPr>
                <w:lang w:val="en-CA"/>
              </w:rPr>
              <w:t xml:space="preserve">Configure the metadata for the device roles in Metadata Modeler as per the following </w:t>
            </w:r>
          </w:p>
        </w:tc>
      </w:tr>
      <w:tr w:rsidR="0069014C" w:rsidRPr="005977EA" w14:paraId="77204E0D" w14:textId="77777777" w:rsidTr="47D17CDD">
        <w:trPr>
          <w:trHeight w:val="260"/>
        </w:trPr>
        <w:tc>
          <w:tcPr>
            <w:tcW w:w="6636" w:type="dxa"/>
            <w:tcBorders>
              <w:top w:val="nil"/>
              <w:left w:val="nil"/>
              <w:bottom w:val="nil"/>
              <w:right w:val="nil"/>
            </w:tcBorders>
            <w:shd w:val="clear" w:color="auto" w:fill="auto"/>
            <w:noWrap/>
            <w:vAlign w:val="bottom"/>
          </w:tcPr>
          <w:tbl>
            <w:tblPr>
              <w:tblStyle w:val="TableGrid"/>
              <w:tblW w:w="8725" w:type="dxa"/>
              <w:tblLook w:val="04A0" w:firstRow="1" w:lastRow="0" w:firstColumn="1" w:lastColumn="0" w:noHBand="0" w:noVBand="1"/>
            </w:tblPr>
            <w:tblGrid>
              <w:gridCol w:w="2868"/>
              <w:gridCol w:w="5857"/>
            </w:tblGrid>
            <w:tr w:rsidR="00A22C49" w:rsidRPr="005232B2" w14:paraId="203DD20E" w14:textId="77777777" w:rsidTr="47D17CDD">
              <w:trPr>
                <w:trHeight w:val="749"/>
              </w:trPr>
              <w:tc>
                <w:tcPr>
                  <w:tcW w:w="2868" w:type="dxa"/>
                  <w:shd w:val="clear" w:color="auto" w:fill="548DD4" w:themeFill="text2" w:themeFillTint="99"/>
                </w:tcPr>
                <w:p w14:paraId="46462884" w14:textId="445E18E4" w:rsidR="00A22C49" w:rsidRPr="005232B2" w:rsidRDefault="00A22C49" w:rsidP="00A22C49">
                  <w:pPr>
                    <w:pStyle w:val="Table"/>
                    <w:framePr w:hSpace="180" w:wrap="around" w:vAnchor="text" w:hAnchor="text" w:y="1"/>
                    <w:suppressOverlap/>
                    <w:rPr>
                      <w:b/>
                      <w:bCs/>
                    </w:rPr>
                  </w:pPr>
                  <w:r>
                    <w:rPr>
                      <w:b/>
                      <w:bCs/>
                    </w:rPr>
                    <w:t>Device Archetype Name</w:t>
                  </w:r>
                </w:p>
              </w:tc>
              <w:tc>
                <w:tcPr>
                  <w:tcW w:w="5857" w:type="dxa"/>
                  <w:shd w:val="clear" w:color="auto" w:fill="548DD4" w:themeFill="text2" w:themeFillTint="99"/>
                </w:tcPr>
                <w:p w14:paraId="0C8D28F9" w14:textId="588BD4F5" w:rsidR="00A22C49" w:rsidRDefault="00A22C49" w:rsidP="00A22C49">
                  <w:pPr>
                    <w:pStyle w:val="Table"/>
                    <w:framePr w:hSpace="180" w:wrap="around" w:vAnchor="text" w:hAnchor="text" w:y="1"/>
                    <w:suppressOverlap/>
                    <w:rPr>
                      <w:b/>
                      <w:bCs/>
                    </w:rPr>
                  </w:pPr>
                  <w:r>
                    <w:rPr>
                      <w:b/>
                      <w:bCs/>
                    </w:rPr>
                    <w:t>Roles</w:t>
                  </w:r>
                </w:p>
              </w:tc>
            </w:tr>
            <w:tr w:rsidR="00A574B5" w:rsidRPr="005232B2" w14:paraId="79F3EFA9" w14:textId="77777777" w:rsidTr="47D17CDD">
              <w:trPr>
                <w:trHeight w:val="260"/>
              </w:trPr>
              <w:tc>
                <w:tcPr>
                  <w:tcW w:w="2868" w:type="dxa"/>
                  <w:vAlign w:val="center"/>
                </w:tcPr>
                <w:p w14:paraId="7EB0350E" w14:textId="5A348417" w:rsidR="00A574B5" w:rsidRDefault="00A574B5" w:rsidP="00A574B5">
                  <w:pPr>
                    <w:pStyle w:val="Table"/>
                    <w:framePr w:hSpace="180" w:wrap="around" w:vAnchor="text" w:hAnchor="text" w:y="1"/>
                    <w:suppressOverlap/>
                  </w:pPr>
                  <w:r>
                    <w:rPr>
                      <w:rFonts w:ascii="Calibri" w:hAnsi="Calibri" w:cs="Calibri"/>
                      <w:color w:val="000000"/>
                      <w:sz w:val="22"/>
                      <w:szCs w:val="22"/>
                    </w:rPr>
                    <w:t xml:space="preserve">MINI-LINK 6693 </w:t>
                  </w:r>
                </w:p>
              </w:tc>
              <w:tc>
                <w:tcPr>
                  <w:tcW w:w="5857" w:type="dxa"/>
                </w:tcPr>
                <w:p w14:paraId="48F04F59" w14:textId="3FCE12AD" w:rsidR="00A574B5" w:rsidRPr="008015DD" w:rsidRDefault="00A574B5" w:rsidP="00A574B5">
                  <w:pPr>
                    <w:pStyle w:val="sc-gmeypb"/>
                    <w:framePr w:hSpace="180" w:wrap="around" w:vAnchor="text" w:hAnchor="text" w:y="1"/>
                    <w:shd w:val="clear" w:color="auto" w:fill="F9FCFF"/>
                    <w:spacing w:before="0" w:beforeAutospacing="0" w:after="0" w:afterAutospacing="0"/>
                    <w:suppressOverlap/>
                    <w:textAlignment w:val="center"/>
                    <w:rPr>
                      <w:rFonts w:asciiTheme="minorHAnsi" w:eastAsia="SimSun" w:hAnsiTheme="minorHAnsi"/>
                      <w:sz w:val="20"/>
                    </w:rPr>
                  </w:pPr>
                  <w:r>
                    <w:rPr>
                      <w:rFonts w:asciiTheme="minorHAnsi" w:eastAsia="SimSun" w:hAnsiTheme="minorHAnsi"/>
                      <w:sz w:val="20"/>
                    </w:rPr>
                    <w:t>MICROWAVE</w:t>
                  </w:r>
                </w:p>
              </w:tc>
            </w:tr>
            <w:tr w:rsidR="00A574B5" w:rsidRPr="005232B2" w14:paraId="27CB1630" w14:textId="77777777" w:rsidTr="47D17CDD">
              <w:trPr>
                <w:trHeight w:val="39"/>
              </w:trPr>
              <w:tc>
                <w:tcPr>
                  <w:tcW w:w="2868" w:type="dxa"/>
                  <w:vAlign w:val="center"/>
                </w:tcPr>
                <w:p w14:paraId="1E3E26D3" w14:textId="095E73D1" w:rsidR="00A574B5" w:rsidRDefault="00A574B5" w:rsidP="00A574B5">
                  <w:pPr>
                    <w:pStyle w:val="Table"/>
                    <w:framePr w:hSpace="180" w:wrap="around" w:vAnchor="text" w:hAnchor="text" w:y="1"/>
                    <w:suppressOverlap/>
                  </w:pPr>
                  <w:r>
                    <w:rPr>
                      <w:rFonts w:ascii="Calibri" w:hAnsi="Calibri" w:cs="Calibri"/>
                      <w:color w:val="000000"/>
                      <w:sz w:val="22"/>
                      <w:szCs w:val="22"/>
                    </w:rPr>
                    <w:t>MINI-LINK 6352</w:t>
                  </w:r>
                </w:p>
              </w:tc>
              <w:tc>
                <w:tcPr>
                  <w:tcW w:w="5857" w:type="dxa"/>
                </w:tcPr>
                <w:p w14:paraId="51642D04" w14:textId="3FD39C73" w:rsidR="00A574B5" w:rsidRDefault="00A574B5" w:rsidP="00A574B5">
                  <w:pPr>
                    <w:pStyle w:val="Table"/>
                    <w:framePr w:hSpace="180" w:wrap="around" w:vAnchor="text" w:hAnchor="text" w:y="1"/>
                    <w:suppressOverlap/>
                  </w:pPr>
                  <w:r>
                    <w:t>MICROWAVE</w:t>
                  </w:r>
                </w:p>
              </w:tc>
            </w:tr>
            <w:tr w:rsidR="00A574B5" w:rsidRPr="005232B2" w14:paraId="56372EB6" w14:textId="77777777" w:rsidTr="47D17CDD">
              <w:trPr>
                <w:trHeight w:val="39"/>
              </w:trPr>
              <w:tc>
                <w:tcPr>
                  <w:tcW w:w="2868" w:type="dxa"/>
                  <w:vAlign w:val="center"/>
                </w:tcPr>
                <w:p w14:paraId="5AEEBD0E" w14:textId="2F21939D" w:rsidR="00A574B5" w:rsidRDefault="00A574B5" w:rsidP="00A574B5">
                  <w:pPr>
                    <w:pStyle w:val="Table"/>
                    <w:framePr w:hSpace="180" w:wrap="around" w:vAnchor="text" w:hAnchor="text" w:y="1"/>
                    <w:suppressOverlap/>
                    <w:rPr>
                      <w:rFonts w:ascii="Calibri" w:hAnsi="Calibri" w:cs="Calibri"/>
                      <w:color w:val="000000"/>
                      <w:sz w:val="22"/>
                      <w:szCs w:val="22"/>
                    </w:rPr>
                  </w:pPr>
                  <w:r>
                    <w:rPr>
                      <w:rFonts w:ascii="Calibri" w:hAnsi="Calibri" w:cs="Calibri"/>
                      <w:color w:val="000000"/>
                      <w:sz w:val="22"/>
                      <w:szCs w:val="22"/>
                    </w:rPr>
                    <w:t>MINI-LINK 6352/2</w:t>
                  </w:r>
                </w:p>
              </w:tc>
              <w:tc>
                <w:tcPr>
                  <w:tcW w:w="5857" w:type="dxa"/>
                </w:tcPr>
                <w:p w14:paraId="13D7BB3F" w14:textId="3EAF6959" w:rsidR="00A574B5" w:rsidRDefault="00A574B5" w:rsidP="00A574B5">
                  <w:pPr>
                    <w:pStyle w:val="Table"/>
                    <w:framePr w:hSpace="180" w:wrap="around" w:vAnchor="text" w:hAnchor="text" w:y="1"/>
                    <w:suppressOverlap/>
                  </w:pPr>
                  <w:r>
                    <w:t>MICROWAVE</w:t>
                  </w:r>
                </w:p>
              </w:tc>
            </w:tr>
            <w:tr w:rsidR="00A574B5" w:rsidRPr="005232B2" w14:paraId="1A40989C" w14:textId="77777777" w:rsidTr="47D17CDD">
              <w:trPr>
                <w:trHeight w:val="39"/>
              </w:trPr>
              <w:tc>
                <w:tcPr>
                  <w:tcW w:w="2868" w:type="dxa"/>
                  <w:vAlign w:val="center"/>
                </w:tcPr>
                <w:p w14:paraId="351EEDA1" w14:textId="617F596B" w:rsidR="00A574B5" w:rsidRDefault="00A574B5" w:rsidP="00A574B5">
                  <w:pPr>
                    <w:pStyle w:val="Table"/>
                    <w:framePr w:hSpace="180" w:wrap="around" w:vAnchor="text" w:hAnchor="text" w:y="1"/>
                    <w:suppressOverlap/>
                  </w:pPr>
                  <w:r>
                    <w:rPr>
                      <w:rFonts w:ascii="Calibri" w:hAnsi="Calibri" w:cs="Calibri"/>
                      <w:color w:val="000000"/>
                      <w:sz w:val="22"/>
                      <w:szCs w:val="22"/>
                    </w:rPr>
                    <w:t>Ericsson Router 6675</w:t>
                  </w:r>
                </w:p>
              </w:tc>
              <w:tc>
                <w:tcPr>
                  <w:tcW w:w="5857" w:type="dxa"/>
                </w:tcPr>
                <w:p w14:paraId="7E8F0A2F" w14:textId="6CCB6AF3" w:rsidR="00A574B5" w:rsidRDefault="20BB92FF" w:rsidP="00A574B5">
                  <w:pPr>
                    <w:pStyle w:val="Table"/>
                    <w:framePr w:hSpace="180" w:wrap="around" w:vAnchor="text" w:hAnchor="text" w:y="1"/>
                    <w:suppressOverlap/>
                  </w:pPr>
                  <w:r>
                    <w:t>SW</w:t>
                  </w:r>
                  <w:r w:rsidR="1DE8B7C5">
                    <w:t>,</w:t>
                  </w:r>
                  <w:r w:rsidR="3482C2EE">
                    <w:t xml:space="preserve"> IPRAN</w:t>
                  </w:r>
                </w:p>
              </w:tc>
            </w:tr>
            <w:tr w:rsidR="00A574B5" w:rsidRPr="005232B2" w14:paraId="2F11AAEB" w14:textId="77777777" w:rsidTr="47D17CDD">
              <w:trPr>
                <w:trHeight w:val="39"/>
              </w:trPr>
              <w:tc>
                <w:tcPr>
                  <w:tcW w:w="2868" w:type="dxa"/>
                  <w:vAlign w:val="center"/>
                </w:tcPr>
                <w:p w14:paraId="3B2B46AE" w14:textId="6D965A79" w:rsidR="00A574B5" w:rsidRDefault="00A574B5" w:rsidP="00A574B5">
                  <w:pPr>
                    <w:pStyle w:val="Table"/>
                    <w:framePr w:hSpace="180" w:wrap="around" w:vAnchor="text" w:hAnchor="text" w:y="1"/>
                    <w:suppressOverlap/>
                  </w:pPr>
                  <w:r>
                    <w:rPr>
                      <w:rFonts w:ascii="Calibri" w:hAnsi="Calibri" w:cs="Calibri"/>
                      <w:color w:val="000000"/>
                      <w:sz w:val="22"/>
                      <w:szCs w:val="22"/>
                    </w:rPr>
                    <w:t>Baseband 6620</w:t>
                  </w:r>
                </w:p>
              </w:tc>
              <w:tc>
                <w:tcPr>
                  <w:tcW w:w="5857" w:type="dxa"/>
                </w:tcPr>
                <w:p w14:paraId="064348EC" w14:textId="60EDBBF1" w:rsidR="00A574B5" w:rsidRDefault="006C7882" w:rsidP="00A574B5">
                  <w:pPr>
                    <w:pStyle w:val="Table"/>
                    <w:framePr w:hSpace="180" w:wrap="around" w:vAnchor="text" w:hAnchor="text" w:y="1"/>
                    <w:suppressOverlap/>
                  </w:pPr>
                  <w:r w:rsidRPr="006C7882">
                    <w:t>IPRAN,RBS,eNB,gNB, Operations modernization</w:t>
                  </w:r>
                </w:p>
              </w:tc>
            </w:tr>
            <w:tr w:rsidR="00A574B5" w:rsidRPr="005232B2" w14:paraId="554FBCE1" w14:textId="77777777" w:rsidTr="47D17CDD">
              <w:trPr>
                <w:trHeight w:val="39"/>
              </w:trPr>
              <w:tc>
                <w:tcPr>
                  <w:tcW w:w="2868" w:type="dxa"/>
                  <w:vAlign w:val="center"/>
                </w:tcPr>
                <w:p w14:paraId="60B0DF1B" w14:textId="3C19D6C8" w:rsidR="00A574B5" w:rsidRDefault="00A574B5" w:rsidP="00A574B5">
                  <w:pPr>
                    <w:pStyle w:val="Table"/>
                    <w:framePr w:hSpace="180" w:wrap="around" w:vAnchor="text" w:hAnchor="text" w:y="1"/>
                    <w:suppressOverlap/>
                  </w:pPr>
                  <w:r>
                    <w:rPr>
                      <w:rFonts w:ascii="Calibri" w:hAnsi="Calibri" w:cs="Calibri"/>
                      <w:color w:val="000000"/>
                      <w:sz w:val="22"/>
                      <w:szCs w:val="22"/>
                    </w:rPr>
                    <w:t>Baseband 6648</w:t>
                  </w:r>
                </w:p>
              </w:tc>
              <w:tc>
                <w:tcPr>
                  <w:tcW w:w="5857" w:type="dxa"/>
                </w:tcPr>
                <w:p w14:paraId="7C6BF981" w14:textId="7DE58747" w:rsidR="00A574B5" w:rsidRDefault="006C7882" w:rsidP="00A574B5">
                  <w:pPr>
                    <w:pStyle w:val="Table"/>
                    <w:framePr w:hSpace="180" w:wrap="around" w:vAnchor="text" w:hAnchor="text" w:y="1"/>
                    <w:suppressOverlap/>
                  </w:pPr>
                  <w:r w:rsidRPr="006C7882">
                    <w:t>IPRAN,RBS,eNB,gNB, Operations modernization</w:t>
                  </w:r>
                </w:p>
              </w:tc>
            </w:tr>
            <w:tr w:rsidR="00A574B5" w:rsidRPr="005232B2" w14:paraId="586BBC49" w14:textId="77777777" w:rsidTr="47D17CDD">
              <w:trPr>
                <w:trHeight w:val="39"/>
              </w:trPr>
              <w:tc>
                <w:tcPr>
                  <w:tcW w:w="2868" w:type="dxa"/>
                  <w:vAlign w:val="center"/>
                </w:tcPr>
                <w:p w14:paraId="6F0DD6AE" w14:textId="46519631" w:rsidR="00A574B5" w:rsidRDefault="00A574B5" w:rsidP="00A574B5">
                  <w:pPr>
                    <w:pStyle w:val="Table"/>
                    <w:framePr w:hSpace="180" w:wrap="around" w:vAnchor="text" w:hAnchor="text" w:y="1"/>
                    <w:suppressOverlap/>
                  </w:pPr>
                  <w:r>
                    <w:rPr>
                      <w:rFonts w:ascii="Calibri" w:hAnsi="Calibri" w:cs="Calibri"/>
                      <w:color w:val="000000"/>
                      <w:sz w:val="22"/>
                      <w:szCs w:val="22"/>
                    </w:rPr>
                    <w:t>Baseband 6651</w:t>
                  </w:r>
                </w:p>
              </w:tc>
              <w:tc>
                <w:tcPr>
                  <w:tcW w:w="5857" w:type="dxa"/>
                </w:tcPr>
                <w:p w14:paraId="00F1D457" w14:textId="52C99EF8" w:rsidR="00A574B5" w:rsidRDefault="006C7882" w:rsidP="00A574B5">
                  <w:pPr>
                    <w:pStyle w:val="Table"/>
                    <w:framePr w:hSpace="180" w:wrap="around" w:vAnchor="text" w:hAnchor="text" w:y="1"/>
                    <w:suppressOverlap/>
                  </w:pPr>
                  <w:r w:rsidRPr="006C7882">
                    <w:t>IPRAN,RBS,eNB,gNB, Operations modernization</w:t>
                  </w:r>
                </w:p>
              </w:tc>
            </w:tr>
            <w:tr w:rsidR="00A574B5" w:rsidRPr="005232B2" w14:paraId="0E132840" w14:textId="77777777" w:rsidTr="47D17CDD">
              <w:trPr>
                <w:trHeight w:val="39"/>
              </w:trPr>
              <w:tc>
                <w:tcPr>
                  <w:tcW w:w="2868" w:type="dxa"/>
                  <w:vAlign w:val="center"/>
                </w:tcPr>
                <w:p w14:paraId="38231C94" w14:textId="42FB9FFB" w:rsidR="00A574B5" w:rsidRDefault="00A574B5" w:rsidP="00A574B5">
                  <w:pPr>
                    <w:pStyle w:val="Table"/>
                    <w:framePr w:hSpace="180" w:wrap="around" w:vAnchor="text" w:hAnchor="text" w:y="1"/>
                    <w:suppressOverlap/>
                  </w:pPr>
                  <w:r>
                    <w:rPr>
                      <w:rFonts w:ascii="Calibri" w:hAnsi="Calibri" w:cs="Calibri"/>
                      <w:color w:val="000000"/>
                      <w:sz w:val="22"/>
                      <w:szCs w:val="22"/>
                    </w:rPr>
                    <w:t>MINI-LINK 6692</w:t>
                  </w:r>
                </w:p>
              </w:tc>
              <w:tc>
                <w:tcPr>
                  <w:tcW w:w="5857" w:type="dxa"/>
                </w:tcPr>
                <w:p w14:paraId="360C39D3" w14:textId="15CF9D97" w:rsidR="00A574B5" w:rsidRDefault="00A574B5" w:rsidP="00A574B5">
                  <w:pPr>
                    <w:pStyle w:val="Table"/>
                    <w:framePr w:hSpace="180" w:wrap="around" w:vAnchor="text" w:hAnchor="text" w:y="1"/>
                    <w:suppressOverlap/>
                  </w:pPr>
                  <w:r>
                    <w:t>MICROWAVE</w:t>
                  </w:r>
                </w:p>
              </w:tc>
            </w:tr>
            <w:tr w:rsidR="00A574B5" w:rsidRPr="005232B2" w14:paraId="475A4EAE" w14:textId="77777777" w:rsidTr="47D17CDD">
              <w:trPr>
                <w:trHeight w:val="39"/>
              </w:trPr>
              <w:tc>
                <w:tcPr>
                  <w:tcW w:w="2868" w:type="dxa"/>
                  <w:vAlign w:val="center"/>
                </w:tcPr>
                <w:p w14:paraId="4115DAE1" w14:textId="75FD157D" w:rsidR="00A574B5" w:rsidRDefault="00A574B5" w:rsidP="00A574B5">
                  <w:pPr>
                    <w:pStyle w:val="Table"/>
                    <w:framePr w:hSpace="180" w:wrap="around" w:vAnchor="text" w:hAnchor="text" w:y="1"/>
                    <w:suppressOverlap/>
                  </w:pPr>
                  <w:r>
                    <w:rPr>
                      <w:rFonts w:ascii="Calibri" w:hAnsi="Calibri" w:cs="Calibri"/>
                      <w:color w:val="000000"/>
                      <w:sz w:val="22"/>
                      <w:szCs w:val="22"/>
                    </w:rPr>
                    <w:t>Baseband 6502</w:t>
                  </w:r>
                </w:p>
              </w:tc>
              <w:tc>
                <w:tcPr>
                  <w:tcW w:w="5857" w:type="dxa"/>
                </w:tcPr>
                <w:p w14:paraId="7E7AC812" w14:textId="1C0CE62C" w:rsidR="00A574B5" w:rsidRDefault="006C7882" w:rsidP="00A574B5">
                  <w:pPr>
                    <w:pStyle w:val="Table"/>
                    <w:framePr w:hSpace="180" w:wrap="around" w:vAnchor="text" w:hAnchor="text" w:y="1"/>
                    <w:suppressOverlap/>
                  </w:pPr>
                  <w:r w:rsidRPr="006C7882">
                    <w:t>IPRAN,RBS,eNB,gNB, Operations modernization</w:t>
                  </w:r>
                </w:p>
              </w:tc>
            </w:tr>
            <w:tr w:rsidR="00A574B5" w:rsidRPr="005232B2" w14:paraId="4DFDD499" w14:textId="77777777" w:rsidTr="47D17CDD">
              <w:trPr>
                <w:trHeight w:val="39"/>
              </w:trPr>
              <w:tc>
                <w:tcPr>
                  <w:tcW w:w="2868" w:type="dxa"/>
                  <w:vAlign w:val="center"/>
                </w:tcPr>
                <w:p w14:paraId="6E8931AA" w14:textId="092E4F6E" w:rsidR="00A574B5" w:rsidRDefault="00A574B5" w:rsidP="00A574B5">
                  <w:pPr>
                    <w:pStyle w:val="Table"/>
                    <w:framePr w:hSpace="180" w:wrap="around" w:vAnchor="text" w:hAnchor="text" w:y="1"/>
                    <w:suppressOverlap/>
                  </w:pPr>
                  <w:r>
                    <w:rPr>
                      <w:rFonts w:ascii="Calibri" w:hAnsi="Calibri" w:cs="Calibri"/>
                      <w:color w:val="000000"/>
                      <w:sz w:val="22"/>
                      <w:szCs w:val="22"/>
                    </w:rPr>
                    <w:t>Baseband 6705</w:t>
                  </w:r>
                </w:p>
              </w:tc>
              <w:tc>
                <w:tcPr>
                  <w:tcW w:w="5857" w:type="dxa"/>
                </w:tcPr>
                <w:p w14:paraId="20433966" w14:textId="031ECBE3" w:rsidR="00A574B5" w:rsidRDefault="006C7882" w:rsidP="00A574B5">
                  <w:pPr>
                    <w:pStyle w:val="Table"/>
                    <w:framePr w:hSpace="180" w:wrap="around" w:vAnchor="text" w:hAnchor="text" w:y="1"/>
                    <w:suppressOverlap/>
                  </w:pPr>
                  <w:r w:rsidRPr="006C7882">
                    <w:t>IPRAN,RBS,eNB,gNB, Operations modernization</w:t>
                  </w:r>
                </w:p>
              </w:tc>
            </w:tr>
            <w:tr w:rsidR="00A574B5" w:rsidRPr="005232B2" w14:paraId="076F26D1" w14:textId="77777777" w:rsidTr="47D17CDD">
              <w:trPr>
                <w:trHeight w:val="39"/>
              </w:trPr>
              <w:tc>
                <w:tcPr>
                  <w:tcW w:w="2868" w:type="dxa"/>
                  <w:vAlign w:val="center"/>
                </w:tcPr>
                <w:p w14:paraId="31E9AF6C" w14:textId="1F584042" w:rsidR="00A574B5" w:rsidRDefault="00A574B5" w:rsidP="00A574B5">
                  <w:pPr>
                    <w:pStyle w:val="Table"/>
                    <w:framePr w:hSpace="180" w:wrap="around" w:vAnchor="text" w:hAnchor="text" w:y="1"/>
                    <w:suppressOverlap/>
                  </w:pPr>
                  <w:r>
                    <w:rPr>
                      <w:rFonts w:ascii="Calibri" w:hAnsi="Calibri" w:cs="Calibri"/>
                      <w:color w:val="000000"/>
                      <w:sz w:val="22"/>
                      <w:szCs w:val="22"/>
                    </w:rPr>
                    <w:t>Radio Processor 6353</w:t>
                  </w:r>
                </w:p>
              </w:tc>
              <w:tc>
                <w:tcPr>
                  <w:tcW w:w="5857" w:type="dxa"/>
                </w:tcPr>
                <w:p w14:paraId="6CFB801F" w14:textId="00A1A26A" w:rsidR="00A574B5" w:rsidRDefault="006C7882" w:rsidP="00A574B5">
                  <w:pPr>
                    <w:pStyle w:val="Table"/>
                    <w:framePr w:hSpace="180" w:wrap="around" w:vAnchor="text" w:hAnchor="text" w:y="1"/>
                    <w:suppressOverlap/>
                  </w:pPr>
                  <w:r w:rsidRPr="006C7882">
                    <w:t>IPRAN,RBS,eNB,gNB, Operations modernization</w:t>
                  </w:r>
                </w:p>
              </w:tc>
            </w:tr>
          </w:tbl>
          <w:p w14:paraId="11EE1ECD" w14:textId="72032E95" w:rsidR="0069014C" w:rsidRPr="005977EA" w:rsidRDefault="0069014C" w:rsidP="00910545">
            <w:pPr>
              <w:pStyle w:val="ListParagraph"/>
              <w:numPr>
                <w:ilvl w:val="0"/>
                <w:numId w:val="0"/>
              </w:numPr>
              <w:ind w:left="720"/>
              <w:rPr>
                <w:rFonts w:ascii="Arial" w:hAnsi="Arial" w:cs="Arial"/>
                <w:sz w:val="20"/>
                <w:szCs w:val="20"/>
                <w:lang w:val="en-CA"/>
              </w:rPr>
            </w:pPr>
          </w:p>
        </w:tc>
      </w:tr>
      <w:tr w:rsidR="0069014C" w:rsidRPr="005977EA" w14:paraId="37B4C981" w14:textId="77777777" w:rsidTr="47D17CDD">
        <w:trPr>
          <w:trHeight w:val="260"/>
        </w:trPr>
        <w:tc>
          <w:tcPr>
            <w:tcW w:w="6636" w:type="dxa"/>
            <w:tcBorders>
              <w:top w:val="nil"/>
              <w:left w:val="nil"/>
              <w:bottom w:val="nil"/>
              <w:right w:val="nil"/>
            </w:tcBorders>
            <w:shd w:val="clear" w:color="auto" w:fill="auto"/>
            <w:noWrap/>
            <w:vAlign w:val="bottom"/>
          </w:tcPr>
          <w:p w14:paraId="2D5F2FAD" w14:textId="7F1EFD71" w:rsidR="0069014C" w:rsidRPr="00910545" w:rsidRDefault="0069014C" w:rsidP="00910545">
            <w:pPr>
              <w:ind w:left="940" w:hanging="360"/>
              <w:rPr>
                <w:rFonts w:cs="Arial"/>
                <w:lang w:val="en-CA"/>
              </w:rPr>
            </w:pPr>
          </w:p>
        </w:tc>
      </w:tr>
    </w:tbl>
    <w:p w14:paraId="01C62A6E" w14:textId="77777777" w:rsidR="00F96DD4" w:rsidRPr="00CC1164" w:rsidRDefault="00F96DD4" w:rsidP="000D3CD0">
      <w:pPr>
        <w:rPr>
          <w:lang w:val="en-CA"/>
        </w:rPr>
      </w:pPr>
    </w:p>
    <w:p w14:paraId="4CE1D172" w14:textId="77777777" w:rsidR="00C46491" w:rsidRDefault="00C46491" w:rsidP="00C46491">
      <w:pPr>
        <w:rPr>
          <w:lang w:val="en-CA"/>
        </w:rPr>
      </w:pPr>
      <w:bookmarkStart w:id="349" w:name="_Toc432672594"/>
      <w:bookmarkStart w:id="350" w:name="_Toc432685610"/>
    </w:p>
    <w:bookmarkEnd w:id="349"/>
    <w:bookmarkEnd w:id="350"/>
    <w:p w14:paraId="4AB5E9EA" w14:textId="77777777" w:rsidR="00515900" w:rsidRDefault="00515900" w:rsidP="00515900">
      <w:pPr>
        <w:rPr>
          <w:rStyle w:val="HighlightedVariable"/>
          <w:color w:val="auto"/>
        </w:rPr>
      </w:pPr>
    </w:p>
    <w:p w14:paraId="1F711F22" w14:textId="77777777" w:rsidR="005F3510" w:rsidRPr="005F3510" w:rsidRDefault="005F3510" w:rsidP="005F3510">
      <w:pPr>
        <w:pStyle w:val="BodyText"/>
      </w:pPr>
    </w:p>
    <w:p w14:paraId="0FF2D823" w14:textId="77777777" w:rsidR="00F3088C" w:rsidRPr="00F3088C" w:rsidRDefault="00F3088C" w:rsidP="00F3088C">
      <w:pPr>
        <w:pStyle w:val="BodyText"/>
      </w:pPr>
    </w:p>
    <w:p w14:paraId="7D03D25F" w14:textId="2224500A" w:rsidR="00A37DC0" w:rsidRDefault="00870280" w:rsidP="00153F81">
      <w:pPr>
        <w:pStyle w:val="Heading1"/>
      </w:pPr>
      <w:bookmarkStart w:id="351" w:name="_Toc152243960"/>
      <w:bookmarkStart w:id="352" w:name="_Toc781019125"/>
      <w:r>
        <w:t>Naming</w:t>
      </w:r>
      <w:bookmarkEnd w:id="351"/>
      <w:bookmarkEnd w:id="352"/>
      <w:r>
        <w:t xml:space="preserve"> </w:t>
      </w:r>
    </w:p>
    <w:p w14:paraId="79A5EFAE" w14:textId="6B826A62" w:rsidR="00E257E9" w:rsidRDefault="00E257E9" w:rsidP="006343EE">
      <w:pPr>
        <w:pStyle w:val="Heading2"/>
      </w:pPr>
      <w:bookmarkStart w:id="353" w:name="_Toc152243961"/>
      <w:bookmarkStart w:id="354" w:name="_Toc787189572"/>
      <w:r>
        <w:t>Device Naming</w:t>
      </w:r>
      <w:bookmarkEnd w:id="353"/>
      <w:bookmarkEnd w:id="354"/>
    </w:p>
    <w:tbl>
      <w:tblPr>
        <w:tblpPr w:leftFromText="180" w:rightFromText="180" w:vertAnchor="text" w:tblpY="1"/>
        <w:tblOverlap w:val="never"/>
        <w:tblW w:w="6636" w:type="dxa"/>
        <w:tblLook w:val="04A0" w:firstRow="1" w:lastRow="0" w:firstColumn="1" w:lastColumn="0" w:noHBand="0" w:noVBand="1"/>
      </w:tblPr>
      <w:tblGrid>
        <w:gridCol w:w="8951"/>
      </w:tblGrid>
      <w:tr w:rsidR="00540667" w:rsidRPr="00D6357B" w14:paraId="3E00C3D3" w14:textId="77777777">
        <w:trPr>
          <w:trHeight w:val="260"/>
        </w:trPr>
        <w:tc>
          <w:tcPr>
            <w:tcW w:w="6636" w:type="dxa"/>
            <w:tcBorders>
              <w:top w:val="nil"/>
              <w:left w:val="nil"/>
              <w:bottom w:val="nil"/>
              <w:right w:val="nil"/>
            </w:tcBorders>
            <w:shd w:val="clear" w:color="auto" w:fill="auto"/>
            <w:noWrap/>
            <w:vAlign w:val="bottom"/>
          </w:tcPr>
          <w:tbl>
            <w:tblPr>
              <w:tblStyle w:val="TableGrid"/>
              <w:tblW w:w="8725" w:type="dxa"/>
              <w:tblLook w:val="04A0" w:firstRow="1" w:lastRow="0" w:firstColumn="1" w:lastColumn="0" w:noHBand="0" w:noVBand="1"/>
            </w:tblPr>
            <w:tblGrid>
              <w:gridCol w:w="2868"/>
              <w:gridCol w:w="5857"/>
            </w:tblGrid>
            <w:tr w:rsidR="00540667" w:rsidRPr="005232B2" w14:paraId="595A6D83" w14:textId="77777777" w:rsidTr="00C07197">
              <w:trPr>
                <w:trHeight w:val="350"/>
              </w:trPr>
              <w:tc>
                <w:tcPr>
                  <w:tcW w:w="2868" w:type="dxa"/>
                  <w:shd w:val="clear" w:color="auto" w:fill="548DD4" w:themeFill="text2" w:themeFillTint="99"/>
                </w:tcPr>
                <w:p w14:paraId="6DA4471D" w14:textId="77777777" w:rsidR="00540667" w:rsidRPr="005232B2" w:rsidRDefault="00540667">
                  <w:pPr>
                    <w:pStyle w:val="Table"/>
                    <w:framePr w:hSpace="180" w:wrap="around" w:vAnchor="text" w:hAnchor="text" w:y="1"/>
                    <w:suppressOverlap/>
                    <w:rPr>
                      <w:b/>
                      <w:bCs/>
                    </w:rPr>
                  </w:pPr>
                  <w:r>
                    <w:rPr>
                      <w:b/>
                      <w:bCs/>
                    </w:rPr>
                    <w:t>Device Archetype Name</w:t>
                  </w:r>
                </w:p>
              </w:tc>
              <w:tc>
                <w:tcPr>
                  <w:tcW w:w="5857" w:type="dxa"/>
                  <w:shd w:val="clear" w:color="auto" w:fill="548DD4" w:themeFill="text2" w:themeFillTint="99"/>
                </w:tcPr>
                <w:p w14:paraId="5249193F" w14:textId="2F9FE580" w:rsidR="00540667" w:rsidRDefault="00540667">
                  <w:pPr>
                    <w:pStyle w:val="Table"/>
                    <w:framePr w:hSpace="180" w:wrap="around" w:vAnchor="text" w:hAnchor="text" w:y="1"/>
                    <w:suppressOverlap/>
                    <w:rPr>
                      <w:b/>
                      <w:bCs/>
                    </w:rPr>
                  </w:pPr>
                  <w:r>
                    <w:rPr>
                      <w:b/>
                      <w:bCs/>
                    </w:rPr>
                    <w:t>Device Naming</w:t>
                  </w:r>
                </w:p>
              </w:tc>
            </w:tr>
            <w:tr w:rsidR="00540667" w:rsidRPr="005232B2" w14:paraId="2CE20F9E" w14:textId="77777777">
              <w:trPr>
                <w:trHeight w:val="260"/>
              </w:trPr>
              <w:tc>
                <w:tcPr>
                  <w:tcW w:w="2868" w:type="dxa"/>
                  <w:vAlign w:val="center"/>
                </w:tcPr>
                <w:p w14:paraId="7D281C71" w14:textId="77777777" w:rsidR="00540667" w:rsidRDefault="00540667">
                  <w:pPr>
                    <w:pStyle w:val="Table"/>
                    <w:framePr w:hSpace="180" w:wrap="around" w:vAnchor="text" w:hAnchor="text" w:y="1"/>
                    <w:suppressOverlap/>
                  </w:pPr>
                  <w:r>
                    <w:rPr>
                      <w:rFonts w:ascii="Calibri" w:hAnsi="Calibri" w:cs="Calibri"/>
                      <w:color w:val="000000"/>
                      <w:sz w:val="22"/>
                      <w:szCs w:val="22"/>
                    </w:rPr>
                    <w:t xml:space="preserve">MINI-LINK 6693 </w:t>
                  </w:r>
                </w:p>
              </w:tc>
              <w:tc>
                <w:tcPr>
                  <w:tcW w:w="5857" w:type="dxa"/>
                </w:tcPr>
                <w:p w14:paraId="06D823CC" w14:textId="5D10205A" w:rsidR="00540667" w:rsidRPr="008015DD" w:rsidRDefault="00540667">
                  <w:pPr>
                    <w:pStyle w:val="sc-gmeypb"/>
                    <w:framePr w:hSpace="180" w:wrap="around" w:vAnchor="text" w:hAnchor="text" w:y="1"/>
                    <w:shd w:val="clear" w:color="auto" w:fill="F9FCFF"/>
                    <w:spacing w:before="0" w:beforeAutospacing="0" w:after="0" w:afterAutospacing="0"/>
                    <w:suppressOverlap/>
                    <w:textAlignment w:val="center"/>
                    <w:rPr>
                      <w:rFonts w:asciiTheme="minorHAnsi" w:eastAsia="SimSun" w:hAnsiTheme="minorHAnsi"/>
                      <w:sz w:val="20"/>
                    </w:rPr>
                  </w:pPr>
                  <w:r w:rsidRPr="00540667">
                    <w:rPr>
                      <w:rFonts w:asciiTheme="minorHAnsi" w:eastAsia="SimSun" w:hAnsiTheme="minorHAnsi"/>
                      <w:sz w:val="20"/>
                    </w:rPr>
                    <w:t>MW-Locationcode-SequenceNumber</w:t>
                  </w:r>
                </w:p>
              </w:tc>
            </w:tr>
            <w:tr w:rsidR="00540667" w:rsidRPr="005232B2" w14:paraId="4145EE1C" w14:textId="77777777">
              <w:trPr>
                <w:trHeight w:val="39"/>
              </w:trPr>
              <w:tc>
                <w:tcPr>
                  <w:tcW w:w="2868" w:type="dxa"/>
                  <w:vAlign w:val="center"/>
                </w:tcPr>
                <w:p w14:paraId="777DF750" w14:textId="77777777" w:rsidR="00540667" w:rsidRDefault="00540667">
                  <w:pPr>
                    <w:pStyle w:val="Table"/>
                    <w:framePr w:hSpace="180" w:wrap="around" w:vAnchor="text" w:hAnchor="text" w:y="1"/>
                    <w:suppressOverlap/>
                  </w:pPr>
                  <w:r>
                    <w:rPr>
                      <w:rFonts w:ascii="Calibri" w:hAnsi="Calibri" w:cs="Calibri"/>
                      <w:color w:val="000000"/>
                      <w:sz w:val="22"/>
                      <w:szCs w:val="22"/>
                    </w:rPr>
                    <w:t>MINI-LINK 6352</w:t>
                  </w:r>
                </w:p>
              </w:tc>
              <w:tc>
                <w:tcPr>
                  <w:tcW w:w="5857" w:type="dxa"/>
                </w:tcPr>
                <w:p w14:paraId="3685ACE0" w14:textId="106099B9" w:rsidR="00540667" w:rsidRDefault="00540667">
                  <w:pPr>
                    <w:pStyle w:val="Table"/>
                    <w:framePr w:hSpace="180" w:wrap="around" w:vAnchor="text" w:hAnchor="text" w:y="1"/>
                    <w:suppressOverlap/>
                  </w:pPr>
                  <w:r w:rsidRPr="00540667">
                    <w:t>MW-Locationcode-SequenceNumber</w:t>
                  </w:r>
                </w:p>
              </w:tc>
            </w:tr>
            <w:tr w:rsidR="00540667" w:rsidRPr="005232B2" w14:paraId="0EEF8A55" w14:textId="77777777">
              <w:trPr>
                <w:trHeight w:val="39"/>
              </w:trPr>
              <w:tc>
                <w:tcPr>
                  <w:tcW w:w="2868" w:type="dxa"/>
                  <w:vAlign w:val="center"/>
                </w:tcPr>
                <w:p w14:paraId="32CC6EC1" w14:textId="77777777" w:rsidR="00540667" w:rsidRDefault="00540667">
                  <w:pPr>
                    <w:pStyle w:val="Table"/>
                    <w:framePr w:hSpace="180" w:wrap="around" w:vAnchor="text" w:hAnchor="text" w:y="1"/>
                    <w:suppressOverlap/>
                    <w:rPr>
                      <w:rFonts w:ascii="Calibri" w:hAnsi="Calibri" w:cs="Calibri"/>
                      <w:color w:val="000000"/>
                      <w:sz w:val="22"/>
                      <w:szCs w:val="22"/>
                    </w:rPr>
                  </w:pPr>
                  <w:r>
                    <w:rPr>
                      <w:rFonts w:ascii="Calibri" w:hAnsi="Calibri" w:cs="Calibri"/>
                      <w:color w:val="000000"/>
                      <w:sz w:val="22"/>
                      <w:szCs w:val="22"/>
                    </w:rPr>
                    <w:t>MINI-LINK 6352/2</w:t>
                  </w:r>
                </w:p>
              </w:tc>
              <w:tc>
                <w:tcPr>
                  <w:tcW w:w="5857" w:type="dxa"/>
                </w:tcPr>
                <w:p w14:paraId="67C1BFFF" w14:textId="79AD2D97" w:rsidR="00540667" w:rsidRDefault="00540667">
                  <w:pPr>
                    <w:pStyle w:val="Table"/>
                    <w:framePr w:hSpace="180" w:wrap="around" w:vAnchor="text" w:hAnchor="text" w:y="1"/>
                    <w:suppressOverlap/>
                  </w:pPr>
                  <w:r w:rsidRPr="00540667">
                    <w:t>MW-Locationcode-SequenceNumber</w:t>
                  </w:r>
                </w:p>
              </w:tc>
            </w:tr>
            <w:tr w:rsidR="00540667" w:rsidRPr="005232B2" w14:paraId="068B5AD5" w14:textId="77777777">
              <w:trPr>
                <w:trHeight w:val="39"/>
              </w:trPr>
              <w:tc>
                <w:tcPr>
                  <w:tcW w:w="2868" w:type="dxa"/>
                  <w:vAlign w:val="center"/>
                </w:tcPr>
                <w:p w14:paraId="169A998D" w14:textId="77777777" w:rsidR="00540667" w:rsidRDefault="00540667">
                  <w:pPr>
                    <w:pStyle w:val="Table"/>
                    <w:framePr w:hSpace="180" w:wrap="around" w:vAnchor="text" w:hAnchor="text" w:y="1"/>
                    <w:suppressOverlap/>
                  </w:pPr>
                  <w:r>
                    <w:rPr>
                      <w:rFonts w:ascii="Calibri" w:hAnsi="Calibri" w:cs="Calibri"/>
                      <w:color w:val="000000"/>
                      <w:sz w:val="22"/>
                      <w:szCs w:val="22"/>
                    </w:rPr>
                    <w:t>Ericsson Router 6675</w:t>
                  </w:r>
                </w:p>
              </w:tc>
              <w:tc>
                <w:tcPr>
                  <w:tcW w:w="5857" w:type="dxa"/>
                </w:tcPr>
                <w:p w14:paraId="44017251" w14:textId="1F3C9BF9" w:rsidR="00540667" w:rsidRDefault="00540667">
                  <w:pPr>
                    <w:pStyle w:val="Table"/>
                    <w:framePr w:hSpace="180" w:wrap="around" w:vAnchor="text" w:hAnchor="text" w:y="1"/>
                    <w:suppressOverlap/>
                  </w:pPr>
                  <w:r w:rsidRPr="00540667">
                    <w:t>&lt;Device Role&gt;&lt;SequenceNumber&gt;-&lt;location_emg&gt;-R6675</w:t>
                  </w:r>
                </w:p>
              </w:tc>
            </w:tr>
            <w:tr w:rsidR="00540667" w:rsidRPr="00D6357B" w14:paraId="09235E46" w14:textId="77777777">
              <w:trPr>
                <w:trHeight w:val="39"/>
              </w:trPr>
              <w:tc>
                <w:tcPr>
                  <w:tcW w:w="2868" w:type="dxa"/>
                  <w:vAlign w:val="center"/>
                </w:tcPr>
                <w:p w14:paraId="2B2842D8" w14:textId="77777777" w:rsidR="00540667" w:rsidRDefault="00540667">
                  <w:pPr>
                    <w:pStyle w:val="Table"/>
                    <w:framePr w:hSpace="180" w:wrap="around" w:vAnchor="text" w:hAnchor="text" w:y="1"/>
                    <w:suppressOverlap/>
                  </w:pPr>
                  <w:r>
                    <w:rPr>
                      <w:rFonts w:ascii="Calibri" w:hAnsi="Calibri" w:cs="Calibri"/>
                      <w:color w:val="000000"/>
                      <w:sz w:val="22"/>
                      <w:szCs w:val="22"/>
                    </w:rPr>
                    <w:t>Baseband 6620</w:t>
                  </w:r>
                </w:p>
              </w:tc>
              <w:tc>
                <w:tcPr>
                  <w:tcW w:w="5857" w:type="dxa"/>
                </w:tcPr>
                <w:p w14:paraId="42992B6A" w14:textId="0E664762" w:rsidR="00540667" w:rsidRPr="008B7E9B" w:rsidRDefault="00540667">
                  <w:pPr>
                    <w:pStyle w:val="Table"/>
                    <w:framePr w:hSpace="180" w:wrap="around" w:vAnchor="text" w:hAnchor="text" w:y="1"/>
                    <w:suppressOverlap/>
                    <w:rPr>
                      <w:lang w:val="fr-FR"/>
                    </w:rPr>
                  </w:pPr>
                  <w:r w:rsidRPr="008B7E9B">
                    <w:rPr>
                      <w:lang w:val="fr-FR"/>
                    </w:rPr>
                    <w:t>&lt;Device Role&gt;-&lt;location_code&gt;-&lt;location_emg&gt;&lt;sector&gt;</w:t>
                  </w:r>
                </w:p>
              </w:tc>
            </w:tr>
            <w:tr w:rsidR="00540667" w:rsidRPr="00D6357B" w14:paraId="1A36C440" w14:textId="77777777">
              <w:trPr>
                <w:trHeight w:val="39"/>
              </w:trPr>
              <w:tc>
                <w:tcPr>
                  <w:tcW w:w="2868" w:type="dxa"/>
                  <w:vAlign w:val="center"/>
                </w:tcPr>
                <w:p w14:paraId="2CE451F6" w14:textId="77777777" w:rsidR="00540667" w:rsidRDefault="00540667">
                  <w:pPr>
                    <w:pStyle w:val="Table"/>
                    <w:framePr w:hSpace="180" w:wrap="around" w:vAnchor="text" w:hAnchor="text" w:y="1"/>
                    <w:suppressOverlap/>
                  </w:pPr>
                  <w:r>
                    <w:rPr>
                      <w:rFonts w:ascii="Calibri" w:hAnsi="Calibri" w:cs="Calibri"/>
                      <w:color w:val="000000"/>
                      <w:sz w:val="22"/>
                      <w:szCs w:val="22"/>
                    </w:rPr>
                    <w:t>Baseband 6648</w:t>
                  </w:r>
                </w:p>
              </w:tc>
              <w:tc>
                <w:tcPr>
                  <w:tcW w:w="5857" w:type="dxa"/>
                </w:tcPr>
                <w:p w14:paraId="4E291C7D" w14:textId="58DBCB96" w:rsidR="00540667" w:rsidRPr="008B7E9B" w:rsidRDefault="00540667">
                  <w:pPr>
                    <w:pStyle w:val="Table"/>
                    <w:framePr w:hSpace="180" w:wrap="around" w:vAnchor="text" w:hAnchor="text" w:y="1"/>
                    <w:suppressOverlap/>
                    <w:rPr>
                      <w:lang w:val="fr-FR"/>
                    </w:rPr>
                  </w:pPr>
                  <w:r w:rsidRPr="008B7E9B">
                    <w:rPr>
                      <w:lang w:val="fr-FR"/>
                    </w:rPr>
                    <w:t>&lt;Device Role&gt;-&lt;location_code&gt;-&lt;location_emg&gt;&lt;sector&gt;</w:t>
                  </w:r>
                </w:p>
              </w:tc>
            </w:tr>
            <w:tr w:rsidR="00540667" w:rsidRPr="00D6357B" w14:paraId="6BE589F5" w14:textId="77777777">
              <w:trPr>
                <w:trHeight w:val="39"/>
              </w:trPr>
              <w:tc>
                <w:tcPr>
                  <w:tcW w:w="2868" w:type="dxa"/>
                  <w:vAlign w:val="center"/>
                </w:tcPr>
                <w:p w14:paraId="421380C0" w14:textId="77777777" w:rsidR="00540667" w:rsidRDefault="00540667">
                  <w:pPr>
                    <w:pStyle w:val="Table"/>
                    <w:framePr w:hSpace="180" w:wrap="around" w:vAnchor="text" w:hAnchor="text" w:y="1"/>
                    <w:suppressOverlap/>
                  </w:pPr>
                  <w:r>
                    <w:rPr>
                      <w:rFonts w:ascii="Calibri" w:hAnsi="Calibri" w:cs="Calibri"/>
                      <w:color w:val="000000"/>
                      <w:sz w:val="22"/>
                      <w:szCs w:val="22"/>
                    </w:rPr>
                    <w:t>Baseband 6651</w:t>
                  </w:r>
                </w:p>
              </w:tc>
              <w:tc>
                <w:tcPr>
                  <w:tcW w:w="5857" w:type="dxa"/>
                </w:tcPr>
                <w:p w14:paraId="013F13C1" w14:textId="22DBE9FC" w:rsidR="00540667" w:rsidRPr="008B7E9B" w:rsidRDefault="00540667">
                  <w:pPr>
                    <w:pStyle w:val="Table"/>
                    <w:framePr w:hSpace="180" w:wrap="around" w:vAnchor="text" w:hAnchor="text" w:y="1"/>
                    <w:suppressOverlap/>
                    <w:rPr>
                      <w:lang w:val="fr-FR"/>
                    </w:rPr>
                  </w:pPr>
                  <w:r w:rsidRPr="008B7E9B">
                    <w:rPr>
                      <w:lang w:val="fr-FR"/>
                    </w:rPr>
                    <w:t>&lt;Device Role&gt;-&lt;location_code&gt;-&lt;location_emg&gt;&lt;sector&gt;</w:t>
                  </w:r>
                </w:p>
              </w:tc>
            </w:tr>
            <w:tr w:rsidR="00540667" w:rsidRPr="00D6357B" w14:paraId="5B6B79A1" w14:textId="77777777">
              <w:trPr>
                <w:trHeight w:val="39"/>
              </w:trPr>
              <w:tc>
                <w:tcPr>
                  <w:tcW w:w="2868" w:type="dxa"/>
                  <w:vAlign w:val="center"/>
                </w:tcPr>
                <w:p w14:paraId="5FEA7AB5" w14:textId="77777777" w:rsidR="00540667" w:rsidRDefault="00540667">
                  <w:pPr>
                    <w:pStyle w:val="Table"/>
                    <w:framePr w:hSpace="180" w:wrap="around" w:vAnchor="text" w:hAnchor="text" w:y="1"/>
                    <w:suppressOverlap/>
                  </w:pPr>
                  <w:r>
                    <w:rPr>
                      <w:rFonts w:ascii="Calibri" w:hAnsi="Calibri" w:cs="Calibri"/>
                      <w:color w:val="000000"/>
                      <w:sz w:val="22"/>
                      <w:szCs w:val="22"/>
                    </w:rPr>
                    <w:t>MINI-LINK 6692</w:t>
                  </w:r>
                </w:p>
              </w:tc>
              <w:tc>
                <w:tcPr>
                  <w:tcW w:w="5857" w:type="dxa"/>
                </w:tcPr>
                <w:p w14:paraId="41725D20" w14:textId="23D2B4DA" w:rsidR="00540667" w:rsidRPr="008B7E9B" w:rsidRDefault="00540667">
                  <w:pPr>
                    <w:pStyle w:val="Table"/>
                    <w:framePr w:hSpace="180" w:wrap="around" w:vAnchor="text" w:hAnchor="text" w:y="1"/>
                    <w:suppressOverlap/>
                    <w:rPr>
                      <w:lang w:val="fr-FR"/>
                    </w:rPr>
                  </w:pPr>
                  <w:r w:rsidRPr="008B7E9B">
                    <w:rPr>
                      <w:lang w:val="fr-FR"/>
                    </w:rPr>
                    <w:t>&lt;Device Role&gt;-&lt;location_code&gt;-&lt;location_emg&gt;&lt;sector&gt;</w:t>
                  </w:r>
                </w:p>
              </w:tc>
            </w:tr>
            <w:tr w:rsidR="00540667" w:rsidRPr="00D6357B" w14:paraId="19130A24" w14:textId="77777777">
              <w:trPr>
                <w:trHeight w:val="39"/>
              </w:trPr>
              <w:tc>
                <w:tcPr>
                  <w:tcW w:w="2868" w:type="dxa"/>
                  <w:vAlign w:val="center"/>
                </w:tcPr>
                <w:p w14:paraId="4525E9A2" w14:textId="77777777" w:rsidR="00540667" w:rsidRDefault="00540667" w:rsidP="00540667">
                  <w:pPr>
                    <w:pStyle w:val="Table"/>
                    <w:framePr w:hSpace="180" w:wrap="around" w:vAnchor="text" w:hAnchor="text" w:y="1"/>
                    <w:suppressOverlap/>
                  </w:pPr>
                  <w:r>
                    <w:rPr>
                      <w:rFonts w:ascii="Calibri" w:hAnsi="Calibri" w:cs="Calibri"/>
                      <w:color w:val="000000"/>
                      <w:sz w:val="22"/>
                      <w:szCs w:val="22"/>
                    </w:rPr>
                    <w:t>Baseband 6502</w:t>
                  </w:r>
                </w:p>
              </w:tc>
              <w:tc>
                <w:tcPr>
                  <w:tcW w:w="5857" w:type="dxa"/>
                </w:tcPr>
                <w:p w14:paraId="5A80C504" w14:textId="7504C1E2" w:rsidR="00540667" w:rsidRPr="008B7E9B" w:rsidRDefault="00540667" w:rsidP="00540667">
                  <w:pPr>
                    <w:pStyle w:val="Table"/>
                    <w:framePr w:hSpace="180" w:wrap="around" w:vAnchor="text" w:hAnchor="text" w:y="1"/>
                    <w:suppressOverlap/>
                    <w:rPr>
                      <w:lang w:val="fr-FR"/>
                    </w:rPr>
                  </w:pPr>
                  <w:r w:rsidRPr="008B7E9B">
                    <w:rPr>
                      <w:lang w:val="fr-FR"/>
                    </w:rPr>
                    <w:t>&lt;Device Role&gt;-&lt;location_code&gt;-&lt;location_emg&gt;&lt;sector&gt;</w:t>
                  </w:r>
                </w:p>
              </w:tc>
            </w:tr>
            <w:tr w:rsidR="00540667" w:rsidRPr="00D6357B" w14:paraId="3DF858E2" w14:textId="77777777">
              <w:trPr>
                <w:trHeight w:val="39"/>
              </w:trPr>
              <w:tc>
                <w:tcPr>
                  <w:tcW w:w="2868" w:type="dxa"/>
                  <w:vAlign w:val="center"/>
                </w:tcPr>
                <w:p w14:paraId="0A78B8D6" w14:textId="77777777" w:rsidR="00540667" w:rsidRDefault="00540667" w:rsidP="00540667">
                  <w:pPr>
                    <w:pStyle w:val="Table"/>
                    <w:framePr w:hSpace="180" w:wrap="around" w:vAnchor="text" w:hAnchor="text" w:y="1"/>
                    <w:suppressOverlap/>
                  </w:pPr>
                  <w:r>
                    <w:rPr>
                      <w:rFonts w:ascii="Calibri" w:hAnsi="Calibri" w:cs="Calibri"/>
                      <w:color w:val="000000"/>
                      <w:sz w:val="22"/>
                      <w:szCs w:val="22"/>
                    </w:rPr>
                    <w:t>Baseband 6705</w:t>
                  </w:r>
                </w:p>
              </w:tc>
              <w:tc>
                <w:tcPr>
                  <w:tcW w:w="5857" w:type="dxa"/>
                </w:tcPr>
                <w:p w14:paraId="54578E3B" w14:textId="53992214" w:rsidR="00540667" w:rsidRPr="008B7E9B" w:rsidRDefault="00540667" w:rsidP="00540667">
                  <w:pPr>
                    <w:pStyle w:val="Table"/>
                    <w:framePr w:hSpace="180" w:wrap="around" w:vAnchor="text" w:hAnchor="text" w:y="1"/>
                    <w:suppressOverlap/>
                    <w:rPr>
                      <w:lang w:val="fr-FR"/>
                    </w:rPr>
                  </w:pPr>
                  <w:r w:rsidRPr="008B7E9B">
                    <w:rPr>
                      <w:lang w:val="fr-FR"/>
                    </w:rPr>
                    <w:t>&lt;Device Role&gt;-&lt;location_code&gt;-&lt;location_emg&gt;&lt;sector&gt;</w:t>
                  </w:r>
                </w:p>
              </w:tc>
            </w:tr>
            <w:tr w:rsidR="00540667" w:rsidRPr="00D6357B" w14:paraId="1174EF9F" w14:textId="77777777">
              <w:trPr>
                <w:trHeight w:val="39"/>
              </w:trPr>
              <w:tc>
                <w:tcPr>
                  <w:tcW w:w="2868" w:type="dxa"/>
                  <w:vAlign w:val="center"/>
                </w:tcPr>
                <w:p w14:paraId="7B769BB5" w14:textId="77777777" w:rsidR="00540667" w:rsidRDefault="00540667" w:rsidP="00540667">
                  <w:pPr>
                    <w:pStyle w:val="Table"/>
                    <w:framePr w:hSpace="180" w:wrap="around" w:vAnchor="text" w:hAnchor="text" w:y="1"/>
                    <w:suppressOverlap/>
                  </w:pPr>
                  <w:r>
                    <w:rPr>
                      <w:rFonts w:ascii="Calibri" w:hAnsi="Calibri" w:cs="Calibri"/>
                      <w:color w:val="000000"/>
                      <w:sz w:val="22"/>
                      <w:szCs w:val="22"/>
                    </w:rPr>
                    <w:t>Radio Processor 6353</w:t>
                  </w:r>
                </w:p>
              </w:tc>
              <w:tc>
                <w:tcPr>
                  <w:tcW w:w="5857" w:type="dxa"/>
                </w:tcPr>
                <w:p w14:paraId="10406525" w14:textId="5D71D589" w:rsidR="00540667" w:rsidRPr="008B7E9B" w:rsidRDefault="00540667" w:rsidP="00540667">
                  <w:pPr>
                    <w:pStyle w:val="Table"/>
                    <w:framePr w:hSpace="180" w:wrap="around" w:vAnchor="text" w:hAnchor="text" w:y="1"/>
                    <w:suppressOverlap/>
                    <w:rPr>
                      <w:lang w:val="fr-FR"/>
                    </w:rPr>
                  </w:pPr>
                  <w:r w:rsidRPr="008B7E9B">
                    <w:rPr>
                      <w:lang w:val="fr-FR"/>
                    </w:rPr>
                    <w:t>&lt;Device Role&gt;-&lt;location_code&gt;-&lt;location_emg&gt;&lt;sector&gt;</w:t>
                  </w:r>
                </w:p>
              </w:tc>
            </w:tr>
          </w:tbl>
          <w:p w14:paraId="4E195C8F" w14:textId="77777777" w:rsidR="00540667" w:rsidRPr="008B7E9B" w:rsidRDefault="00540667">
            <w:pPr>
              <w:pStyle w:val="ListParagraph"/>
              <w:numPr>
                <w:ilvl w:val="0"/>
                <w:numId w:val="0"/>
              </w:numPr>
              <w:ind w:left="720"/>
              <w:rPr>
                <w:rFonts w:ascii="Arial" w:hAnsi="Arial" w:cs="Arial"/>
                <w:sz w:val="20"/>
                <w:szCs w:val="20"/>
                <w:lang w:val="fr-FR"/>
              </w:rPr>
            </w:pPr>
          </w:p>
        </w:tc>
      </w:tr>
    </w:tbl>
    <w:p w14:paraId="043F0D52" w14:textId="2B357C28" w:rsidR="00E257E9" w:rsidRPr="008B7E9B" w:rsidRDefault="00E257E9" w:rsidP="00E257E9">
      <w:pPr>
        <w:pStyle w:val="BodyText"/>
        <w:rPr>
          <w:i/>
          <w:iCs/>
          <w:lang w:val="fr-FR"/>
        </w:rPr>
      </w:pPr>
    </w:p>
    <w:p w14:paraId="4BDF964B" w14:textId="334DAA04" w:rsidR="006343EE" w:rsidRDefault="00870280" w:rsidP="006343EE">
      <w:pPr>
        <w:pStyle w:val="Heading2"/>
      </w:pPr>
      <w:bookmarkStart w:id="355" w:name="_Toc152243962"/>
      <w:bookmarkStart w:id="356" w:name="_Toc1170804960"/>
      <w:r>
        <w:t>Slot Naming</w:t>
      </w:r>
      <w:bookmarkEnd w:id="355"/>
      <w:bookmarkEnd w:id="356"/>
    </w:p>
    <w:tbl>
      <w:tblPr>
        <w:tblStyle w:val="TableGrid"/>
        <w:tblW w:w="0" w:type="auto"/>
        <w:tblLook w:val="04A0" w:firstRow="1" w:lastRow="0" w:firstColumn="1" w:lastColumn="0" w:noHBand="0" w:noVBand="1"/>
      </w:tblPr>
      <w:tblGrid>
        <w:gridCol w:w="2515"/>
        <w:gridCol w:w="4230"/>
      </w:tblGrid>
      <w:tr w:rsidR="00C07197" w14:paraId="7B0BD072" w14:textId="77777777" w:rsidTr="0024339B">
        <w:tc>
          <w:tcPr>
            <w:tcW w:w="2515" w:type="dxa"/>
          </w:tcPr>
          <w:p w14:paraId="0D114508" w14:textId="59452E96" w:rsidR="00C07197" w:rsidRPr="00C07197" w:rsidRDefault="00C07197" w:rsidP="00C07197">
            <w:pPr>
              <w:pStyle w:val="Table"/>
              <w:rPr>
                <w:lang w:val="fr-FR"/>
              </w:rPr>
            </w:pPr>
            <w:r>
              <w:rPr>
                <w:lang w:val="fr-FR"/>
              </w:rPr>
              <w:t>Devic</w:t>
            </w:r>
            <w:r w:rsidR="0024339B">
              <w:rPr>
                <w:lang w:val="fr-FR"/>
              </w:rPr>
              <w:t xml:space="preserve">e </w:t>
            </w:r>
          </w:p>
        </w:tc>
        <w:tc>
          <w:tcPr>
            <w:tcW w:w="4230" w:type="dxa"/>
          </w:tcPr>
          <w:p w14:paraId="6A91EBB1" w14:textId="69D8F2FD" w:rsidR="00C07197" w:rsidRPr="00C07197" w:rsidRDefault="0024339B" w:rsidP="00C07197">
            <w:pPr>
              <w:pStyle w:val="Table"/>
              <w:rPr>
                <w:lang w:val="fr-FR"/>
              </w:rPr>
            </w:pPr>
            <w:r>
              <w:rPr>
                <w:lang w:val="fr-FR"/>
              </w:rPr>
              <w:t>Slot Naming</w:t>
            </w:r>
          </w:p>
        </w:tc>
      </w:tr>
      <w:tr w:rsidR="00C07197" w14:paraId="1F475604" w14:textId="77777777" w:rsidTr="0024339B">
        <w:tc>
          <w:tcPr>
            <w:tcW w:w="2515" w:type="dxa"/>
          </w:tcPr>
          <w:p w14:paraId="0F489BE1" w14:textId="7BA7F98C" w:rsidR="00C07197" w:rsidRPr="00C07197" w:rsidRDefault="0046153C" w:rsidP="00C07197">
            <w:pPr>
              <w:pStyle w:val="Table"/>
              <w:rPr>
                <w:lang w:val="fr-FR"/>
              </w:rPr>
            </w:pPr>
            <w:r>
              <w:rPr>
                <w:lang w:val="fr-FR"/>
              </w:rPr>
              <w:t>Mini Link 6693</w:t>
            </w:r>
          </w:p>
        </w:tc>
        <w:tc>
          <w:tcPr>
            <w:tcW w:w="4230" w:type="dxa"/>
          </w:tcPr>
          <w:p w14:paraId="6F90C0F4" w14:textId="78D5AD91" w:rsidR="00C07197" w:rsidRPr="00C07197" w:rsidRDefault="0041226A" w:rsidP="0041226A">
            <w:pPr>
              <w:pStyle w:val="Table"/>
              <w:tabs>
                <w:tab w:val="right" w:pos="4014"/>
              </w:tabs>
              <w:rPr>
                <w:lang w:val="fr-FR"/>
              </w:rPr>
            </w:pPr>
            <w:r>
              <w:rPr>
                <w:lang w:val="fr-FR"/>
              </w:rPr>
              <w:t>&lt;Device Name&gt; &lt;Slot Number</w:t>
            </w:r>
            <w:r w:rsidR="006555FA">
              <w:rPr>
                <w:lang w:val="fr-FR"/>
              </w:rPr>
              <w:t>&gt;    (Eg</w:t>
            </w:r>
            <w:r>
              <w:rPr>
                <w:lang w:val="fr-FR"/>
              </w:rPr>
              <w:t>. ML</w:t>
            </w:r>
            <w:r w:rsidR="006555FA">
              <w:rPr>
                <w:lang w:val="fr-FR"/>
              </w:rPr>
              <w:t xml:space="preserve"> 6693 Slot-0)</w:t>
            </w:r>
          </w:p>
        </w:tc>
      </w:tr>
      <w:tr w:rsidR="00C07197" w14:paraId="4F542DCF" w14:textId="77777777" w:rsidTr="0024339B">
        <w:tc>
          <w:tcPr>
            <w:tcW w:w="2515" w:type="dxa"/>
          </w:tcPr>
          <w:p w14:paraId="0EBB9738" w14:textId="382D967F" w:rsidR="00C07197" w:rsidRPr="00C07197" w:rsidRDefault="0041226A" w:rsidP="00C07197">
            <w:pPr>
              <w:pStyle w:val="Table"/>
              <w:rPr>
                <w:lang w:val="fr-FR"/>
              </w:rPr>
            </w:pPr>
            <w:r>
              <w:rPr>
                <w:lang w:val="fr-FR"/>
              </w:rPr>
              <w:t>Mini Link 6692</w:t>
            </w:r>
          </w:p>
        </w:tc>
        <w:tc>
          <w:tcPr>
            <w:tcW w:w="4230" w:type="dxa"/>
          </w:tcPr>
          <w:p w14:paraId="4DA508EC" w14:textId="1C8E4F83" w:rsidR="00C07197" w:rsidRPr="00C07197" w:rsidRDefault="0041226A" w:rsidP="00C07197">
            <w:pPr>
              <w:pStyle w:val="Table"/>
              <w:rPr>
                <w:lang w:val="fr-FR"/>
              </w:rPr>
            </w:pPr>
            <w:r>
              <w:rPr>
                <w:lang w:val="fr-FR"/>
              </w:rPr>
              <w:t>&lt;Device Name&gt; &lt;Slot Number&gt;</w:t>
            </w:r>
          </w:p>
        </w:tc>
      </w:tr>
      <w:tr w:rsidR="00C07197" w14:paraId="78493812" w14:textId="77777777" w:rsidTr="0024339B">
        <w:tc>
          <w:tcPr>
            <w:tcW w:w="2515" w:type="dxa"/>
          </w:tcPr>
          <w:p w14:paraId="6B6E4380" w14:textId="77777777" w:rsidR="00C07197" w:rsidRPr="00C07197" w:rsidRDefault="00C07197" w:rsidP="00C07197">
            <w:pPr>
              <w:pStyle w:val="Table"/>
              <w:rPr>
                <w:lang w:val="fr-FR"/>
              </w:rPr>
            </w:pPr>
          </w:p>
        </w:tc>
        <w:tc>
          <w:tcPr>
            <w:tcW w:w="4230" w:type="dxa"/>
          </w:tcPr>
          <w:p w14:paraId="00207586" w14:textId="77777777" w:rsidR="00C07197" w:rsidRPr="00C07197" w:rsidRDefault="00C07197" w:rsidP="00C07197">
            <w:pPr>
              <w:pStyle w:val="Table"/>
              <w:rPr>
                <w:lang w:val="fr-FR"/>
              </w:rPr>
            </w:pPr>
          </w:p>
        </w:tc>
      </w:tr>
      <w:tr w:rsidR="00C07197" w14:paraId="2EEB6252" w14:textId="77777777" w:rsidTr="0024339B">
        <w:tc>
          <w:tcPr>
            <w:tcW w:w="2515" w:type="dxa"/>
          </w:tcPr>
          <w:p w14:paraId="2BF8F2B1" w14:textId="77777777" w:rsidR="00C07197" w:rsidRPr="00C07197" w:rsidRDefault="00C07197" w:rsidP="00C07197">
            <w:pPr>
              <w:pStyle w:val="Table"/>
              <w:rPr>
                <w:lang w:val="fr-FR"/>
              </w:rPr>
            </w:pPr>
          </w:p>
        </w:tc>
        <w:tc>
          <w:tcPr>
            <w:tcW w:w="4230" w:type="dxa"/>
          </w:tcPr>
          <w:p w14:paraId="08834499" w14:textId="77777777" w:rsidR="00C07197" w:rsidRPr="00C07197" w:rsidRDefault="00C07197" w:rsidP="00C07197">
            <w:pPr>
              <w:pStyle w:val="Table"/>
              <w:rPr>
                <w:lang w:val="fr-FR"/>
              </w:rPr>
            </w:pPr>
          </w:p>
        </w:tc>
      </w:tr>
      <w:tr w:rsidR="00C07197" w14:paraId="325A10C9" w14:textId="77777777" w:rsidTr="0024339B">
        <w:tc>
          <w:tcPr>
            <w:tcW w:w="2515" w:type="dxa"/>
          </w:tcPr>
          <w:p w14:paraId="1727BB3C" w14:textId="77777777" w:rsidR="00C07197" w:rsidRPr="00C07197" w:rsidRDefault="00C07197" w:rsidP="00C07197">
            <w:pPr>
              <w:pStyle w:val="Table"/>
              <w:rPr>
                <w:lang w:val="fr-FR"/>
              </w:rPr>
            </w:pPr>
          </w:p>
        </w:tc>
        <w:tc>
          <w:tcPr>
            <w:tcW w:w="4230" w:type="dxa"/>
          </w:tcPr>
          <w:p w14:paraId="6A469F4C" w14:textId="77777777" w:rsidR="00C07197" w:rsidRPr="00C07197" w:rsidRDefault="00C07197" w:rsidP="00C07197">
            <w:pPr>
              <w:pStyle w:val="Table"/>
              <w:rPr>
                <w:lang w:val="fr-FR"/>
              </w:rPr>
            </w:pPr>
          </w:p>
        </w:tc>
      </w:tr>
    </w:tbl>
    <w:p w14:paraId="73EB97C2" w14:textId="77777777" w:rsidR="00C07197" w:rsidRPr="00C07197" w:rsidRDefault="00C07197" w:rsidP="00C07197">
      <w:pPr>
        <w:pStyle w:val="BodyText"/>
      </w:pPr>
    </w:p>
    <w:p w14:paraId="752EB23E" w14:textId="54143802" w:rsidR="002A4C5B" w:rsidRPr="002A4C5B" w:rsidRDefault="002A4C5B" w:rsidP="002A4C5B">
      <w:pPr>
        <w:pStyle w:val="BodyText"/>
        <w:rPr>
          <w:i/>
          <w:iCs/>
        </w:rPr>
      </w:pPr>
    </w:p>
    <w:p w14:paraId="306D557D" w14:textId="44D6503F" w:rsidR="00C65C31" w:rsidRDefault="00C65C31" w:rsidP="00C65C31">
      <w:pPr>
        <w:pStyle w:val="Heading2"/>
      </w:pPr>
      <w:bookmarkStart w:id="357" w:name="_Toc152243963"/>
      <w:bookmarkStart w:id="358" w:name="_Toc2139371148"/>
      <w:commentRangeStart w:id="359"/>
      <w:commentRangeStart w:id="360"/>
      <w:commentRangeStart w:id="361"/>
      <w:commentRangeStart w:id="362"/>
      <w:r>
        <w:t>PTP Naming</w:t>
      </w:r>
      <w:bookmarkEnd w:id="357"/>
      <w:commentRangeStart w:id="363"/>
      <w:commentRangeStart w:id="364"/>
      <w:commentRangeStart w:id="365"/>
      <w:commentRangeEnd w:id="363"/>
      <w:r>
        <w:rPr>
          <w:rStyle w:val="CommentReference"/>
        </w:rPr>
        <w:commentReference w:id="363"/>
      </w:r>
      <w:commentRangeEnd w:id="364"/>
      <w:r w:rsidR="001162C8">
        <w:rPr>
          <w:rStyle w:val="CommentReference"/>
        </w:rPr>
        <w:commentReference w:id="364"/>
      </w:r>
      <w:commentRangeEnd w:id="365"/>
      <w:r w:rsidR="008A281D">
        <w:rPr>
          <w:rStyle w:val="CommentReference"/>
        </w:rPr>
        <w:commentReference w:id="365"/>
      </w:r>
      <w:bookmarkEnd w:id="358"/>
      <w:commentRangeStart w:id="366"/>
      <w:commentRangeStart w:id="367"/>
      <w:commentRangeEnd w:id="366"/>
      <w:r>
        <w:rPr>
          <w:rStyle w:val="CommentReference"/>
        </w:rPr>
        <w:commentReference w:id="366"/>
      </w:r>
      <w:commentRangeEnd w:id="359"/>
      <w:commentRangeEnd w:id="367"/>
      <w:r w:rsidR="00A53C6F">
        <w:rPr>
          <w:rStyle w:val="CommentReference"/>
          <w:b w:val="0"/>
        </w:rPr>
        <w:commentReference w:id="367"/>
      </w:r>
      <w:r>
        <w:rPr>
          <w:rStyle w:val="CommentReference"/>
        </w:rPr>
        <w:commentReference w:id="359"/>
      </w:r>
      <w:commentRangeEnd w:id="360"/>
      <w:r w:rsidR="00931F03">
        <w:rPr>
          <w:rStyle w:val="CommentReference"/>
          <w:b w:val="0"/>
        </w:rPr>
        <w:commentReference w:id="360"/>
      </w:r>
      <w:commentRangeEnd w:id="361"/>
      <w:r w:rsidR="00873969">
        <w:rPr>
          <w:rStyle w:val="CommentReference"/>
          <w:b w:val="0"/>
        </w:rPr>
        <w:commentReference w:id="361"/>
      </w:r>
      <w:commentRangeEnd w:id="362"/>
      <w:r w:rsidR="0095522C">
        <w:rPr>
          <w:rStyle w:val="CommentReference"/>
          <w:b w:val="0"/>
        </w:rPr>
        <w:commentReference w:id="362"/>
      </w:r>
    </w:p>
    <w:p w14:paraId="55BE682F" w14:textId="00EA6411" w:rsidR="002A4C5B" w:rsidRPr="002A4C5B" w:rsidRDefault="00C37879" w:rsidP="002A4C5B">
      <w:pPr>
        <w:pStyle w:val="BodyText"/>
        <w:rPr>
          <w:i/>
          <w:iCs/>
        </w:rPr>
      </w:pPr>
      <w:del w:id="368" w:author="VarunReddy Papireddy - EXT" w:date="2023-12-15T22:28:00Z">
        <w:r w:rsidDel="007D2B65">
          <w:rPr>
            <w:i/>
            <w:iCs/>
          </w:rPr>
          <w:delText>NA</w:delText>
        </w:r>
      </w:del>
    </w:p>
    <w:tbl>
      <w:tblPr>
        <w:tblStyle w:val="TableGrid"/>
        <w:tblW w:w="10800" w:type="dxa"/>
        <w:tblLayout w:type="fixed"/>
        <w:tblLook w:val="06A0" w:firstRow="1" w:lastRow="0" w:firstColumn="1" w:lastColumn="0" w:noHBand="1" w:noVBand="1"/>
        <w:tblPrChange w:id="369" w:author="VarunReddy Papireddy - EXT" w:date="2023-12-15T23:36:00Z">
          <w:tblPr>
            <w:tblStyle w:val="TableGrid"/>
            <w:tblW w:w="10800" w:type="dxa"/>
            <w:tblLayout w:type="fixed"/>
            <w:tblLook w:val="06A0" w:firstRow="1" w:lastRow="0" w:firstColumn="1" w:lastColumn="0" w:noHBand="1" w:noVBand="1"/>
          </w:tblPr>
        </w:tblPrChange>
      </w:tblPr>
      <w:tblGrid>
        <w:gridCol w:w="3235"/>
        <w:gridCol w:w="7565"/>
        <w:tblGridChange w:id="370">
          <w:tblGrid>
            <w:gridCol w:w="3235"/>
            <w:gridCol w:w="2165"/>
            <w:gridCol w:w="5400"/>
          </w:tblGrid>
        </w:tblGridChange>
      </w:tblGrid>
      <w:tr w:rsidR="000E0830" w:rsidRPr="0006140B" w14:paraId="4B1DA87E" w14:textId="77777777" w:rsidTr="00880B25">
        <w:trPr>
          <w:trHeight w:val="300"/>
          <w:ins w:id="371" w:author="VarunReddy Papireddy - EXT" w:date="2023-12-15T23:34:00Z"/>
          <w:trPrChange w:id="372" w:author="VarunReddy Papireddy - EXT" w:date="2023-12-15T23:36:00Z">
            <w:trPr>
              <w:trHeight w:val="300"/>
            </w:trPr>
          </w:trPrChange>
        </w:trPr>
        <w:tc>
          <w:tcPr>
            <w:tcW w:w="3235" w:type="dxa"/>
            <w:tcPrChange w:id="373" w:author="VarunReddy Papireddy - EXT" w:date="2023-12-15T23:36:00Z">
              <w:tcPr>
                <w:tcW w:w="5400" w:type="dxa"/>
                <w:gridSpan w:val="2"/>
              </w:tcPr>
            </w:tcPrChange>
          </w:tcPr>
          <w:p w14:paraId="078FA127" w14:textId="77777777" w:rsidR="000E0830" w:rsidRPr="0006140B" w:rsidRDefault="000E0830">
            <w:pPr>
              <w:pStyle w:val="BodyText"/>
              <w:rPr>
                <w:ins w:id="374" w:author="VarunReddy Papireddy - EXT" w:date="2023-12-15T23:34:00Z"/>
                <w:b/>
                <w:i/>
              </w:rPr>
            </w:pPr>
            <w:ins w:id="375" w:author="VarunReddy Papireddy - EXT" w:date="2023-12-15T23:34:00Z">
              <w:r w:rsidRPr="0006140B">
                <w:rPr>
                  <w:b/>
                  <w:i/>
                </w:rPr>
                <w:t>Device</w:t>
              </w:r>
            </w:ins>
          </w:p>
        </w:tc>
        <w:tc>
          <w:tcPr>
            <w:tcW w:w="7565" w:type="dxa"/>
            <w:tcPrChange w:id="376" w:author="VarunReddy Papireddy - EXT" w:date="2023-12-15T23:36:00Z">
              <w:tcPr>
                <w:tcW w:w="5400" w:type="dxa"/>
              </w:tcPr>
            </w:tcPrChange>
          </w:tcPr>
          <w:p w14:paraId="2C260F17" w14:textId="4E10A604" w:rsidR="000E0830" w:rsidRPr="0006140B" w:rsidRDefault="000E0830">
            <w:pPr>
              <w:pStyle w:val="BodyText"/>
              <w:rPr>
                <w:ins w:id="377" w:author="VarunReddy Papireddy - EXT" w:date="2023-12-15T23:34:00Z"/>
                <w:b/>
                <w:i/>
              </w:rPr>
            </w:pPr>
            <w:ins w:id="378" w:author="VarunReddy Papireddy - EXT" w:date="2023-12-15T23:34:00Z">
              <w:r w:rsidRPr="0006140B">
                <w:rPr>
                  <w:b/>
                  <w:bCs/>
                  <w:i/>
                  <w:iCs/>
                </w:rPr>
                <w:t>P</w:t>
              </w:r>
              <w:r w:rsidR="00D2331E">
                <w:rPr>
                  <w:b/>
                  <w:bCs/>
                  <w:i/>
                  <w:iCs/>
                </w:rPr>
                <w:t>TP</w:t>
              </w:r>
              <w:r w:rsidRPr="0006140B">
                <w:rPr>
                  <w:b/>
                  <w:bCs/>
                  <w:i/>
                  <w:iCs/>
                </w:rPr>
                <w:t xml:space="preserve"> Naming</w:t>
              </w:r>
            </w:ins>
          </w:p>
        </w:tc>
      </w:tr>
      <w:tr w:rsidR="00D2331E" w:rsidRPr="0006140B" w14:paraId="60507392" w14:textId="77777777" w:rsidTr="00880B25">
        <w:trPr>
          <w:trHeight w:val="300"/>
          <w:ins w:id="379" w:author="VarunReddy Papireddy - EXT" w:date="2023-12-15T23:35:00Z"/>
          <w:trPrChange w:id="380" w:author="VarunReddy Papireddy - EXT" w:date="2023-12-15T23:36:00Z">
            <w:trPr>
              <w:trHeight w:val="300"/>
            </w:trPr>
          </w:trPrChange>
        </w:trPr>
        <w:tc>
          <w:tcPr>
            <w:tcW w:w="3235" w:type="dxa"/>
            <w:tcPrChange w:id="381" w:author="VarunReddy Papireddy - EXT" w:date="2023-12-15T23:36:00Z">
              <w:tcPr>
                <w:tcW w:w="5400" w:type="dxa"/>
                <w:gridSpan w:val="2"/>
              </w:tcPr>
            </w:tcPrChange>
          </w:tcPr>
          <w:p w14:paraId="3E6BCE37" w14:textId="6BC099C4" w:rsidR="00D2331E" w:rsidRPr="00880B25" w:rsidRDefault="00232FC6" w:rsidP="00880B25">
            <w:pPr>
              <w:pStyle w:val="Table"/>
              <w:rPr>
                <w:ins w:id="382" w:author="VarunReddy Papireddy - EXT" w:date="2023-12-15T23:35:00Z"/>
                <w:lang w:val="fr-FR"/>
                <w:rPrChange w:id="383" w:author="VarunReddy Papireddy - EXT" w:date="2023-12-15T23:36:00Z">
                  <w:rPr>
                    <w:ins w:id="384" w:author="VarunReddy Papireddy - EXT" w:date="2023-12-15T23:35:00Z"/>
                    <w:b/>
                    <w:i/>
                  </w:rPr>
                </w:rPrChange>
              </w:rPr>
              <w:pPrChange w:id="385" w:author="VarunReddy Papireddy - EXT" w:date="2023-12-15T23:36:00Z">
                <w:pPr>
                  <w:pStyle w:val="BodyText"/>
                </w:pPr>
              </w:pPrChange>
            </w:pPr>
            <w:ins w:id="386" w:author="VarunReddy Papireddy - EXT" w:date="2023-12-15T23:38:00Z">
              <w:r>
                <w:t>Ericsson Baseband 6648</w:t>
              </w:r>
            </w:ins>
          </w:p>
        </w:tc>
        <w:tc>
          <w:tcPr>
            <w:tcW w:w="7565" w:type="dxa"/>
            <w:tcPrChange w:id="387" w:author="VarunReddy Papireddy - EXT" w:date="2023-12-15T23:36:00Z">
              <w:tcPr>
                <w:tcW w:w="5400" w:type="dxa"/>
              </w:tcPr>
            </w:tcPrChange>
          </w:tcPr>
          <w:p w14:paraId="48D2F6BC" w14:textId="7EDCCD13" w:rsidR="00D2331E" w:rsidRPr="00880B25" w:rsidRDefault="004E466A" w:rsidP="00880B25">
            <w:pPr>
              <w:pStyle w:val="Table"/>
              <w:rPr>
                <w:ins w:id="388" w:author="VarunReddy Papireddy - EXT" w:date="2023-12-15T23:35:00Z"/>
                <w:lang w:val="fr-FR"/>
                <w:rPrChange w:id="389" w:author="VarunReddy Papireddy - EXT" w:date="2023-12-15T23:36:00Z">
                  <w:rPr>
                    <w:ins w:id="390" w:author="VarunReddy Papireddy - EXT" w:date="2023-12-15T23:35:00Z"/>
                    <w:b/>
                    <w:bCs/>
                    <w:i/>
                    <w:iCs/>
                  </w:rPr>
                </w:rPrChange>
              </w:rPr>
              <w:pPrChange w:id="391" w:author="VarunReddy Papireddy - EXT" w:date="2023-12-15T23:36:00Z">
                <w:pPr>
                  <w:pStyle w:val="BodyText"/>
                </w:pPr>
              </w:pPrChange>
            </w:pPr>
            <w:ins w:id="392" w:author="VarunReddy Papireddy - EXT" w:date="2023-12-15T23:39:00Z">
              <w:r>
                <w:rPr>
                  <w:lang w:val="fr-FR"/>
                </w:rPr>
                <w:t>TN A</w:t>
              </w:r>
            </w:ins>
          </w:p>
        </w:tc>
      </w:tr>
      <w:tr w:rsidR="00D2331E" w:rsidRPr="0006140B" w14:paraId="5F03302F" w14:textId="77777777" w:rsidTr="00880B25">
        <w:trPr>
          <w:trHeight w:val="300"/>
          <w:ins w:id="393" w:author="VarunReddy Papireddy - EXT" w:date="2023-12-15T23:35:00Z"/>
          <w:trPrChange w:id="394" w:author="VarunReddy Papireddy - EXT" w:date="2023-12-15T23:36:00Z">
            <w:trPr>
              <w:trHeight w:val="300"/>
            </w:trPr>
          </w:trPrChange>
        </w:trPr>
        <w:tc>
          <w:tcPr>
            <w:tcW w:w="3235" w:type="dxa"/>
            <w:tcPrChange w:id="395" w:author="VarunReddy Papireddy - EXT" w:date="2023-12-15T23:36:00Z">
              <w:tcPr>
                <w:tcW w:w="5400" w:type="dxa"/>
                <w:gridSpan w:val="2"/>
              </w:tcPr>
            </w:tcPrChange>
          </w:tcPr>
          <w:p w14:paraId="471C39D7" w14:textId="77777777" w:rsidR="00D2331E" w:rsidRPr="00880B25" w:rsidRDefault="00D2331E" w:rsidP="00880B25">
            <w:pPr>
              <w:pStyle w:val="Table"/>
              <w:rPr>
                <w:ins w:id="396" w:author="VarunReddy Papireddy - EXT" w:date="2023-12-15T23:35:00Z"/>
                <w:lang w:val="fr-FR"/>
                <w:rPrChange w:id="397" w:author="VarunReddy Papireddy - EXT" w:date="2023-12-15T23:36:00Z">
                  <w:rPr>
                    <w:ins w:id="398" w:author="VarunReddy Papireddy - EXT" w:date="2023-12-15T23:35:00Z"/>
                    <w:b/>
                    <w:i/>
                  </w:rPr>
                </w:rPrChange>
              </w:rPr>
              <w:pPrChange w:id="399" w:author="VarunReddy Papireddy - EXT" w:date="2023-12-15T23:36:00Z">
                <w:pPr>
                  <w:pStyle w:val="BodyText"/>
                </w:pPr>
              </w:pPrChange>
            </w:pPr>
          </w:p>
        </w:tc>
        <w:tc>
          <w:tcPr>
            <w:tcW w:w="7565" w:type="dxa"/>
            <w:tcPrChange w:id="400" w:author="VarunReddy Papireddy - EXT" w:date="2023-12-15T23:36:00Z">
              <w:tcPr>
                <w:tcW w:w="5400" w:type="dxa"/>
              </w:tcPr>
            </w:tcPrChange>
          </w:tcPr>
          <w:p w14:paraId="20E3D230" w14:textId="7F7B45F5" w:rsidR="00D2331E" w:rsidRPr="00880B25" w:rsidRDefault="004E466A" w:rsidP="00880B25">
            <w:pPr>
              <w:pStyle w:val="Table"/>
              <w:rPr>
                <w:ins w:id="401" w:author="VarunReddy Papireddy - EXT" w:date="2023-12-15T23:35:00Z"/>
                <w:lang w:val="fr-FR"/>
                <w:rPrChange w:id="402" w:author="VarunReddy Papireddy - EXT" w:date="2023-12-15T23:36:00Z">
                  <w:rPr>
                    <w:ins w:id="403" w:author="VarunReddy Papireddy - EXT" w:date="2023-12-15T23:35:00Z"/>
                    <w:b/>
                    <w:bCs/>
                    <w:i/>
                    <w:iCs/>
                  </w:rPr>
                </w:rPrChange>
              </w:rPr>
              <w:pPrChange w:id="404" w:author="VarunReddy Papireddy - EXT" w:date="2023-12-15T23:36:00Z">
                <w:pPr>
                  <w:pStyle w:val="BodyText"/>
                </w:pPr>
              </w:pPrChange>
            </w:pPr>
            <w:ins w:id="405" w:author="VarunReddy Papireddy - EXT" w:date="2023-12-15T23:39:00Z">
              <w:r>
                <w:rPr>
                  <w:lang w:val="fr-FR"/>
                </w:rPr>
                <w:t>TN B</w:t>
              </w:r>
            </w:ins>
          </w:p>
        </w:tc>
      </w:tr>
      <w:tr w:rsidR="00880B25" w:rsidRPr="0006140B" w14:paraId="609003E2" w14:textId="77777777" w:rsidTr="00880B25">
        <w:trPr>
          <w:trHeight w:val="300"/>
          <w:ins w:id="406" w:author="VarunReddy Papireddy - EXT" w:date="2023-12-15T23:36:00Z"/>
        </w:trPr>
        <w:tc>
          <w:tcPr>
            <w:tcW w:w="3235" w:type="dxa"/>
          </w:tcPr>
          <w:p w14:paraId="6E92DEFB" w14:textId="77777777" w:rsidR="00880B25" w:rsidRPr="00880B25" w:rsidRDefault="00880B25" w:rsidP="00880B25">
            <w:pPr>
              <w:pStyle w:val="Table"/>
              <w:rPr>
                <w:ins w:id="407" w:author="VarunReddy Papireddy - EXT" w:date="2023-12-15T23:36:00Z"/>
                <w:lang w:val="fr-FR"/>
              </w:rPr>
            </w:pPr>
          </w:p>
        </w:tc>
        <w:tc>
          <w:tcPr>
            <w:tcW w:w="7565" w:type="dxa"/>
          </w:tcPr>
          <w:p w14:paraId="13814064" w14:textId="41F93193" w:rsidR="00880B25" w:rsidRPr="00880B25" w:rsidRDefault="004E466A" w:rsidP="00880B25">
            <w:pPr>
              <w:pStyle w:val="Table"/>
              <w:rPr>
                <w:ins w:id="408" w:author="VarunReddy Papireddy - EXT" w:date="2023-12-15T23:36:00Z"/>
                <w:lang w:val="fr-FR"/>
              </w:rPr>
            </w:pPr>
            <w:ins w:id="409" w:author="VarunReddy Papireddy - EXT" w:date="2023-12-15T23:39:00Z">
              <w:r>
                <w:rPr>
                  <w:lang w:val="fr-FR"/>
                </w:rPr>
                <w:t>TN C</w:t>
              </w:r>
            </w:ins>
          </w:p>
        </w:tc>
      </w:tr>
      <w:tr w:rsidR="00880B25" w:rsidRPr="0006140B" w14:paraId="6F03D0F6" w14:textId="77777777" w:rsidTr="00880B25">
        <w:trPr>
          <w:trHeight w:val="300"/>
          <w:ins w:id="410" w:author="VarunReddy Papireddy - EXT" w:date="2023-12-15T23:36:00Z"/>
        </w:trPr>
        <w:tc>
          <w:tcPr>
            <w:tcW w:w="3235" w:type="dxa"/>
          </w:tcPr>
          <w:p w14:paraId="0FF1E0DA" w14:textId="77777777" w:rsidR="00880B25" w:rsidRPr="00880B25" w:rsidRDefault="00880B25" w:rsidP="00880B25">
            <w:pPr>
              <w:pStyle w:val="Table"/>
              <w:rPr>
                <w:ins w:id="411" w:author="VarunReddy Papireddy - EXT" w:date="2023-12-15T23:36:00Z"/>
                <w:lang w:val="fr-FR"/>
              </w:rPr>
            </w:pPr>
          </w:p>
        </w:tc>
        <w:tc>
          <w:tcPr>
            <w:tcW w:w="7565" w:type="dxa"/>
          </w:tcPr>
          <w:p w14:paraId="4D4BC650" w14:textId="3DE5EFEE" w:rsidR="00880B25" w:rsidRPr="00880B25" w:rsidRDefault="004E466A" w:rsidP="00880B25">
            <w:pPr>
              <w:pStyle w:val="Table"/>
              <w:rPr>
                <w:ins w:id="412" w:author="VarunReddy Papireddy - EXT" w:date="2023-12-15T23:36:00Z"/>
                <w:lang w:val="fr-FR"/>
              </w:rPr>
            </w:pPr>
            <w:ins w:id="413" w:author="VarunReddy Papireddy - EXT" w:date="2023-12-15T23:39:00Z">
              <w:r>
                <w:rPr>
                  <w:lang w:val="fr-FR"/>
                </w:rPr>
                <w:t>TN D</w:t>
              </w:r>
            </w:ins>
          </w:p>
        </w:tc>
      </w:tr>
      <w:tr w:rsidR="00880B25" w:rsidRPr="0006140B" w14:paraId="7A715993" w14:textId="77777777" w:rsidTr="00880B25">
        <w:trPr>
          <w:trHeight w:val="300"/>
          <w:ins w:id="414" w:author="VarunReddy Papireddy - EXT" w:date="2023-12-15T23:36:00Z"/>
        </w:trPr>
        <w:tc>
          <w:tcPr>
            <w:tcW w:w="3235" w:type="dxa"/>
          </w:tcPr>
          <w:p w14:paraId="6661D2D8" w14:textId="4BB508CB" w:rsidR="00880B25" w:rsidRPr="002B6A63" w:rsidRDefault="002B6A63" w:rsidP="00880B25">
            <w:pPr>
              <w:pStyle w:val="Table"/>
              <w:rPr>
                <w:ins w:id="415" w:author="VarunReddy Papireddy - EXT" w:date="2023-12-15T23:36:00Z"/>
                <w:rPrChange w:id="416" w:author="VarunReddy Papireddy - EXT" w:date="2023-12-15T23:41:00Z">
                  <w:rPr>
                    <w:ins w:id="417" w:author="VarunReddy Papireddy - EXT" w:date="2023-12-15T23:36:00Z"/>
                    <w:lang w:val="fr-FR"/>
                  </w:rPr>
                </w:rPrChange>
              </w:rPr>
            </w:pPr>
            <w:ins w:id="418" w:author="VarunReddy Papireddy - EXT" w:date="2023-12-15T23:41:00Z">
              <w:r>
                <w:t>Ericsson RAN Processor 6651</w:t>
              </w:r>
            </w:ins>
          </w:p>
        </w:tc>
        <w:tc>
          <w:tcPr>
            <w:tcW w:w="7565" w:type="dxa"/>
          </w:tcPr>
          <w:p w14:paraId="51E28767" w14:textId="7D80B397" w:rsidR="00880B25" w:rsidRPr="00880B25" w:rsidRDefault="00F36E89" w:rsidP="00880B25">
            <w:pPr>
              <w:pStyle w:val="Table"/>
              <w:rPr>
                <w:ins w:id="419" w:author="VarunReddy Papireddy - EXT" w:date="2023-12-15T23:36:00Z"/>
                <w:lang w:val="fr-FR"/>
              </w:rPr>
            </w:pPr>
            <w:ins w:id="420" w:author="VarunReddy Papireddy - EXT" w:date="2023-12-15T23:42:00Z">
              <w:r>
                <w:rPr>
                  <w:lang w:val="fr-FR"/>
                </w:rPr>
                <w:t>TN A</w:t>
              </w:r>
            </w:ins>
          </w:p>
        </w:tc>
      </w:tr>
      <w:tr w:rsidR="00880B25" w:rsidRPr="0006140B" w14:paraId="38CA8F28" w14:textId="77777777" w:rsidTr="00880B25">
        <w:trPr>
          <w:trHeight w:val="300"/>
          <w:ins w:id="421" w:author="VarunReddy Papireddy - EXT" w:date="2023-12-15T23:36:00Z"/>
        </w:trPr>
        <w:tc>
          <w:tcPr>
            <w:tcW w:w="3235" w:type="dxa"/>
          </w:tcPr>
          <w:p w14:paraId="69865077" w14:textId="77777777" w:rsidR="00880B25" w:rsidRPr="00880B25" w:rsidRDefault="00880B25" w:rsidP="00880B25">
            <w:pPr>
              <w:pStyle w:val="Table"/>
              <w:rPr>
                <w:ins w:id="422" w:author="VarunReddy Papireddy - EXT" w:date="2023-12-15T23:36:00Z"/>
                <w:lang w:val="fr-FR"/>
              </w:rPr>
            </w:pPr>
          </w:p>
        </w:tc>
        <w:tc>
          <w:tcPr>
            <w:tcW w:w="7565" w:type="dxa"/>
          </w:tcPr>
          <w:p w14:paraId="60C9CD01" w14:textId="6E8C7ABB" w:rsidR="00880B25" w:rsidRPr="00880B25" w:rsidRDefault="00F36E89" w:rsidP="00880B25">
            <w:pPr>
              <w:pStyle w:val="Table"/>
              <w:rPr>
                <w:ins w:id="423" w:author="VarunReddy Papireddy - EXT" w:date="2023-12-15T23:36:00Z"/>
                <w:lang w:val="fr-FR"/>
              </w:rPr>
            </w:pPr>
            <w:ins w:id="424" w:author="VarunReddy Papireddy - EXT" w:date="2023-12-15T23:42:00Z">
              <w:r>
                <w:rPr>
                  <w:lang w:val="fr-FR"/>
                </w:rPr>
                <w:t>TN B</w:t>
              </w:r>
            </w:ins>
          </w:p>
        </w:tc>
      </w:tr>
      <w:tr w:rsidR="00880B25" w:rsidRPr="0006140B" w14:paraId="7C3AFBAC" w14:textId="77777777" w:rsidTr="00880B25">
        <w:trPr>
          <w:trHeight w:val="300"/>
          <w:ins w:id="425" w:author="VarunReddy Papireddy - EXT" w:date="2023-12-15T23:36:00Z"/>
        </w:trPr>
        <w:tc>
          <w:tcPr>
            <w:tcW w:w="3235" w:type="dxa"/>
          </w:tcPr>
          <w:p w14:paraId="0D60C458" w14:textId="77777777" w:rsidR="00880B25" w:rsidRPr="00880B25" w:rsidRDefault="00880B25" w:rsidP="00880B25">
            <w:pPr>
              <w:pStyle w:val="Table"/>
              <w:rPr>
                <w:ins w:id="426" w:author="VarunReddy Papireddy - EXT" w:date="2023-12-15T23:36:00Z"/>
                <w:lang w:val="fr-FR"/>
              </w:rPr>
            </w:pPr>
          </w:p>
        </w:tc>
        <w:tc>
          <w:tcPr>
            <w:tcW w:w="7565" w:type="dxa"/>
          </w:tcPr>
          <w:p w14:paraId="54592DB3" w14:textId="47B02067" w:rsidR="00880B25" w:rsidRPr="00880B25" w:rsidRDefault="00F36E89" w:rsidP="00880B25">
            <w:pPr>
              <w:pStyle w:val="Table"/>
              <w:rPr>
                <w:ins w:id="427" w:author="VarunReddy Papireddy - EXT" w:date="2023-12-15T23:36:00Z"/>
                <w:lang w:val="fr-FR"/>
              </w:rPr>
            </w:pPr>
            <w:ins w:id="428" w:author="VarunReddy Papireddy - EXT" w:date="2023-12-15T23:42:00Z">
              <w:r>
                <w:rPr>
                  <w:lang w:val="fr-FR"/>
                </w:rPr>
                <w:t>TN C</w:t>
              </w:r>
            </w:ins>
          </w:p>
        </w:tc>
      </w:tr>
      <w:tr w:rsidR="00880B25" w:rsidRPr="0006140B" w14:paraId="5D5EED2D" w14:textId="77777777" w:rsidTr="00880B25">
        <w:trPr>
          <w:trHeight w:val="300"/>
          <w:ins w:id="429" w:author="VarunReddy Papireddy - EXT" w:date="2023-12-15T23:36:00Z"/>
        </w:trPr>
        <w:tc>
          <w:tcPr>
            <w:tcW w:w="3235" w:type="dxa"/>
          </w:tcPr>
          <w:p w14:paraId="7DD5F8E8" w14:textId="77777777" w:rsidR="00880B25" w:rsidRPr="00880B25" w:rsidRDefault="00880B25" w:rsidP="00880B25">
            <w:pPr>
              <w:pStyle w:val="Table"/>
              <w:rPr>
                <w:ins w:id="430" w:author="VarunReddy Papireddy - EXT" w:date="2023-12-15T23:36:00Z"/>
                <w:lang w:val="fr-FR"/>
              </w:rPr>
            </w:pPr>
          </w:p>
        </w:tc>
        <w:tc>
          <w:tcPr>
            <w:tcW w:w="7565" w:type="dxa"/>
          </w:tcPr>
          <w:p w14:paraId="14BACD33" w14:textId="7F8E22CF" w:rsidR="00880B25" w:rsidRPr="00880B25" w:rsidRDefault="00F36E89" w:rsidP="00880B25">
            <w:pPr>
              <w:pStyle w:val="Table"/>
              <w:rPr>
                <w:ins w:id="431" w:author="VarunReddy Papireddy - EXT" w:date="2023-12-15T23:36:00Z"/>
                <w:lang w:val="fr-FR"/>
              </w:rPr>
            </w:pPr>
            <w:ins w:id="432" w:author="VarunReddy Papireddy - EXT" w:date="2023-12-15T23:42:00Z">
              <w:r>
                <w:rPr>
                  <w:lang w:val="fr-FR"/>
                </w:rPr>
                <w:t>TN D</w:t>
              </w:r>
            </w:ins>
          </w:p>
        </w:tc>
      </w:tr>
      <w:tr w:rsidR="00880B25" w:rsidRPr="0006140B" w14:paraId="4732BB07" w14:textId="77777777" w:rsidTr="00880B25">
        <w:trPr>
          <w:trHeight w:val="300"/>
          <w:ins w:id="433" w:author="VarunReddy Papireddy - EXT" w:date="2023-12-15T23:36:00Z"/>
        </w:trPr>
        <w:tc>
          <w:tcPr>
            <w:tcW w:w="3235" w:type="dxa"/>
          </w:tcPr>
          <w:p w14:paraId="7F06E137" w14:textId="523A6B80" w:rsidR="00880B25" w:rsidRPr="00880B25" w:rsidRDefault="00F36E89" w:rsidP="00880B25">
            <w:pPr>
              <w:pStyle w:val="Table"/>
              <w:rPr>
                <w:ins w:id="434" w:author="VarunReddy Papireddy - EXT" w:date="2023-12-15T23:36:00Z"/>
                <w:lang w:val="fr-FR"/>
              </w:rPr>
            </w:pPr>
            <w:ins w:id="435" w:author="VarunReddy Papireddy - EXT" w:date="2023-12-15T23:43:00Z">
              <w:r>
                <w:t>Ericsson RAN Processor 6620</w:t>
              </w:r>
            </w:ins>
          </w:p>
        </w:tc>
        <w:tc>
          <w:tcPr>
            <w:tcW w:w="7565" w:type="dxa"/>
          </w:tcPr>
          <w:p w14:paraId="45FAF26B" w14:textId="6FEF36F3" w:rsidR="00880B25" w:rsidRPr="00880B25" w:rsidRDefault="00F36E89" w:rsidP="00880B25">
            <w:pPr>
              <w:pStyle w:val="Table"/>
              <w:rPr>
                <w:ins w:id="436" w:author="VarunReddy Papireddy - EXT" w:date="2023-12-15T23:36:00Z"/>
                <w:lang w:val="fr-FR"/>
              </w:rPr>
            </w:pPr>
            <w:ins w:id="437" w:author="VarunReddy Papireddy - EXT" w:date="2023-12-15T23:43:00Z">
              <w:r>
                <w:rPr>
                  <w:lang w:val="fr-FR"/>
                </w:rPr>
                <w:t>TN A</w:t>
              </w:r>
            </w:ins>
          </w:p>
        </w:tc>
      </w:tr>
      <w:tr w:rsidR="00880B25" w:rsidRPr="0006140B" w14:paraId="21C17B4E" w14:textId="77777777" w:rsidTr="00880B25">
        <w:trPr>
          <w:trHeight w:val="300"/>
          <w:ins w:id="438" w:author="VarunReddy Papireddy - EXT" w:date="2023-12-15T23:36:00Z"/>
        </w:trPr>
        <w:tc>
          <w:tcPr>
            <w:tcW w:w="3235" w:type="dxa"/>
          </w:tcPr>
          <w:p w14:paraId="003DD250" w14:textId="77777777" w:rsidR="00880B25" w:rsidRPr="00880B25" w:rsidRDefault="00880B25" w:rsidP="00880B25">
            <w:pPr>
              <w:pStyle w:val="Table"/>
              <w:rPr>
                <w:ins w:id="439" w:author="VarunReddy Papireddy - EXT" w:date="2023-12-15T23:36:00Z"/>
                <w:lang w:val="fr-FR"/>
              </w:rPr>
            </w:pPr>
          </w:p>
        </w:tc>
        <w:tc>
          <w:tcPr>
            <w:tcW w:w="7565" w:type="dxa"/>
          </w:tcPr>
          <w:p w14:paraId="5EBA0793" w14:textId="39B9A0D3" w:rsidR="00880B25" w:rsidRPr="00880B25" w:rsidRDefault="00F36E89" w:rsidP="00880B25">
            <w:pPr>
              <w:pStyle w:val="Table"/>
              <w:rPr>
                <w:ins w:id="440" w:author="VarunReddy Papireddy - EXT" w:date="2023-12-15T23:36:00Z"/>
                <w:lang w:val="fr-FR"/>
              </w:rPr>
            </w:pPr>
            <w:ins w:id="441" w:author="VarunReddy Papireddy - EXT" w:date="2023-12-15T23:43:00Z">
              <w:r>
                <w:rPr>
                  <w:lang w:val="fr-FR"/>
                </w:rPr>
                <w:t>TN B</w:t>
              </w:r>
            </w:ins>
          </w:p>
        </w:tc>
      </w:tr>
      <w:tr w:rsidR="00880B25" w:rsidRPr="0006140B" w14:paraId="06592C94" w14:textId="77777777" w:rsidTr="00880B25">
        <w:trPr>
          <w:trHeight w:val="300"/>
          <w:ins w:id="442" w:author="VarunReddy Papireddy - EXT" w:date="2023-12-15T23:36:00Z"/>
        </w:trPr>
        <w:tc>
          <w:tcPr>
            <w:tcW w:w="3235" w:type="dxa"/>
          </w:tcPr>
          <w:p w14:paraId="16A42C97" w14:textId="1B507D3F" w:rsidR="00880B25" w:rsidRPr="00880B25" w:rsidRDefault="00032AB9" w:rsidP="00880B25">
            <w:pPr>
              <w:pStyle w:val="Table"/>
              <w:rPr>
                <w:ins w:id="443" w:author="VarunReddy Papireddy - EXT" w:date="2023-12-15T23:36:00Z"/>
                <w:lang w:val="fr-FR"/>
              </w:rPr>
            </w:pPr>
            <w:ins w:id="444" w:author="VarunReddy Papireddy - EXT" w:date="2023-12-15T23:43:00Z">
              <w:r>
                <w:t>Ericsson Strretmacro 6705</w:t>
              </w:r>
            </w:ins>
          </w:p>
        </w:tc>
        <w:tc>
          <w:tcPr>
            <w:tcW w:w="7565" w:type="dxa"/>
          </w:tcPr>
          <w:p w14:paraId="334F5ABF" w14:textId="7C21A238" w:rsidR="00880B25" w:rsidRPr="00880B25" w:rsidRDefault="00032AB9" w:rsidP="00880B25">
            <w:pPr>
              <w:pStyle w:val="Table"/>
              <w:rPr>
                <w:ins w:id="445" w:author="VarunReddy Papireddy - EXT" w:date="2023-12-15T23:36:00Z"/>
                <w:lang w:val="fr-FR"/>
              </w:rPr>
            </w:pPr>
            <w:ins w:id="446" w:author="VarunReddy Papireddy - EXT" w:date="2023-12-15T23:43:00Z">
              <w:r>
                <w:rPr>
                  <w:lang w:val="fr-FR"/>
                </w:rPr>
                <w:t>TN A</w:t>
              </w:r>
            </w:ins>
          </w:p>
        </w:tc>
      </w:tr>
      <w:tr w:rsidR="00880B25" w:rsidRPr="0006140B" w14:paraId="33DC0762" w14:textId="77777777" w:rsidTr="00880B25">
        <w:trPr>
          <w:trHeight w:val="300"/>
          <w:ins w:id="447" w:author="VarunReddy Papireddy - EXT" w:date="2023-12-15T23:36:00Z"/>
        </w:trPr>
        <w:tc>
          <w:tcPr>
            <w:tcW w:w="3235" w:type="dxa"/>
          </w:tcPr>
          <w:p w14:paraId="260FDF6B" w14:textId="77777777" w:rsidR="00880B25" w:rsidRPr="00880B25" w:rsidRDefault="00880B25" w:rsidP="00880B25">
            <w:pPr>
              <w:pStyle w:val="Table"/>
              <w:rPr>
                <w:ins w:id="448" w:author="VarunReddy Papireddy - EXT" w:date="2023-12-15T23:36:00Z"/>
                <w:lang w:val="fr-FR"/>
              </w:rPr>
            </w:pPr>
          </w:p>
        </w:tc>
        <w:tc>
          <w:tcPr>
            <w:tcW w:w="7565" w:type="dxa"/>
          </w:tcPr>
          <w:p w14:paraId="49FAC172" w14:textId="19F173FF" w:rsidR="00880B25" w:rsidRPr="00880B25" w:rsidRDefault="00032AB9" w:rsidP="00880B25">
            <w:pPr>
              <w:pStyle w:val="Table"/>
              <w:rPr>
                <w:ins w:id="449" w:author="VarunReddy Papireddy - EXT" w:date="2023-12-15T23:36:00Z"/>
                <w:lang w:val="fr-FR"/>
              </w:rPr>
            </w:pPr>
            <w:ins w:id="450" w:author="VarunReddy Papireddy - EXT" w:date="2023-12-15T23:43:00Z">
              <w:r>
                <w:rPr>
                  <w:lang w:val="fr-FR"/>
                </w:rPr>
                <w:t>TN B</w:t>
              </w:r>
            </w:ins>
          </w:p>
        </w:tc>
      </w:tr>
      <w:tr w:rsidR="00880B25" w:rsidRPr="0006140B" w14:paraId="123EE3B1" w14:textId="77777777" w:rsidTr="00880B25">
        <w:trPr>
          <w:trHeight w:val="300"/>
          <w:ins w:id="451" w:author="VarunReddy Papireddy - EXT" w:date="2023-12-15T23:36:00Z"/>
        </w:trPr>
        <w:tc>
          <w:tcPr>
            <w:tcW w:w="3235" w:type="dxa"/>
          </w:tcPr>
          <w:p w14:paraId="1B1413B2" w14:textId="296039D6" w:rsidR="00880B25" w:rsidRPr="00880B25" w:rsidRDefault="00032AB9" w:rsidP="00880B25">
            <w:pPr>
              <w:pStyle w:val="Table"/>
              <w:rPr>
                <w:ins w:id="452" w:author="VarunReddy Papireddy - EXT" w:date="2023-12-15T23:36:00Z"/>
                <w:lang w:val="fr-FR"/>
              </w:rPr>
            </w:pPr>
            <w:ins w:id="453" w:author="VarunReddy Papireddy - EXT" w:date="2023-12-15T23:44:00Z">
              <w:r>
                <w:t>Ericsson RAN Processor 6502</w:t>
              </w:r>
            </w:ins>
          </w:p>
        </w:tc>
        <w:tc>
          <w:tcPr>
            <w:tcW w:w="7565" w:type="dxa"/>
          </w:tcPr>
          <w:p w14:paraId="6C444603" w14:textId="54FC0963" w:rsidR="00880B25" w:rsidRPr="00880B25" w:rsidRDefault="00032AB9" w:rsidP="00880B25">
            <w:pPr>
              <w:pStyle w:val="Table"/>
              <w:rPr>
                <w:ins w:id="454" w:author="VarunReddy Papireddy - EXT" w:date="2023-12-15T23:36:00Z"/>
                <w:lang w:val="fr-FR"/>
              </w:rPr>
            </w:pPr>
            <w:ins w:id="455" w:author="VarunReddy Papireddy - EXT" w:date="2023-12-15T23:44:00Z">
              <w:r>
                <w:rPr>
                  <w:lang w:val="fr-FR"/>
                </w:rPr>
                <w:t>TN A</w:t>
              </w:r>
            </w:ins>
          </w:p>
        </w:tc>
      </w:tr>
      <w:tr w:rsidR="00880B25" w:rsidRPr="0006140B" w14:paraId="5E0BAA71" w14:textId="77777777" w:rsidTr="00880B25">
        <w:trPr>
          <w:trHeight w:val="300"/>
          <w:ins w:id="456" w:author="VarunReddy Papireddy - EXT" w:date="2023-12-15T23:36:00Z"/>
        </w:trPr>
        <w:tc>
          <w:tcPr>
            <w:tcW w:w="3235" w:type="dxa"/>
          </w:tcPr>
          <w:p w14:paraId="11B1C7DC" w14:textId="77777777" w:rsidR="00880B25" w:rsidRPr="00880B25" w:rsidRDefault="00880B25" w:rsidP="00880B25">
            <w:pPr>
              <w:pStyle w:val="Table"/>
              <w:rPr>
                <w:ins w:id="457" w:author="VarunReddy Papireddy - EXT" w:date="2023-12-15T23:36:00Z"/>
                <w:lang w:val="fr-FR"/>
              </w:rPr>
            </w:pPr>
          </w:p>
        </w:tc>
        <w:tc>
          <w:tcPr>
            <w:tcW w:w="7565" w:type="dxa"/>
          </w:tcPr>
          <w:p w14:paraId="6C4CEC21" w14:textId="6C170470" w:rsidR="00880B25" w:rsidRPr="00880B25" w:rsidRDefault="00032AB9" w:rsidP="00880B25">
            <w:pPr>
              <w:pStyle w:val="Table"/>
              <w:rPr>
                <w:ins w:id="458" w:author="VarunReddy Papireddy - EXT" w:date="2023-12-15T23:36:00Z"/>
                <w:lang w:val="fr-FR"/>
              </w:rPr>
            </w:pPr>
            <w:ins w:id="459" w:author="VarunReddy Papireddy - EXT" w:date="2023-12-15T23:44:00Z">
              <w:r>
                <w:rPr>
                  <w:lang w:val="fr-FR"/>
                </w:rPr>
                <w:t>TN B</w:t>
              </w:r>
            </w:ins>
          </w:p>
        </w:tc>
      </w:tr>
      <w:tr w:rsidR="00880B25" w:rsidRPr="0006140B" w14:paraId="743FAA4F" w14:textId="77777777" w:rsidTr="00880B25">
        <w:trPr>
          <w:trHeight w:val="300"/>
          <w:ins w:id="460" w:author="VarunReddy Papireddy - EXT" w:date="2023-12-15T23:36:00Z"/>
        </w:trPr>
        <w:tc>
          <w:tcPr>
            <w:tcW w:w="3235" w:type="dxa"/>
          </w:tcPr>
          <w:p w14:paraId="0096A605" w14:textId="4493A080" w:rsidR="00880B25" w:rsidRPr="00880B25" w:rsidRDefault="00711B99" w:rsidP="00880B25">
            <w:pPr>
              <w:pStyle w:val="Table"/>
              <w:rPr>
                <w:ins w:id="461" w:author="VarunReddy Papireddy - EXT" w:date="2023-12-15T23:36:00Z"/>
                <w:lang w:val="fr-FR"/>
              </w:rPr>
            </w:pPr>
            <w:ins w:id="462" w:author="VarunReddy Papireddy - EXT" w:date="2023-12-15T23:44:00Z">
              <w:r>
                <w:t>Ericsson Baseband 6318</w:t>
              </w:r>
            </w:ins>
          </w:p>
        </w:tc>
        <w:tc>
          <w:tcPr>
            <w:tcW w:w="7565" w:type="dxa"/>
          </w:tcPr>
          <w:p w14:paraId="2E6BAFAF" w14:textId="02344E51" w:rsidR="00880B25" w:rsidRPr="00880B25" w:rsidRDefault="00711B99" w:rsidP="00880B25">
            <w:pPr>
              <w:pStyle w:val="Table"/>
              <w:rPr>
                <w:ins w:id="463" w:author="VarunReddy Papireddy - EXT" w:date="2023-12-15T23:36:00Z"/>
                <w:lang w:val="fr-FR"/>
              </w:rPr>
            </w:pPr>
            <w:ins w:id="464" w:author="VarunReddy Papireddy - EXT" w:date="2023-12-15T23:44:00Z">
              <w:r>
                <w:rPr>
                  <w:lang w:val="fr-FR"/>
                </w:rPr>
                <w:t>TN B</w:t>
              </w:r>
            </w:ins>
          </w:p>
        </w:tc>
      </w:tr>
      <w:tr w:rsidR="00880B25" w:rsidRPr="0006140B" w14:paraId="4186845E" w14:textId="77777777" w:rsidTr="00880B25">
        <w:trPr>
          <w:trHeight w:val="300"/>
          <w:ins w:id="465" w:author="VarunReddy Papireddy - EXT" w:date="2023-12-15T23:36:00Z"/>
        </w:trPr>
        <w:tc>
          <w:tcPr>
            <w:tcW w:w="3235" w:type="dxa"/>
          </w:tcPr>
          <w:p w14:paraId="497586F5" w14:textId="77777777" w:rsidR="00880B25" w:rsidRPr="00880B25" w:rsidRDefault="00880B25" w:rsidP="00880B25">
            <w:pPr>
              <w:pStyle w:val="Table"/>
              <w:rPr>
                <w:ins w:id="466" w:author="VarunReddy Papireddy - EXT" w:date="2023-12-15T23:36:00Z"/>
                <w:lang w:val="fr-FR"/>
              </w:rPr>
            </w:pPr>
          </w:p>
        </w:tc>
        <w:tc>
          <w:tcPr>
            <w:tcW w:w="7565" w:type="dxa"/>
          </w:tcPr>
          <w:p w14:paraId="3CC7369A" w14:textId="7B99A975" w:rsidR="00880B25" w:rsidRPr="00880B25" w:rsidRDefault="00711B99" w:rsidP="00880B25">
            <w:pPr>
              <w:pStyle w:val="Table"/>
              <w:rPr>
                <w:ins w:id="467" w:author="VarunReddy Papireddy - EXT" w:date="2023-12-15T23:36:00Z"/>
                <w:lang w:val="fr-FR"/>
              </w:rPr>
            </w:pPr>
            <w:ins w:id="468" w:author="VarunReddy Papireddy - EXT" w:date="2023-12-15T23:44:00Z">
              <w:r>
                <w:rPr>
                  <w:lang w:val="fr-FR"/>
                </w:rPr>
                <w:t>TN C</w:t>
              </w:r>
            </w:ins>
          </w:p>
        </w:tc>
      </w:tr>
      <w:tr w:rsidR="00A74662" w:rsidRPr="0006140B" w14:paraId="25FF78A3" w14:textId="77777777" w:rsidTr="00880B25">
        <w:trPr>
          <w:trHeight w:val="300"/>
          <w:ins w:id="469" w:author="VarunReddy Papireddy - EXT" w:date="2023-12-15T23:36:00Z"/>
        </w:trPr>
        <w:tc>
          <w:tcPr>
            <w:tcW w:w="3235" w:type="dxa"/>
          </w:tcPr>
          <w:p w14:paraId="346EC5AD" w14:textId="0EA380B8" w:rsidR="00A74662" w:rsidRPr="00711B99" w:rsidRDefault="00711B99" w:rsidP="00880B25">
            <w:pPr>
              <w:pStyle w:val="Table"/>
              <w:rPr>
                <w:ins w:id="470" w:author="VarunReddy Papireddy - EXT" w:date="2023-12-15T23:36:00Z"/>
                <w:rPrChange w:id="471" w:author="VarunReddy Papireddy - EXT" w:date="2023-12-15T23:45:00Z">
                  <w:rPr>
                    <w:ins w:id="472" w:author="VarunReddy Papireddy - EXT" w:date="2023-12-15T23:36:00Z"/>
                    <w:lang w:val="fr-FR"/>
                  </w:rPr>
                </w:rPrChange>
              </w:rPr>
            </w:pPr>
            <w:ins w:id="473" w:author="VarunReddy Papireddy - EXT" w:date="2023-12-15T23:45:00Z">
              <w:r>
                <w:t xml:space="preserve">Ericsson RadioProcessor 6353 </w:t>
              </w:r>
            </w:ins>
          </w:p>
        </w:tc>
        <w:tc>
          <w:tcPr>
            <w:tcW w:w="7565" w:type="dxa"/>
          </w:tcPr>
          <w:p w14:paraId="18A250B9" w14:textId="4FD57F2D" w:rsidR="00A74662" w:rsidRPr="00880B25" w:rsidRDefault="00711B99" w:rsidP="00880B25">
            <w:pPr>
              <w:pStyle w:val="Table"/>
              <w:rPr>
                <w:ins w:id="474" w:author="VarunReddy Papireddy - EXT" w:date="2023-12-15T23:36:00Z"/>
                <w:lang w:val="fr-FR"/>
              </w:rPr>
            </w:pPr>
            <w:ins w:id="475" w:author="VarunReddy Papireddy - EXT" w:date="2023-12-15T23:45:00Z">
              <w:r>
                <w:rPr>
                  <w:lang w:val="fr-FR"/>
                </w:rPr>
                <w:t>TN A</w:t>
              </w:r>
            </w:ins>
          </w:p>
        </w:tc>
      </w:tr>
      <w:tr w:rsidR="00A74662" w:rsidRPr="0006140B" w14:paraId="73B77811" w14:textId="77777777" w:rsidTr="00880B25">
        <w:trPr>
          <w:trHeight w:val="300"/>
          <w:ins w:id="476" w:author="VarunReddy Papireddy - EXT" w:date="2023-12-15T23:36:00Z"/>
        </w:trPr>
        <w:tc>
          <w:tcPr>
            <w:tcW w:w="3235" w:type="dxa"/>
          </w:tcPr>
          <w:p w14:paraId="54C3DE3B" w14:textId="77777777" w:rsidR="00A74662" w:rsidRPr="00880B25" w:rsidRDefault="00A74662" w:rsidP="00880B25">
            <w:pPr>
              <w:pStyle w:val="Table"/>
              <w:rPr>
                <w:ins w:id="477" w:author="VarunReddy Papireddy - EXT" w:date="2023-12-15T23:36:00Z"/>
                <w:lang w:val="fr-FR"/>
              </w:rPr>
            </w:pPr>
          </w:p>
        </w:tc>
        <w:tc>
          <w:tcPr>
            <w:tcW w:w="7565" w:type="dxa"/>
          </w:tcPr>
          <w:p w14:paraId="79314F2D" w14:textId="05B80A27" w:rsidR="00A74662" w:rsidRPr="00880B25" w:rsidRDefault="00711B99" w:rsidP="00880B25">
            <w:pPr>
              <w:pStyle w:val="Table"/>
              <w:rPr>
                <w:ins w:id="478" w:author="VarunReddy Papireddy - EXT" w:date="2023-12-15T23:36:00Z"/>
                <w:lang w:val="fr-FR"/>
              </w:rPr>
            </w:pPr>
            <w:ins w:id="479" w:author="VarunReddy Papireddy - EXT" w:date="2023-12-15T23:45:00Z">
              <w:r>
                <w:rPr>
                  <w:lang w:val="fr-FR"/>
                </w:rPr>
                <w:t>TN B</w:t>
              </w:r>
            </w:ins>
          </w:p>
        </w:tc>
      </w:tr>
      <w:tr w:rsidR="00A74662" w:rsidRPr="0006140B" w14:paraId="182E90A6" w14:textId="77777777" w:rsidTr="00880B25">
        <w:trPr>
          <w:trHeight w:val="300"/>
          <w:ins w:id="480" w:author="VarunReddy Papireddy - EXT" w:date="2023-12-15T23:36:00Z"/>
        </w:trPr>
        <w:tc>
          <w:tcPr>
            <w:tcW w:w="3235" w:type="dxa"/>
          </w:tcPr>
          <w:p w14:paraId="608614CB" w14:textId="77777777" w:rsidR="00A74662" w:rsidRPr="00880B25" w:rsidRDefault="00A74662" w:rsidP="00880B25">
            <w:pPr>
              <w:pStyle w:val="Table"/>
              <w:rPr>
                <w:ins w:id="481" w:author="VarunReddy Papireddy - EXT" w:date="2023-12-15T23:36:00Z"/>
                <w:lang w:val="fr-FR"/>
              </w:rPr>
            </w:pPr>
          </w:p>
        </w:tc>
        <w:tc>
          <w:tcPr>
            <w:tcW w:w="7565" w:type="dxa"/>
          </w:tcPr>
          <w:p w14:paraId="12D889E3" w14:textId="3162B1A8" w:rsidR="00A74662" w:rsidRPr="00880B25" w:rsidRDefault="00711B99" w:rsidP="00880B25">
            <w:pPr>
              <w:pStyle w:val="Table"/>
              <w:rPr>
                <w:ins w:id="482" w:author="VarunReddy Papireddy - EXT" w:date="2023-12-15T23:36:00Z"/>
                <w:lang w:val="fr-FR"/>
              </w:rPr>
            </w:pPr>
            <w:ins w:id="483" w:author="VarunReddy Papireddy - EXT" w:date="2023-12-15T23:45:00Z">
              <w:r>
                <w:rPr>
                  <w:lang w:val="fr-FR"/>
                </w:rPr>
                <w:t>TN C</w:t>
              </w:r>
            </w:ins>
          </w:p>
        </w:tc>
      </w:tr>
      <w:tr w:rsidR="00A74662" w:rsidRPr="0006140B" w14:paraId="4ABB59A2" w14:textId="77777777" w:rsidTr="00880B25">
        <w:trPr>
          <w:trHeight w:val="300"/>
          <w:ins w:id="484" w:author="VarunReddy Papireddy - EXT" w:date="2023-12-15T23:36:00Z"/>
        </w:trPr>
        <w:tc>
          <w:tcPr>
            <w:tcW w:w="3235" w:type="dxa"/>
          </w:tcPr>
          <w:p w14:paraId="4D6FF936" w14:textId="77777777" w:rsidR="00A74662" w:rsidRPr="00880B25" w:rsidRDefault="00A74662" w:rsidP="00880B25">
            <w:pPr>
              <w:pStyle w:val="Table"/>
              <w:rPr>
                <w:ins w:id="485" w:author="VarunReddy Papireddy - EXT" w:date="2023-12-15T23:36:00Z"/>
                <w:lang w:val="fr-FR"/>
              </w:rPr>
            </w:pPr>
          </w:p>
        </w:tc>
        <w:tc>
          <w:tcPr>
            <w:tcW w:w="7565" w:type="dxa"/>
          </w:tcPr>
          <w:p w14:paraId="5BB85C57" w14:textId="6F9BAB40" w:rsidR="00A74662" w:rsidRPr="00880B25" w:rsidRDefault="00711B99" w:rsidP="00880B25">
            <w:pPr>
              <w:pStyle w:val="Table"/>
              <w:rPr>
                <w:ins w:id="486" w:author="VarunReddy Papireddy - EXT" w:date="2023-12-15T23:36:00Z"/>
                <w:lang w:val="fr-FR"/>
              </w:rPr>
            </w:pPr>
            <w:ins w:id="487" w:author="VarunReddy Papireddy - EXT" w:date="2023-12-15T23:45:00Z">
              <w:r>
                <w:rPr>
                  <w:lang w:val="fr-FR"/>
                </w:rPr>
                <w:t>TN D</w:t>
              </w:r>
            </w:ins>
          </w:p>
        </w:tc>
      </w:tr>
      <w:tr w:rsidR="00A74662" w:rsidRPr="0006140B" w14:paraId="35677467" w14:textId="77777777" w:rsidTr="00880B25">
        <w:trPr>
          <w:trHeight w:val="300"/>
          <w:ins w:id="488" w:author="VarunReddy Papireddy - EXT" w:date="2023-12-15T23:36:00Z"/>
        </w:trPr>
        <w:tc>
          <w:tcPr>
            <w:tcW w:w="3235" w:type="dxa"/>
          </w:tcPr>
          <w:p w14:paraId="106A8880" w14:textId="7C3A6DCD" w:rsidR="00A74662" w:rsidRPr="00880B25" w:rsidRDefault="002A18C1" w:rsidP="00880B25">
            <w:pPr>
              <w:pStyle w:val="Table"/>
              <w:rPr>
                <w:ins w:id="489" w:author="VarunReddy Papireddy - EXT" w:date="2023-12-15T23:36:00Z"/>
                <w:lang w:val="fr-FR"/>
              </w:rPr>
            </w:pPr>
            <w:ins w:id="490" w:author="VarunReddy Papireddy - EXT" w:date="2023-12-15T23:46:00Z">
              <w:r w:rsidRPr="6F689E3E">
                <w:rPr>
                  <w:lang w:val="en-CA"/>
                </w:rPr>
                <w:t>Ericsson Router</w:t>
              </w:r>
              <w:r w:rsidRPr="7C185D5C">
                <w:rPr>
                  <w:lang w:val="en-CA"/>
                </w:rPr>
                <w:t xml:space="preserve"> 6675</w:t>
              </w:r>
            </w:ins>
          </w:p>
        </w:tc>
        <w:tc>
          <w:tcPr>
            <w:tcW w:w="7565" w:type="dxa"/>
          </w:tcPr>
          <w:p w14:paraId="62035883" w14:textId="496CEADB" w:rsidR="00A74662" w:rsidRPr="00880B25" w:rsidRDefault="002A18C1" w:rsidP="00880B25">
            <w:pPr>
              <w:pStyle w:val="Table"/>
              <w:rPr>
                <w:ins w:id="491" w:author="VarunReddy Papireddy - EXT" w:date="2023-12-15T23:36:00Z"/>
                <w:lang w:val="fr-FR"/>
              </w:rPr>
            </w:pPr>
            <w:ins w:id="492" w:author="VarunReddy Papireddy - EXT" w:date="2023-12-15T23:46:00Z">
              <w:r>
                <w:rPr>
                  <w:lang w:val="fr-FR"/>
                </w:rPr>
                <w:t>1-24</w:t>
              </w:r>
            </w:ins>
          </w:p>
        </w:tc>
      </w:tr>
      <w:tr w:rsidR="00A74662" w:rsidRPr="0006140B" w14:paraId="29EA7F63" w14:textId="77777777" w:rsidTr="00880B25">
        <w:trPr>
          <w:trHeight w:val="300"/>
          <w:ins w:id="493" w:author="VarunReddy Papireddy - EXT" w:date="2023-12-15T23:36:00Z"/>
        </w:trPr>
        <w:tc>
          <w:tcPr>
            <w:tcW w:w="3235" w:type="dxa"/>
          </w:tcPr>
          <w:p w14:paraId="5CE972F3" w14:textId="77777777" w:rsidR="00A74662" w:rsidRPr="00880B25" w:rsidRDefault="00A74662" w:rsidP="00880B25">
            <w:pPr>
              <w:pStyle w:val="Table"/>
              <w:rPr>
                <w:ins w:id="494" w:author="VarunReddy Papireddy - EXT" w:date="2023-12-15T23:36:00Z"/>
                <w:lang w:val="fr-FR"/>
              </w:rPr>
            </w:pPr>
          </w:p>
        </w:tc>
        <w:tc>
          <w:tcPr>
            <w:tcW w:w="7565" w:type="dxa"/>
          </w:tcPr>
          <w:p w14:paraId="02EBC4D3" w14:textId="2497F091" w:rsidR="00A74662" w:rsidRPr="00880B25" w:rsidRDefault="002A18C1" w:rsidP="00880B25">
            <w:pPr>
              <w:pStyle w:val="Table"/>
              <w:rPr>
                <w:ins w:id="495" w:author="VarunReddy Papireddy - EXT" w:date="2023-12-15T23:36:00Z"/>
                <w:lang w:val="fr-FR"/>
              </w:rPr>
            </w:pPr>
            <w:ins w:id="496" w:author="VarunReddy Papireddy - EXT" w:date="2023-12-15T23:46:00Z">
              <w:r>
                <w:rPr>
                  <w:lang w:val="fr-FR"/>
                </w:rPr>
                <w:t>25-28</w:t>
              </w:r>
            </w:ins>
          </w:p>
        </w:tc>
      </w:tr>
      <w:tr w:rsidR="00A74662" w:rsidRPr="0006140B" w14:paraId="545CE84B" w14:textId="77777777" w:rsidTr="00880B25">
        <w:trPr>
          <w:trHeight w:val="300"/>
          <w:ins w:id="497" w:author="VarunReddy Papireddy - EXT" w:date="2023-12-15T23:36:00Z"/>
        </w:trPr>
        <w:tc>
          <w:tcPr>
            <w:tcW w:w="3235" w:type="dxa"/>
          </w:tcPr>
          <w:p w14:paraId="2425BD4E" w14:textId="3720A10D" w:rsidR="00A74662" w:rsidRPr="00880B25" w:rsidRDefault="00FA0477" w:rsidP="00880B25">
            <w:pPr>
              <w:pStyle w:val="Table"/>
              <w:rPr>
                <w:ins w:id="498" w:author="VarunReddy Papireddy - EXT" w:date="2023-12-15T23:36:00Z"/>
                <w:lang w:val="fr-FR"/>
              </w:rPr>
            </w:pPr>
            <w:ins w:id="499" w:author="VarunReddy Papireddy - EXT" w:date="2023-12-15T23:48:00Z">
              <w:r>
                <w:t xml:space="preserve">Ericsson ML 6693 - </w:t>
              </w:r>
            </w:ins>
            <w:ins w:id="500" w:author="VarunReddy Papireddy - EXT" w:date="2023-12-15T23:47:00Z">
              <w:r w:rsidR="002A18C1" w:rsidRPr="47D17CDD">
                <w:rPr>
                  <w:b/>
                  <w:bCs/>
                  <w:lang w:val="en-CA"/>
                </w:rPr>
                <w:t>NPU 1002</w:t>
              </w:r>
            </w:ins>
          </w:p>
        </w:tc>
        <w:tc>
          <w:tcPr>
            <w:tcW w:w="7565" w:type="dxa"/>
          </w:tcPr>
          <w:p w14:paraId="56DC16A0" w14:textId="39AF0DF6" w:rsidR="00A74662" w:rsidRPr="00880B25" w:rsidRDefault="000C3E8B" w:rsidP="00880B25">
            <w:pPr>
              <w:pStyle w:val="Table"/>
              <w:rPr>
                <w:ins w:id="501" w:author="VarunReddy Papireddy - EXT" w:date="2023-12-15T23:36:00Z"/>
                <w:lang w:val="fr-FR"/>
              </w:rPr>
            </w:pPr>
            <w:ins w:id="502" w:author="VarunReddy Papireddy - EXT" w:date="2023-12-15T23:49:00Z">
              <w:r>
                <w:rPr>
                  <w:lang w:val="fr-FR"/>
                </w:rPr>
                <w:t>TN 6</w:t>
              </w:r>
            </w:ins>
          </w:p>
        </w:tc>
      </w:tr>
      <w:tr w:rsidR="00A74662" w:rsidRPr="0006140B" w14:paraId="7970A9D8" w14:textId="77777777" w:rsidTr="00880B25">
        <w:trPr>
          <w:trHeight w:val="300"/>
          <w:ins w:id="503" w:author="VarunReddy Papireddy - EXT" w:date="2023-12-15T23:36:00Z"/>
        </w:trPr>
        <w:tc>
          <w:tcPr>
            <w:tcW w:w="3235" w:type="dxa"/>
          </w:tcPr>
          <w:p w14:paraId="0B485BDE" w14:textId="77777777" w:rsidR="00A74662" w:rsidRPr="00880B25" w:rsidRDefault="00A74662" w:rsidP="00880B25">
            <w:pPr>
              <w:pStyle w:val="Table"/>
              <w:rPr>
                <w:ins w:id="504" w:author="VarunReddy Papireddy - EXT" w:date="2023-12-15T23:36:00Z"/>
                <w:lang w:val="fr-FR"/>
              </w:rPr>
            </w:pPr>
          </w:p>
        </w:tc>
        <w:tc>
          <w:tcPr>
            <w:tcW w:w="7565" w:type="dxa"/>
          </w:tcPr>
          <w:p w14:paraId="71F90639" w14:textId="7A3C0CF2" w:rsidR="00A74662" w:rsidRPr="00880B25" w:rsidRDefault="000C3E8B" w:rsidP="00880B25">
            <w:pPr>
              <w:pStyle w:val="Table"/>
              <w:rPr>
                <w:ins w:id="505" w:author="VarunReddy Papireddy - EXT" w:date="2023-12-15T23:36:00Z"/>
                <w:lang w:val="fr-FR"/>
              </w:rPr>
            </w:pPr>
            <w:ins w:id="506" w:author="VarunReddy Papireddy - EXT" w:date="2023-12-15T23:49:00Z">
              <w:r>
                <w:rPr>
                  <w:lang w:val="fr-FR"/>
                </w:rPr>
                <w:t>TN 7</w:t>
              </w:r>
            </w:ins>
          </w:p>
        </w:tc>
      </w:tr>
      <w:tr w:rsidR="00A74662" w:rsidRPr="0006140B" w14:paraId="5878E387" w14:textId="77777777" w:rsidTr="00880B25">
        <w:trPr>
          <w:trHeight w:val="300"/>
          <w:ins w:id="507" w:author="VarunReddy Papireddy - EXT" w:date="2023-12-15T23:36:00Z"/>
        </w:trPr>
        <w:tc>
          <w:tcPr>
            <w:tcW w:w="3235" w:type="dxa"/>
          </w:tcPr>
          <w:p w14:paraId="165980F0" w14:textId="77777777" w:rsidR="00A74662" w:rsidRPr="00880B25" w:rsidRDefault="00A74662" w:rsidP="00880B25">
            <w:pPr>
              <w:pStyle w:val="Table"/>
              <w:rPr>
                <w:ins w:id="508" w:author="VarunReddy Papireddy - EXT" w:date="2023-12-15T23:36:00Z"/>
                <w:lang w:val="fr-FR"/>
              </w:rPr>
            </w:pPr>
          </w:p>
        </w:tc>
        <w:tc>
          <w:tcPr>
            <w:tcW w:w="7565" w:type="dxa"/>
          </w:tcPr>
          <w:p w14:paraId="02B442F2" w14:textId="662A0CF7" w:rsidR="00A74662" w:rsidRPr="00880B25" w:rsidRDefault="000C3E8B" w:rsidP="00880B25">
            <w:pPr>
              <w:pStyle w:val="Table"/>
              <w:rPr>
                <w:ins w:id="509" w:author="VarunReddy Papireddy - EXT" w:date="2023-12-15T23:36:00Z"/>
                <w:lang w:val="fr-FR"/>
              </w:rPr>
            </w:pPr>
            <w:ins w:id="510" w:author="VarunReddy Papireddy - EXT" w:date="2023-12-15T23:49:00Z">
              <w:r>
                <w:rPr>
                  <w:lang w:val="fr-FR"/>
                </w:rPr>
                <w:t>TN 8</w:t>
              </w:r>
            </w:ins>
          </w:p>
        </w:tc>
      </w:tr>
      <w:tr w:rsidR="00A74662" w:rsidRPr="0006140B" w14:paraId="53D89556" w14:textId="77777777" w:rsidTr="00880B25">
        <w:trPr>
          <w:trHeight w:val="300"/>
          <w:ins w:id="511" w:author="VarunReddy Papireddy - EXT" w:date="2023-12-15T23:36:00Z"/>
        </w:trPr>
        <w:tc>
          <w:tcPr>
            <w:tcW w:w="3235" w:type="dxa"/>
          </w:tcPr>
          <w:p w14:paraId="30BD92EE" w14:textId="7CDCE49F" w:rsidR="00A74662" w:rsidRPr="00880B25" w:rsidRDefault="00FA0477" w:rsidP="00880B25">
            <w:pPr>
              <w:pStyle w:val="Table"/>
              <w:rPr>
                <w:ins w:id="512" w:author="VarunReddy Papireddy - EXT" w:date="2023-12-15T23:36:00Z"/>
                <w:lang w:val="fr-FR"/>
              </w:rPr>
            </w:pPr>
            <w:ins w:id="513" w:author="VarunReddy Papireddy - EXT" w:date="2023-12-15T23:48:00Z">
              <w:r>
                <w:t xml:space="preserve">Ericsson ML 6693 - </w:t>
              </w:r>
              <w:r w:rsidRPr="47D17CDD">
                <w:rPr>
                  <w:b/>
                  <w:bCs/>
                  <w:lang w:val="en-CA"/>
                </w:rPr>
                <w:t>NPU 100</w:t>
              </w:r>
            </w:ins>
            <w:ins w:id="514" w:author="VarunReddy Papireddy - EXT" w:date="2023-12-15T23:50:00Z">
              <w:r w:rsidR="00DA2DF8">
                <w:rPr>
                  <w:b/>
                  <w:bCs/>
                  <w:lang w:val="en-CA"/>
                </w:rPr>
                <w:t>3</w:t>
              </w:r>
            </w:ins>
          </w:p>
        </w:tc>
        <w:tc>
          <w:tcPr>
            <w:tcW w:w="7565" w:type="dxa"/>
          </w:tcPr>
          <w:p w14:paraId="73BA799E" w14:textId="42D20DB3" w:rsidR="00A74662" w:rsidRPr="00880B25" w:rsidRDefault="00DA2DF8" w:rsidP="00880B25">
            <w:pPr>
              <w:pStyle w:val="Table"/>
              <w:rPr>
                <w:ins w:id="515" w:author="VarunReddy Papireddy - EXT" w:date="2023-12-15T23:36:00Z"/>
                <w:lang w:val="fr-FR"/>
              </w:rPr>
            </w:pPr>
            <w:ins w:id="516" w:author="VarunReddy Papireddy - EXT" w:date="2023-12-15T23:50:00Z">
              <w:r>
                <w:rPr>
                  <w:lang w:val="fr-FR"/>
                </w:rPr>
                <w:t>TN 6</w:t>
              </w:r>
            </w:ins>
          </w:p>
        </w:tc>
      </w:tr>
      <w:tr w:rsidR="00A74662" w:rsidRPr="0006140B" w14:paraId="0A281881" w14:textId="77777777" w:rsidTr="00880B25">
        <w:trPr>
          <w:trHeight w:val="300"/>
          <w:ins w:id="517" w:author="VarunReddy Papireddy - EXT" w:date="2023-12-15T23:36:00Z"/>
        </w:trPr>
        <w:tc>
          <w:tcPr>
            <w:tcW w:w="3235" w:type="dxa"/>
          </w:tcPr>
          <w:p w14:paraId="36E5F6A9" w14:textId="77777777" w:rsidR="00A74662" w:rsidRPr="00880B25" w:rsidRDefault="00A74662" w:rsidP="00880B25">
            <w:pPr>
              <w:pStyle w:val="Table"/>
              <w:rPr>
                <w:ins w:id="518" w:author="VarunReddy Papireddy - EXT" w:date="2023-12-15T23:36:00Z"/>
                <w:lang w:val="fr-FR"/>
              </w:rPr>
            </w:pPr>
          </w:p>
        </w:tc>
        <w:tc>
          <w:tcPr>
            <w:tcW w:w="7565" w:type="dxa"/>
          </w:tcPr>
          <w:p w14:paraId="2F3472E2" w14:textId="6047E5BB" w:rsidR="00A74662" w:rsidRPr="00880B25" w:rsidRDefault="00DA2DF8" w:rsidP="00880B25">
            <w:pPr>
              <w:pStyle w:val="Table"/>
              <w:rPr>
                <w:ins w:id="519" w:author="VarunReddy Papireddy - EXT" w:date="2023-12-15T23:36:00Z"/>
                <w:lang w:val="fr-FR"/>
              </w:rPr>
            </w:pPr>
            <w:ins w:id="520" w:author="VarunReddy Papireddy - EXT" w:date="2023-12-15T23:50:00Z">
              <w:r>
                <w:rPr>
                  <w:lang w:val="fr-FR"/>
                </w:rPr>
                <w:t>TN 7</w:t>
              </w:r>
            </w:ins>
          </w:p>
        </w:tc>
      </w:tr>
      <w:tr w:rsidR="00A74662" w:rsidRPr="0006140B" w14:paraId="098DB3C3" w14:textId="77777777" w:rsidTr="00880B25">
        <w:trPr>
          <w:trHeight w:val="300"/>
          <w:ins w:id="521" w:author="VarunReddy Papireddy - EXT" w:date="2023-12-15T23:36:00Z"/>
        </w:trPr>
        <w:tc>
          <w:tcPr>
            <w:tcW w:w="3235" w:type="dxa"/>
          </w:tcPr>
          <w:p w14:paraId="3F40BC85" w14:textId="77777777" w:rsidR="00A74662" w:rsidRPr="00880B25" w:rsidRDefault="00A74662" w:rsidP="00880B25">
            <w:pPr>
              <w:pStyle w:val="Table"/>
              <w:rPr>
                <w:ins w:id="522" w:author="VarunReddy Papireddy - EXT" w:date="2023-12-15T23:36:00Z"/>
                <w:lang w:val="fr-FR"/>
              </w:rPr>
            </w:pPr>
          </w:p>
        </w:tc>
        <w:tc>
          <w:tcPr>
            <w:tcW w:w="7565" w:type="dxa"/>
          </w:tcPr>
          <w:p w14:paraId="318D01E0" w14:textId="2EF48027" w:rsidR="00A74662" w:rsidRPr="00880B25" w:rsidRDefault="00DA2DF8" w:rsidP="00880B25">
            <w:pPr>
              <w:pStyle w:val="Table"/>
              <w:rPr>
                <w:ins w:id="523" w:author="VarunReddy Papireddy - EXT" w:date="2023-12-15T23:36:00Z"/>
                <w:lang w:val="fr-FR"/>
              </w:rPr>
            </w:pPr>
            <w:ins w:id="524" w:author="VarunReddy Papireddy - EXT" w:date="2023-12-15T23:50:00Z">
              <w:r>
                <w:rPr>
                  <w:lang w:val="fr-FR"/>
                </w:rPr>
                <w:t>TN 8</w:t>
              </w:r>
            </w:ins>
          </w:p>
        </w:tc>
      </w:tr>
      <w:tr w:rsidR="00A74662" w:rsidRPr="0006140B" w14:paraId="5F509551" w14:textId="77777777" w:rsidTr="00880B25">
        <w:trPr>
          <w:trHeight w:val="300"/>
          <w:ins w:id="525" w:author="VarunReddy Papireddy - EXT" w:date="2023-12-15T23:36:00Z"/>
        </w:trPr>
        <w:tc>
          <w:tcPr>
            <w:tcW w:w="3235" w:type="dxa"/>
          </w:tcPr>
          <w:p w14:paraId="1C35FAF6" w14:textId="3F89D11D" w:rsidR="00A74662" w:rsidRPr="00880B25" w:rsidRDefault="00DA2DF8" w:rsidP="00880B25">
            <w:pPr>
              <w:pStyle w:val="Table"/>
              <w:rPr>
                <w:ins w:id="526" w:author="VarunReddy Papireddy - EXT" w:date="2023-12-15T23:36:00Z"/>
                <w:lang w:val="fr-FR"/>
              </w:rPr>
            </w:pPr>
            <w:ins w:id="527" w:author="VarunReddy Papireddy - EXT" w:date="2023-12-15T23:50:00Z">
              <w:r>
                <w:t xml:space="preserve">Ericsson ML 6693 - </w:t>
              </w:r>
            </w:ins>
            <w:ins w:id="528" w:author="VarunReddy Papireddy - EXT" w:date="2023-12-15T23:51:00Z">
              <w:r w:rsidR="0005387A">
                <w:rPr>
                  <w:b/>
                  <w:bCs/>
                  <w:lang w:val="en-CA"/>
                </w:rPr>
                <w:t>ET</w:t>
              </w:r>
            </w:ins>
            <w:ins w:id="529" w:author="VarunReddy Papireddy - EXT" w:date="2023-12-15T23:50:00Z">
              <w:r w:rsidRPr="47D17CDD">
                <w:rPr>
                  <w:b/>
                  <w:bCs/>
                  <w:lang w:val="en-CA"/>
                </w:rPr>
                <w:t>U 1002</w:t>
              </w:r>
            </w:ins>
          </w:p>
        </w:tc>
        <w:tc>
          <w:tcPr>
            <w:tcW w:w="7565" w:type="dxa"/>
          </w:tcPr>
          <w:p w14:paraId="5DE96EE8" w14:textId="6B8822A7" w:rsidR="00A74662" w:rsidRPr="00880B25" w:rsidRDefault="0005387A" w:rsidP="00880B25">
            <w:pPr>
              <w:pStyle w:val="Table"/>
              <w:rPr>
                <w:ins w:id="530" w:author="VarunReddy Papireddy - EXT" w:date="2023-12-15T23:36:00Z"/>
                <w:lang w:val="fr-FR"/>
              </w:rPr>
            </w:pPr>
            <w:ins w:id="531" w:author="VarunReddy Papireddy - EXT" w:date="2023-12-15T23:51:00Z">
              <w:r>
                <w:rPr>
                  <w:lang w:val="fr-FR"/>
                </w:rPr>
                <w:t>TN 1</w:t>
              </w:r>
            </w:ins>
          </w:p>
        </w:tc>
      </w:tr>
      <w:tr w:rsidR="00A74662" w:rsidRPr="0006140B" w14:paraId="64CA5B73" w14:textId="77777777" w:rsidTr="00880B25">
        <w:trPr>
          <w:trHeight w:val="300"/>
          <w:ins w:id="532" w:author="VarunReddy Papireddy - EXT" w:date="2023-12-15T23:36:00Z"/>
        </w:trPr>
        <w:tc>
          <w:tcPr>
            <w:tcW w:w="3235" w:type="dxa"/>
          </w:tcPr>
          <w:p w14:paraId="317D38DE" w14:textId="0CDB3C06" w:rsidR="00A74662" w:rsidRPr="00880B25" w:rsidRDefault="00A74662" w:rsidP="00880B25">
            <w:pPr>
              <w:pStyle w:val="Table"/>
              <w:rPr>
                <w:ins w:id="533" w:author="VarunReddy Papireddy - EXT" w:date="2023-12-15T23:36:00Z"/>
                <w:lang w:val="fr-FR"/>
              </w:rPr>
            </w:pPr>
          </w:p>
        </w:tc>
        <w:tc>
          <w:tcPr>
            <w:tcW w:w="7565" w:type="dxa"/>
          </w:tcPr>
          <w:p w14:paraId="2BFB5A77" w14:textId="780CF905" w:rsidR="00A74662" w:rsidRPr="00880B25" w:rsidRDefault="0005387A" w:rsidP="00880B25">
            <w:pPr>
              <w:pStyle w:val="Table"/>
              <w:rPr>
                <w:ins w:id="534" w:author="VarunReddy Papireddy - EXT" w:date="2023-12-15T23:36:00Z"/>
                <w:lang w:val="fr-FR"/>
              </w:rPr>
            </w:pPr>
            <w:ins w:id="535" w:author="VarunReddy Papireddy - EXT" w:date="2023-12-15T23:51:00Z">
              <w:r>
                <w:rPr>
                  <w:lang w:val="fr-FR"/>
                </w:rPr>
                <w:t>TN 2</w:t>
              </w:r>
            </w:ins>
          </w:p>
        </w:tc>
      </w:tr>
      <w:tr w:rsidR="00A74662" w:rsidRPr="0006140B" w14:paraId="4C71B1BE" w14:textId="77777777" w:rsidTr="00880B25">
        <w:trPr>
          <w:trHeight w:val="300"/>
          <w:ins w:id="536" w:author="VarunReddy Papireddy - EXT" w:date="2023-12-15T23:36:00Z"/>
        </w:trPr>
        <w:tc>
          <w:tcPr>
            <w:tcW w:w="3235" w:type="dxa"/>
          </w:tcPr>
          <w:p w14:paraId="42232AE9" w14:textId="77777777" w:rsidR="00A74662" w:rsidRPr="00880B25" w:rsidRDefault="00A74662" w:rsidP="00880B25">
            <w:pPr>
              <w:pStyle w:val="Table"/>
              <w:rPr>
                <w:ins w:id="537" w:author="VarunReddy Papireddy - EXT" w:date="2023-12-15T23:36:00Z"/>
                <w:lang w:val="fr-FR"/>
              </w:rPr>
            </w:pPr>
          </w:p>
        </w:tc>
        <w:tc>
          <w:tcPr>
            <w:tcW w:w="7565" w:type="dxa"/>
          </w:tcPr>
          <w:p w14:paraId="5A320835" w14:textId="087D0951" w:rsidR="00A74662" w:rsidRPr="00880B25" w:rsidRDefault="0005387A" w:rsidP="00880B25">
            <w:pPr>
              <w:pStyle w:val="Table"/>
              <w:rPr>
                <w:ins w:id="538" w:author="VarunReddy Papireddy - EXT" w:date="2023-12-15T23:36:00Z"/>
                <w:lang w:val="fr-FR"/>
              </w:rPr>
            </w:pPr>
            <w:ins w:id="539" w:author="VarunReddy Papireddy - EXT" w:date="2023-12-15T23:51:00Z">
              <w:r>
                <w:rPr>
                  <w:lang w:val="fr-FR"/>
                </w:rPr>
                <w:t>TN 3</w:t>
              </w:r>
            </w:ins>
          </w:p>
        </w:tc>
      </w:tr>
      <w:tr w:rsidR="00A74662" w:rsidRPr="0006140B" w14:paraId="29BAD76C" w14:textId="77777777" w:rsidTr="00880B25">
        <w:trPr>
          <w:trHeight w:val="300"/>
          <w:ins w:id="540" w:author="VarunReddy Papireddy - EXT" w:date="2023-12-15T23:36:00Z"/>
        </w:trPr>
        <w:tc>
          <w:tcPr>
            <w:tcW w:w="3235" w:type="dxa"/>
          </w:tcPr>
          <w:p w14:paraId="40BCB3B8" w14:textId="77777777" w:rsidR="00A74662" w:rsidRPr="00880B25" w:rsidRDefault="00A74662" w:rsidP="00880B25">
            <w:pPr>
              <w:pStyle w:val="Table"/>
              <w:rPr>
                <w:ins w:id="541" w:author="VarunReddy Papireddy - EXT" w:date="2023-12-15T23:36:00Z"/>
                <w:lang w:val="fr-FR"/>
              </w:rPr>
            </w:pPr>
          </w:p>
        </w:tc>
        <w:tc>
          <w:tcPr>
            <w:tcW w:w="7565" w:type="dxa"/>
          </w:tcPr>
          <w:p w14:paraId="224770B0" w14:textId="6DDF17EA" w:rsidR="00A74662" w:rsidRPr="00880B25" w:rsidRDefault="0005387A" w:rsidP="00880B25">
            <w:pPr>
              <w:pStyle w:val="Table"/>
              <w:rPr>
                <w:ins w:id="542" w:author="VarunReddy Papireddy - EXT" w:date="2023-12-15T23:36:00Z"/>
                <w:lang w:val="fr-FR"/>
              </w:rPr>
            </w:pPr>
            <w:ins w:id="543" w:author="VarunReddy Papireddy - EXT" w:date="2023-12-15T23:51:00Z">
              <w:r>
                <w:rPr>
                  <w:lang w:val="fr-FR"/>
                </w:rPr>
                <w:t>TN 4</w:t>
              </w:r>
            </w:ins>
          </w:p>
        </w:tc>
      </w:tr>
      <w:tr w:rsidR="00DA2DF8" w:rsidRPr="0006140B" w14:paraId="5B5F7E00" w14:textId="77777777" w:rsidTr="00880B25">
        <w:trPr>
          <w:trHeight w:val="300"/>
          <w:ins w:id="544" w:author="VarunReddy Papireddy - EXT" w:date="2023-12-15T23:50:00Z"/>
        </w:trPr>
        <w:tc>
          <w:tcPr>
            <w:tcW w:w="3235" w:type="dxa"/>
          </w:tcPr>
          <w:p w14:paraId="59506498" w14:textId="77777777" w:rsidR="00DA2DF8" w:rsidRPr="00880B25" w:rsidRDefault="00DA2DF8" w:rsidP="00880B25">
            <w:pPr>
              <w:pStyle w:val="Table"/>
              <w:rPr>
                <w:ins w:id="545" w:author="VarunReddy Papireddy - EXT" w:date="2023-12-15T23:50:00Z"/>
                <w:lang w:val="fr-FR"/>
              </w:rPr>
            </w:pPr>
          </w:p>
        </w:tc>
        <w:tc>
          <w:tcPr>
            <w:tcW w:w="7565" w:type="dxa"/>
          </w:tcPr>
          <w:p w14:paraId="7C301340" w14:textId="3DFD81B1" w:rsidR="00DA2DF8" w:rsidRPr="00880B25" w:rsidRDefault="0005387A" w:rsidP="00880B25">
            <w:pPr>
              <w:pStyle w:val="Table"/>
              <w:rPr>
                <w:ins w:id="546" w:author="VarunReddy Papireddy - EXT" w:date="2023-12-15T23:50:00Z"/>
                <w:lang w:val="fr-FR"/>
              </w:rPr>
            </w:pPr>
            <w:ins w:id="547" w:author="VarunReddy Papireddy - EXT" w:date="2023-12-15T23:51:00Z">
              <w:r>
                <w:rPr>
                  <w:lang w:val="fr-FR"/>
                </w:rPr>
                <w:t xml:space="preserve">TN </w:t>
              </w:r>
            </w:ins>
            <w:ins w:id="548" w:author="VarunReddy Papireddy - EXT" w:date="2023-12-15T23:52:00Z">
              <w:r>
                <w:rPr>
                  <w:lang w:val="fr-FR"/>
                </w:rPr>
                <w:t>5</w:t>
              </w:r>
            </w:ins>
          </w:p>
        </w:tc>
      </w:tr>
      <w:tr w:rsidR="00DA2DF8" w:rsidRPr="0006140B" w14:paraId="3DEDDC8A" w14:textId="77777777" w:rsidTr="00880B25">
        <w:trPr>
          <w:trHeight w:val="300"/>
          <w:ins w:id="549" w:author="VarunReddy Papireddy - EXT" w:date="2023-12-15T23:50:00Z"/>
        </w:trPr>
        <w:tc>
          <w:tcPr>
            <w:tcW w:w="3235" w:type="dxa"/>
          </w:tcPr>
          <w:p w14:paraId="7971BAA9" w14:textId="10421B4C" w:rsidR="00DA2DF8" w:rsidRPr="00880B25" w:rsidRDefault="0005387A" w:rsidP="00880B25">
            <w:pPr>
              <w:pStyle w:val="Table"/>
              <w:rPr>
                <w:ins w:id="550" w:author="VarunReddy Papireddy - EXT" w:date="2023-12-15T23:50:00Z"/>
                <w:lang w:val="fr-FR"/>
              </w:rPr>
            </w:pPr>
            <w:ins w:id="551" w:author="VarunReddy Papireddy - EXT" w:date="2023-12-15T23:52:00Z">
              <w:r>
                <w:t xml:space="preserve">Ericsson ML 6693 - </w:t>
              </w:r>
              <w:r>
                <w:rPr>
                  <w:b/>
                  <w:bCs/>
                  <w:lang w:val="en-CA"/>
                </w:rPr>
                <w:t>LT</w:t>
              </w:r>
              <w:r w:rsidRPr="47D17CDD">
                <w:rPr>
                  <w:b/>
                  <w:bCs/>
                  <w:lang w:val="en-CA"/>
                </w:rPr>
                <w:t>U 1002</w:t>
              </w:r>
            </w:ins>
          </w:p>
        </w:tc>
        <w:tc>
          <w:tcPr>
            <w:tcW w:w="7565" w:type="dxa"/>
          </w:tcPr>
          <w:p w14:paraId="1B12DE7B" w14:textId="2609CB9F" w:rsidR="00DA2DF8" w:rsidRPr="00880B25" w:rsidRDefault="0005387A" w:rsidP="00880B25">
            <w:pPr>
              <w:pStyle w:val="Table"/>
              <w:rPr>
                <w:ins w:id="552" w:author="VarunReddy Papireddy - EXT" w:date="2023-12-15T23:50:00Z"/>
                <w:lang w:val="fr-FR"/>
              </w:rPr>
            </w:pPr>
            <w:ins w:id="553" w:author="VarunReddy Papireddy - EXT" w:date="2023-12-15T23:52:00Z">
              <w:r>
                <w:rPr>
                  <w:lang w:val="fr-FR"/>
                </w:rPr>
                <w:t>SDH</w:t>
              </w:r>
            </w:ins>
          </w:p>
        </w:tc>
      </w:tr>
      <w:tr w:rsidR="00DA2DF8" w:rsidRPr="0006140B" w14:paraId="3712638E" w14:textId="77777777" w:rsidTr="00880B25">
        <w:trPr>
          <w:trHeight w:val="300"/>
          <w:ins w:id="554" w:author="VarunReddy Papireddy - EXT" w:date="2023-12-15T23:50:00Z"/>
        </w:trPr>
        <w:tc>
          <w:tcPr>
            <w:tcW w:w="3235" w:type="dxa"/>
          </w:tcPr>
          <w:p w14:paraId="69327B63" w14:textId="31B8716E" w:rsidR="00DA2DF8" w:rsidRPr="00880B25" w:rsidRDefault="009F081C" w:rsidP="00880B25">
            <w:pPr>
              <w:pStyle w:val="Table"/>
              <w:rPr>
                <w:ins w:id="555" w:author="VarunReddy Papireddy - EXT" w:date="2023-12-15T23:50:00Z"/>
                <w:lang w:val="fr-FR"/>
              </w:rPr>
            </w:pPr>
            <w:ins w:id="556" w:author="VarunReddy Papireddy - EXT" w:date="2023-12-15T23:53:00Z">
              <w:r>
                <w:t>Ericsson ML 669</w:t>
              </w:r>
            </w:ins>
            <w:ins w:id="557" w:author="VarunReddy Papireddy - EXT" w:date="2023-12-15T23:54:00Z">
              <w:r w:rsidR="007F5639">
                <w:t>2</w:t>
              </w:r>
            </w:ins>
            <w:ins w:id="558" w:author="VarunReddy Papireddy - EXT" w:date="2023-12-15T23:53:00Z">
              <w:r>
                <w:t xml:space="preserve"> - </w:t>
              </w:r>
              <w:r w:rsidRPr="47D17CDD">
                <w:rPr>
                  <w:b/>
                  <w:bCs/>
                  <w:lang w:val="en-CA"/>
                </w:rPr>
                <w:t>NPU 1002</w:t>
              </w:r>
            </w:ins>
          </w:p>
        </w:tc>
        <w:tc>
          <w:tcPr>
            <w:tcW w:w="7565" w:type="dxa"/>
          </w:tcPr>
          <w:p w14:paraId="50B47C53" w14:textId="48CF31E0" w:rsidR="00DA2DF8" w:rsidRPr="00880B25" w:rsidRDefault="009F081C" w:rsidP="00880B25">
            <w:pPr>
              <w:pStyle w:val="Table"/>
              <w:rPr>
                <w:ins w:id="559" w:author="VarunReddy Papireddy - EXT" w:date="2023-12-15T23:50:00Z"/>
                <w:lang w:val="fr-FR"/>
              </w:rPr>
            </w:pPr>
            <w:ins w:id="560" w:author="VarunReddy Papireddy - EXT" w:date="2023-12-15T23:53:00Z">
              <w:r>
                <w:rPr>
                  <w:lang w:val="fr-FR"/>
                </w:rPr>
                <w:t>TN 6</w:t>
              </w:r>
            </w:ins>
          </w:p>
        </w:tc>
      </w:tr>
      <w:tr w:rsidR="00DA2DF8" w:rsidRPr="0006140B" w14:paraId="52710541" w14:textId="77777777" w:rsidTr="00880B25">
        <w:trPr>
          <w:trHeight w:val="300"/>
          <w:ins w:id="561" w:author="VarunReddy Papireddy - EXT" w:date="2023-12-15T23:50:00Z"/>
        </w:trPr>
        <w:tc>
          <w:tcPr>
            <w:tcW w:w="3235" w:type="dxa"/>
          </w:tcPr>
          <w:p w14:paraId="152BD1A0" w14:textId="77777777" w:rsidR="00DA2DF8" w:rsidRPr="00880B25" w:rsidRDefault="00DA2DF8" w:rsidP="00880B25">
            <w:pPr>
              <w:pStyle w:val="Table"/>
              <w:rPr>
                <w:ins w:id="562" w:author="VarunReddy Papireddy - EXT" w:date="2023-12-15T23:50:00Z"/>
                <w:lang w:val="fr-FR"/>
              </w:rPr>
            </w:pPr>
          </w:p>
        </w:tc>
        <w:tc>
          <w:tcPr>
            <w:tcW w:w="7565" w:type="dxa"/>
          </w:tcPr>
          <w:p w14:paraId="4D15A53D" w14:textId="0EE8954D" w:rsidR="00DA2DF8" w:rsidRPr="00880B25" w:rsidRDefault="009F081C" w:rsidP="00880B25">
            <w:pPr>
              <w:pStyle w:val="Table"/>
              <w:rPr>
                <w:ins w:id="563" w:author="VarunReddy Papireddy - EXT" w:date="2023-12-15T23:50:00Z"/>
                <w:lang w:val="fr-FR"/>
              </w:rPr>
            </w:pPr>
            <w:ins w:id="564" w:author="VarunReddy Papireddy - EXT" w:date="2023-12-15T23:53:00Z">
              <w:r>
                <w:rPr>
                  <w:lang w:val="fr-FR"/>
                </w:rPr>
                <w:t>TN 7</w:t>
              </w:r>
            </w:ins>
          </w:p>
        </w:tc>
      </w:tr>
      <w:tr w:rsidR="00DA2DF8" w:rsidRPr="0006140B" w14:paraId="7DA2F2D1" w14:textId="77777777" w:rsidTr="00880B25">
        <w:trPr>
          <w:trHeight w:val="300"/>
          <w:ins w:id="565" w:author="VarunReddy Papireddy - EXT" w:date="2023-12-15T23:50:00Z"/>
        </w:trPr>
        <w:tc>
          <w:tcPr>
            <w:tcW w:w="3235" w:type="dxa"/>
          </w:tcPr>
          <w:p w14:paraId="54E35E43" w14:textId="77777777" w:rsidR="00DA2DF8" w:rsidRPr="00880B25" w:rsidRDefault="00DA2DF8" w:rsidP="00880B25">
            <w:pPr>
              <w:pStyle w:val="Table"/>
              <w:rPr>
                <w:ins w:id="566" w:author="VarunReddy Papireddy - EXT" w:date="2023-12-15T23:50:00Z"/>
                <w:lang w:val="fr-FR"/>
              </w:rPr>
            </w:pPr>
          </w:p>
        </w:tc>
        <w:tc>
          <w:tcPr>
            <w:tcW w:w="7565" w:type="dxa"/>
          </w:tcPr>
          <w:p w14:paraId="31A40D67" w14:textId="4AFED88C" w:rsidR="00DA2DF8" w:rsidRPr="00880B25" w:rsidRDefault="009F081C" w:rsidP="00880B25">
            <w:pPr>
              <w:pStyle w:val="Table"/>
              <w:rPr>
                <w:ins w:id="567" w:author="VarunReddy Papireddy - EXT" w:date="2023-12-15T23:50:00Z"/>
                <w:lang w:val="fr-FR"/>
              </w:rPr>
            </w:pPr>
            <w:ins w:id="568" w:author="VarunReddy Papireddy - EXT" w:date="2023-12-15T23:53:00Z">
              <w:r>
                <w:rPr>
                  <w:lang w:val="fr-FR"/>
                </w:rPr>
                <w:t>TN 8</w:t>
              </w:r>
            </w:ins>
          </w:p>
        </w:tc>
      </w:tr>
      <w:tr w:rsidR="00DA2DF8" w:rsidRPr="0006140B" w14:paraId="711D4D31" w14:textId="77777777" w:rsidTr="00880B25">
        <w:trPr>
          <w:trHeight w:val="300"/>
          <w:ins w:id="569" w:author="VarunReddy Papireddy - EXT" w:date="2023-12-15T23:50:00Z"/>
        </w:trPr>
        <w:tc>
          <w:tcPr>
            <w:tcW w:w="3235" w:type="dxa"/>
          </w:tcPr>
          <w:p w14:paraId="6F4A4A49" w14:textId="4217FD14" w:rsidR="00DA2DF8" w:rsidRPr="00880B25" w:rsidRDefault="009F081C" w:rsidP="00880B25">
            <w:pPr>
              <w:pStyle w:val="Table"/>
              <w:rPr>
                <w:ins w:id="570" w:author="VarunReddy Papireddy - EXT" w:date="2023-12-15T23:50:00Z"/>
                <w:lang w:val="fr-FR"/>
              </w:rPr>
            </w:pPr>
            <w:ins w:id="571" w:author="VarunReddy Papireddy - EXT" w:date="2023-12-15T23:53:00Z">
              <w:r>
                <w:t>Ericsson ML 669</w:t>
              </w:r>
            </w:ins>
            <w:ins w:id="572" w:author="VarunReddy Papireddy - EXT" w:date="2023-12-15T23:54:00Z">
              <w:r w:rsidR="007F5639">
                <w:t>2</w:t>
              </w:r>
            </w:ins>
            <w:ins w:id="573" w:author="VarunReddy Papireddy - EXT" w:date="2023-12-15T23:53:00Z">
              <w:r>
                <w:t xml:space="preserve"> – </w:t>
              </w:r>
              <w:r>
                <w:rPr>
                  <w:b/>
                  <w:bCs/>
                  <w:lang w:val="en-CA"/>
                </w:rPr>
                <w:t>NPU 1003</w:t>
              </w:r>
            </w:ins>
          </w:p>
        </w:tc>
        <w:tc>
          <w:tcPr>
            <w:tcW w:w="7565" w:type="dxa"/>
          </w:tcPr>
          <w:p w14:paraId="1010D739" w14:textId="62B5EA8A" w:rsidR="00DA2DF8" w:rsidRPr="00880B25" w:rsidRDefault="009F081C" w:rsidP="00880B25">
            <w:pPr>
              <w:pStyle w:val="Table"/>
              <w:rPr>
                <w:ins w:id="574" w:author="VarunReddy Papireddy - EXT" w:date="2023-12-15T23:50:00Z"/>
                <w:lang w:val="fr-FR"/>
              </w:rPr>
            </w:pPr>
            <w:ins w:id="575" w:author="VarunReddy Papireddy - EXT" w:date="2023-12-15T23:53:00Z">
              <w:r>
                <w:rPr>
                  <w:lang w:val="fr-FR"/>
                </w:rPr>
                <w:t>TN 6</w:t>
              </w:r>
            </w:ins>
          </w:p>
        </w:tc>
      </w:tr>
      <w:tr w:rsidR="00DA2DF8" w:rsidRPr="0006140B" w14:paraId="18E918FE" w14:textId="77777777" w:rsidTr="00880B25">
        <w:trPr>
          <w:trHeight w:val="300"/>
          <w:ins w:id="576" w:author="VarunReddy Papireddy - EXT" w:date="2023-12-15T23:50:00Z"/>
        </w:trPr>
        <w:tc>
          <w:tcPr>
            <w:tcW w:w="3235" w:type="dxa"/>
          </w:tcPr>
          <w:p w14:paraId="2A35FA4E" w14:textId="77777777" w:rsidR="00DA2DF8" w:rsidRPr="00880B25" w:rsidRDefault="00DA2DF8" w:rsidP="00880B25">
            <w:pPr>
              <w:pStyle w:val="Table"/>
              <w:rPr>
                <w:ins w:id="577" w:author="VarunReddy Papireddy - EXT" w:date="2023-12-15T23:50:00Z"/>
                <w:lang w:val="fr-FR"/>
              </w:rPr>
            </w:pPr>
          </w:p>
        </w:tc>
        <w:tc>
          <w:tcPr>
            <w:tcW w:w="7565" w:type="dxa"/>
          </w:tcPr>
          <w:p w14:paraId="73D04B63" w14:textId="227B95E6" w:rsidR="00DA2DF8" w:rsidRPr="00880B25" w:rsidRDefault="009F081C" w:rsidP="00880B25">
            <w:pPr>
              <w:pStyle w:val="Table"/>
              <w:rPr>
                <w:ins w:id="578" w:author="VarunReddy Papireddy - EXT" w:date="2023-12-15T23:50:00Z"/>
                <w:lang w:val="fr-FR"/>
              </w:rPr>
            </w:pPr>
            <w:ins w:id="579" w:author="VarunReddy Papireddy - EXT" w:date="2023-12-15T23:53:00Z">
              <w:r>
                <w:rPr>
                  <w:lang w:val="fr-FR"/>
                </w:rPr>
                <w:t>TN 7</w:t>
              </w:r>
            </w:ins>
          </w:p>
        </w:tc>
      </w:tr>
      <w:tr w:rsidR="00DA2DF8" w:rsidRPr="0006140B" w14:paraId="66760B8F" w14:textId="77777777" w:rsidTr="00880B25">
        <w:trPr>
          <w:trHeight w:val="300"/>
          <w:ins w:id="580" w:author="VarunReddy Papireddy - EXT" w:date="2023-12-15T23:50:00Z"/>
        </w:trPr>
        <w:tc>
          <w:tcPr>
            <w:tcW w:w="3235" w:type="dxa"/>
          </w:tcPr>
          <w:p w14:paraId="41707DD9" w14:textId="77777777" w:rsidR="00DA2DF8" w:rsidRPr="00880B25" w:rsidRDefault="00DA2DF8" w:rsidP="00880B25">
            <w:pPr>
              <w:pStyle w:val="Table"/>
              <w:rPr>
                <w:ins w:id="581" w:author="VarunReddy Papireddy - EXT" w:date="2023-12-15T23:50:00Z"/>
                <w:lang w:val="fr-FR"/>
              </w:rPr>
            </w:pPr>
          </w:p>
        </w:tc>
        <w:tc>
          <w:tcPr>
            <w:tcW w:w="7565" w:type="dxa"/>
          </w:tcPr>
          <w:p w14:paraId="1398C2CE" w14:textId="1550F2B5" w:rsidR="00DA2DF8" w:rsidRPr="00880B25" w:rsidRDefault="009F081C" w:rsidP="00880B25">
            <w:pPr>
              <w:pStyle w:val="Table"/>
              <w:rPr>
                <w:ins w:id="582" w:author="VarunReddy Papireddy - EXT" w:date="2023-12-15T23:50:00Z"/>
                <w:lang w:val="fr-FR"/>
              </w:rPr>
            </w:pPr>
            <w:ins w:id="583" w:author="VarunReddy Papireddy - EXT" w:date="2023-12-15T23:53:00Z">
              <w:r>
                <w:rPr>
                  <w:lang w:val="fr-FR"/>
                </w:rPr>
                <w:t>TN 8</w:t>
              </w:r>
            </w:ins>
          </w:p>
        </w:tc>
      </w:tr>
      <w:tr w:rsidR="00DA2DF8" w:rsidRPr="0006140B" w14:paraId="550ED722" w14:textId="77777777" w:rsidTr="00880B25">
        <w:trPr>
          <w:trHeight w:val="300"/>
          <w:ins w:id="584" w:author="VarunReddy Papireddy - EXT" w:date="2023-12-15T23:50:00Z"/>
        </w:trPr>
        <w:tc>
          <w:tcPr>
            <w:tcW w:w="3235" w:type="dxa"/>
          </w:tcPr>
          <w:p w14:paraId="59A66C07" w14:textId="05C38E35" w:rsidR="00DA2DF8" w:rsidRPr="00880B25" w:rsidRDefault="007F5639" w:rsidP="00880B25">
            <w:pPr>
              <w:pStyle w:val="Table"/>
              <w:rPr>
                <w:ins w:id="585" w:author="VarunReddy Papireddy - EXT" w:date="2023-12-15T23:50:00Z"/>
                <w:lang w:val="fr-FR"/>
              </w:rPr>
            </w:pPr>
            <w:ins w:id="586" w:author="VarunReddy Papireddy - EXT" w:date="2023-12-15T23:54:00Z">
              <w:r>
                <w:t xml:space="preserve">Ericsson ML 6692 - </w:t>
              </w:r>
              <w:r>
                <w:rPr>
                  <w:b/>
                  <w:bCs/>
                  <w:lang w:val="en-CA"/>
                </w:rPr>
                <w:t>ET</w:t>
              </w:r>
              <w:r w:rsidRPr="47D17CDD">
                <w:rPr>
                  <w:b/>
                  <w:bCs/>
                  <w:lang w:val="en-CA"/>
                </w:rPr>
                <w:t>U 1002</w:t>
              </w:r>
            </w:ins>
          </w:p>
        </w:tc>
        <w:tc>
          <w:tcPr>
            <w:tcW w:w="7565" w:type="dxa"/>
          </w:tcPr>
          <w:p w14:paraId="608B24C7" w14:textId="3036EDB4" w:rsidR="00DA2DF8" w:rsidRPr="00880B25" w:rsidRDefault="007F5639" w:rsidP="00880B25">
            <w:pPr>
              <w:pStyle w:val="Table"/>
              <w:rPr>
                <w:ins w:id="587" w:author="VarunReddy Papireddy - EXT" w:date="2023-12-15T23:50:00Z"/>
                <w:lang w:val="fr-FR"/>
              </w:rPr>
            </w:pPr>
            <w:ins w:id="588" w:author="VarunReddy Papireddy - EXT" w:date="2023-12-15T23:54:00Z">
              <w:r>
                <w:rPr>
                  <w:lang w:val="fr-FR"/>
                </w:rPr>
                <w:t>TN 1</w:t>
              </w:r>
            </w:ins>
          </w:p>
        </w:tc>
      </w:tr>
      <w:tr w:rsidR="00DA2DF8" w:rsidRPr="0006140B" w14:paraId="6C25088B" w14:textId="77777777" w:rsidTr="00880B25">
        <w:trPr>
          <w:trHeight w:val="300"/>
          <w:ins w:id="589" w:author="VarunReddy Papireddy - EXT" w:date="2023-12-15T23:50:00Z"/>
        </w:trPr>
        <w:tc>
          <w:tcPr>
            <w:tcW w:w="3235" w:type="dxa"/>
          </w:tcPr>
          <w:p w14:paraId="513DB978" w14:textId="77777777" w:rsidR="00DA2DF8" w:rsidRPr="00880B25" w:rsidRDefault="00DA2DF8" w:rsidP="00880B25">
            <w:pPr>
              <w:pStyle w:val="Table"/>
              <w:rPr>
                <w:ins w:id="590" w:author="VarunReddy Papireddy - EXT" w:date="2023-12-15T23:50:00Z"/>
                <w:lang w:val="fr-FR"/>
              </w:rPr>
            </w:pPr>
          </w:p>
        </w:tc>
        <w:tc>
          <w:tcPr>
            <w:tcW w:w="7565" w:type="dxa"/>
          </w:tcPr>
          <w:p w14:paraId="4801123A" w14:textId="32944A54" w:rsidR="00DA2DF8" w:rsidRPr="00880B25" w:rsidRDefault="007F5639" w:rsidP="00880B25">
            <w:pPr>
              <w:pStyle w:val="Table"/>
              <w:rPr>
                <w:ins w:id="591" w:author="VarunReddy Papireddy - EXT" w:date="2023-12-15T23:50:00Z"/>
                <w:lang w:val="fr-FR"/>
              </w:rPr>
            </w:pPr>
            <w:ins w:id="592" w:author="VarunReddy Papireddy - EXT" w:date="2023-12-15T23:54:00Z">
              <w:r>
                <w:rPr>
                  <w:lang w:val="fr-FR"/>
                </w:rPr>
                <w:t>TN 2</w:t>
              </w:r>
            </w:ins>
          </w:p>
        </w:tc>
      </w:tr>
      <w:tr w:rsidR="00DA2DF8" w:rsidRPr="0006140B" w14:paraId="731ADA90" w14:textId="77777777" w:rsidTr="00880B25">
        <w:trPr>
          <w:trHeight w:val="300"/>
          <w:ins w:id="593" w:author="VarunReddy Papireddy - EXT" w:date="2023-12-15T23:50:00Z"/>
        </w:trPr>
        <w:tc>
          <w:tcPr>
            <w:tcW w:w="3235" w:type="dxa"/>
          </w:tcPr>
          <w:p w14:paraId="63C5B5A7" w14:textId="77777777" w:rsidR="00DA2DF8" w:rsidRPr="00880B25" w:rsidRDefault="00DA2DF8" w:rsidP="00880B25">
            <w:pPr>
              <w:pStyle w:val="Table"/>
              <w:rPr>
                <w:ins w:id="594" w:author="VarunReddy Papireddy - EXT" w:date="2023-12-15T23:50:00Z"/>
                <w:lang w:val="fr-FR"/>
              </w:rPr>
            </w:pPr>
          </w:p>
        </w:tc>
        <w:tc>
          <w:tcPr>
            <w:tcW w:w="7565" w:type="dxa"/>
          </w:tcPr>
          <w:p w14:paraId="32D6BCEF" w14:textId="43726343" w:rsidR="00DA2DF8" w:rsidRPr="00880B25" w:rsidRDefault="007F5639" w:rsidP="00880B25">
            <w:pPr>
              <w:pStyle w:val="Table"/>
              <w:rPr>
                <w:ins w:id="595" w:author="VarunReddy Papireddy - EXT" w:date="2023-12-15T23:50:00Z"/>
                <w:lang w:val="fr-FR"/>
              </w:rPr>
            </w:pPr>
            <w:ins w:id="596" w:author="VarunReddy Papireddy - EXT" w:date="2023-12-15T23:54:00Z">
              <w:r>
                <w:rPr>
                  <w:lang w:val="fr-FR"/>
                </w:rPr>
                <w:t>T</w:t>
              </w:r>
            </w:ins>
            <w:ins w:id="597" w:author="VarunReddy Papireddy - EXT" w:date="2023-12-15T23:55:00Z">
              <w:r>
                <w:rPr>
                  <w:lang w:val="fr-FR"/>
                </w:rPr>
                <w:t>N 3</w:t>
              </w:r>
            </w:ins>
          </w:p>
        </w:tc>
      </w:tr>
      <w:tr w:rsidR="00DA2DF8" w:rsidRPr="0006140B" w14:paraId="17C040C2" w14:textId="77777777" w:rsidTr="00880B25">
        <w:trPr>
          <w:trHeight w:val="300"/>
          <w:ins w:id="598" w:author="VarunReddy Papireddy - EXT" w:date="2023-12-15T23:50:00Z"/>
        </w:trPr>
        <w:tc>
          <w:tcPr>
            <w:tcW w:w="3235" w:type="dxa"/>
          </w:tcPr>
          <w:p w14:paraId="683FB9ED" w14:textId="77777777" w:rsidR="00DA2DF8" w:rsidRPr="00880B25" w:rsidRDefault="00DA2DF8" w:rsidP="00880B25">
            <w:pPr>
              <w:pStyle w:val="Table"/>
              <w:rPr>
                <w:ins w:id="599" w:author="VarunReddy Papireddy - EXT" w:date="2023-12-15T23:50:00Z"/>
                <w:lang w:val="fr-FR"/>
              </w:rPr>
            </w:pPr>
          </w:p>
        </w:tc>
        <w:tc>
          <w:tcPr>
            <w:tcW w:w="7565" w:type="dxa"/>
          </w:tcPr>
          <w:p w14:paraId="6FCC9D6D" w14:textId="27F24813" w:rsidR="00DA2DF8" w:rsidRPr="00880B25" w:rsidRDefault="007F5639" w:rsidP="00880B25">
            <w:pPr>
              <w:pStyle w:val="Table"/>
              <w:rPr>
                <w:ins w:id="600" w:author="VarunReddy Papireddy - EXT" w:date="2023-12-15T23:50:00Z"/>
                <w:lang w:val="fr-FR"/>
              </w:rPr>
            </w:pPr>
            <w:ins w:id="601" w:author="VarunReddy Papireddy - EXT" w:date="2023-12-15T23:55:00Z">
              <w:r>
                <w:rPr>
                  <w:lang w:val="fr-FR"/>
                </w:rPr>
                <w:t>TN 4</w:t>
              </w:r>
            </w:ins>
          </w:p>
        </w:tc>
      </w:tr>
      <w:tr w:rsidR="00DA2DF8" w:rsidRPr="0006140B" w14:paraId="40073C17" w14:textId="77777777" w:rsidTr="00880B25">
        <w:trPr>
          <w:trHeight w:val="300"/>
          <w:ins w:id="602" w:author="VarunReddy Papireddy - EXT" w:date="2023-12-15T23:50:00Z"/>
        </w:trPr>
        <w:tc>
          <w:tcPr>
            <w:tcW w:w="3235" w:type="dxa"/>
          </w:tcPr>
          <w:p w14:paraId="231F98A1" w14:textId="77777777" w:rsidR="00DA2DF8" w:rsidRPr="00880B25" w:rsidRDefault="00DA2DF8" w:rsidP="00880B25">
            <w:pPr>
              <w:pStyle w:val="Table"/>
              <w:rPr>
                <w:ins w:id="603" w:author="VarunReddy Papireddy - EXT" w:date="2023-12-15T23:50:00Z"/>
                <w:lang w:val="fr-FR"/>
              </w:rPr>
            </w:pPr>
          </w:p>
        </w:tc>
        <w:tc>
          <w:tcPr>
            <w:tcW w:w="7565" w:type="dxa"/>
          </w:tcPr>
          <w:p w14:paraId="0E2F1A0E" w14:textId="481C9491" w:rsidR="00DA2DF8" w:rsidRPr="00880B25" w:rsidRDefault="007F5639" w:rsidP="00880B25">
            <w:pPr>
              <w:pStyle w:val="Table"/>
              <w:rPr>
                <w:ins w:id="604" w:author="VarunReddy Papireddy - EXT" w:date="2023-12-15T23:50:00Z"/>
                <w:lang w:val="fr-FR"/>
              </w:rPr>
            </w:pPr>
            <w:ins w:id="605" w:author="VarunReddy Papireddy - EXT" w:date="2023-12-15T23:55:00Z">
              <w:r>
                <w:rPr>
                  <w:lang w:val="fr-FR"/>
                </w:rPr>
                <w:t>TN 5</w:t>
              </w:r>
            </w:ins>
          </w:p>
        </w:tc>
      </w:tr>
      <w:tr w:rsidR="00DA2DF8" w:rsidRPr="0006140B" w14:paraId="230B9DB9" w14:textId="77777777" w:rsidTr="00880B25">
        <w:trPr>
          <w:trHeight w:val="300"/>
          <w:ins w:id="606" w:author="VarunReddy Papireddy - EXT" w:date="2023-12-15T23:50:00Z"/>
        </w:trPr>
        <w:tc>
          <w:tcPr>
            <w:tcW w:w="3235" w:type="dxa"/>
          </w:tcPr>
          <w:p w14:paraId="70991040" w14:textId="73DFED3D" w:rsidR="00DA2DF8" w:rsidRPr="00880B25" w:rsidRDefault="007F5639" w:rsidP="00880B25">
            <w:pPr>
              <w:pStyle w:val="Table"/>
              <w:rPr>
                <w:ins w:id="607" w:author="VarunReddy Papireddy - EXT" w:date="2023-12-15T23:50:00Z"/>
                <w:lang w:val="fr-FR"/>
              </w:rPr>
            </w:pPr>
            <w:ins w:id="608" w:author="VarunReddy Papireddy - EXT" w:date="2023-12-15T23:55:00Z">
              <w:r>
                <w:t xml:space="preserve">Ericsson ML 6692 - </w:t>
              </w:r>
              <w:r>
                <w:rPr>
                  <w:b/>
                  <w:bCs/>
                  <w:lang w:val="en-CA"/>
                </w:rPr>
                <w:t>LT</w:t>
              </w:r>
              <w:r w:rsidRPr="47D17CDD">
                <w:rPr>
                  <w:b/>
                  <w:bCs/>
                  <w:lang w:val="en-CA"/>
                </w:rPr>
                <w:t>U 1002</w:t>
              </w:r>
            </w:ins>
          </w:p>
        </w:tc>
        <w:tc>
          <w:tcPr>
            <w:tcW w:w="7565" w:type="dxa"/>
          </w:tcPr>
          <w:p w14:paraId="3B11558C" w14:textId="54C1E208" w:rsidR="00DA2DF8" w:rsidRPr="00880B25" w:rsidRDefault="007F5639" w:rsidP="00880B25">
            <w:pPr>
              <w:pStyle w:val="Table"/>
              <w:rPr>
                <w:ins w:id="609" w:author="VarunReddy Papireddy - EXT" w:date="2023-12-15T23:50:00Z"/>
                <w:lang w:val="fr-FR"/>
              </w:rPr>
            </w:pPr>
            <w:ins w:id="610" w:author="VarunReddy Papireddy - EXT" w:date="2023-12-15T23:55:00Z">
              <w:r>
                <w:rPr>
                  <w:lang w:val="fr-FR"/>
                </w:rPr>
                <w:t>SDH</w:t>
              </w:r>
            </w:ins>
          </w:p>
        </w:tc>
      </w:tr>
      <w:tr w:rsidR="00DA2DF8" w:rsidRPr="0006140B" w14:paraId="32805F36" w14:textId="77777777" w:rsidTr="00880B25">
        <w:trPr>
          <w:trHeight w:val="300"/>
          <w:ins w:id="611" w:author="VarunReddy Papireddy - EXT" w:date="2023-12-15T23:50:00Z"/>
        </w:trPr>
        <w:tc>
          <w:tcPr>
            <w:tcW w:w="3235" w:type="dxa"/>
          </w:tcPr>
          <w:p w14:paraId="0FAE8F16" w14:textId="77777777" w:rsidR="00DA2DF8" w:rsidRPr="00880B25" w:rsidRDefault="00DA2DF8" w:rsidP="00880B25">
            <w:pPr>
              <w:pStyle w:val="Table"/>
              <w:rPr>
                <w:ins w:id="612" w:author="VarunReddy Papireddy - EXT" w:date="2023-12-15T23:50:00Z"/>
                <w:lang w:val="fr-FR"/>
              </w:rPr>
            </w:pPr>
          </w:p>
        </w:tc>
        <w:tc>
          <w:tcPr>
            <w:tcW w:w="7565" w:type="dxa"/>
          </w:tcPr>
          <w:p w14:paraId="36B40068" w14:textId="77777777" w:rsidR="00DA2DF8" w:rsidRPr="00880B25" w:rsidRDefault="00DA2DF8" w:rsidP="00880B25">
            <w:pPr>
              <w:pStyle w:val="Table"/>
              <w:rPr>
                <w:ins w:id="613" w:author="VarunReddy Papireddy - EXT" w:date="2023-12-15T23:50:00Z"/>
                <w:lang w:val="fr-FR"/>
              </w:rPr>
            </w:pPr>
          </w:p>
        </w:tc>
      </w:tr>
      <w:tr w:rsidR="00DA2DF8" w:rsidRPr="0006140B" w14:paraId="54F76EEA" w14:textId="77777777" w:rsidTr="00880B25">
        <w:trPr>
          <w:trHeight w:val="300"/>
          <w:ins w:id="614" w:author="VarunReddy Papireddy - EXT" w:date="2023-12-15T23:50:00Z"/>
        </w:trPr>
        <w:tc>
          <w:tcPr>
            <w:tcW w:w="3235" w:type="dxa"/>
          </w:tcPr>
          <w:p w14:paraId="2CA8C9D8" w14:textId="77777777" w:rsidR="00DA2DF8" w:rsidRPr="00880B25" w:rsidRDefault="00DA2DF8" w:rsidP="00880B25">
            <w:pPr>
              <w:pStyle w:val="Table"/>
              <w:rPr>
                <w:ins w:id="615" w:author="VarunReddy Papireddy - EXT" w:date="2023-12-15T23:50:00Z"/>
                <w:lang w:val="fr-FR"/>
              </w:rPr>
            </w:pPr>
          </w:p>
        </w:tc>
        <w:tc>
          <w:tcPr>
            <w:tcW w:w="7565" w:type="dxa"/>
          </w:tcPr>
          <w:p w14:paraId="62543EBB" w14:textId="77777777" w:rsidR="00DA2DF8" w:rsidRPr="00880B25" w:rsidRDefault="00DA2DF8" w:rsidP="00880B25">
            <w:pPr>
              <w:pStyle w:val="Table"/>
              <w:rPr>
                <w:ins w:id="616" w:author="VarunReddy Papireddy - EXT" w:date="2023-12-15T23:50:00Z"/>
                <w:lang w:val="fr-FR"/>
              </w:rPr>
            </w:pPr>
          </w:p>
        </w:tc>
      </w:tr>
      <w:tr w:rsidR="00DA2DF8" w:rsidRPr="0006140B" w14:paraId="03152135" w14:textId="77777777" w:rsidTr="00880B25">
        <w:trPr>
          <w:trHeight w:val="300"/>
          <w:ins w:id="617" w:author="VarunReddy Papireddy - EXT" w:date="2023-12-15T23:50:00Z"/>
        </w:trPr>
        <w:tc>
          <w:tcPr>
            <w:tcW w:w="3235" w:type="dxa"/>
          </w:tcPr>
          <w:p w14:paraId="3366DED3" w14:textId="77777777" w:rsidR="00DA2DF8" w:rsidRPr="00880B25" w:rsidRDefault="00DA2DF8" w:rsidP="00880B25">
            <w:pPr>
              <w:pStyle w:val="Table"/>
              <w:rPr>
                <w:ins w:id="618" w:author="VarunReddy Papireddy - EXT" w:date="2023-12-15T23:50:00Z"/>
                <w:lang w:val="fr-FR"/>
              </w:rPr>
            </w:pPr>
          </w:p>
        </w:tc>
        <w:tc>
          <w:tcPr>
            <w:tcW w:w="7565" w:type="dxa"/>
          </w:tcPr>
          <w:p w14:paraId="0C7F1A00" w14:textId="77777777" w:rsidR="00DA2DF8" w:rsidRPr="00880B25" w:rsidRDefault="00DA2DF8" w:rsidP="00880B25">
            <w:pPr>
              <w:pStyle w:val="Table"/>
              <w:rPr>
                <w:ins w:id="619" w:author="VarunReddy Papireddy - EXT" w:date="2023-12-15T23:50:00Z"/>
                <w:lang w:val="fr-FR"/>
              </w:rPr>
            </w:pPr>
          </w:p>
        </w:tc>
      </w:tr>
      <w:tr w:rsidR="00DA2DF8" w:rsidRPr="0006140B" w14:paraId="4A6E826E" w14:textId="77777777" w:rsidTr="00880B25">
        <w:trPr>
          <w:trHeight w:val="300"/>
          <w:ins w:id="620" w:author="VarunReddy Papireddy - EXT" w:date="2023-12-15T23:50:00Z"/>
        </w:trPr>
        <w:tc>
          <w:tcPr>
            <w:tcW w:w="3235" w:type="dxa"/>
          </w:tcPr>
          <w:p w14:paraId="5CA7B25D" w14:textId="77777777" w:rsidR="00DA2DF8" w:rsidRPr="00880B25" w:rsidRDefault="00DA2DF8" w:rsidP="00880B25">
            <w:pPr>
              <w:pStyle w:val="Table"/>
              <w:rPr>
                <w:ins w:id="621" w:author="VarunReddy Papireddy - EXT" w:date="2023-12-15T23:50:00Z"/>
                <w:lang w:val="fr-FR"/>
              </w:rPr>
            </w:pPr>
          </w:p>
        </w:tc>
        <w:tc>
          <w:tcPr>
            <w:tcW w:w="7565" w:type="dxa"/>
          </w:tcPr>
          <w:p w14:paraId="287277E6" w14:textId="77777777" w:rsidR="00DA2DF8" w:rsidRPr="00880B25" w:rsidRDefault="00DA2DF8" w:rsidP="00880B25">
            <w:pPr>
              <w:pStyle w:val="Table"/>
              <w:rPr>
                <w:ins w:id="622" w:author="VarunReddy Papireddy - EXT" w:date="2023-12-15T23:50:00Z"/>
                <w:lang w:val="fr-FR"/>
              </w:rPr>
            </w:pPr>
          </w:p>
        </w:tc>
      </w:tr>
    </w:tbl>
    <w:p w14:paraId="742EC7BF" w14:textId="77777777" w:rsidR="00F11BD8" w:rsidRPr="00F11BD8" w:rsidRDefault="00F11BD8" w:rsidP="00F11BD8">
      <w:pPr>
        <w:pStyle w:val="BodyText"/>
      </w:pPr>
    </w:p>
    <w:p w14:paraId="1EAE380F" w14:textId="4E7613D9" w:rsidR="00C65C31" w:rsidRDefault="428ABA78" w:rsidP="00C65C31">
      <w:pPr>
        <w:pStyle w:val="Heading2"/>
      </w:pPr>
      <w:bookmarkStart w:id="623" w:name="_Toc152243964"/>
      <w:bookmarkStart w:id="624" w:name="_Toc1352105661"/>
      <w:r>
        <w:t>Port Naming</w:t>
      </w:r>
      <w:bookmarkEnd w:id="623"/>
      <w:bookmarkEnd w:id="624"/>
      <w:r>
        <w:t xml:space="preserve"> </w:t>
      </w:r>
      <w:commentRangeStart w:id="625"/>
      <w:commentRangeStart w:id="626"/>
      <w:commentRangeEnd w:id="625"/>
      <w:r>
        <w:rPr>
          <w:rStyle w:val="CommentReference"/>
        </w:rPr>
        <w:commentReference w:id="625"/>
      </w:r>
      <w:commentRangeEnd w:id="626"/>
      <w:r w:rsidR="001162C8">
        <w:rPr>
          <w:rStyle w:val="CommentReference"/>
        </w:rPr>
        <w:commentReference w:id="626"/>
      </w:r>
    </w:p>
    <w:tbl>
      <w:tblPr>
        <w:tblStyle w:val="TableGrid"/>
        <w:tblW w:w="10800" w:type="dxa"/>
        <w:tblLayout w:type="fixed"/>
        <w:tblLook w:val="06A0" w:firstRow="1" w:lastRow="0" w:firstColumn="1" w:lastColumn="0" w:noHBand="1" w:noVBand="1"/>
      </w:tblPr>
      <w:tblGrid>
        <w:gridCol w:w="5400"/>
        <w:gridCol w:w="5400"/>
      </w:tblGrid>
      <w:tr w:rsidR="47D17CDD" w14:paraId="4F572575" w14:textId="77777777" w:rsidTr="0006140B">
        <w:trPr>
          <w:trHeight w:val="300"/>
        </w:trPr>
        <w:tc>
          <w:tcPr>
            <w:tcW w:w="5400" w:type="dxa"/>
          </w:tcPr>
          <w:p w14:paraId="6D37A929" w14:textId="72033D85" w:rsidR="2C1B12B8" w:rsidRPr="0006140B" w:rsidRDefault="2C1B12B8" w:rsidP="47D17CDD">
            <w:pPr>
              <w:pStyle w:val="BodyText"/>
              <w:rPr>
                <w:b/>
                <w:i/>
              </w:rPr>
            </w:pPr>
            <w:r w:rsidRPr="0006140B">
              <w:rPr>
                <w:b/>
                <w:i/>
              </w:rPr>
              <w:t>Device</w:t>
            </w:r>
          </w:p>
        </w:tc>
        <w:tc>
          <w:tcPr>
            <w:tcW w:w="5400" w:type="dxa"/>
          </w:tcPr>
          <w:p w14:paraId="7964FF5A" w14:textId="2DB0E9E7" w:rsidR="47D17CDD" w:rsidRPr="0006140B" w:rsidRDefault="2C1B12B8" w:rsidP="47D17CDD">
            <w:pPr>
              <w:pStyle w:val="BodyText"/>
              <w:rPr>
                <w:b/>
                <w:i/>
              </w:rPr>
            </w:pPr>
            <w:r w:rsidRPr="0006140B">
              <w:rPr>
                <w:b/>
                <w:bCs/>
                <w:i/>
                <w:iCs/>
              </w:rPr>
              <w:t>Port Naming</w:t>
            </w:r>
          </w:p>
        </w:tc>
      </w:tr>
      <w:tr w:rsidR="47D17CDD" w14:paraId="463AB7AB" w14:textId="77777777" w:rsidTr="0006140B">
        <w:trPr>
          <w:trHeight w:val="300"/>
        </w:trPr>
        <w:tc>
          <w:tcPr>
            <w:tcW w:w="5400" w:type="dxa"/>
            <w:vMerge w:val="restart"/>
          </w:tcPr>
          <w:p w14:paraId="2FDC8E56" w14:textId="25A64620" w:rsidR="2C1B12B8" w:rsidRDefault="2C1B12B8" w:rsidP="47D17CDD">
            <w:pPr>
              <w:pStyle w:val="BodyText"/>
              <w:rPr>
                <w:i/>
                <w:iCs/>
              </w:rPr>
            </w:pPr>
            <w:r w:rsidRPr="47D17CDD">
              <w:rPr>
                <w:i/>
                <w:iCs/>
              </w:rPr>
              <w:t>Ericsson Baseband 6648</w:t>
            </w:r>
          </w:p>
        </w:tc>
        <w:tc>
          <w:tcPr>
            <w:tcW w:w="5400" w:type="dxa"/>
          </w:tcPr>
          <w:p w14:paraId="5AE4684E" w14:textId="21290D4D" w:rsidR="47D17CDD" w:rsidRDefault="0006140B" w:rsidP="47D17CDD">
            <w:pPr>
              <w:pStyle w:val="BodyText"/>
              <w:rPr>
                <w:i/>
                <w:iCs/>
              </w:rPr>
            </w:pPr>
            <w:r w:rsidRPr="46EC650B">
              <w:rPr>
                <w:i/>
                <w:iCs/>
              </w:rPr>
              <w:t>TN A</w:t>
            </w:r>
          </w:p>
        </w:tc>
      </w:tr>
      <w:tr w:rsidR="0006140B" w14:paraId="49E95237" w14:textId="77777777" w:rsidTr="0006140B">
        <w:trPr>
          <w:trHeight w:val="300"/>
        </w:trPr>
        <w:tc>
          <w:tcPr>
            <w:tcW w:w="5400" w:type="dxa"/>
            <w:vMerge/>
          </w:tcPr>
          <w:p w14:paraId="132E2FD2" w14:textId="1BA2F183" w:rsidR="0006140B" w:rsidRDefault="0006140B" w:rsidP="076443AF">
            <w:pPr>
              <w:pStyle w:val="BodyText"/>
              <w:rPr>
                <w:i/>
                <w:iCs/>
              </w:rPr>
            </w:pPr>
          </w:p>
        </w:tc>
        <w:tc>
          <w:tcPr>
            <w:tcW w:w="5400" w:type="dxa"/>
          </w:tcPr>
          <w:p w14:paraId="136BFB51" w14:textId="6B3C6B4E" w:rsidR="0006140B" w:rsidRDefault="0006140B" w:rsidP="076443AF">
            <w:pPr>
              <w:pStyle w:val="BodyText"/>
              <w:rPr>
                <w:i/>
                <w:iCs/>
              </w:rPr>
            </w:pPr>
            <w:r w:rsidRPr="076443AF">
              <w:rPr>
                <w:i/>
                <w:iCs/>
              </w:rPr>
              <w:t>TN B</w:t>
            </w:r>
          </w:p>
        </w:tc>
      </w:tr>
      <w:tr w:rsidR="0006140B" w14:paraId="5974157B" w14:textId="77777777" w:rsidTr="0006140B">
        <w:trPr>
          <w:trHeight w:val="300"/>
        </w:trPr>
        <w:tc>
          <w:tcPr>
            <w:tcW w:w="5400" w:type="dxa"/>
            <w:vMerge/>
          </w:tcPr>
          <w:p w14:paraId="2F4CD507" w14:textId="59C69F60" w:rsidR="0006140B" w:rsidRDefault="0006140B" w:rsidP="076443AF">
            <w:pPr>
              <w:pStyle w:val="BodyText"/>
              <w:rPr>
                <w:i/>
                <w:iCs/>
              </w:rPr>
            </w:pPr>
          </w:p>
        </w:tc>
        <w:tc>
          <w:tcPr>
            <w:tcW w:w="5400" w:type="dxa"/>
          </w:tcPr>
          <w:p w14:paraId="091C421D" w14:textId="0765A38C" w:rsidR="0006140B" w:rsidRDefault="0006140B" w:rsidP="076443AF">
            <w:pPr>
              <w:pStyle w:val="BodyText"/>
              <w:rPr>
                <w:i/>
                <w:iCs/>
              </w:rPr>
            </w:pPr>
            <w:r w:rsidRPr="076443AF">
              <w:rPr>
                <w:i/>
                <w:iCs/>
              </w:rPr>
              <w:t>TN C</w:t>
            </w:r>
          </w:p>
        </w:tc>
      </w:tr>
      <w:tr w:rsidR="0006140B" w14:paraId="0EFA3A52" w14:textId="77777777" w:rsidTr="0006140B">
        <w:trPr>
          <w:trHeight w:val="300"/>
        </w:trPr>
        <w:tc>
          <w:tcPr>
            <w:tcW w:w="5400" w:type="dxa"/>
            <w:vMerge/>
          </w:tcPr>
          <w:p w14:paraId="55954D2D" w14:textId="010E18B5" w:rsidR="0006140B" w:rsidRDefault="0006140B" w:rsidP="076443AF">
            <w:pPr>
              <w:pStyle w:val="BodyText"/>
              <w:rPr>
                <w:i/>
                <w:iCs/>
              </w:rPr>
            </w:pPr>
          </w:p>
        </w:tc>
        <w:tc>
          <w:tcPr>
            <w:tcW w:w="5400" w:type="dxa"/>
          </w:tcPr>
          <w:p w14:paraId="20B93627" w14:textId="590EC6EA" w:rsidR="0006140B" w:rsidRDefault="0006140B" w:rsidP="076443AF">
            <w:pPr>
              <w:pStyle w:val="BodyText"/>
              <w:rPr>
                <w:i/>
                <w:iCs/>
              </w:rPr>
            </w:pPr>
            <w:r w:rsidRPr="076443AF">
              <w:rPr>
                <w:i/>
                <w:iCs/>
              </w:rPr>
              <w:t>TN D</w:t>
            </w:r>
          </w:p>
        </w:tc>
      </w:tr>
      <w:tr w:rsidR="47D17CDD" w14:paraId="1780213E" w14:textId="77777777" w:rsidTr="0006140B">
        <w:trPr>
          <w:trHeight w:val="300"/>
        </w:trPr>
        <w:tc>
          <w:tcPr>
            <w:tcW w:w="5400" w:type="dxa"/>
            <w:vMerge w:val="restart"/>
          </w:tcPr>
          <w:p w14:paraId="02FB8BF0" w14:textId="47A7A5CA" w:rsidR="2C1B12B8" w:rsidRDefault="2C1B12B8" w:rsidP="47D17CDD">
            <w:pPr>
              <w:pStyle w:val="BodyText"/>
              <w:rPr>
                <w:i/>
                <w:iCs/>
              </w:rPr>
            </w:pPr>
            <w:r w:rsidRPr="47D17CDD">
              <w:rPr>
                <w:i/>
                <w:iCs/>
              </w:rPr>
              <w:t xml:space="preserve">Ericsson </w:t>
            </w:r>
            <w:r w:rsidR="001E70E2" w:rsidRPr="47D17CDD">
              <w:rPr>
                <w:i/>
                <w:iCs/>
              </w:rPr>
              <w:t>Bas</w:t>
            </w:r>
            <w:r w:rsidR="00647F81">
              <w:rPr>
                <w:i/>
                <w:iCs/>
              </w:rPr>
              <w:t>e</w:t>
            </w:r>
            <w:r w:rsidR="001E70E2" w:rsidRPr="47D17CDD">
              <w:rPr>
                <w:i/>
                <w:iCs/>
              </w:rPr>
              <w:t>band</w:t>
            </w:r>
            <w:r w:rsidRPr="47D17CDD">
              <w:rPr>
                <w:i/>
                <w:iCs/>
              </w:rPr>
              <w:t xml:space="preserve"> 6620</w:t>
            </w:r>
          </w:p>
        </w:tc>
        <w:tc>
          <w:tcPr>
            <w:tcW w:w="5400" w:type="dxa"/>
          </w:tcPr>
          <w:p w14:paraId="587E2001" w14:textId="5D14490B" w:rsidR="47D17CDD" w:rsidRDefault="001E70E2" w:rsidP="47D17CDD">
            <w:pPr>
              <w:pStyle w:val="BodyText"/>
              <w:rPr>
                <w:i/>
                <w:iCs/>
              </w:rPr>
            </w:pPr>
            <w:r>
              <w:rPr>
                <w:i/>
                <w:iCs/>
              </w:rPr>
              <w:t>TN A</w:t>
            </w:r>
          </w:p>
        </w:tc>
      </w:tr>
      <w:tr w:rsidR="001E70E2" w14:paraId="490247B6" w14:textId="77777777" w:rsidTr="0006140B">
        <w:trPr>
          <w:trHeight w:val="300"/>
        </w:trPr>
        <w:tc>
          <w:tcPr>
            <w:tcW w:w="5400" w:type="dxa"/>
            <w:vMerge/>
          </w:tcPr>
          <w:p w14:paraId="3C24B19F" w14:textId="77777777" w:rsidR="001E70E2" w:rsidRPr="47D17CDD" w:rsidRDefault="001E70E2" w:rsidP="47D17CDD">
            <w:pPr>
              <w:pStyle w:val="BodyText"/>
              <w:rPr>
                <w:i/>
                <w:iCs/>
              </w:rPr>
            </w:pPr>
          </w:p>
        </w:tc>
        <w:tc>
          <w:tcPr>
            <w:tcW w:w="5400" w:type="dxa"/>
          </w:tcPr>
          <w:p w14:paraId="66BF03D1" w14:textId="740412EF" w:rsidR="001E70E2" w:rsidRDefault="001E70E2" w:rsidP="47D17CDD">
            <w:pPr>
              <w:pStyle w:val="BodyText"/>
              <w:rPr>
                <w:i/>
                <w:iCs/>
              </w:rPr>
            </w:pPr>
            <w:r>
              <w:rPr>
                <w:i/>
                <w:iCs/>
              </w:rPr>
              <w:t>TN B</w:t>
            </w:r>
          </w:p>
        </w:tc>
      </w:tr>
      <w:tr w:rsidR="47D17CDD" w14:paraId="5F82701C" w14:textId="77777777" w:rsidTr="0006140B">
        <w:trPr>
          <w:trHeight w:val="300"/>
        </w:trPr>
        <w:tc>
          <w:tcPr>
            <w:tcW w:w="5400" w:type="dxa"/>
            <w:vMerge w:val="restart"/>
          </w:tcPr>
          <w:p w14:paraId="1C31F48E" w14:textId="3ADB00DB" w:rsidR="2C1B12B8" w:rsidRDefault="2C1B12B8" w:rsidP="47D17CDD">
            <w:pPr>
              <w:pStyle w:val="BodyText"/>
              <w:rPr>
                <w:i/>
                <w:iCs/>
              </w:rPr>
            </w:pPr>
            <w:r w:rsidRPr="47D17CDD">
              <w:rPr>
                <w:i/>
                <w:iCs/>
              </w:rPr>
              <w:t>Ericsson Baseband 6318</w:t>
            </w:r>
          </w:p>
        </w:tc>
        <w:tc>
          <w:tcPr>
            <w:tcW w:w="5400" w:type="dxa"/>
          </w:tcPr>
          <w:p w14:paraId="3DD11EF3" w14:textId="5B5A7550" w:rsidR="47D17CDD" w:rsidRDefault="009A180B" w:rsidP="47D17CDD">
            <w:pPr>
              <w:pStyle w:val="BodyText"/>
              <w:rPr>
                <w:i/>
                <w:iCs/>
              </w:rPr>
            </w:pPr>
            <w:r>
              <w:rPr>
                <w:i/>
                <w:iCs/>
              </w:rPr>
              <w:t>TN B</w:t>
            </w:r>
          </w:p>
        </w:tc>
      </w:tr>
      <w:tr w:rsidR="009A180B" w14:paraId="668707D4" w14:textId="77777777" w:rsidTr="0006140B">
        <w:trPr>
          <w:trHeight w:val="300"/>
        </w:trPr>
        <w:tc>
          <w:tcPr>
            <w:tcW w:w="5400" w:type="dxa"/>
            <w:vMerge/>
          </w:tcPr>
          <w:p w14:paraId="19FBBE03" w14:textId="77777777" w:rsidR="009A180B" w:rsidRPr="47D17CDD" w:rsidRDefault="009A180B" w:rsidP="47D17CDD">
            <w:pPr>
              <w:pStyle w:val="BodyText"/>
              <w:rPr>
                <w:i/>
                <w:iCs/>
              </w:rPr>
            </w:pPr>
          </w:p>
        </w:tc>
        <w:tc>
          <w:tcPr>
            <w:tcW w:w="5400" w:type="dxa"/>
          </w:tcPr>
          <w:p w14:paraId="69B52CDD" w14:textId="03F7BEDF" w:rsidR="009A180B" w:rsidRDefault="009A180B" w:rsidP="47D17CDD">
            <w:pPr>
              <w:pStyle w:val="BodyText"/>
              <w:rPr>
                <w:i/>
                <w:iCs/>
              </w:rPr>
            </w:pPr>
            <w:r>
              <w:rPr>
                <w:i/>
                <w:iCs/>
              </w:rPr>
              <w:t>TN C</w:t>
            </w:r>
          </w:p>
        </w:tc>
      </w:tr>
      <w:tr w:rsidR="47D17CDD" w14:paraId="37F3B000" w14:textId="77777777" w:rsidTr="0006140B">
        <w:trPr>
          <w:trHeight w:val="300"/>
        </w:trPr>
        <w:tc>
          <w:tcPr>
            <w:tcW w:w="5400" w:type="dxa"/>
            <w:vMerge w:val="restart"/>
          </w:tcPr>
          <w:p w14:paraId="11B30361" w14:textId="66C2ABF3" w:rsidR="2C1B12B8" w:rsidRDefault="2C1B12B8" w:rsidP="47D17CDD">
            <w:pPr>
              <w:pStyle w:val="BodyText"/>
              <w:rPr>
                <w:i/>
                <w:iCs/>
              </w:rPr>
            </w:pPr>
            <w:r w:rsidRPr="47D17CDD">
              <w:rPr>
                <w:i/>
                <w:iCs/>
              </w:rPr>
              <w:t>Ericsson RadioProcessor 6353</w:t>
            </w:r>
          </w:p>
        </w:tc>
        <w:tc>
          <w:tcPr>
            <w:tcW w:w="5400" w:type="dxa"/>
          </w:tcPr>
          <w:p w14:paraId="48BAF3CA" w14:textId="2B9F119E" w:rsidR="47D17CDD" w:rsidRDefault="00E97A78" w:rsidP="47D17CDD">
            <w:pPr>
              <w:pStyle w:val="BodyText"/>
              <w:rPr>
                <w:i/>
                <w:iCs/>
              </w:rPr>
            </w:pPr>
            <w:r>
              <w:rPr>
                <w:i/>
                <w:iCs/>
              </w:rPr>
              <w:t>TN A</w:t>
            </w:r>
          </w:p>
        </w:tc>
      </w:tr>
      <w:tr w:rsidR="00E97A78" w14:paraId="278280E1" w14:textId="77777777" w:rsidTr="0006140B">
        <w:trPr>
          <w:trHeight w:val="300"/>
        </w:trPr>
        <w:tc>
          <w:tcPr>
            <w:tcW w:w="5400" w:type="dxa"/>
            <w:vMerge/>
          </w:tcPr>
          <w:p w14:paraId="67520607" w14:textId="77777777" w:rsidR="00E97A78" w:rsidRPr="47D17CDD" w:rsidRDefault="00E97A78" w:rsidP="47D17CDD">
            <w:pPr>
              <w:pStyle w:val="BodyText"/>
              <w:rPr>
                <w:i/>
                <w:iCs/>
              </w:rPr>
            </w:pPr>
          </w:p>
        </w:tc>
        <w:tc>
          <w:tcPr>
            <w:tcW w:w="5400" w:type="dxa"/>
          </w:tcPr>
          <w:p w14:paraId="50BE16EE" w14:textId="0E7DAE8E" w:rsidR="00E97A78" w:rsidRDefault="00E97A78" w:rsidP="47D17CDD">
            <w:pPr>
              <w:pStyle w:val="BodyText"/>
              <w:rPr>
                <w:i/>
                <w:iCs/>
              </w:rPr>
            </w:pPr>
            <w:r>
              <w:rPr>
                <w:i/>
                <w:iCs/>
              </w:rPr>
              <w:t>TN B</w:t>
            </w:r>
          </w:p>
        </w:tc>
      </w:tr>
      <w:tr w:rsidR="00E97A78" w14:paraId="44F75F1D" w14:textId="77777777" w:rsidTr="0006140B">
        <w:trPr>
          <w:trHeight w:val="300"/>
        </w:trPr>
        <w:tc>
          <w:tcPr>
            <w:tcW w:w="5400" w:type="dxa"/>
            <w:vMerge/>
          </w:tcPr>
          <w:p w14:paraId="4730CB2F" w14:textId="77777777" w:rsidR="00E97A78" w:rsidRPr="47D17CDD" w:rsidRDefault="00E97A78" w:rsidP="47D17CDD">
            <w:pPr>
              <w:pStyle w:val="BodyText"/>
              <w:rPr>
                <w:i/>
                <w:iCs/>
              </w:rPr>
            </w:pPr>
          </w:p>
        </w:tc>
        <w:tc>
          <w:tcPr>
            <w:tcW w:w="5400" w:type="dxa"/>
          </w:tcPr>
          <w:p w14:paraId="35EFA0C4" w14:textId="3ADB9291" w:rsidR="00E97A78" w:rsidRDefault="00E97A78" w:rsidP="47D17CDD">
            <w:pPr>
              <w:pStyle w:val="BodyText"/>
              <w:rPr>
                <w:i/>
                <w:iCs/>
              </w:rPr>
            </w:pPr>
            <w:r>
              <w:rPr>
                <w:i/>
                <w:iCs/>
              </w:rPr>
              <w:t>TN C</w:t>
            </w:r>
          </w:p>
        </w:tc>
      </w:tr>
      <w:tr w:rsidR="00E97A78" w14:paraId="1F08098F" w14:textId="77777777" w:rsidTr="0006140B">
        <w:trPr>
          <w:trHeight w:val="300"/>
        </w:trPr>
        <w:tc>
          <w:tcPr>
            <w:tcW w:w="5400" w:type="dxa"/>
            <w:vMerge/>
          </w:tcPr>
          <w:p w14:paraId="5F2A9714" w14:textId="77777777" w:rsidR="00E97A78" w:rsidRPr="47D17CDD" w:rsidRDefault="00E97A78" w:rsidP="47D17CDD">
            <w:pPr>
              <w:pStyle w:val="BodyText"/>
              <w:rPr>
                <w:i/>
                <w:iCs/>
              </w:rPr>
            </w:pPr>
          </w:p>
        </w:tc>
        <w:tc>
          <w:tcPr>
            <w:tcW w:w="5400" w:type="dxa"/>
          </w:tcPr>
          <w:p w14:paraId="7FF2C1F6" w14:textId="27DD2FE6" w:rsidR="00E97A78" w:rsidRDefault="00E97A78" w:rsidP="47D17CDD">
            <w:pPr>
              <w:pStyle w:val="BodyText"/>
              <w:rPr>
                <w:i/>
                <w:iCs/>
              </w:rPr>
            </w:pPr>
            <w:r>
              <w:rPr>
                <w:i/>
                <w:iCs/>
              </w:rPr>
              <w:t>TN D</w:t>
            </w:r>
          </w:p>
        </w:tc>
      </w:tr>
      <w:tr w:rsidR="47D17CDD" w14:paraId="62305F14" w14:textId="77777777" w:rsidTr="0006140B">
        <w:trPr>
          <w:trHeight w:val="300"/>
        </w:trPr>
        <w:tc>
          <w:tcPr>
            <w:tcW w:w="5400" w:type="dxa"/>
            <w:vMerge w:val="restart"/>
          </w:tcPr>
          <w:p w14:paraId="47F10C3E" w14:textId="59A55431" w:rsidR="2C1B12B8" w:rsidRDefault="2C1B12B8" w:rsidP="47D17CDD">
            <w:pPr>
              <w:pStyle w:val="BodyText"/>
              <w:rPr>
                <w:i/>
                <w:iCs/>
              </w:rPr>
            </w:pPr>
            <w:r w:rsidRPr="47D17CDD">
              <w:rPr>
                <w:i/>
                <w:iCs/>
              </w:rPr>
              <w:t>Ericsson RAN Processor 6651</w:t>
            </w:r>
          </w:p>
        </w:tc>
        <w:tc>
          <w:tcPr>
            <w:tcW w:w="5400" w:type="dxa"/>
          </w:tcPr>
          <w:p w14:paraId="520061BA" w14:textId="3A5C0E84" w:rsidR="47D17CDD" w:rsidRDefault="0011227A" w:rsidP="47D17CDD">
            <w:pPr>
              <w:pStyle w:val="BodyText"/>
              <w:rPr>
                <w:i/>
                <w:iCs/>
              </w:rPr>
            </w:pPr>
            <w:r>
              <w:rPr>
                <w:i/>
                <w:iCs/>
              </w:rPr>
              <w:t>TN A</w:t>
            </w:r>
          </w:p>
        </w:tc>
      </w:tr>
      <w:tr w:rsidR="0011227A" w14:paraId="6CFE8DE6" w14:textId="77777777" w:rsidTr="0006140B">
        <w:trPr>
          <w:trHeight w:val="300"/>
        </w:trPr>
        <w:tc>
          <w:tcPr>
            <w:tcW w:w="5400" w:type="dxa"/>
            <w:vMerge/>
          </w:tcPr>
          <w:p w14:paraId="6EDA98A7" w14:textId="77777777" w:rsidR="0011227A" w:rsidRPr="47D17CDD" w:rsidRDefault="0011227A" w:rsidP="47D17CDD">
            <w:pPr>
              <w:pStyle w:val="BodyText"/>
              <w:rPr>
                <w:i/>
                <w:iCs/>
              </w:rPr>
            </w:pPr>
          </w:p>
        </w:tc>
        <w:tc>
          <w:tcPr>
            <w:tcW w:w="5400" w:type="dxa"/>
          </w:tcPr>
          <w:p w14:paraId="531F25EB" w14:textId="5AD347FF" w:rsidR="0011227A" w:rsidRDefault="0011227A" w:rsidP="47D17CDD">
            <w:pPr>
              <w:pStyle w:val="BodyText"/>
              <w:rPr>
                <w:i/>
                <w:iCs/>
              </w:rPr>
            </w:pPr>
            <w:r>
              <w:rPr>
                <w:i/>
                <w:iCs/>
              </w:rPr>
              <w:t>TN B</w:t>
            </w:r>
          </w:p>
        </w:tc>
      </w:tr>
      <w:tr w:rsidR="0011227A" w14:paraId="35AAAD5C" w14:textId="77777777" w:rsidTr="0006140B">
        <w:trPr>
          <w:trHeight w:val="300"/>
        </w:trPr>
        <w:tc>
          <w:tcPr>
            <w:tcW w:w="5400" w:type="dxa"/>
            <w:vMerge/>
          </w:tcPr>
          <w:p w14:paraId="6AFA4305" w14:textId="77777777" w:rsidR="0011227A" w:rsidRPr="47D17CDD" w:rsidRDefault="0011227A" w:rsidP="47D17CDD">
            <w:pPr>
              <w:pStyle w:val="BodyText"/>
              <w:rPr>
                <w:i/>
                <w:iCs/>
              </w:rPr>
            </w:pPr>
          </w:p>
        </w:tc>
        <w:tc>
          <w:tcPr>
            <w:tcW w:w="5400" w:type="dxa"/>
          </w:tcPr>
          <w:p w14:paraId="1DEA0410" w14:textId="62955FE9" w:rsidR="0011227A" w:rsidRDefault="0011227A" w:rsidP="47D17CDD">
            <w:pPr>
              <w:pStyle w:val="BodyText"/>
              <w:rPr>
                <w:i/>
                <w:iCs/>
              </w:rPr>
            </w:pPr>
            <w:r>
              <w:rPr>
                <w:i/>
                <w:iCs/>
              </w:rPr>
              <w:t>TN C</w:t>
            </w:r>
          </w:p>
        </w:tc>
      </w:tr>
      <w:tr w:rsidR="0011227A" w14:paraId="1885DD71" w14:textId="77777777" w:rsidTr="0006140B">
        <w:trPr>
          <w:trHeight w:val="300"/>
        </w:trPr>
        <w:tc>
          <w:tcPr>
            <w:tcW w:w="5400" w:type="dxa"/>
            <w:vMerge/>
          </w:tcPr>
          <w:p w14:paraId="665D8CEE" w14:textId="77777777" w:rsidR="0011227A" w:rsidRPr="47D17CDD" w:rsidRDefault="0011227A" w:rsidP="47D17CDD">
            <w:pPr>
              <w:pStyle w:val="BodyText"/>
              <w:rPr>
                <w:i/>
                <w:iCs/>
              </w:rPr>
            </w:pPr>
          </w:p>
        </w:tc>
        <w:tc>
          <w:tcPr>
            <w:tcW w:w="5400" w:type="dxa"/>
          </w:tcPr>
          <w:p w14:paraId="2DF48458" w14:textId="68CB5E49" w:rsidR="0011227A" w:rsidRDefault="0011227A" w:rsidP="47D17CDD">
            <w:pPr>
              <w:pStyle w:val="BodyText"/>
              <w:rPr>
                <w:i/>
                <w:iCs/>
              </w:rPr>
            </w:pPr>
            <w:r>
              <w:rPr>
                <w:i/>
                <w:iCs/>
              </w:rPr>
              <w:t>TN D</w:t>
            </w:r>
          </w:p>
        </w:tc>
      </w:tr>
      <w:tr w:rsidR="47D17CDD" w14:paraId="68F6DB7A" w14:textId="77777777" w:rsidTr="0006140B">
        <w:trPr>
          <w:trHeight w:val="300"/>
        </w:trPr>
        <w:tc>
          <w:tcPr>
            <w:tcW w:w="5400" w:type="dxa"/>
            <w:vMerge w:val="restart"/>
          </w:tcPr>
          <w:p w14:paraId="2D2D5872" w14:textId="1C48EBA4" w:rsidR="47D17CDD" w:rsidRDefault="2C1B12B8" w:rsidP="6CBF6345">
            <w:pPr>
              <w:pStyle w:val="BodyText"/>
              <w:rPr>
                <w:i/>
                <w:iCs/>
              </w:rPr>
            </w:pPr>
            <w:r w:rsidRPr="6CBF6345">
              <w:rPr>
                <w:i/>
                <w:iCs/>
              </w:rPr>
              <w:t>Ericsson Streetmacro 6705</w:t>
            </w:r>
          </w:p>
        </w:tc>
        <w:tc>
          <w:tcPr>
            <w:tcW w:w="5400" w:type="dxa"/>
          </w:tcPr>
          <w:p w14:paraId="7FBE3E01" w14:textId="4212A3B7" w:rsidR="47D17CDD" w:rsidRDefault="001E70F5" w:rsidP="47D17CDD">
            <w:pPr>
              <w:pStyle w:val="BodyText"/>
              <w:rPr>
                <w:i/>
                <w:iCs/>
              </w:rPr>
            </w:pPr>
            <w:r>
              <w:rPr>
                <w:i/>
                <w:iCs/>
              </w:rPr>
              <w:t>TN A</w:t>
            </w:r>
          </w:p>
        </w:tc>
      </w:tr>
      <w:tr w:rsidR="001E70F5" w14:paraId="171147F7" w14:textId="77777777" w:rsidTr="0006140B">
        <w:trPr>
          <w:trHeight w:val="300"/>
        </w:trPr>
        <w:tc>
          <w:tcPr>
            <w:tcW w:w="5400" w:type="dxa"/>
            <w:vMerge/>
          </w:tcPr>
          <w:p w14:paraId="7AB04A2E" w14:textId="77777777" w:rsidR="001E70F5" w:rsidRPr="6CBF6345" w:rsidRDefault="001E70F5" w:rsidP="6CBF6345">
            <w:pPr>
              <w:pStyle w:val="BodyText"/>
              <w:rPr>
                <w:i/>
                <w:iCs/>
              </w:rPr>
            </w:pPr>
          </w:p>
        </w:tc>
        <w:tc>
          <w:tcPr>
            <w:tcW w:w="5400" w:type="dxa"/>
          </w:tcPr>
          <w:p w14:paraId="581ACC02" w14:textId="771090A4" w:rsidR="001E70F5" w:rsidRDefault="001E70F5" w:rsidP="47D17CDD">
            <w:pPr>
              <w:pStyle w:val="BodyText"/>
              <w:rPr>
                <w:i/>
                <w:iCs/>
              </w:rPr>
            </w:pPr>
            <w:r>
              <w:rPr>
                <w:i/>
                <w:iCs/>
              </w:rPr>
              <w:t>TN B</w:t>
            </w:r>
          </w:p>
        </w:tc>
      </w:tr>
      <w:tr w:rsidR="47D17CDD" w14:paraId="11190A38" w14:textId="77777777" w:rsidTr="0006140B">
        <w:trPr>
          <w:trHeight w:val="300"/>
        </w:trPr>
        <w:tc>
          <w:tcPr>
            <w:tcW w:w="5400" w:type="dxa"/>
            <w:vMerge w:val="restart"/>
          </w:tcPr>
          <w:p w14:paraId="5DBE661E" w14:textId="21B5F3F7" w:rsidR="47D17CDD" w:rsidRDefault="2C1B12B8" w:rsidP="43E9E127">
            <w:pPr>
              <w:pStyle w:val="BodyText"/>
              <w:rPr>
                <w:i/>
                <w:iCs/>
              </w:rPr>
            </w:pPr>
            <w:r w:rsidRPr="43E9E127">
              <w:rPr>
                <w:i/>
                <w:iCs/>
              </w:rPr>
              <w:t xml:space="preserve">Ericsson </w:t>
            </w:r>
            <w:r w:rsidR="00D552DE" w:rsidRPr="46EC650B">
              <w:rPr>
                <w:i/>
                <w:iCs/>
              </w:rPr>
              <w:t>Baseband 6502</w:t>
            </w:r>
          </w:p>
        </w:tc>
        <w:tc>
          <w:tcPr>
            <w:tcW w:w="5400" w:type="dxa"/>
          </w:tcPr>
          <w:p w14:paraId="76BF16A9" w14:textId="3F817CFA" w:rsidR="47D17CDD" w:rsidRDefault="00D552DE" w:rsidP="47D17CDD">
            <w:pPr>
              <w:pStyle w:val="BodyText"/>
              <w:rPr>
                <w:i/>
                <w:iCs/>
              </w:rPr>
            </w:pPr>
            <w:r>
              <w:rPr>
                <w:i/>
                <w:iCs/>
              </w:rPr>
              <w:t>TN A</w:t>
            </w:r>
          </w:p>
        </w:tc>
      </w:tr>
      <w:tr w:rsidR="00D552DE" w14:paraId="2F558684" w14:textId="77777777" w:rsidTr="0006140B">
        <w:trPr>
          <w:trHeight w:val="300"/>
        </w:trPr>
        <w:tc>
          <w:tcPr>
            <w:tcW w:w="5400" w:type="dxa"/>
            <w:vMerge/>
          </w:tcPr>
          <w:p w14:paraId="3C081989" w14:textId="77777777" w:rsidR="00D552DE" w:rsidRPr="46EC650B" w:rsidRDefault="00D552DE" w:rsidP="46EC650B">
            <w:pPr>
              <w:pStyle w:val="BodyText"/>
              <w:rPr>
                <w:i/>
                <w:iCs/>
              </w:rPr>
            </w:pPr>
          </w:p>
        </w:tc>
        <w:tc>
          <w:tcPr>
            <w:tcW w:w="5400" w:type="dxa"/>
          </w:tcPr>
          <w:p w14:paraId="1DC87C4E" w14:textId="5916F002" w:rsidR="00D552DE" w:rsidRDefault="00D552DE" w:rsidP="47D17CDD">
            <w:pPr>
              <w:pStyle w:val="BodyText"/>
              <w:rPr>
                <w:i/>
                <w:iCs/>
              </w:rPr>
            </w:pPr>
            <w:r>
              <w:rPr>
                <w:i/>
                <w:iCs/>
              </w:rPr>
              <w:t>TN B</w:t>
            </w:r>
          </w:p>
        </w:tc>
      </w:tr>
      <w:tr w:rsidR="00597F9D" w14:paraId="5F01D35E" w14:textId="77777777" w:rsidTr="0B17B313">
        <w:trPr>
          <w:trHeight w:val="480"/>
        </w:trPr>
        <w:tc>
          <w:tcPr>
            <w:tcW w:w="5400" w:type="dxa"/>
            <w:vMerge w:val="restart"/>
          </w:tcPr>
          <w:p w14:paraId="2A04985D" w14:textId="13708650" w:rsidR="00597F9D" w:rsidRPr="464FC565" w:rsidRDefault="00597F9D" w:rsidP="464FC565">
            <w:pPr>
              <w:jc w:val="center"/>
              <w:rPr>
                <w:rFonts w:ascii="Calibri" w:eastAsia="Calibri" w:hAnsi="Calibri" w:cs="Calibri"/>
                <w:color w:val="000000" w:themeColor="text1"/>
                <w:sz w:val="22"/>
                <w:szCs w:val="22"/>
              </w:rPr>
            </w:pPr>
            <w:r w:rsidRPr="464FC565">
              <w:rPr>
                <w:rFonts w:ascii="Calibri" w:eastAsia="Calibri" w:hAnsi="Calibri" w:cs="Calibri"/>
                <w:color w:val="000000" w:themeColor="text1"/>
                <w:sz w:val="22"/>
                <w:szCs w:val="22"/>
              </w:rPr>
              <w:t>Ericsson MINI-LINK 6692</w:t>
            </w:r>
            <w:r>
              <w:rPr>
                <w:rFonts w:ascii="Calibri" w:eastAsia="Calibri" w:hAnsi="Calibri" w:cs="Calibri"/>
                <w:color w:val="000000" w:themeColor="text1"/>
                <w:sz w:val="22"/>
                <w:szCs w:val="22"/>
              </w:rPr>
              <w:t>/6693</w:t>
            </w:r>
          </w:p>
        </w:tc>
        <w:tc>
          <w:tcPr>
            <w:tcW w:w="5400" w:type="dxa"/>
          </w:tcPr>
          <w:p w14:paraId="7AFECFBA" w14:textId="57938E76" w:rsidR="00597F9D" w:rsidRPr="464FC565" w:rsidRDefault="00597F9D" w:rsidP="464FC565">
            <w:pPr>
              <w:rPr>
                <w:rFonts w:ascii="Calibri" w:eastAsia="Calibri" w:hAnsi="Calibri" w:cs="Calibri"/>
                <w:color w:val="000000" w:themeColor="text1"/>
                <w:sz w:val="22"/>
                <w:szCs w:val="22"/>
              </w:rPr>
            </w:pPr>
            <w:r w:rsidRPr="464FC565">
              <w:rPr>
                <w:rFonts w:ascii="Calibri" w:eastAsia="Calibri" w:hAnsi="Calibri" w:cs="Calibri"/>
                <w:color w:val="000000" w:themeColor="text1"/>
                <w:sz w:val="22"/>
                <w:szCs w:val="22"/>
              </w:rPr>
              <w:t>TN 1A</w:t>
            </w:r>
            <w:r>
              <w:rPr>
                <w:rFonts w:ascii="Calibri" w:eastAsia="Calibri" w:hAnsi="Calibri" w:cs="Calibri"/>
                <w:color w:val="000000" w:themeColor="text1"/>
                <w:sz w:val="22"/>
                <w:szCs w:val="22"/>
              </w:rPr>
              <w:t xml:space="preserve"> – TN </w:t>
            </w:r>
            <w:r w:rsidR="008E33EA">
              <w:rPr>
                <w:rFonts w:ascii="Calibri" w:eastAsia="Calibri" w:hAnsi="Calibri" w:cs="Calibri"/>
                <w:color w:val="000000" w:themeColor="text1"/>
                <w:sz w:val="22"/>
                <w:szCs w:val="22"/>
              </w:rPr>
              <w:t>&lt;s</w:t>
            </w:r>
            <w:r>
              <w:rPr>
                <w:rFonts w:ascii="Calibri" w:eastAsia="Calibri" w:hAnsi="Calibri" w:cs="Calibri"/>
                <w:color w:val="000000" w:themeColor="text1"/>
                <w:sz w:val="22"/>
                <w:szCs w:val="22"/>
              </w:rPr>
              <w:t>lot</w:t>
            </w:r>
            <w:r w:rsidR="008E33EA">
              <w:rPr>
                <w:rFonts w:ascii="Calibri" w:eastAsia="Calibri" w:hAnsi="Calibri" w:cs="Calibri"/>
                <w:color w:val="000000" w:themeColor="text1"/>
                <w:sz w:val="22"/>
                <w:szCs w:val="22"/>
              </w:rPr>
              <w:t>.no&gt;</w:t>
            </w:r>
            <w:r>
              <w:rPr>
                <w:rFonts w:ascii="Calibri" w:eastAsia="Calibri" w:hAnsi="Calibri" w:cs="Calibri"/>
                <w:color w:val="000000" w:themeColor="text1"/>
                <w:sz w:val="22"/>
                <w:szCs w:val="22"/>
              </w:rPr>
              <w:t>/</w:t>
            </w:r>
            <w:r w:rsidR="00013C00">
              <w:rPr>
                <w:rFonts w:ascii="Calibri" w:eastAsia="Calibri" w:hAnsi="Calibri" w:cs="Calibri"/>
                <w:color w:val="000000" w:themeColor="text1"/>
                <w:sz w:val="22"/>
                <w:szCs w:val="22"/>
              </w:rPr>
              <w:t xml:space="preserve">&lt;port name&gt; (Ex: </w:t>
            </w:r>
            <w:r w:rsidR="007D7015">
              <w:rPr>
                <w:rFonts w:ascii="Calibri" w:eastAsia="Calibri" w:hAnsi="Calibri" w:cs="Calibri"/>
                <w:color w:val="000000" w:themeColor="text1"/>
                <w:sz w:val="22"/>
                <w:szCs w:val="22"/>
              </w:rPr>
              <w:t>TN 1/</w:t>
            </w:r>
            <w:del w:id="627" w:author="VarunReddy Papireddy - EXT" w:date="2023-12-15T21:55:00Z">
              <w:r w:rsidDel="00C42C66">
                <w:rPr>
                  <w:rFonts w:ascii="Calibri" w:eastAsia="Calibri" w:hAnsi="Calibri" w:cs="Calibri"/>
                  <w:color w:val="000000" w:themeColor="text1"/>
                  <w:sz w:val="22"/>
                  <w:szCs w:val="22"/>
                </w:rPr>
                <w:delText>1</w:delText>
              </w:r>
            </w:del>
            <w:r>
              <w:rPr>
                <w:rFonts w:ascii="Calibri" w:eastAsia="Calibri" w:hAnsi="Calibri" w:cs="Calibri"/>
                <w:color w:val="000000" w:themeColor="text1"/>
                <w:sz w:val="22"/>
                <w:szCs w:val="22"/>
              </w:rPr>
              <w:t>A</w:t>
            </w:r>
            <w:r w:rsidR="00013C00">
              <w:rPr>
                <w:rFonts w:ascii="Calibri" w:eastAsia="Calibri" w:hAnsi="Calibri" w:cs="Calibri"/>
                <w:color w:val="000000" w:themeColor="text1"/>
                <w:sz w:val="22"/>
                <w:szCs w:val="22"/>
              </w:rPr>
              <w:t xml:space="preserve"> here) </w:t>
            </w:r>
            <w:ins w:id="628" w:author="VarunReddy Papireddy - EXT" w:date="2023-12-15T21:55:00Z">
              <w:r w:rsidR="001C0C50">
                <w:rPr>
                  <w:rFonts w:ascii="Calibri" w:eastAsia="Calibri" w:hAnsi="Calibri" w:cs="Calibri"/>
                  <w:color w:val="000000" w:themeColor="text1"/>
                  <w:sz w:val="22"/>
                  <w:szCs w:val="22"/>
                </w:rPr>
                <w:t xml:space="preserve">port name should have </w:t>
              </w:r>
            </w:ins>
            <w:ins w:id="629" w:author="VarunReddy Papireddy - EXT" w:date="2023-12-15T21:58:00Z">
              <w:r w:rsidR="00FA1AC7">
                <w:rPr>
                  <w:rFonts w:ascii="Calibri" w:eastAsia="Calibri" w:hAnsi="Calibri" w:cs="Calibri"/>
                  <w:color w:val="000000" w:themeColor="text1"/>
                  <w:sz w:val="22"/>
                  <w:szCs w:val="22"/>
                </w:rPr>
                <w:t>1</w:t>
              </w:r>
              <w:r w:rsidR="00C26AB5">
                <w:rPr>
                  <w:rFonts w:ascii="Calibri" w:eastAsia="Calibri" w:hAnsi="Calibri" w:cs="Calibri"/>
                  <w:color w:val="000000" w:themeColor="text1"/>
                  <w:sz w:val="22"/>
                  <w:szCs w:val="22"/>
                </w:rPr>
                <w:t>/</w:t>
              </w:r>
            </w:ins>
            <w:ins w:id="630" w:author="VarunReddy Papireddy - EXT" w:date="2023-12-15T21:57:00Z">
              <w:r w:rsidR="0056294E">
                <w:rPr>
                  <w:rFonts w:ascii="Calibri" w:eastAsia="Calibri" w:hAnsi="Calibri" w:cs="Calibri"/>
                  <w:color w:val="000000" w:themeColor="text1"/>
                  <w:sz w:val="22"/>
                  <w:szCs w:val="22"/>
                </w:rPr>
                <w:t>shelfslot/</w:t>
              </w:r>
              <w:r w:rsidR="00C26AB5">
                <w:rPr>
                  <w:rFonts w:ascii="Calibri" w:eastAsia="Calibri" w:hAnsi="Calibri" w:cs="Calibri"/>
                  <w:color w:val="000000" w:themeColor="text1"/>
                  <w:sz w:val="22"/>
                  <w:szCs w:val="22"/>
                </w:rPr>
                <w:t>1</w:t>
              </w:r>
            </w:ins>
            <w:ins w:id="631" w:author="VarunReddy Papireddy - EXT" w:date="2023-12-15T21:58:00Z">
              <w:r w:rsidR="00C26AB5">
                <w:rPr>
                  <w:rFonts w:ascii="Calibri" w:eastAsia="Calibri" w:hAnsi="Calibri" w:cs="Calibri"/>
                  <w:color w:val="000000" w:themeColor="text1"/>
                  <w:sz w:val="22"/>
                  <w:szCs w:val="22"/>
                </w:rPr>
                <w:t>A-1D</w:t>
              </w:r>
            </w:ins>
            <w:commentRangeStart w:id="632"/>
            <w:commentRangeEnd w:id="632"/>
            <w:r>
              <w:rPr>
                <w:rStyle w:val="CommentReference"/>
              </w:rPr>
              <w:commentReference w:id="632"/>
            </w:r>
          </w:p>
        </w:tc>
      </w:tr>
      <w:tr w:rsidR="00597F9D" w14:paraId="3AA4957B" w14:textId="77777777" w:rsidTr="464FC565">
        <w:trPr>
          <w:trHeight w:val="300"/>
        </w:trPr>
        <w:tc>
          <w:tcPr>
            <w:tcW w:w="5400" w:type="dxa"/>
            <w:vMerge/>
          </w:tcPr>
          <w:p w14:paraId="5EC97789" w14:textId="74B2D621" w:rsidR="00597F9D" w:rsidRDefault="00597F9D" w:rsidP="464FC565">
            <w:pPr>
              <w:rPr>
                <w:rFonts w:ascii="Calibri" w:eastAsia="Calibri" w:hAnsi="Calibri" w:cs="Calibri"/>
                <w:color w:val="000000" w:themeColor="text1"/>
                <w:sz w:val="22"/>
                <w:szCs w:val="22"/>
              </w:rPr>
            </w:pPr>
          </w:p>
        </w:tc>
        <w:tc>
          <w:tcPr>
            <w:tcW w:w="5400" w:type="dxa"/>
          </w:tcPr>
          <w:p w14:paraId="57C2E440" w14:textId="508FA060" w:rsidR="00597F9D" w:rsidRDefault="00597F9D" w:rsidP="464FC565">
            <w:r w:rsidRPr="464FC565">
              <w:rPr>
                <w:rFonts w:ascii="Calibri" w:eastAsia="Calibri" w:hAnsi="Calibri" w:cs="Calibri"/>
                <w:color w:val="000000" w:themeColor="text1"/>
                <w:sz w:val="22"/>
                <w:szCs w:val="22"/>
              </w:rPr>
              <w:t>TN 1B</w:t>
            </w:r>
            <w:r>
              <w:rPr>
                <w:rFonts w:ascii="Calibri" w:eastAsia="Calibri" w:hAnsi="Calibri" w:cs="Calibri"/>
                <w:color w:val="000000" w:themeColor="text1"/>
                <w:sz w:val="22"/>
                <w:szCs w:val="22"/>
              </w:rPr>
              <w:t xml:space="preserve"> – </w:t>
            </w:r>
            <w:del w:id="633" w:author="VarunReddy Papireddy - EXT" w:date="2023-12-16T07:11:00Z">
              <w:r w:rsidR="00013C00" w:rsidDel="00F036BF">
                <w:rPr>
                  <w:rFonts w:ascii="Calibri" w:eastAsia="Calibri" w:hAnsi="Calibri" w:cs="Calibri"/>
                  <w:color w:val="000000" w:themeColor="text1"/>
                  <w:sz w:val="22"/>
                  <w:szCs w:val="22"/>
                </w:rPr>
                <w:delText>TN</w:delText>
              </w:r>
              <w:r w:rsidR="00013C00" w:rsidDel="00575524">
                <w:rPr>
                  <w:rFonts w:ascii="Calibri" w:eastAsia="Calibri" w:hAnsi="Calibri" w:cs="Calibri"/>
                  <w:color w:val="000000" w:themeColor="text1"/>
                  <w:sz w:val="22"/>
                  <w:szCs w:val="22"/>
                </w:rPr>
                <w:delText xml:space="preserve"> &lt;slot.no&gt;/&lt;port name&gt;</w:delText>
              </w:r>
            </w:del>
            <w:r w:rsidR="00013C00">
              <w:rPr>
                <w:rFonts w:ascii="Calibri" w:eastAsia="Calibri" w:hAnsi="Calibri" w:cs="Calibri"/>
                <w:color w:val="000000" w:themeColor="text1"/>
                <w:sz w:val="22"/>
                <w:szCs w:val="22"/>
              </w:rPr>
              <w:t xml:space="preserve"> </w:t>
            </w:r>
            <w:ins w:id="634" w:author="VarunReddy Papireddy - EXT" w:date="2023-12-16T07:11:00Z">
              <w:r w:rsidR="00575524">
                <w:rPr>
                  <w:rFonts w:ascii="Calibri" w:eastAsia="Calibri" w:hAnsi="Calibri" w:cs="Calibri"/>
                  <w:color w:val="000000" w:themeColor="text1"/>
                  <w:sz w:val="22"/>
                  <w:szCs w:val="22"/>
                </w:rPr>
                <w:t>1/&lt;slot.no&gt;</w:t>
              </w:r>
            </w:ins>
            <w:r w:rsidR="00013C00">
              <w:rPr>
                <w:rFonts w:ascii="Calibri" w:eastAsia="Calibri" w:hAnsi="Calibri" w:cs="Calibri"/>
                <w:color w:val="000000" w:themeColor="text1"/>
                <w:sz w:val="22"/>
                <w:szCs w:val="22"/>
              </w:rPr>
              <w:t xml:space="preserve"> </w:t>
            </w:r>
          </w:p>
        </w:tc>
      </w:tr>
      <w:tr w:rsidR="00597F9D" w14:paraId="20A680C6" w14:textId="77777777" w:rsidTr="464FC565">
        <w:trPr>
          <w:trHeight w:val="300"/>
        </w:trPr>
        <w:tc>
          <w:tcPr>
            <w:tcW w:w="5400" w:type="dxa"/>
            <w:vMerge/>
          </w:tcPr>
          <w:p w14:paraId="32786AE8" w14:textId="78D4DCEA" w:rsidR="00597F9D" w:rsidRDefault="00597F9D" w:rsidP="464FC565">
            <w:pPr>
              <w:rPr>
                <w:rFonts w:ascii="Calibri" w:eastAsia="Calibri" w:hAnsi="Calibri" w:cs="Calibri"/>
                <w:color w:val="000000" w:themeColor="text1"/>
                <w:sz w:val="22"/>
                <w:szCs w:val="22"/>
              </w:rPr>
            </w:pPr>
          </w:p>
        </w:tc>
        <w:tc>
          <w:tcPr>
            <w:tcW w:w="5400" w:type="dxa"/>
          </w:tcPr>
          <w:p w14:paraId="19608A4F" w14:textId="646897B7" w:rsidR="00597F9D" w:rsidRDefault="00597F9D" w:rsidP="464FC565">
            <w:r w:rsidRPr="464FC565">
              <w:rPr>
                <w:rFonts w:ascii="Calibri" w:eastAsia="Calibri" w:hAnsi="Calibri" w:cs="Calibri"/>
                <w:color w:val="000000" w:themeColor="text1"/>
                <w:sz w:val="22"/>
                <w:szCs w:val="22"/>
              </w:rPr>
              <w:t>TN 1C</w:t>
            </w:r>
            <w:r>
              <w:rPr>
                <w:rFonts w:ascii="Calibri" w:eastAsia="Calibri" w:hAnsi="Calibri" w:cs="Calibri"/>
                <w:color w:val="000000" w:themeColor="text1"/>
                <w:sz w:val="22"/>
                <w:szCs w:val="22"/>
              </w:rPr>
              <w:t xml:space="preserve"> –</w:t>
            </w:r>
            <w:del w:id="635" w:author="VarunReddy Papireddy - EXT" w:date="2023-12-16T07:15:00Z">
              <w:r w:rsidDel="00D860EB">
                <w:rPr>
                  <w:rFonts w:ascii="Calibri" w:eastAsia="Calibri" w:hAnsi="Calibri" w:cs="Calibri"/>
                  <w:color w:val="000000" w:themeColor="text1"/>
                  <w:sz w:val="22"/>
                  <w:szCs w:val="22"/>
                </w:rPr>
                <w:delText xml:space="preserve"> </w:delText>
              </w:r>
              <w:r w:rsidR="00013C00" w:rsidDel="00D860EB">
                <w:rPr>
                  <w:rFonts w:ascii="Calibri" w:eastAsia="Calibri" w:hAnsi="Calibri" w:cs="Calibri"/>
                  <w:color w:val="000000" w:themeColor="text1"/>
                  <w:sz w:val="22"/>
                  <w:szCs w:val="22"/>
                </w:rPr>
                <w:delText>TN &lt;slot.no&gt;/&lt;port name&gt;</w:delText>
              </w:r>
            </w:del>
            <w:ins w:id="636" w:author="VarunReddy Papireddy - EXT" w:date="2023-12-16T07:15:00Z">
              <w:r w:rsidR="00D860EB">
                <w:rPr>
                  <w:rFonts w:ascii="Calibri" w:eastAsia="Calibri" w:hAnsi="Calibri" w:cs="Calibri"/>
                  <w:color w:val="000000" w:themeColor="text1"/>
                  <w:sz w:val="22"/>
                  <w:szCs w:val="22"/>
                </w:rPr>
                <w:t xml:space="preserve">1/&lt;slot.no&gt;/&lt;port name&gt; </w:t>
              </w:r>
            </w:ins>
            <w:del w:id="637" w:author="VarunReddy Papireddy - EXT" w:date="2023-12-16T07:15:00Z">
              <w:r w:rsidR="00013C00" w:rsidDel="00D860EB">
                <w:rPr>
                  <w:rFonts w:ascii="Calibri" w:eastAsia="Calibri" w:hAnsi="Calibri" w:cs="Calibri"/>
                  <w:color w:val="000000" w:themeColor="text1"/>
                  <w:sz w:val="22"/>
                  <w:szCs w:val="22"/>
                </w:rPr>
                <w:delText xml:space="preserve">  </w:delText>
              </w:r>
            </w:del>
          </w:p>
        </w:tc>
      </w:tr>
      <w:tr w:rsidR="00597F9D" w14:paraId="275885EE" w14:textId="77777777" w:rsidTr="464FC565">
        <w:trPr>
          <w:trHeight w:val="300"/>
        </w:trPr>
        <w:tc>
          <w:tcPr>
            <w:tcW w:w="5400" w:type="dxa"/>
            <w:vMerge/>
          </w:tcPr>
          <w:p w14:paraId="3D42B78C" w14:textId="271AAEE6" w:rsidR="00597F9D" w:rsidRDefault="00597F9D" w:rsidP="464FC565">
            <w:pPr>
              <w:rPr>
                <w:rFonts w:ascii="Calibri" w:eastAsia="Calibri" w:hAnsi="Calibri" w:cs="Calibri"/>
                <w:color w:val="000000" w:themeColor="text1"/>
                <w:sz w:val="22"/>
                <w:szCs w:val="22"/>
              </w:rPr>
            </w:pPr>
          </w:p>
        </w:tc>
        <w:tc>
          <w:tcPr>
            <w:tcW w:w="5400" w:type="dxa"/>
          </w:tcPr>
          <w:p w14:paraId="49EDE6CB" w14:textId="45A42B42" w:rsidR="00597F9D" w:rsidRDefault="00597F9D" w:rsidP="464FC565">
            <w:r w:rsidRPr="464FC565">
              <w:rPr>
                <w:rFonts w:ascii="Calibri" w:eastAsia="Calibri" w:hAnsi="Calibri" w:cs="Calibri"/>
                <w:color w:val="000000" w:themeColor="text1"/>
                <w:sz w:val="22"/>
                <w:szCs w:val="22"/>
              </w:rPr>
              <w:t>TN 1D</w:t>
            </w:r>
            <w:r>
              <w:rPr>
                <w:rFonts w:ascii="Calibri" w:eastAsia="Calibri" w:hAnsi="Calibri" w:cs="Calibri"/>
                <w:color w:val="000000" w:themeColor="text1"/>
                <w:sz w:val="22"/>
                <w:szCs w:val="22"/>
              </w:rPr>
              <w:t xml:space="preserve"> – </w:t>
            </w:r>
            <w:del w:id="638" w:author="VarunReddy Papireddy - EXT" w:date="2023-12-16T07:25:00Z">
              <w:r w:rsidDel="00531EA0">
                <w:rPr>
                  <w:rFonts w:ascii="Calibri" w:eastAsia="Calibri" w:hAnsi="Calibri" w:cs="Calibri"/>
                  <w:color w:val="000000" w:themeColor="text1"/>
                  <w:sz w:val="22"/>
                  <w:szCs w:val="22"/>
                </w:rPr>
                <w:delText xml:space="preserve">TN </w:delText>
              </w:r>
              <w:r w:rsidR="00013C00" w:rsidDel="00531EA0">
                <w:rPr>
                  <w:rFonts w:ascii="Calibri" w:eastAsia="Calibri" w:hAnsi="Calibri" w:cs="Calibri"/>
                  <w:color w:val="000000" w:themeColor="text1"/>
                  <w:sz w:val="22"/>
                  <w:szCs w:val="22"/>
                </w:rPr>
                <w:delText xml:space="preserve">&lt;slot.no&gt;/&lt;port name&gt;  </w:delText>
              </w:r>
            </w:del>
            <w:ins w:id="639" w:author="VarunReddy Papireddy - EXT" w:date="2023-12-16T07:25:00Z">
              <w:r w:rsidR="00531EA0">
                <w:rPr>
                  <w:rFonts w:ascii="Calibri" w:eastAsia="Calibri" w:hAnsi="Calibri" w:cs="Calibri"/>
                  <w:color w:val="000000" w:themeColor="text1"/>
                  <w:sz w:val="22"/>
                  <w:szCs w:val="22"/>
                </w:rPr>
                <w:t>1/&lt;slot.no&gt;/&lt;port name&gt;</w:t>
              </w:r>
            </w:ins>
          </w:p>
        </w:tc>
      </w:tr>
      <w:tr w:rsidR="00597F9D" w14:paraId="65186605" w14:textId="77777777" w:rsidTr="464FC565">
        <w:trPr>
          <w:trHeight w:val="300"/>
        </w:trPr>
        <w:tc>
          <w:tcPr>
            <w:tcW w:w="5400" w:type="dxa"/>
            <w:vMerge/>
          </w:tcPr>
          <w:p w14:paraId="12A85535" w14:textId="3B6368AA" w:rsidR="00597F9D" w:rsidRDefault="00597F9D" w:rsidP="464FC565">
            <w:pPr>
              <w:rPr>
                <w:rFonts w:ascii="Calibri" w:eastAsia="Calibri" w:hAnsi="Calibri" w:cs="Calibri"/>
                <w:color w:val="000000" w:themeColor="text1"/>
                <w:sz w:val="22"/>
                <w:szCs w:val="22"/>
              </w:rPr>
            </w:pPr>
          </w:p>
        </w:tc>
        <w:tc>
          <w:tcPr>
            <w:tcW w:w="5400" w:type="dxa"/>
          </w:tcPr>
          <w:p w14:paraId="7F4A563C" w14:textId="51A87D89" w:rsidR="00597F9D" w:rsidRDefault="00597F9D" w:rsidP="464FC565">
            <w:r w:rsidRPr="464FC565">
              <w:rPr>
                <w:rFonts w:ascii="Calibri" w:eastAsia="Calibri" w:hAnsi="Calibri" w:cs="Calibri"/>
                <w:color w:val="000000" w:themeColor="text1"/>
                <w:sz w:val="22"/>
                <w:szCs w:val="22"/>
              </w:rPr>
              <w:t>TN 2A</w:t>
            </w:r>
            <w:r>
              <w:rPr>
                <w:rFonts w:ascii="Calibri" w:eastAsia="Calibri" w:hAnsi="Calibri" w:cs="Calibri"/>
                <w:color w:val="000000" w:themeColor="text1"/>
                <w:sz w:val="22"/>
                <w:szCs w:val="22"/>
              </w:rPr>
              <w:t xml:space="preserve"> – </w:t>
            </w:r>
            <w:del w:id="640" w:author="VarunReddy Papireddy - EXT" w:date="2023-12-16T07:25:00Z">
              <w:r w:rsidDel="00531EA0">
                <w:rPr>
                  <w:rFonts w:ascii="Calibri" w:eastAsia="Calibri" w:hAnsi="Calibri" w:cs="Calibri"/>
                  <w:color w:val="000000" w:themeColor="text1"/>
                  <w:sz w:val="22"/>
                  <w:szCs w:val="22"/>
                </w:rPr>
                <w:delText xml:space="preserve">TN </w:delText>
              </w:r>
              <w:r w:rsidR="00E51E8E" w:rsidDel="00531EA0">
                <w:rPr>
                  <w:rFonts w:ascii="Calibri" w:eastAsia="Calibri" w:hAnsi="Calibri" w:cs="Calibri"/>
                  <w:color w:val="000000" w:themeColor="text1"/>
                  <w:sz w:val="22"/>
                  <w:szCs w:val="22"/>
                </w:rPr>
                <w:delText>&lt;slot.no&gt;/&lt;port name&gt;</w:delText>
              </w:r>
            </w:del>
            <w:ins w:id="641" w:author="VarunReddy Papireddy - EXT" w:date="2023-12-16T07:25:00Z">
              <w:r w:rsidR="00531EA0">
                <w:rPr>
                  <w:rFonts w:ascii="Calibri" w:eastAsia="Calibri" w:hAnsi="Calibri" w:cs="Calibri"/>
                  <w:color w:val="000000" w:themeColor="text1"/>
                  <w:sz w:val="22"/>
                  <w:szCs w:val="22"/>
                </w:rPr>
                <w:t>1/&lt;slot.no&gt;/&lt;port name&gt;</w:t>
              </w:r>
            </w:ins>
          </w:p>
        </w:tc>
      </w:tr>
      <w:tr w:rsidR="00597F9D" w14:paraId="348F5D5E" w14:textId="77777777" w:rsidTr="464FC565">
        <w:trPr>
          <w:trHeight w:val="300"/>
        </w:trPr>
        <w:tc>
          <w:tcPr>
            <w:tcW w:w="5400" w:type="dxa"/>
            <w:vMerge/>
          </w:tcPr>
          <w:p w14:paraId="46E672CD" w14:textId="078C251C" w:rsidR="00597F9D" w:rsidRDefault="00597F9D" w:rsidP="464FC565">
            <w:pPr>
              <w:rPr>
                <w:rFonts w:ascii="Calibri" w:eastAsia="Calibri" w:hAnsi="Calibri" w:cs="Calibri"/>
                <w:color w:val="000000" w:themeColor="text1"/>
                <w:sz w:val="22"/>
                <w:szCs w:val="22"/>
              </w:rPr>
            </w:pPr>
          </w:p>
        </w:tc>
        <w:tc>
          <w:tcPr>
            <w:tcW w:w="5400" w:type="dxa"/>
          </w:tcPr>
          <w:p w14:paraId="712E96EC" w14:textId="0085F9F2" w:rsidR="00597F9D" w:rsidRDefault="00597F9D" w:rsidP="464FC565">
            <w:r w:rsidRPr="464FC565">
              <w:rPr>
                <w:rFonts w:ascii="Calibri" w:eastAsia="Calibri" w:hAnsi="Calibri" w:cs="Calibri"/>
                <w:color w:val="000000" w:themeColor="text1"/>
                <w:sz w:val="22"/>
                <w:szCs w:val="22"/>
              </w:rPr>
              <w:t>TN 2B</w:t>
            </w:r>
            <w:r>
              <w:rPr>
                <w:rFonts w:ascii="Calibri" w:eastAsia="Calibri" w:hAnsi="Calibri" w:cs="Calibri"/>
                <w:color w:val="000000" w:themeColor="text1"/>
                <w:sz w:val="22"/>
                <w:szCs w:val="22"/>
              </w:rPr>
              <w:t xml:space="preserve"> – </w:t>
            </w:r>
            <w:del w:id="642" w:author="VarunReddy Papireddy - EXT" w:date="2023-12-16T07:25:00Z">
              <w:r w:rsidDel="00531EA0">
                <w:rPr>
                  <w:rFonts w:ascii="Calibri" w:eastAsia="Calibri" w:hAnsi="Calibri" w:cs="Calibri"/>
                  <w:color w:val="000000" w:themeColor="text1"/>
                  <w:sz w:val="22"/>
                  <w:szCs w:val="22"/>
                </w:rPr>
                <w:delText xml:space="preserve">TN </w:delText>
              </w:r>
              <w:r w:rsidR="00E51E8E" w:rsidDel="00531EA0">
                <w:rPr>
                  <w:rFonts w:ascii="Calibri" w:eastAsia="Calibri" w:hAnsi="Calibri" w:cs="Calibri"/>
                  <w:color w:val="000000" w:themeColor="text1"/>
                  <w:sz w:val="22"/>
                  <w:szCs w:val="22"/>
                </w:rPr>
                <w:delText>&lt;slot.no&gt;/&lt;port name&gt;</w:delText>
              </w:r>
            </w:del>
            <w:ins w:id="643" w:author="VarunReddy Papireddy - EXT" w:date="2023-12-16T07:25:00Z">
              <w:r w:rsidR="00531EA0">
                <w:rPr>
                  <w:rFonts w:ascii="Calibri" w:eastAsia="Calibri" w:hAnsi="Calibri" w:cs="Calibri"/>
                  <w:color w:val="000000" w:themeColor="text1"/>
                  <w:sz w:val="22"/>
                  <w:szCs w:val="22"/>
                </w:rPr>
                <w:t>1/&lt;slot.no&gt;/&lt;port name&gt;</w:t>
              </w:r>
            </w:ins>
          </w:p>
        </w:tc>
      </w:tr>
      <w:tr w:rsidR="00597F9D" w14:paraId="5316DC0D" w14:textId="77777777" w:rsidTr="464FC565">
        <w:trPr>
          <w:trHeight w:val="300"/>
        </w:trPr>
        <w:tc>
          <w:tcPr>
            <w:tcW w:w="5400" w:type="dxa"/>
            <w:vMerge/>
          </w:tcPr>
          <w:p w14:paraId="6FDD9C94" w14:textId="38E544A8" w:rsidR="00597F9D" w:rsidRDefault="00597F9D" w:rsidP="464FC565">
            <w:pPr>
              <w:rPr>
                <w:rFonts w:ascii="Calibri" w:eastAsia="Calibri" w:hAnsi="Calibri" w:cs="Calibri"/>
                <w:color w:val="000000" w:themeColor="text1"/>
                <w:sz w:val="22"/>
                <w:szCs w:val="22"/>
              </w:rPr>
            </w:pPr>
          </w:p>
        </w:tc>
        <w:tc>
          <w:tcPr>
            <w:tcW w:w="5400" w:type="dxa"/>
          </w:tcPr>
          <w:p w14:paraId="52B34941" w14:textId="6441060D" w:rsidR="00597F9D" w:rsidRDefault="00597F9D" w:rsidP="464FC565">
            <w:r w:rsidRPr="464FC565">
              <w:rPr>
                <w:rFonts w:ascii="Calibri" w:eastAsia="Calibri" w:hAnsi="Calibri" w:cs="Calibri"/>
                <w:color w:val="000000" w:themeColor="text1"/>
                <w:sz w:val="22"/>
                <w:szCs w:val="22"/>
              </w:rPr>
              <w:t>TN 2C</w:t>
            </w:r>
            <w:r>
              <w:rPr>
                <w:rFonts w:ascii="Calibri" w:eastAsia="Calibri" w:hAnsi="Calibri" w:cs="Calibri"/>
                <w:color w:val="000000" w:themeColor="text1"/>
                <w:sz w:val="22"/>
                <w:szCs w:val="22"/>
              </w:rPr>
              <w:t xml:space="preserve"> – </w:t>
            </w:r>
            <w:del w:id="644" w:author="VarunReddy Papireddy - EXT" w:date="2023-12-16T07:25:00Z">
              <w:r w:rsidDel="00531EA0">
                <w:rPr>
                  <w:rFonts w:ascii="Calibri" w:eastAsia="Calibri" w:hAnsi="Calibri" w:cs="Calibri"/>
                  <w:color w:val="000000" w:themeColor="text1"/>
                  <w:sz w:val="22"/>
                  <w:szCs w:val="22"/>
                </w:rPr>
                <w:delText xml:space="preserve">TN </w:delText>
              </w:r>
              <w:r w:rsidR="00E51E8E" w:rsidDel="00531EA0">
                <w:rPr>
                  <w:rFonts w:ascii="Calibri" w:eastAsia="Calibri" w:hAnsi="Calibri" w:cs="Calibri"/>
                  <w:color w:val="000000" w:themeColor="text1"/>
                  <w:sz w:val="22"/>
                  <w:szCs w:val="22"/>
                </w:rPr>
                <w:delText>&lt;slot.no&gt;/&lt;port name&gt;</w:delText>
              </w:r>
            </w:del>
            <w:ins w:id="645" w:author="VarunReddy Papireddy - EXT" w:date="2023-12-16T07:25:00Z">
              <w:r w:rsidR="00A771D9">
                <w:rPr>
                  <w:rFonts w:ascii="Calibri" w:eastAsia="Calibri" w:hAnsi="Calibri" w:cs="Calibri"/>
                  <w:color w:val="000000" w:themeColor="text1"/>
                  <w:sz w:val="22"/>
                  <w:szCs w:val="22"/>
                </w:rPr>
                <w:t>1/&lt;slot.no&gt;/&lt;port name&gt;</w:t>
              </w:r>
            </w:ins>
          </w:p>
        </w:tc>
      </w:tr>
      <w:tr w:rsidR="00597F9D" w14:paraId="495580C4" w14:textId="77777777" w:rsidTr="464FC565">
        <w:trPr>
          <w:trHeight w:val="300"/>
        </w:trPr>
        <w:tc>
          <w:tcPr>
            <w:tcW w:w="5400" w:type="dxa"/>
            <w:vMerge/>
          </w:tcPr>
          <w:p w14:paraId="4F47202C" w14:textId="6D7984AC" w:rsidR="00597F9D" w:rsidRDefault="00597F9D" w:rsidP="464FC565">
            <w:pPr>
              <w:rPr>
                <w:rFonts w:ascii="Calibri" w:eastAsia="Calibri" w:hAnsi="Calibri" w:cs="Calibri"/>
                <w:color w:val="000000" w:themeColor="text1"/>
                <w:sz w:val="22"/>
                <w:szCs w:val="22"/>
              </w:rPr>
            </w:pPr>
          </w:p>
        </w:tc>
        <w:tc>
          <w:tcPr>
            <w:tcW w:w="5400" w:type="dxa"/>
          </w:tcPr>
          <w:p w14:paraId="051A56E5" w14:textId="64590AB4" w:rsidR="00597F9D" w:rsidRDefault="00597F9D" w:rsidP="464FC565">
            <w:r w:rsidRPr="464FC565">
              <w:rPr>
                <w:rFonts w:ascii="Calibri" w:eastAsia="Calibri" w:hAnsi="Calibri" w:cs="Calibri"/>
                <w:color w:val="000000" w:themeColor="text1"/>
                <w:sz w:val="22"/>
                <w:szCs w:val="22"/>
              </w:rPr>
              <w:t>TN 2D</w:t>
            </w:r>
            <w:r>
              <w:rPr>
                <w:rFonts w:ascii="Calibri" w:eastAsia="Calibri" w:hAnsi="Calibri" w:cs="Calibri"/>
                <w:color w:val="000000" w:themeColor="text1"/>
                <w:sz w:val="22"/>
                <w:szCs w:val="22"/>
              </w:rPr>
              <w:t xml:space="preserve"> – </w:t>
            </w:r>
            <w:del w:id="646" w:author="VarunReddy Papireddy - EXT" w:date="2023-12-16T07:26:00Z">
              <w:r w:rsidDel="00A771D9">
                <w:rPr>
                  <w:rFonts w:ascii="Calibri" w:eastAsia="Calibri" w:hAnsi="Calibri" w:cs="Calibri"/>
                  <w:color w:val="000000" w:themeColor="text1"/>
                  <w:sz w:val="22"/>
                  <w:szCs w:val="22"/>
                </w:rPr>
                <w:delText xml:space="preserve">TN </w:delText>
              </w:r>
              <w:r w:rsidR="00E51E8E" w:rsidDel="00A771D9">
                <w:rPr>
                  <w:rFonts w:ascii="Calibri" w:eastAsia="Calibri" w:hAnsi="Calibri" w:cs="Calibri"/>
                  <w:color w:val="000000" w:themeColor="text1"/>
                  <w:sz w:val="22"/>
                  <w:szCs w:val="22"/>
                </w:rPr>
                <w:delText>&lt;slot.no&gt;/&lt;port name&gt;</w:delText>
              </w:r>
            </w:del>
            <w:ins w:id="647" w:author="VarunReddy Papireddy - EXT" w:date="2023-12-16T07:26:00Z">
              <w:r w:rsidR="00AB12FE">
                <w:rPr>
                  <w:rFonts w:ascii="Calibri" w:eastAsia="Calibri" w:hAnsi="Calibri" w:cs="Calibri"/>
                  <w:color w:val="000000" w:themeColor="text1"/>
                  <w:sz w:val="22"/>
                  <w:szCs w:val="22"/>
                </w:rPr>
                <w:t>1/&lt;slot.no&gt;/&lt;port name&gt;</w:t>
              </w:r>
            </w:ins>
          </w:p>
        </w:tc>
      </w:tr>
      <w:tr w:rsidR="00597F9D" w14:paraId="1CC481D7" w14:textId="77777777" w:rsidTr="464FC565">
        <w:trPr>
          <w:trHeight w:val="300"/>
        </w:trPr>
        <w:tc>
          <w:tcPr>
            <w:tcW w:w="5400" w:type="dxa"/>
            <w:vMerge/>
          </w:tcPr>
          <w:p w14:paraId="09022059" w14:textId="120617BC" w:rsidR="00597F9D" w:rsidRDefault="00597F9D" w:rsidP="464FC565">
            <w:pPr>
              <w:rPr>
                <w:rFonts w:ascii="Calibri" w:eastAsia="Calibri" w:hAnsi="Calibri" w:cs="Calibri"/>
                <w:color w:val="000000" w:themeColor="text1"/>
                <w:sz w:val="22"/>
                <w:szCs w:val="22"/>
              </w:rPr>
            </w:pPr>
          </w:p>
        </w:tc>
        <w:tc>
          <w:tcPr>
            <w:tcW w:w="5400" w:type="dxa"/>
          </w:tcPr>
          <w:p w14:paraId="20A1BE96" w14:textId="45A3E2B7" w:rsidR="00597F9D" w:rsidRDefault="00597F9D" w:rsidP="464FC565">
            <w:r w:rsidRPr="464FC565">
              <w:rPr>
                <w:rFonts w:ascii="Calibri" w:eastAsia="Calibri" w:hAnsi="Calibri" w:cs="Calibri"/>
                <w:color w:val="000000" w:themeColor="text1"/>
                <w:sz w:val="22"/>
                <w:szCs w:val="22"/>
              </w:rPr>
              <w:t>TN 3A</w:t>
            </w:r>
            <w:r>
              <w:rPr>
                <w:rFonts w:ascii="Calibri" w:eastAsia="Calibri" w:hAnsi="Calibri" w:cs="Calibri"/>
                <w:color w:val="000000" w:themeColor="text1"/>
                <w:sz w:val="22"/>
                <w:szCs w:val="22"/>
              </w:rPr>
              <w:t xml:space="preserve"> -– </w:t>
            </w:r>
            <w:del w:id="648" w:author="VarunReddy Papireddy - EXT" w:date="2023-12-16T07:26:00Z">
              <w:r w:rsidDel="00AB12FE">
                <w:rPr>
                  <w:rFonts w:ascii="Calibri" w:eastAsia="Calibri" w:hAnsi="Calibri" w:cs="Calibri"/>
                  <w:color w:val="000000" w:themeColor="text1"/>
                  <w:sz w:val="22"/>
                  <w:szCs w:val="22"/>
                </w:rPr>
                <w:delText xml:space="preserve">TN </w:delText>
              </w:r>
              <w:r w:rsidR="00E51E8E" w:rsidDel="00AB12FE">
                <w:rPr>
                  <w:rFonts w:ascii="Calibri" w:eastAsia="Calibri" w:hAnsi="Calibri" w:cs="Calibri"/>
                  <w:color w:val="000000" w:themeColor="text1"/>
                  <w:sz w:val="22"/>
                  <w:szCs w:val="22"/>
                </w:rPr>
                <w:delText>&lt;slot.no&gt;/&lt;port name&gt;</w:delText>
              </w:r>
            </w:del>
            <w:ins w:id="649" w:author="VarunReddy Papireddy - EXT" w:date="2023-12-16T07:26:00Z">
              <w:r w:rsidR="00AB12FE">
                <w:rPr>
                  <w:rFonts w:ascii="Calibri" w:eastAsia="Calibri" w:hAnsi="Calibri" w:cs="Calibri"/>
                  <w:color w:val="000000" w:themeColor="text1"/>
                  <w:sz w:val="22"/>
                  <w:szCs w:val="22"/>
                </w:rPr>
                <w:t>1/&lt;slot.no&gt;/&lt;port name&gt;</w:t>
              </w:r>
            </w:ins>
          </w:p>
        </w:tc>
      </w:tr>
      <w:tr w:rsidR="00597F9D" w14:paraId="34632B45" w14:textId="77777777" w:rsidTr="464FC565">
        <w:trPr>
          <w:trHeight w:val="300"/>
        </w:trPr>
        <w:tc>
          <w:tcPr>
            <w:tcW w:w="5400" w:type="dxa"/>
            <w:vMerge/>
          </w:tcPr>
          <w:p w14:paraId="2BE3920C" w14:textId="6984FB74" w:rsidR="00597F9D" w:rsidRDefault="00597F9D" w:rsidP="464FC565">
            <w:pPr>
              <w:rPr>
                <w:rFonts w:ascii="Calibri" w:eastAsia="Calibri" w:hAnsi="Calibri" w:cs="Calibri"/>
                <w:color w:val="000000" w:themeColor="text1"/>
                <w:sz w:val="22"/>
                <w:szCs w:val="22"/>
              </w:rPr>
            </w:pPr>
          </w:p>
        </w:tc>
        <w:tc>
          <w:tcPr>
            <w:tcW w:w="5400" w:type="dxa"/>
          </w:tcPr>
          <w:p w14:paraId="0E347613" w14:textId="2927A2C0" w:rsidR="00597F9D" w:rsidRDefault="00597F9D" w:rsidP="464FC565">
            <w:r w:rsidRPr="464FC565">
              <w:rPr>
                <w:rFonts w:ascii="Calibri" w:eastAsia="Calibri" w:hAnsi="Calibri" w:cs="Calibri"/>
                <w:color w:val="000000" w:themeColor="text1"/>
                <w:sz w:val="22"/>
                <w:szCs w:val="22"/>
              </w:rPr>
              <w:t>TN 3B</w:t>
            </w:r>
            <w:r>
              <w:rPr>
                <w:rFonts w:ascii="Calibri" w:eastAsia="Calibri" w:hAnsi="Calibri" w:cs="Calibri"/>
                <w:color w:val="000000" w:themeColor="text1"/>
                <w:sz w:val="22"/>
                <w:szCs w:val="22"/>
              </w:rPr>
              <w:t xml:space="preserve"> – </w:t>
            </w:r>
            <w:del w:id="650" w:author="VarunReddy Papireddy - EXT" w:date="2023-12-16T07:26:00Z">
              <w:r w:rsidDel="00AB12FE">
                <w:rPr>
                  <w:rFonts w:ascii="Calibri" w:eastAsia="Calibri" w:hAnsi="Calibri" w:cs="Calibri"/>
                  <w:color w:val="000000" w:themeColor="text1"/>
                  <w:sz w:val="22"/>
                  <w:szCs w:val="22"/>
                </w:rPr>
                <w:delText xml:space="preserve">TN </w:delText>
              </w:r>
              <w:r w:rsidR="00E51E8E" w:rsidDel="00AB12FE">
                <w:rPr>
                  <w:rFonts w:ascii="Calibri" w:eastAsia="Calibri" w:hAnsi="Calibri" w:cs="Calibri"/>
                  <w:color w:val="000000" w:themeColor="text1"/>
                  <w:sz w:val="22"/>
                  <w:szCs w:val="22"/>
                </w:rPr>
                <w:delText>&lt;slot.no&gt;/&lt;port name&gt;</w:delText>
              </w:r>
            </w:del>
            <w:ins w:id="651" w:author="VarunReddy Papireddy - EXT" w:date="2023-12-16T07:26:00Z">
              <w:r w:rsidR="00AB12FE">
                <w:rPr>
                  <w:rFonts w:ascii="Calibri" w:eastAsia="Calibri" w:hAnsi="Calibri" w:cs="Calibri"/>
                  <w:color w:val="000000" w:themeColor="text1"/>
                  <w:sz w:val="22"/>
                  <w:szCs w:val="22"/>
                </w:rPr>
                <w:t>1/&lt;slot.no&gt;/&lt;port name&gt;</w:t>
              </w:r>
            </w:ins>
          </w:p>
        </w:tc>
      </w:tr>
      <w:tr w:rsidR="00597F9D" w14:paraId="43FEBB6C" w14:textId="77777777" w:rsidTr="464FC565">
        <w:trPr>
          <w:trHeight w:val="300"/>
        </w:trPr>
        <w:tc>
          <w:tcPr>
            <w:tcW w:w="5400" w:type="dxa"/>
            <w:vMerge/>
          </w:tcPr>
          <w:p w14:paraId="73414E21" w14:textId="0B817CB7" w:rsidR="00597F9D" w:rsidRDefault="00597F9D" w:rsidP="464FC565">
            <w:pPr>
              <w:rPr>
                <w:rFonts w:ascii="Calibri" w:eastAsia="Calibri" w:hAnsi="Calibri" w:cs="Calibri"/>
                <w:color w:val="000000" w:themeColor="text1"/>
                <w:sz w:val="22"/>
                <w:szCs w:val="22"/>
              </w:rPr>
            </w:pPr>
          </w:p>
        </w:tc>
        <w:tc>
          <w:tcPr>
            <w:tcW w:w="5400" w:type="dxa"/>
          </w:tcPr>
          <w:p w14:paraId="7791E80C" w14:textId="0AFA2945" w:rsidR="00597F9D" w:rsidRDefault="00597F9D" w:rsidP="464FC565">
            <w:r w:rsidRPr="464FC565">
              <w:rPr>
                <w:rFonts w:ascii="Calibri" w:eastAsia="Calibri" w:hAnsi="Calibri" w:cs="Calibri"/>
                <w:color w:val="000000" w:themeColor="text1"/>
                <w:sz w:val="22"/>
                <w:szCs w:val="22"/>
              </w:rPr>
              <w:t>TN 3C</w:t>
            </w:r>
            <w:r>
              <w:rPr>
                <w:rFonts w:ascii="Calibri" w:eastAsia="Calibri" w:hAnsi="Calibri" w:cs="Calibri"/>
                <w:color w:val="000000" w:themeColor="text1"/>
                <w:sz w:val="22"/>
                <w:szCs w:val="22"/>
              </w:rPr>
              <w:t xml:space="preserve"> – </w:t>
            </w:r>
            <w:del w:id="652" w:author="VarunReddy Papireddy - EXT" w:date="2023-12-16T07:26:00Z">
              <w:r w:rsidDel="00AB12FE">
                <w:rPr>
                  <w:rFonts w:ascii="Calibri" w:eastAsia="Calibri" w:hAnsi="Calibri" w:cs="Calibri"/>
                  <w:color w:val="000000" w:themeColor="text1"/>
                  <w:sz w:val="22"/>
                  <w:szCs w:val="22"/>
                </w:rPr>
                <w:delText xml:space="preserve">TN </w:delText>
              </w:r>
              <w:r w:rsidR="00E51E8E" w:rsidDel="00AB12FE">
                <w:rPr>
                  <w:rFonts w:ascii="Calibri" w:eastAsia="Calibri" w:hAnsi="Calibri" w:cs="Calibri"/>
                  <w:color w:val="000000" w:themeColor="text1"/>
                  <w:sz w:val="22"/>
                  <w:szCs w:val="22"/>
                </w:rPr>
                <w:delText>&lt;slot.no&gt;/&lt;port name&gt;</w:delText>
              </w:r>
            </w:del>
            <w:ins w:id="653" w:author="VarunReddy Papireddy - EXT" w:date="2023-12-16T07:26:00Z">
              <w:r w:rsidR="00AB12FE">
                <w:rPr>
                  <w:rFonts w:ascii="Calibri" w:eastAsia="Calibri" w:hAnsi="Calibri" w:cs="Calibri"/>
                  <w:color w:val="000000" w:themeColor="text1"/>
                  <w:sz w:val="22"/>
                  <w:szCs w:val="22"/>
                </w:rPr>
                <w:t>1/&lt;slot.no&gt;/&lt;port name&gt;</w:t>
              </w:r>
            </w:ins>
          </w:p>
        </w:tc>
      </w:tr>
      <w:tr w:rsidR="00597F9D" w14:paraId="5509AE9D" w14:textId="77777777" w:rsidTr="464FC565">
        <w:trPr>
          <w:trHeight w:val="300"/>
        </w:trPr>
        <w:tc>
          <w:tcPr>
            <w:tcW w:w="5400" w:type="dxa"/>
            <w:vMerge/>
          </w:tcPr>
          <w:p w14:paraId="5D7713A3" w14:textId="4D3C21FE" w:rsidR="00597F9D" w:rsidRDefault="00597F9D" w:rsidP="464FC565">
            <w:pPr>
              <w:rPr>
                <w:rFonts w:ascii="Calibri" w:eastAsia="Calibri" w:hAnsi="Calibri" w:cs="Calibri"/>
                <w:color w:val="000000" w:themeColor="text1"/>
                <w:sz w:val="22"/>
                <w:szCs w:val="22"/>
              </w:rPr>
            </w:pPr>
          </w:p>
        </w:tc>
        <w:tc>
          <w:tcPr>
            <w:tcW w:w="5400" w:type="dxa"/>
          </w:tcPr>
          <w:p w14:paraId="6A7EBA3D" w14:textId="23E827B5" w:rsidR="00597F9D" w:rsidRDefault="00597F9D" w:rsidP="464FC565">
            <w:r w:rsidRPr="464FC565">
              <w:rPr>
                <w:rFonts w:ascii="Calibri" w:eastAsia="Calibri" w:hAnsi="Calibri" w:cs="Calibri"/>
                <w:color w:val="000000" w:themeColor="text1"/>
                <w:sz w:val="22"/>
                <w:szCs w:val="22"/>
              </w:rPr>
              <w:t>TN 3D</w:t>
            </w:r>
            <w:r>
              <w:rPr>
                <w:rFonts w:ascii="Calibri" w:eastAsia="Calibri" w:hAnsi="Calibri" w:cs="Calibri"/>
                <w:color w:val="000000" w:themeColor="text1"/>
                <w:sz w:val="22"/>
                <w:szCs w:val="22"/>
              </w:rPr>
              <w:t xml:space="preserve"> – </w:t>
            </w:r>
            <w:del w:id="654" w:author="VarunReddy Papireddy - EXT" w:date="2023-12-16T07:26:00Z">
              <w:r w:rsidDel="00AB12FE">
                <w:rPr>
                  <w:rFonts w:ascii="Calibri" w:eastAsia="Calibri" w:hAnsi="Calibri" w:cs="Calibri"/>
                  <w:color w:val="000000" w:themeColor="text1"/>
                  <w:sz w:val="22"/>
                  <w:szCs w:val="22"/>
                </w:rPr>
                <w:delText xml:space="preserve">TN </w:delText>
              </w:r>
              <w:r w:rsidR="00E51E8E" w:rsidDel="00AB12FE">
                <w:rPr>
                  <w:rFonts w:ascii="Calibri" w:eastAsia="Calibri" w:hAnsi="Calibri" w:cs="Calibri"/>
                  <w:color w:val="000000" w:themeColor="text1"/>
                  <w:sz w:val="22"/>
                  <w:szCs w:val="22"/>
                </w:rPr>
                <w:delText>&lt;slot.no&gt;/&lt;port name&gt;</w:delText>
              </w:r>
            </w:del>
            <w:ins w:id="655" w:author="VarunReddy Papireddy - EXT" w:date="2023-12-16T07:26:00Z">
              <w:r w:rsidR="00AB12FE">
                <w:rPr>
                  <w:rFonts w:ascii="Calibri" w:eastAsia="Calibri" w:hAnsi="Calibri" w:cs="Calibri"/>
                  <w:color w:val="000000" w:themeColor="text1"/>
                  <w:sz w:val="22"/>
                  <w:szCs w:val="22"/>
                </w:rPr>
                <w:t>1/&lt;slot.no&gt;/&lt;port name&gt;</w:t>
              </w:r>
            </w:ins>
          </w:p>
        </w:tc>
      </w:tr>
      <w:tr w:rsidR="00597F9D" w14:paraId="2333AF2F" w14:textId="77777777" w:rsidTr="464FC565">
        <w:trPr>
          <w:trHeight w:val="300"/>
        </w:trPr>
        <w:tc>
          <w:tcPr>
            <w:tcW w:w="5400" w:type="dxa"/>
            <w:vMerge/>
          </w:tcPr>
          <w:p w14:paraId="695592CB" w14:textId="55FB768A" w:rsidR="00597F9D" w:rsidRDefault="00597F9D" w:rsidP="464FC565">
            <w:pPr>
              <w:rPr>
                <w:rFonts w:ascii="Calibri" w:eastAsia="Calibri" w:hAnsi="Calibri" w:cs="Calibri"/>
                <w:color w:val="000000" w:themeColor="text1"/>
                <w:sz w:val="22"/>
                <w:szCs w:val="22"/>
              </w:rPr>
            </w:pPr>
          </w:p>
        </w:tc>
        <w:tc>
          <w:tcPr>
            <w:tcW w:w="5400" w:type="dxa"/>
          </w:tcPr>
          <w:p w14:paraId="319E285B" w14:textId="057B3127" w:rsidR="00597F9D" w:rsidRDefault="00597F9D" w:rsidP="464FC565">
            <w:r w:rsidRPr="464FC565">
              <w:rPr>
                <w:rFonts w:ascii="Calibri" w:eastAsia="Calibri" w:hAnsi="Calibri" w:cs="Calibri"/>
                <w:color w:val="000000" w:themeColor="text1"/>
                <w:sz w:val="22"/>
                <w:szCs w:val="22"/>
              </w:rPr>
              <w:t>TN 4A</w:t>
            </w:r>
            <w:r>
              <w:rPr>
                <w:rFonts w:ascii="Calibri" w:eastAsia="Calibri" w:hAnsi="Calibri" w:cs="Calibri"/>
                <w:color w:val="000000" w:themeColor="text1"/>
                <w:sz w:val="22"/>
                <w:szCs w:val="22"/>
              </w:rPr>
              <w:t xml:space="preserve"> – </w:t>
            </w:r>
            <w:del w:id="656" w:author="VarunReddy Papireddy - EXT" w:date="2023-12-16T07:26:00Z">
              <w:r w:rsidDel="00AB12FE">
                <w:rPr>
                  <w:rFonts w:ascii="Calibri" w:eastAsia="Calibri" w:hAnsi="Calibri" w:cs="Calibri"/>
                  <w:color w:val="000000" w:themeColor="text1"/>
                  <w:sz w:val="22"/>
                  <w:szCs w:val="22"/>
                </w:rPr>
                <w:delText xml:space="preserve">TN </w:delText>
              </w:r>
              <w:r w:rsidR="00E51E8E" w:rsidDel="00AB12FE">
                <w:rPr>
                  <w:rFonts w:ascii="Calibri" w:eastAsia="Calibri" w:hAnsi="Calibri" w:cs="Calibri"/>
                  <w:color w:val="000000" w:themeColor="text1"/>
                  <w:sz w:val="22"/>
                  <w:szCs w:val="22"/>
                </w:rPr>
                <w:delText>&lt;slot.no&gt;/&lt;port name&gt;</w:delText>
              </w:r>
            </w:del>
            <w:ins w:id="657" w:author="VarunReddy Papireddy - EXT" w:date="2023-12-16T07:26:00Z">
              <w:r w:rsidR="00AB12FE">
                <w:rPr>
                  <w:rFonts w:ascii="Calibri" w:eastAsia="Calibri" w:hAnsi="Calibri" w:cs="Calibri"/>
                  <w:color w:val="000000" w:themeColor="text1"/>
                  <w:sz w:val="22"/>
                  <w:szCs w:val="22"/>
                </w:rPr>
                <w:t>1/&lt;slot.no&gt;/&lt;port name&gt;</w:t>
              </w:r>
            </w:ins>
          </w:p>
        </w:tc>
      </w:tr>
      <w:tr w:rsidR="00597F9D" w14:paraId="38916864" w14:textId="77777777" w:rsidTr="464FC565">
        <w:trPr>
          <w:trHeight w:val="300"/>
        </w:trPr>
        <w:tc>
          <w:tcPr>
            <w:tcW w:w="5400" w:type="dxa"/>
            <w:vMerge/>
          </w:tcPr>
          <w:p w14:paraId="4C02BA15" w14:textId="2996291F" w:rsidR="00597F9D" w:rsidRDefault="00597F9D" w:rsidP="464FC565">
            <w:pPr>
              <w:rPr>
                <w:rFonts w:ascii="Calibri" w:eastAsia="Calibri" w:hAnsi="Calibri" w:cs="Calibri"/>
                <w:color w:val="000000" w:themeColor="text1"/>
                <w:sz w:val="22"/>
                <w:szCs w:val="22"/>
              </w:rPr>
            </w:pPr>
          </w:p>
        </w:tc>
        <w:tc>
          <w:tcPr>
            <w:tcW w:w="5400" w:type="dxa"/>
          </w:tcPr>
          <w:p w14:paraId="385F846E" w14:textId="0B8654B5" w:rsidR="00597F9D" w:rsidRDefault="00597F9D" w:rsidP="464FC565">
            <w:r w:rsidRPr="464FC565">
              <w:rPr>
                <w:rFonts w:ascii="Calibri" w:eastAsia="Calibri" w:hAnsi="Calibri" w:cs="Calibri"/>
                <w:color w:val="000000" w:themeColor="text1"/>
                <w:sz w:val="22"/>
                <w:szCs w:val="22"/>
              </w:rPr>
              <w:t>TN 4B</w:t>
            </w:r>
            <w:r>
              <w:rPr>
                <w:rFonts w:ascii="Calibri" w:eastAsia="Calibri" w:hAnsi="Calibri" w:cs="Calibri"/>
                <w:color w:val="000000" w:themeColor="text1"/>
                <w:sz w:val="22"/>
                <w:szCs w:val="22"/>
              </w:rPr>
              <w:t xml:space="preserve"> – </w:t>
            </w:r>
            <w:del w:id="658" w:author="VarunReddy Papireddy - EXT" w:date="2023-12-16T07:27:00Z">
              <w:r w:rsidDel="00AB12FE">
                <w:rPr>
                  <w:rFonts w:ascii="Calibri" w:eastAsia="Calibri" w:hAnsi="Calibri" w:cs="Calibri"/>
                  <w:color w:val="000000" w:themeColor="text1"/>
                  <w:sz w:val="22"/>
                  <w:szCs w:val="22"/>
                </w:rPr>
                <w:delText xml:space="preserve">TN </w:delText>
              </w:r>
              <w:r w:rsidR="00E51E8E" w:rsidDel="00AB12FE">
                <w:rPr>
                  <w:rFonts w:ascii="Calibri" w:eastAsia="Calibri" w:hAnsi="Calibri" w:cs="Calibri"/>
                  <w:color w:val="000000" w:themeColor="text1"/>
                  <w:sz w:val="22"/>
                  <w:szCs w:val="22"/>
                </w:rPr>
                <w:delText>&lt;slot.no&gt;/&lt;port name&gt;</w:delText>
              </w:r>
            </w:del>
            <w:ins w:id="659" w:author="VarunReddy Papireddy - EXT" w:date="2023-12-16T07:27:00Z">
              <w:r w:rsidR="00AB12FE">
                <w:rPr>
                  <w:rFonts w:ascii="Calibri" w:eastAsia="Calibri" w:hAnsi="Calibri" w:cs="Calibri"/>
                  <w:color w:val="000000" w:themeColor="text1"/>
                  <w:sz w:val="22"/>
                  <w:szCs w:val="22"/>
                </w:rPr>
                <w:t>1/&lt;slot.no&gt;/&lt;port name&gt;</w:t>
              </w:r>
            </w:ins>
          </w:p>
        </w:tc>
      </w:tr>
      <w:tr w:rsidR="00597F9D" w14:paraId="0C960393" w14:textId="77777777" w:rsidTr="464FC565">
        <w:trPr>
          <w:trHeight w:val="300"/>
        </w:trPr>
        <w:tc>
          <w:tcPr>
            <w:tcW w:w="5400" w:type="dxa"/>
            <w:vMerge/>
          </w:tcPr>
          <w:p w14:paraId="044C3F9F" w14:textId="2DA075F5" w:rsidR="00597F9D" w:rsidRDefault="00597F9D" w:rsidP="464FC565">
            <w:pPr>
              <w:rPr>
                <w:rFonts w:ascii="Calibri" w:eastAsia="Calibri" w:hAnsi="Calibri" w:cs="Calibri"/>
                <w:color w:val="000000" w:themeColor="text1"/>
                <w:sz w:val="22"/>
                <w:szCs w:val="22"/>
              </w:rPr>
            </w:pPr>
          </w:p>
        </w:tc>
        <w:tc>
          <w:tcPr>
            <w:tcW w:w="5400" w:type="dxa"/>
          </w:tcPr>
          <w:p w14:paraId="1DA394C1" w14:textId="090FB2F2" w:rsidR="00597F9D" w:rsidRDefault="00597F9D" w:rsidP="464FC565">
            <w:r w:rsidRPr="464FC565">
              <w:rPr>
                <w:rFonts w:ascii="Calibri" w:eastAsia="Calibri" w:hAnsi="Calibri" w:cs="Calibri"/>
                <w:color w:val="000000" w:themeColor="text1"/>
                <w:sz w:val="22"/>
                <w:szCs w:val="22"/>
              </w:rPr>
              <w:t>TN 4C</w:t>
            </w:r>
            <w:r>
              <w:rPr>
                <w:rFonts w:ascii="Calibri" w:eastAsia="Calibri" w:hAnsi="Calibri" w:cs="Calibri"/>
                <w:color w:val="000000" w:themeColor="text1"/>
                <w:sz w:val="22"/>
                <w:szCs w:val="22"/>
              </w:rPr>
              <w:t xml:space="preserve"> – </w:t>
            </w:r>
            <w:del w:id="660" w:author="VarunReddy Papireddy - EXT" w:date="2023-12-16T07:27:00Z">
              <w:r w:rsidDel="00AB12FE">
                <w:rPr>
                  <w:rFonts w:ascii="Calibri" w:eastAsia="Calibri" w:hAnsi="Calibri" w:cs="Calibri"/>
                  <w:color w:val="000000" w:themeColor="text1"/>
                  <w:sz w:val="22"/>
                  <w:szCs w:val="22"/>
                </w:rPr>
                <w:delText xml:space="preserve">TN </w:delText>
              </w:r>
              <w:r w:rsidR="00E51E8E" w:rsidDel="00AB12FE">
                <w:rPr>
                  <w:rFonts w:ascii="Calibri" w:eastAsia="Calibri" w:hAnsi="Calibri" w:cs="Calibri"/>
                  <w:color w:val="000000" w:themeColor="text1"/>
                  <w:sz w:val="22"/>
                  <w:szCs w:val="22"/>
                </w:rPr>
                <w:delText>&lt;slot.no&gt;/&lt;port name&gt;</w:delText>
              </w:r>
            </w:del>
            <w:ins w:id="661" w:author="VarunReddy Papireddy - EXT" w:date="2023-12-16T07:27:00Z">
              <w:r w:rsidR="00AB12FE">
                <w:rPr>
                  <w:rFonts w:ascii="Calibri" w:eastAsia="Calibri" w:hAnsi="Calibri" w:cs="Calibri"/>
                  <w:color w:val="000000" w:themeColor="text1"/>
                  <w:sz w:val="22"/>
                  <w:szCs w:val="22"/>
                </w:rPr>
                <w:t>1/&lt;slot.no&gt;/&lt;port name&gt;</w:t>
              </w:r>
            </w:ins>
          </w:p>
        </w:tc>
      </w:tr>
      <w:tr w:rsidR="00597F9D" w14:paraId="0626E574" w14:textId="77777777" w:rsidTr="464FC565">
        <w:trPr>
          <w:trHeight w:val="300"/>
        </w:trPr>
        <w:tc>
          <w:tcPr>
            <w:tcW w:w="5400" w:type="dxa"/>
            <w:vMerge/>
          </w:tcPr>
          <w:p w14:paraId="1A369E4A" w14:textId="02E993C6" w:rsidR="00597F9D" w:rsidRDefault="00597F9D" w:rsidP="464FC565">
            <w:pPr>
              <w:rPr>
                <w:rFonts w:ascii="Calibri" w:eastAsia="Calibri" w:hAnsi="Calibri" w:cs="Calibri"/>
                <w:color w:val="000000" w:themeColor="text1"/>
                <w:sz w:val="22"/>
                <w:szCs w:val="22"/>
              </w:rPr>
            </w:pPr>
          </w:p>
        </w:tc>
        <w:tc>
          <w:tcPr>
            <w:tcW w:w="5400" w:type="dxa"/>
          </w:tcPr>
          <w:p w14:paraId="4ECDB578" w14:textId="3621BEA5" w:rsidR="00597F9D" w:rsidRDefault="00597F9D" w:rsidP="464FC565">
            <w:r w:rsidRPr="464FC565">
              <w:rPr>
                <w:rFonts w:ascii="Calibri" w:eastAsia="Calibri" w:hAnsi="Calibri" w:cs="Calibri"/>
                <w:color w:val="000000" w:themeColor="text1"/>
                <w:sz w:val="22"/>
                <w:szCs w:val="22"/>
              </w:rPr>
              <w:t>TN 4D</w:t>
            </w:r>
            <w:r>
              <w:rPr>
                <w:rFonts w:ascii="Calibri" w:eastAsia="Calibri" w:hAnsi="Calibri" w:cs="Calibri"/>
                <w:color w:val="000000" w:themeColor="text1"/>
                <w:sz w:val="22"/>
                <w:szCs w:val="22"/>
              </w:rPr>
              <w:t xml:space="preserve"> – </w:t>
            </w:r>
            <w:del w:id="662" w:author="VarunReddy Papireddy - EXT" w:date="2023-12-16T07:27:00Z">
              <w:r w:rsidDel="00AB12FE">
                <w:rPr>
                  <w:rFonts w:ascii="Calibri" w:eastAsia="Calibri" w:hAnsi="Calibri" w:cs="Calibri"/>
                  <w:color w:val="000000" w:themeColor="text1"/>
                  <w:sz w:val="22"/>
                  <w:szCs w:val="22"/>
                </w:rPr>
                <w:delText xml:space="preserve">TN </w:delText>
              </w:r>
              <w:r w:rsidR="00E51E8E" w:rsidDel="00AB12FE">
                <w:rPr>
                  <w:rFonts w:ascii="Calibri" w:eastAsia="Calibri" w:hAnsi="Calibri" w:cs="Calibri"/>
                  <w:color w:val="000000" w:themeColor="text1"/>
                  <w:sz w:val="22"/>
                  <w:szCs w:val="22"/>
                </w:rPr>
                <w:delText>&lt;slot.no&gt;/&lt;port name&gt;</w:delText>
              </w:r>
            </w:del>
            <w:ins w:id="663" w:author="VarunReddy Papireddy - EXT" w:date="2023-12-16T07:27:00Z">
              <w:r w:rsidR="00AB12FE">
                <w:rPr>
                  <w:rFonts w:ascii="Calibri" w:eastAsia="Calibri" w:hAnsi="Calibri" w:cs="Calibri"/>
                  <w:color w:val="000000" w:themeColor="text1"/>
                  <w:sz w:val="22"/>
                  <w:szCs w:val="22"/>
                </w:rPr>
                <w:t>1/&lt;slot.no&gt;/&lt;port name&gt;</w:t>
              </w:r>
            </w:ins>
          </w:p>
        </w:tc>
      </w:tr>
      <w:tr w:rsidR="00597F9D" w14:paraId="43A882DB" w14:textId="77777777" w:rsidTr="464FC565">
        <w:trPr>
          <w:trHeight w:val="300"/>
        </w:trPr>
        <w:tc>
          <w:tcPr>
            <w:tcW w:w="5400" w:type="dxa"/>
            <w:vMerge/>
          </w:tcPr>
          <w:p w14:paraId="57189FB7" w14:textId="088B5610" w:rsidR="00597F9D" w:rsidRDefault="00597F9D" w:rsidP="464FC565">
            <w:pPr>
              <w:ind w:left="-20" w:right="-20"/>
              <w:jc w:val="center"/>
            </w:pPr>
          </w:p>
        </w:tc>
        <w:tc>
          <w:tcPr>
            <w:tcW w:w="5400" w:type="dxa"/>
          </w:tcPr>
          <w:p w14:paraId="31198406" w14:textId="10CED53F" w:rsidR="00597F9D" w:rsidRDefault="00597F9D" w:rsidP="464FC565">
            <w:r w:rsidRPr="464FC565">
              <w:rPr>
                <w:rFonts w:ascii="Calibri" w:eastAsia="Calibri" w:hAnsi="Calibri" w:cs="Calibri"/>
                <w:color w:val="000000" w:themeColor="text1"/>
                <w:sz w:val="22"/>
                <w:szCs w:val="22"/>
              </w:rPr>
              <w:t>RJ-45</w:t>
            </w:r>
            <w:r w:rsidR="00613F8E">
              <w:rPr>
                <w:rFonts w:ascii="Calibri" w:eastAsia="Calibri" w:hAnsi="Calibri" w:cs="Calibri"/>
                <w:color w:val="000000" w:themeColor="text1"/>
                <w:sz w:val="22"/>
                <w:szCs w:val="22"/>
              </w:rPr>
              <w:t xml:space="preserve"> </w:t>
            </w:r>
            <w:r w:rsidR="00736948">
              <w:rPr>
                <w:rFonts w:ascii="Calibri" w:eastAsia="Calibri" w:hAnsi="Calibri" w:cs="Calibri"/>
                <w:color w:val="000000" w:themeColor="text1"/>
                <w:sz w:val="22"/>
                <w:szCs w:val="22"/>
              </w:rPr>
              <w:t xml:space="preserve">– </w:t>
            </w:r>
            <w:del w:id="664" w:author="VarunReddy Papireddy - EXT" w:date="2023-12-16T07:27:00Z">
              <w:r w:rsidR="00736948" w:rsidDel="00AB12FE">
                <w:rPr>
                  <w:rFonts w:ascii="Calibri" w:eastAsia="Calibri" w:hAnsi="Calibri" w:cs="Calibri"/>
                  <w:color w:val="000000" w:themeColor="text1"/>
                  <w:sz w:val="22"/>
                  <w:szCs w:val="22"/>
                </w:rPr>
                <w:delText xml:space="preserve">TN </w:delText>
              </w:r>
              <w:r w:rsidR="00E51E8E" w:rsidDel="00AB12FE">
                <w:rPr>
                  <w:rFonts w:ascii="Calibri" w:eastAsia="Calibri" w:hAnsi="Calibri" w:cs="Calibri"/>
                  <w:color w:val="000000" w:themeColor="text1"/>
                  <w:sz w:val="22"/>
                  <w:szCs w:val="22"/>
                </w:rPr>
                <w:delText>&lt;slot.no&gt;/&lt;port name&gt;</w:delText>
              </w:r>
            </w:del>
            <w:ins w:id="665" w:author="VarunReddy Papireddy - EXT" w:date="2023-12-16T07:27:00Z">
              <w:r w:rsidR="00803E3B">
                <w:rPr>
                  <w:rFonts w:ascii="Calibri" w:eastAsia="Calibri" w:hAnsi="Calibri" w:cs="Calibri"/>
                  <w:color w:val="000000" w:themeColor="text1"/>
                  <w:sz w:val="22"/>
                  <w:szCs w:val="22"/>
                </w:rPr>
                <w:t>1/&lt;slot.no&gt;/&lt;port name&gt;</w:t>
              </w:r>
            </w:ins>
          </w:p>
        </w:tc>
      </w:tr>
      <w:tr w:rsidR="00597F9D" w14:paraId="7C33BBA2" w14:textId="77777777" w:rsidTr="464FC565">
        <w:trPr>
          <w:trHeight w:val="300"/>
        </w:trPr>
        <w:tc>
          <w:tcPr>
            <w:tcW w:w="5400" w:type="dxa"/>
            <w:vMerge/>
          </w:tcPr>
          <w:p w14:paraId="65E984C2" w14:textId="08BB9476" w:rsidR="00597F9D" w:rsidRDefault="00597F9D" w:rsidP="464FC565">
            <w:pPr>
              <w:rPr>
                <w:rFonts w:ascii="Calibri" w:eastAsia="Calibri" w:hAnsi="Calibri" w:cs="Calibri"/>
                <w:color w:val="000000" w:themeColor="text1"/>
                <w:sz w:val="22"/>
                <w:szCs w:val="22"/>
              </w:rPr>
            </w:pPr>
          </w:p>
        </w:tc>
        <w:tc>
          <w:tcPr>
            <w:tcW w:w="5400" w:type="dxa"/>
          </w:tcPr>
          <w:p w14:paraId="57ADE3C3" w14:textId="583FF72A" w:rsidR="00597F9D" w:rsidRDefault="00597F9D" w:rsidP="464FC565">
            <w:r w:rsidRPr="464FC565">
              <w:rPr>
                <w:rFonts w:ascii="Calibri" w:eastAsia="Calibri" w:hAnsi="Calibri" w:cs="Calibri"/>
                <w:color w:val="000000" w:themeColor="text1"/>
                <w:sz w:val="22"/>
                <w:szCs w:val="22"/>
              </w:rPr>
              <w:t>Gigabit Ethernet</w:t>
            </w:r>
            <w:r w:rsidR="001B3DA3">
              <w:rPr>
                <w:rFonts w:ascii="Calibri" w:eastAsia="Calibri" w:hAnsi="Calibri" w:cs="Calibri"/>
                <w:color w:val="000000" w:themeColor="text1"/>
                <w:sz w:val="22"/>
                <w:szCs w:val="22"/>
              </w:rPr>
              <w:t xml:space="preserve"> </w:t>
            </w:r>
            <w:r w:rsidR="0033641C">
              <w:rPr>
                <w:rFonts w:ascii="Calibri" w:eastAsia="Calibri" w:hAnsi="Calibri" w:cs="Calibri"/>
                <w:color w:val="000000" w:themeColor="text1"/>
                <w:sz w:val="22"/>
                <w:szCs w:val="22"/>
              </w:rPr>
              <w:t>–</w:t>
            </w:r>
            <w:r w:rsidR="001B3DA3">
              <w:rPr>
                <w:rFonts w:ascii="Calibri" w:eastAsia="Calibri" w:hAnsi="Calibri" w:cs="Calibri"/>
                <w:color w:val="000000" w:themeColor="text1"/>
                <w:sz w:val="22"/>
                <w:szCs w:val="22"/>
              </w:rPr>
              <w:t xml:space="preserve"> </w:t>
            </w:r>
            <w:r w:rsidR="0033641C">
              <w:rPr>
                <w:rFonts w:ascii="Calibri" w:eastAsia="Calibri" w:hAnsi="Calibri" w:cs="Calibri"/>
                <w:color w:val="000000" w:themeColor="text1"/>
                <w:sz w:val="22"/>
                <w:szCs w:val="22"/>
              </w:rPr>
              <w:t xml:space="preserve">TN </w:t>
            </w:r>
            <w:r w:rsidR="00E51E8E">
              <w:rPr>
                <w:rFonts w:ascii="Calibri" w:eastAsia="Calibri" w:hAnsi="Calibri" w:cs="Calibri"/>
                <w:color w:val="000000" w:themeColor="text1"/>
                <w:sz w:val="22"/>
                <w:szCs w:val="22"/>
              </w:rPr>
              <w:t>&lt;</w:t>
            </w:r>
            <w:r w:rsidR="00F31D94">
              <w:rPr>
                <w:rFonts w:ascii="Calibri" w:eastAsia="Calibri" w:hAnsi="Calibri" w:cs="Calibri"/>
                <w:color w:val="000000" w:themeColor="text1"/>
                <w:sz w:val="22"/>
                <w:szCs w:val="22"/>
              </w:rPr>
              <w:t>c</w:t>
            </w:r>
            <w:r w:rsidR="00EB485E">
              <w:rPr>
                <w:rFonts w:ascii="Calibri" w:eastAsia="Calibri" w:hAnsi="Calibri" w:cs="Calibri"/>
                <w:color w:val="000000" w:themeColor="text1"/>
                <w:sz w:val="22"/>
                <w:szCs w:val="22"/>
              </w:rPr>
              <w:t>ard</w:t>
            </w:r>
            <w:r w:rsidR="000C529D">
              <w:rPr>
                <w:rFonts w:ascii="Calibri" w:eastAsia="Calibri" w:hAnsi="Calibri" w:cs="Calibri"/>
                <w:color w:val="000000" w:themeColor="text1"/>
                <w:sz w:val="22"/>
                <w:szCs w:val="22"/>
              </w:rPr>
              <w:t>SlotName</w:t>
            </w:r>
            <w:r w:rsidR="00F31D94">
              <w:rPr>
                <w:rFonts w:ascii="Calibri" w:eastAsia="Calibri" w:hAnsi="Calibri" w:cs="Calibri"/>
                <w:color w:val="000000" w:themeColor="text1"/>
                <w:sz w:val="22"/>
                <w:szCs w:val="22"/>
              </w:rPr>
              <w:t>&gt;</w:t>
            </w:r>
          </w:p>
        </w:tc>
      </w:tr>
      <w:tr w:rsidR="00597F9D" w14:paraId="5225CC43" w14:textId="77777777" w:rsidTr="464FC565">
        <w:trPr>
          <w:trHeight w:val="300"/>
        </w:trPr>
        <w:tc>
          <w:tcPr>
            <w:tcW w:w="5400" w:type="dxa"/>
            <w:vMerge/>
          </w:tcPr>
          <w:p w14:paraId="2882DDC0" w14:textId="42D087D8" w:rsidR="00597F9D" w:rsidRDefault="00597F9D" w:rsidP="464FC565">
            <w:pPr>
              <w:rPr>
                <w:rFonts w:ascii="Calibri" w:eastAsia="Calibri" w:hAnsi="Calibri" w:cs="Calibri"/>
                <w:color w:val="000000" w:themeColor="text1"/>
                <w:sz w:val="22"/>
                <w:szCs w:val="22"/>
              </w:rPr>
            </w:pPr>
          </w:p>
        </w:tc>
        <w:tc>
          <w:tcPr>
            <w:tcW w:w="5400" w:type="dxa"/>
          </w:tcPr>
          <w:p w14:paraId="68C7A8D8" w14:textId="196F75B6" w:rsidR="00597F9D" w:rsidRDefault="00597F9D" w:rsidP="464FC565">
            <w:r w:rsidRPr="464FC565">
              <w:rPr>
                <w:rFonts w:ascii="Calibri" w:eastAsia="Calibri" w:hAnsi="Calibri" w:cs="Calibri"/>
                <w:color w:val="000000" w:themeColor="text1"/>
                <w:sz w:val="22"/>
                <w:szCs w:val="22"/>
              </w:rPr>
              <w:t>O&amp;M</w:t>
            </w:r>
            <w:r w:rsidR="000C529D">
              <w:rPr>
                <w:rFonts w:ascii="Calibri" w:eastAsia="Calibri" w:hAnsi="Calibri" w:cs="Calibri"/>
                <w:color w:val="000000" w:themeColor="text1"/>
                <w:sz w:val="22"/>
                <w:szCs w:val="22"/>
              </w:rPr>
              <w:t xml:space="preserve"> </w:t>
            </w:r>
            <w:r w:rsidR="00422BB5">
              <w:rPr>
                <w:rFonts w:ascii="Calibri" w:eastAsia="Calibri" w:hAnsi="Calibri" w:cs="Calibri"/>
                <w:color w:val="000000" w:themeColor="text1"/>
                <w:sz w:val="22"/>
                <w:szCs w:val="22"/>
              </w:rPr>
              <w:t>–</w:t>
            </w:r>
            <w:del w:id="666" w:author="VarunReddy Papireddy - EXT" w:date="2023-12-15T21:37:00Z">
              <w:r w:rsidR="000C529D" w:rsidDel="00066948">
                <w:rPr>
                  <w:rFonts w:ascii="Calibri" w:eastAsia="Calibri" w:hAnsi="Calibri" w:cs="Calibri"/>
                  <w:color w:val="000000" w:themeColor="text1"/>
                  <w:sz w:val="22"/>
                  <w:szCs w:val="22"/>
                </w:rPr>
                <w:delText xml:space="preserve"> </w:delText>
              </w:r>
              <w:r w:rsidR="00422BB5" w:rsidDel="00066948">
                <w:rPr>
                  <w:rFonts w:ascii="Calibri" w:eastAsia="Calibri" w:hAnsi="Calibri" w:cs="Calibri"/>
                  <w:color w:val="000000" w:themeColor="text1"/>
                  <w:sz w:val="22"/>
                  <w:szCs w:val="22"/>
                </w:rPr>
                <w:delText>TN</w:delText>
              </w:r>
            </w:del>
            <w:r w:rsidR="00422BB5">
              <w:rPr>
                <w:rFonts w:ascii="Calibri" w:eastAsia="Calibri" w:hAnsi="Calibri" w:cs="Calibri"/>
                <w:color w:val="000000" w:themeColor="text1"/>
                <w:sz w:val="22"/>
                <w:szCs w:val="22"/>
              </w:rPr>
              <w:t xml:space="preserve"> </w:t>
            </w:r>
            <w:r w:rsidR="00F31D94">
              <w:rPr>
                <w:rFonts w:ascii="Calibri" w:eastAsia="Calibri" w:hAnsi="Calibri" w:cs="Calibri"/>
                <w:color w:val="000000" w:themeColor="text1"/>
                <w:sz w:val="22"/>
                <w:szCs w:val="22"/>
              </w:rPr>
              <w:t>&lt;slot.no&gt;/&lt;port name&gt;</w:t>
            </w:r>
          </w:p>
        </w:tc>
      </w:tr>
      <w:tr w:rsidR="00597F9D" w14:paraId="7F00D9CF" w14:textId="77777777" w:rsidTr="464FC565">
        <w:trPr>
          <w:trHeight w:val="300"/>
        </w:trPr>
        <w:tc>
          <w:tcPr>
            <w:tcW w:w="5400" w:type="dxa"/>
            <w:vMerge/>
          </w:tcPr>
          <w:p w14:paraId="78627368" w14:textId="5B34B43B" w:rsidR="00597F9D" w:rsidRDefault="00597F9D" w:rsidP="464FC565">
            <w:pPr>
              <w:rPr>
                <w:rFonts w:ascii="Calibri" w:eastAsia="Calibri" w:hAnsi="Calibri" w:cs="Calibri"/>
                <w:color w:val="000000" w:themeColor="text1"/>
                <w:sz w:val="22"/>
                <w:szCs w:val="22"/>
              </w:rPr>
            </w:pPr>
          </w:p>
        </w:tc>
        <w:tc>
          <w:tcPr>
            <w:tcW w:w="5400" w:type="dxa"/>
          </w:tcPr>
          <w:p w14:paraId="29D2EB5B" w14:textId="4C22DA6D" w:rsidR="00597F9D" w:rsidRDefault="00597F9D" w:rsidP="464FC565">
            <w:r w:rsidRPr="464FC565">
              <w:rPr>
                <w:rFonts w:ascii="Calibri" w:eastAsia="Calibri" w:hAnsi="Calibri" w:cs="Calibri"/>
                <w:color w:val="000000" w:themeColor="text1"/>
                <w:sz w:val="22"/>
                <w:szCs w:val="22"/>
              </w:rPr>
              <w:t>User I/O</w:t>
            </w:r>
            <w:r w:rsidR="00422BB5">
              <w:rPr>
                <w:rFonts w:ascii="Calibri" w:eastAsia="Calibri" w:hAnsi="Calibri" w:cs="Calibri"/>
                <w:color w:val="000000" w:themeColor="text1"/>
                <w:sz w:val="22"/>
                <w:szCs w:val="22"/>
              </w:rPr>
              <w:t xml:space="preserve"> - </w:t>
            </w:r>
            <w:del w:id="667" w:author="VarunReddy Papireddy - EXT" w:date="2023-12-16T07:27:00Z">
              <w:r w:rsidR="00422BB5" w:rsidDel="00803E3B">
                <w:rPr>
                  <w:rFonts w:ascii="Calibri" w:eastAsia="Calibri" w:hAnsi="Calibri" w:cs="Calibri"/>
                  <w:color w:val="000000" w:themeColor="text1"/>
                  <w:sz w:val="22"/>
                  <w:szCs w:val="22"/>
                </w:rPr>
                <w:delText xml:space="preserve">TN </w:delText>
              </w:r>
              <w:r w:rsidR="00F31D94" w:rsidDel="00803E3B">
                <w:rPr>
                  <w:rFonts w:ascii="Calibri" w:eastAsia="Calibri" w:hAnsi="Calibri" w:cs="Calibri"/>
                  <w:color w:val="000000" w:themeColor="text1"/>
                  <w:sz w:val="22"/>
                  <w:szCs w:val="22"/>
                </w:rPr>
                <w:delText>&lt;slot.no&gt;/&lt;port name&gt;</w:delText>
              </w:r>
            </w:del>
            <w:ins w:id="668" w:author="VarunReddy Papireddy - EXT" w:date="2023-12-16T07:27:00Z">
              <w:r w:rsidR="00803E3B">
                <w:rPr>
                  <w:rFonts w:ascii="Calibri" w:eastAsia="Calibri" w:hAnsi="Calibri" w:cs="Calibri"/>
                  <w:color w:val="000000" w:themeColor="text1"/>
                  <w:sz w:val="22"/>
                  <w:szCs w:val="22"/>
                </w:rPr>
                <w:t>1/&lt;slot.no&gt;/&lt;port name&gt;</w:t>
              </w:r>
            </w:ins>
          </w:p>
        </w:tc>
      </w:tr>
      <w:tr w:rsidR="00597F9D" w14:paraId="0CEAFCF8" w14:textId="77777777" w:rsidTr="464FC565">
        <w:trPr>
          <w:trHeight w:val="300"/>
        </w:trPr>
        <w:tc>
          <w:tcPr>
            <w:tcW w:w="5400" w:type="dxa"/>
            <w:vMerge/>
          </w:tcPr>
          <w:p w14:paraId="0FA6993D" w14:textId="57281E32" w:rsidR="00597F9D" w:rsidRDefault="00597F9D" w:rsidP="464FC565">
            <w:pPr>
              <w:rPr>
                <w:rFonts w:ascii="Calibri" w:eastAsia="Calibri" w:hAnsi="Calibri" w:cs="Calibri"/>
                <w:color w:val="000000" w:themeColor="text1"/>
                <w:sz w:val="22"/>
                <w:szCs w:val="22"/>
              </w:rPr>
            </w:pPr>
          </w:p>
        </w:tc>
        <w:tc>
          <w:tcPr>
            <w:tcW w:w="5400" w:type="dxa"/>
          </w:tcPr>
          <w:p w14:paraId="0BAE336C" w14:textId="07A2B7FD" w:rsidR="00597F9D" w:rsidRDefault="00597F9D" w:rsidP="464FC565">
            <w:r w:rsidRPr="464FC565">
              <w:rPr>
                <w:rFonts w:ascii="Calibri" w:eastAsia="Calibri" w:hAnsi="Calibri" w:cs="Calibri"/>
                <w:color w:val="000000" w:themeColor="text1"/>
                <w:sz w:val="22"/>
                <w:szCs w:val="22"/>
              </w:rPr>
              <w:t>TN 5</w:t>
            </w:r>
            <w:r w:rsidR="00704412">
              <w:rPr>
                <w:rFonts w:ascii="Calibri" w:eastAsia="Calibri" w:hAnsi="Calibri" w:cs="Calibri"/>
                <w:color w:val="000000" w:themeColor="text1"/>
                <w:sz w:val="22"/>
                <w:szCs w:val="22"/>
              </w:rPr>
              <w:t xml:space="preserve"> </w:t>
            </w:r>
            <w:r w:rsidR="00B55626">
              <w:rPr>
                <w:rFonts w:ascii="Calibri" w:eastAsia="Calibri" w:hAnsi="Calibri" w:cs="Calibri"/>
                <w:color w:val="000000" w:themeColor="text1"/>
                <w:sz w:val="22"/>
                <w:szCs w:val="22"/>
              </w:rPr>
              <w:t>–</w:t>
            </w:r>
            <w:r w:rsidR="00704412">
              <w:rPr>
                <w:rFonts w:ascii="Calibri" w:eastAsia="Calibri" w:hAnsi="Calibri" w:cs="Calibri"/>
                <w:color w:val="000000" w:themeColor="text1"/>
                <w:sz w:val="22"/>
                <w:szCs w:val="22"/>
              </w:rPr>
              <w:t xml:space="preserve"> </w:t>
            </w:r>
            <w:del w:id="669" w:author="VarunReddy Papireddy - EXT" w:date="2023-12-16T07:27:00Z">
              <w:r w:rsidR="00B55626" w:rsidDel="00803E3B">
                <w:rPr>
                  <w:rFonts w:ascii="Calibri" w:eastAsia="Calibri" w:hAnsi="Calibri" w:cs="Calibri"/>
                  <w:color w:val="000000" w:themeColor="text1"/>
                  <w:sz w:val="22"/>
                  <w:szCs w:val="22"/>
                </w:rPr>
                <w:delText xml:space="preserve">TN </w:delText>
              </w:r>
              <w:r w:rsidR="00F31D94" w:rsidDel="00803E3B">
                <w:rPr>
                  <w:rFonts w:ascii="Calibri" w:eastAsia="Calibri" w:hAnsi="Calibri" w:cs="Calibri"/>
                  <w:color w:val="000000" w:themeColor="text1"/>
                  <w:sz w:val="22"/>
                  <w:szCs w:val="22"/>
                </w:rPr>
                <w:delText>&lt;slot.no&gt;/&lt;port name&gt;</w:delText>
              </w:r>
            </w:del>
            <w:ins w:id="670" w:author="VarunReddy Papireddy - EXT" w:date="2023-12-16T07:28:00Z">
              <w:r w:rsidR="00803E3B">
                <w:rPr>
                  <w:rFonts w:ascii="Calibri" w:eastAsia="Calibri" w:hAnsi="Calibri" w:cs="Calibri"/>
                  <w:color w:val="000000" w:themeColor="text1"/>
                  <w:sz w:val="22"/>
                  <w:szCs w:val="22"/>
                </w:rPr>
                <w:t>1/&lt;slot.no&gt;/&lt;port name&gt;</w:t>
              </w:r>
            </w:ins>
          </w:p>
        </w:tc>
      </w:tr>
      <w:tr w:rsidR="00597F9D" w14:paraId="1468FA6F" w14:textId="77777777" w:rsidTr="464FC565">
        <w:trPr>
          <w:trHeight w:val="300"/>
        </w:trPr>
        <w:tc>
          <w:tcPr>
            <w:tcW w:w="5400" w:type="dxa"/>
            <w:vMerge/>
          </w:tcPr>
          <w:p w14:paraId="63F6212C" w14:textId="48EED009" w:rsidR="00597F9D" w:rsidRDefault="00597F9D" w:rsidP="464FC565">
            <w:pPr>
              <w:rPr>
                <w:rFonts w:ascii="Calibri" w:eastAsia="Calibri" w:hAnsi="Calibri" w:cs="Calibri"/>
                <w:color w:val="000000" w:themeColor="text1"/>
                <w:sz w:val="22"/>
                <w:szCs w:val="22"/>
              </w:rPr>
            </w:pPr>
          </w:p>
        </w:tc>
        <w:tc>
          <w:tcPr>
            <w:tcW w:w="5400" w:type="dxa"/>
          </w:tcPr>
          <w:p w14:paraId="0F1476F8" w14:textId="6E81E6D8" w:rsidR="00597F9D" w:rsidRDefault="00597F9D" w:rsidP="464FC565">
            <w:r w:rsidRPr="464FC565">
              <w:rPr>
                <w:rFonts w:ascii="Calibri" w:eastAsia="Calibri" w:hAnsi="Calibri" w:cs="Calibri"/>
                <w:color w:val="000000" w:themeColor="text1"/>
                <w:sz w:val="22"/>
                <w:szCs w:val="22"/>
              </w:rPr>
              <w:t>TN 4</w:t>
            </w:r>
            <w:r w:rsidR="004813E0">
              <w:rPr>
                <w:rFonts w:ascii="Calibri" w:eastAsia="Calibri" w:hAnsi="Calibri" w:cs="Calibri"/>
                <w:color w:val="000000" w:themeColor="text1"/>
                <w:sz w:val="22"/>
                <w:szCs w:val="22"/>
              </w:rPr>
              <w:t xml:space="preserve"> </w:t>
            </w:r>
            <w:r w:rsidR="00FC5353">
              <w:rPr>
                <w:rFonts w:ascii="Calibri" w:eastAsia="Calibri" w:hAnsi="Calibri" w:cs="Calibri"/>
                <w:color w:val="000000" w:themeColor="text1"/>
                <w:sz w:val="22"/>
                <w:szCs w:val="22"/>
              </w:rPr>
              <w:t xml:space="preserve">- </w:t>
            </w:r>
            <w:del w:id="671" w:author="VarunReddy Papireddy - EXT" w:date="2023-12-16T07:28:00Z">
              <w:r w:rsidR="004813E0" w:rsidDel="00803E3B">
                <w:rPr>
                  <w:rFonts w:ascii="Calibri" w:eastAsia="Calibri" w:hAnsi="Calibri" w:cs="Calibri"/>
                  <w:color w:val="000000" w:themeColor="text1"/>
                  <w:sz w:val="22"/>
                  <w:szCs w:val="22"/>
                </w:rPr>
                <w:delText xml:space="preserve">TN </w:delText>
              </w:r>
              <w:r w:rsidR="00F31D94" w:rsidDel="00803E3B">
                <w:rPr>
                  <w:rFonts w:ascii="Calibri" w:eastAsia="Calibri" w:hAnsi="Calibri" w:cs="Calibri"/>
                  <w:color w:val="000000" w:themeColor="text1"/>
                  <w:sz w:val="22"/>
                  <w:szCs w:val="22"/>
                </w:rPr>
                <w:delText>&lt;slot.no&gt;/&lt;port name&gt;</w:delText>
              </w:r>
            </w:del>
            <w:ins w:id="672" w:author="VarunReddy Papireddy - EXT" w:date="2023-12-16T07:28:00Z">
              <w:r w:rsidR="00803E3B">
                <w:rPr>
                  <w:rFonts w:ascii="Calibri" w:eastAsia="Calibri" w:hAnsi="Calibri" w:cs="Calibri"/>
                  <w:color w:val="000000" w:themeColor="text1"/>
                  <w:sz w:val="22"/>
                  <w:szCs w:val="22"/>
                </w:rPr>
                <w:t>1/&lt;slot.no&gt;/&lt;port name&gt;</w:t>
              </w:r>
            </w:ins>
          </w:p>
        </w:tc>
      </w:tr>
      <w:tr w:rsidR="00597F9D" w14:paraId="63645128" w14:textId="77777777" w:rsidTr="464FC565">
        <w:trPr>
          <w:trHeight w:val="300"/>
        </w:trPr>
        <w:tc>
          <w:tcPr>
            <w:tcW w:w="5400" w:type="dxa"/>
            <w:vMerge/>
          </w:tcPr>
          <w:p w14:paraId="5E7A156B" w14:textId="2BA47A9D" w:rsidR="00597F9D" w:rsidRDefault="00597F9D" w:rsidP="464FC565">
            <w:pPr>
              <w:rPr>
                <w:rFonts w:ascii="Calibri" w:eastAsia="Calibri" w:hAnsi="Calibri" w:cs="Calibri"/>
                <w:color w:val="000000" w:themeColor="text1"/>
                <w:sz w:val="22"/>
                <w:szCs w:val="22"/>
              </w:rPr>
            </w:pPr>
          </w:p>
        </w:tc>
        <w:tc>
          <w:tcPr>
            <w:tcW w:w="5400" w:type="dxa"/>
          </w:tcPr>
          <w:p w14:paraId="6B709CA8" w14:textId="46AE8763" w:rsidR="00597F9D" w:rsidRDefault="00597F9D" w:rsidP="464FC565">
            <w:r w:rsidRPr="464FC565">
              <w:rPr>
                <w:rFonts w:ascii="Calibri" w:eastAsia="Calibri" w:hAnsi="Calibri" w:cs="Calibri"/>
                <w:color w:val="000000" w:themeColor="text1"/>
                <w:sz w:val="22"/>
                <w:szCs w:val="22"/>
              </w:rPr>
              <w:t>SYNC:1PPS+ToD</w:t>
            </w:r>
            <w:r w:rsidR="00E87A47">
              <w:rPr>
                <w:rFonts w:ascii="Calibri" w:eastAsia="Calibri" w:hAnsi="Calibri" w:cs="Calibri"/>
                <w:color w:val="000000" w:themeColor="text1"/>
                <w:sz w:val="22"/>
                <w:szCs w:val="22"/>
              </w:rPr>
              <w:t xml:space="preserve"> -</w:t>
            </w:r>
            <w:del w:id="673" w:author="VarunReddy Papireddy - EXT" w:date="2023-12-16T07:28:00Z">
              <w:r w:rsidR="00E87A47" w:rsidDel="00803E3B">
                <w:rPr>
                  <w:rFonts w:ascii="Calibri" w:eastAsia="Calibri" w:hAnsi="Calibri" w:cs="Calibri"/>
                  <w:color w:val="000000" w:themeColor="text1"/>
                  <w:sz w:val="22"/>
                  <w:szCs w:val="22"/>
                </w:rPr>
                <w:delText xml:space="preserve">TN </w:delText>
              </w:r>
              <w:r w:rsidR="00F31D94" w:rsidDel="00803E3B">
                <w:rPr>
                  <w:rFonts w:ascii="Calibri" w:eastAsia="Calibri" w:hAnsi="Calibri" w:cs="Calibri"/>
                  <w:color w:val="000000" w:themeColor="text1"/>
                  <w:sz w:val="22"/>
                  <w:szCs w:val="22"/>
                </w:rPr>
                <w:delText>&lt;slot.no&gt;/&lt;port name&gt;</w:delText>
              </w:r>
            </w:del>
            <w:ins w:id="674" w:author="VarunReddy Papireddy - EXT" w:date="2023-12-16T07:28:00Z">
              <w:r w:rsidR="00803E3B">
                <w:rPr>
                  <w:rFonts w:ascii="Calibri" w:eastAsia="Calibri" w:hAnsi="Calibri" w:cs="Calibri"/>
                  <w:color w:val="000000" w:themeColor="text1"/>
                  <w:sz w:val="22"/>
                  <w:szCs w:val="22"/>
                </w:rPr>
                <w:t>1/&lt;slot.no&gt;/&lt;port name&gt;</w:t>
              </w:r>
            </w:ins>
          </w:p>
        </w:tc>
      </w:tr>
      <w:tr w:rsidR="00597F9D" w14:paraId="4083ACB0" w14:textId="77777777" w:rsidTr="464FC565">
        <w:trPr>
          <w:trHeight w:val="300"/>
        </w:trPr>
        <w:tc>
          <w:tcPr>
            <w:tcW w:w="5400" w:type="dxa"/>
            <w:vMerge/>
          </w:tcPr>
          <w:p w14:paraId="6C2B275E" w14:textId="676464A4" w:rsidR="00597F9D" w:rsidRDefault="00597F9D" w:rsidP="464FC565">
            <w:pPr>
              <w:rPr>
                <w:rFonts w:ascii="Calibri" w:eastAsia="Calibri" w:hAnsi="Calibri" w:cs="Calibri"/>
                <w:color w:val="000000" w:themeColor="text1"/>
                <w:sz w:val="22"/>
                <w:szCs w:val="22"/>
              </w:rPr>
            </w:pPr>
          </w:p>
        </w:tc>
        <w:tc>
          <w:tcPr>
            <w:tcW w:w="5400" w:type="dxa"/>
          </w:tcPr>
          <w:p w14:paraId="12C7BA98" w14:textId="2E7BC24A" w:rsidR="00597F9D" w:rsidRDefault="00597F9D" w:rsidP="464FC565">
            <w:r w:rsidRPr="464FC565">
              <w:rPr>
                <w:rFonts w:ascii="Calibri" w:eastAsia="Calibri" w:hAnsi="Calibri" w:cs="Calibri"/>
                <w:color w:val="000000" w:themeColor="text1"/>
                <w:sz w:val="22"/>
                <w:szCs w:val="22"/>
              </w:rPr>
              <w:t>SYNC:2MHz</w:t>
            </w:r>
            <w:r w:rsidR="00E87A47">
              <w:rPr>
                <w:rFonts w:ascii="Calibri" w:eastAsia="Calibri" w:hAnsi="Calibri" w:cs="Calibri"/>
                <w:color w:val="000000" w:themeColor="text1"/>
                <w:sz w:val="22"/>
                <w:szCs w:val="22"/>
              </w:rPr>
              <w:t xml:space="preserve"> – </w:t>
            </w:r>
            <w:del w:id="675" w:author="VarunReddy Papireddy - EXT" w:date="2023-12-16T07:28:00Z">
              <w:r w:rsidR="00E87A47" w:rsidDel="00803E3B">
                <w:rPr>
                  <w:rFonts w:ascii="Calibri" w:eastAsia="Calibri" w:hAnsi="Calibri" w:cs="Calibri"/>
                  <w:color w:val="000000" w:themeColor="text1"/>
                  <w:sz w:val="22"/>
                  <w:szCs w:val="22"/>
                </w:rPr>
                <w:delText xml:space="preserve">TN </w:delText>
              </w:r>
              <w:r w:rsidR="00F31D94" w:rsidDel="00803E3B">
                <w:rPr>
                  <w:rFonts w:ascii="Calibri" w:eastAsia="Calibri" w:hAnsi="Calibri" w:cs="Calibri"/>
                  <w:color w:val="000000" w:themeColor="text1"/>
                  <w:sz w:val="22"/>
                  <w:szCs w:val="22"/>
                </w:rPr>
                <w:delText>&lt;slot.no&gt;/&lt;port name&gt;</w:delText>
              </w:r>
            </w:del>
            <w:ins w:id="676" w:author="VarunReddy Papireddy - EXT" w:date="2023-12-16T07:28:00Z">
              <w:r w:rsidR="00803E3B">
                <w:rPr>
                  <w:rFonts w:ascii="Calibri" w:eastAsia="Calibri" w:hAnsi="Calibri" w:cs="Calibri"/>
                  <w:color w:val="000000" w:themeColor="text1"/>
                  <w:sz w:val="22"/>
                  <w:szCs w:val="22"/>
                </w:rPr>
                <w:t>1/&lt;slot.no&gt;/&lt;port name&gt;</w:t>
              </w:r>
            </w:ins>
          </w:p>
        </w:tc>
      </w:tr>
      <w:tr w:rsidR="00597F9D" w:rsidRPr="00D6357B" w14:paraId="300BF245" w14:textId="77777777" w:rsidTr="464FC565">
        <w:trPr>
          <w:trHeight w:val="300"/>
        </w:trPr>
        <w:tc>
          <w:tcPr>
            <w:tcW w:w="5400" w:type="dxa"/>
            <w:vMerge/>
          </w:tcPr>
          <w:p w14:paraId="7635E1CF" w14:textId="674A80A7" w:rsidR="00597F9D" w:rsidRDefault="00597F9D" w:rsidP="464FC565">
            <w:pPr>
              <w:rPr>
                <w:rFonts w:ascii="Calibri" w:eastAsia="Calibri" w:hAnsi="Calibri" w:cs="Calibri"/>
                <w:color w:val="000000" w:themeColor="text1"/>
                <w:sz w:val="22"/>
                <w:szCs w:val="22"/>
              </w:rPr>
            </w:pPr>
          </w:p>
        </w:tc>
        <w:tc>
          <w:tcPr>
            <w:tcW w:w="5400" w:type="dxa"/>
          </w:tcPr>
          <w:p w14:paraId="160707B9" w14:textId="564227EE" w:rsidR="00597F9D" w:rsidRPr="007C4023" w:rsidRDefault="00CD478F" w:rsidP="464FC565">
            <w:pPr>
              <w:rPr>
                <w:lang w:val="fr-FR"/>
              </w:rPr>
            </w:pPr>
            <w:r w:rsidRPr="007C4023">
              <w:rPr>
                <w:rFonts w:ascii="Calibri" w:eastAsia="Calibri" w:hAnsi="Calibri" w:cs="Calibri"/>
                <w:color w:val="000000" w:themeColor="text1"/>
                <w:sz w:val="22"/>
                <w:szCs w:val="22"/>
                <w:lang w:val="fr-FR"/>
              </w:rPr>
              <w:t xml:space="preserve">RAU </w:t>
            </w:r>
            <w:r w:rsidR="00AF0501" w:rsidRPr="007C4023">
              <w:rPr>
                <w:rFonts w:ascii="Calibri" w:eastAsia="Calibri" w:hAnsi="Calibri" w:cs="Calibri"/>
                <w:color w:val="000000" w:themeColor="text1"/>
                <w:sz w:val="22"/>
                <w:szCs w:val="22"/>
                <w:lang w:val="fr-FR"/>
              </w:rPr>
              <w:t>–</w:t>
            </w:r>
            <w:r w:rsidR="00E87A47" w:rsidRPr="007C4023">
              <w:rPr>
                <w:rFonts w:ascii="Calibri" w:eastAsia="Calibri" w:hAnsi="Calibri" w:cs="Calibri"/>
                <w:color w:val="000000" w:themeColor="text1"/>
                <w:sz w:val="22"/>
                <w:szCs w:val="22"/>
                <w:lang w:val="fr-FR"/>
              </w:rPr>
              <w:t xml:space="preserve"> </w:t>
            </w:r>
            <w:r w:rsidR="00E566CE" w:rsidRPr="007C4023">
              <w:rPr>
                <w:rFonts w:ascii="Calibri" w:eastAsia="Calibri" w:hAnsi="Calibri" w:cs="Calibri"/>
                <w:color w:val="000000" w:themeColor="text1"/>
                <w:sz w:val="22"/>
                <w:szCs w:val="22"/>
                <w:lang w:val="fr-FR"/>
              </w:rPr>
              <w:t>RAU</w:t>
            </w:r>
            <w:r w:rsidR="00AF0501" w:rsidRPr="007C4023">
              <w:rPr>
                <w:rFonts w:ascii="Calibri" w:eastAsia="Calibri" w:hAnsi="Calibri" w:cs="Calibri"/>
                <w:color w:val="000000" w:themeColor="text1"/>
                <w:sz w:val="22"/>
                <w:szCs w:val="22"/>
                <w:lang w:val="fr-FR"/>
              </w:rPr>
              <w:t xml:space="preserve"> </w:t>
            </w:r>
            <w:r w:rsidR="00F31D94" w:rsidRPr="007C4023">
              <w:rPr>
                <w:rFonts w:ascii="Calibri" w:eastAsia="Calibri" w:hAnsi="Calibri" w:cs="Calibri"/>
                <w:color w:val="000000" w:themeColor="text1"/>
                <w:sz w:val="22"/>
                <w:szCs w:val="22"/>
                <w:lang w:val="fr-FR"/>
              </w:rPr>
              <w:t>&lt;slot.no&gt;/&lt;port name&gt;</w:t>
            </w:r>
          </w:p>
        </w:tc>
      </w:tr>
    </w:tbl>
    <w:p w14:paraId="1DEDCB92" w14:textId="4D209B26" w:rsidR="005839AF" w:rsidRPr="007C4023" w:rsidRDefault="005839AF" w:rsidP="00971976">
      <w:pPr>
        <w:pStyle w:val="BodyText"/>
        <w:rPr>
          <w:lang w:val="fr-FR"/>
        </w:rPr>
      </w:pPr>
    </w:p>
    <w:p w14:paraId="76ECDCBD" w14:textId="350D9E1B" w:rsidR="005839AF" w:rsidRPr="007C4023" w:rsidRDefault="005839AF" w:rsidP="00971976">
      <w:pPr>
        <w:pStyle w:val="BodyText"/>
        <w:rPr>
          <w:lang w:val="fr-FR"/>
        </w:rPr>
      </w:pPr>
    </w:p>
    <w:p w14:paraId="1C9ABDAE" w14:textId="546F46F6" w:rsidR="00CE45DD" w:rsidRPr="007C4023" w:rsidRDefault="00CE45DD" w:rsidP="00082856">
      <w:pPr>
        <w:pStyle w:val="BodyText"/>
        <w:rPr>
          <w:lang w:val="fr-FR"/>
        </w:rPr>
      </w:pPr>
    </w:p>
    <w:p w14:paraId="4C02401B" w14:textId="77777777" w:rsidR="00CE45DD" w:rsidRPr="007C4023" w:rsidRDefault="00CE45DD" w:rsidP="00082856">
      <w:pPr>
        <w:pStyle w:val="BodyText"/>
        <w:rPr>
          <w:lang w:val="fr-FR"/>
        </w:rPr>
      </w:pPr>
    </w:p>
    <w:p w14:paraId="60D75E2D" w14:textId="77777777" w:rsidR="002A0897" w:rsidRPr="007C4023" w:rsidRDefault="002A0897" w:rsidP="00082856">
      <w:pPr>
        <w:pStyle w:val="BodyText"/>
        <w:rPr>
          <w:lang w:val="fr-FR"/>
        </w:rPr>
      </w:pPr>
    </w:p>
    <w:p w14:paraId="22037A51" w14:textId="77777777" w:rsidR="00BE05B3" w:rsidRPr="007C4023" w:rsidRDefault="00BE05B3" w:rsidP="00BE05B3">
      <w:pPr>
        <w:pStyle w:val="BodyText"/>
        <w:rPr>
          <w:lang w:val="fr-FR"/>
        </w:rPr>
      </w:pPr>
    </w:p>
    <w:p w14:paraId="2BC4F586" w14:textId="77777777" w:rsidR="00A37DC0" w:rsidRPr="007C4023" w:rsidRDefault="00A37DC0" w:rsidP="00A37DC0">
      <w:pPr>
        <w:pStyle w:val="BodyText"/>
        <w:rPr>
          <w:lang w:val="fr-FR"/>
        </w:rPr>
      </w:pPr>
    </w:p>
    <w:p w14:paraId="604A4EBC" w14:textId="77777777" w:rsidR="00A37DC0" w:rsidRDefault="00A37DC0" w:rsidP="00153F81">
      <w:pPr>
        <w:pStyle w:val="Heading1"/>
      </w:pPr>
      <w:bookmarkStart w:id="677" w:name="_Toc152243965"/>
      <w:bookmarkStart w:id="678" w:name="_Toc827676079"/>
      <w:r>
        <w:t>Open and Closed Issues</w:t>
      </w:r>
      <w:bookmarkEnd w:id="35"/>
      <w:bookmarkEnd w:id="36"/>
      <w:bookmarkEnd w:id="677"/>
      <w:bookmarkEnd w:id="678"/>
    </w:p>
    <w:p w14:paraId="1DBB6295" w14:textId="77777777" w:rsidR="00A37DC0" w:rsidRDefault="00A37DC0" w:rsidP="00A37DC0">
      <w:pPr>
        <w:pStyle w:val="BodyText"/>
      </w:pPr>
    </w:p>
    <w:p w14:paraId="79BA4DF3" w14:textId="77777777" w:rsidR="00A37DC0" w:rsidRDefault="00A37DC0" w:rsidP="00A37DC0">
      <w:pPr>
        <w:pStyle w:val="Heading2"/>
        <w:tabs>
          <w:tab w:val="clear" w:pos="4320"/>
        </w:tabs>
      </w:pPr>
      <w:bookmarkStart w:id="679" w:name="_Toc448628261"/>
      <w:bookmarkStart w:id="680" w:name="_Toc448971536"/>
      <w:bookmarkStart w:id="681" w:name="_Toc138499414"/>
      <w:bookmarkStart w:id="682" w:name="_Toc152243966"/>
      <w:bookmarkStart w:id="683" w:name="_Toc457589361"/>
      <w:r>
        <w:t>Open Issues</w:t>
      </w:r>
      <w:bookmarkEnd w:id="679"/>
      <w:bookmarkEnd w:id="680"/>
      <w:bookmarkEnd w:id="681"/>
      <w:bookmarkEnd w:id="682"/>
      <w:bookmarkEnd w:id="683"/>
    </w:p>
    <w:p w14:paraId="7B4D51B8" w14:textId="77777777" w:rsidR="00A37DC0" w:rsidRDefault="00A37DC0" w:rsidP="00A37DC0">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6A449A" w14:paraId="0A88F7F0" w14:textId="77777777" w:rsidTr="00556091">
        <w:trPr>
          <w:tblHeader/>
        </w:trPr>
        <w:tc>
          <w:tcPr>
            <w:tcW w:w="900" w:type="dxa"/>
            <w:tcBorders>
              <w:top w:val="single" w:sz="12" w:space="0" w:color="000000"/>
              <w:bottom w:val="single" w:sz="6" w:space="0" w:color="000000"/>
              <w:right w:val="nil"/>
            </w:tcBorders>
            <w:shd w:val="clear" w:color="000000" w:fill="E6E6E6"/>
          </w:tcPr>
          <w:p w14:paraId="6044F627" w14:textId="77777777" w:rsidR="00A37DC0" w:rsidRDefault="00A37DC0" w:rsidP="00556091">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50A42F2D" w14:textId="77777777" w:rsidR="00A37DC0" w:rsidRDefault="00A37DC0" w:rsidP="00556091">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45B2B899" w14:textId="77777777" w:rsidR="00A37DC0" w:rsidRDefault="00A37DC0" w:rsidP="00556091">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7460AAF5" w14:textId="77777777" w:rsidR="00A37DC0" w:rsidRDefault="00A37DC0" w:rsidP="00556091">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3B8B6FFE" w14:textId="77777777" w:rsidR="00A37DC0" w:rsidRDefault="00A37DC0" w:rsidP="00556091">
            <w:pPr>
              <w:pStyle w:val="TableHeading"/>
            </w:pPr>
            <w:r>
              <w:t>Target Date</w:t>
            </w:r>
          </w:p>
        </w:tc>
        <w:tc>
          <w:tcPr>
            <w:tcW w:w="1256" w:type="dxa"/>
            <w:tcBorders>
              <w:top w:val="single" w:sz="12" w:space="0" w:color="000000"/>
              <w:left w:val="nil"/>
              <w:bottom w:val="single" w:sz="6" w:space="0" w:color="000000"/>
            </w:tcBorders>
            <w:shd w:val="clear" w:color="000000" w:fill="E6E6E6"/>
          </w:tcPr>
          <w:p w14:paraId="6F5427D5" w14:textId="77777777" w:rsidR="00A37DC0" w:rsidRDefault="00A37DC0" w:rsidP="00556091">
            <w:pPr>
              <w:pStyle w:val="TableHeading"/>
            </w:pPr>
            <w:r>
              <w:t>Impact Date</w:t>
            </w:r>
          </w:p>
        </w:tc>
      </w:tr>
      <w:tr w:rsidR="002C1342" w14:paraId="36C53D64" w14:textId="77777777" w:rsidTr="00556091">
        <w:tc>
          <w:tcPr>
            <w:tcW w:w="900" w:type="dxa"/>
            <w:tcBorders>
              <w:top w:val="single" w:sz="6" w:space="0" w:color="000000"/>
            </w:tcBorders>
            <w:shd w:val="clear" w:color="000000" w:fill="FFFFFF"/>
          </w:tcPr>
          <w:p w14:paraId="439C78D8" w14:textId="6CBD7D0E" w:rsidR="00A37DC0" w:rsidRDefault="00A37DC0" w:rsidP="00556091">
            <w:pPr>
              <w:pStyle w:val="TableText"/>
            </w:pPr>
          </w:p>
        </w:tc>
        <w:tc>
          <w:tcPr>
            <w:tcW w:w="2183" w:type="dxa"/>
            <w:tcBorders>
              <w:top w:val="single" w:sz="6" w:space="0" w:color="000000"/>
            </w:tcBorders>
            <w:shd w:val="clear" w:color="000000" w:fill="FFFFFF"/>
          </w:tcPr>
          <w:p w14:paraId="64D4DB52" w14:textId="5F4ECA8D" w:rsidR="00A37DC0" w:rsidRDefault="00A37DC0" w:rsidP="00556091">
            <w:pPr>
              <w:pStyle w:val="TableText"/>
            </w:pPr>
          </w:p>
        </w:tc>
        <w:tc>
          <w:tcPr>
            <w:tcW w:w="3217" w:type="dxa"/>
            <w:tcBorders>
              <w:top w:val="single" w:sz="6" w:space="0" w:color="000000"/>
            </w:tcBorders>
            <w:shd w:val="clear" w:color="000000" w:fill="FFFFFF"/>
          </w:tcPr>
          <w:p w14:paraId="54EEC55C" w14:textId="6019F813" w:rsidR="00A37DC0" w:rsidRDefault="00A37DC0" w:rsidP="00556091">
            <w:pPr>
              <w:pStyle w:val="TableText"/>
            </w:pPr>
          </w:p>
        </w:tc>
        <w:tc>
          <w:tcPr>
            <w:tcW w:w="1673" w:type="dxa"/>
            <w:tcBorders>
              <w:top w:val="single" w:sz="6" w:space="0" w:color="000000"/>
            </w:tcBorders>
            <w:shd w:val="clear" w:color="000000" w:fill="FFFFFF"/>
          </w:tcPr>
          <w:p w14:paraId="67163BD4" w14:textId="105676D8" w:rsidR="00A37DC0" w:rsidRDefault="00A37DC0" w:rsidP="00556091">
            <w:pPr>
              <w:pStyle w:val="TableText"/>
            </w:pPr>
          </w:p>
        </w:tc>
        <w:tc>
          <w:tcPr>
            <w:tcW w:w="1295" w:type="dxa"/>
            <w:tcBorders>
              <w:top w:val="single" w:sz="6" w:space="0" w:color="000000"/>
            </w:tcBorders>
            <w:shd w:val="clear" w:color="000000" w:fill="FFFFFF"/>
          </w:tcPr>
          <w:p w14:paraId="5B0212F3" w14:textId="77777777" w:rsidR="00A37DC0" w:rsidRDefault="00A37DC0" w:rsidP="00556091">
            <w:pPr>
              <w:pStyle w:val="TableText"/>
            </w:pPr>
          </w:p>
        </w:tc>
        <w:tc>
          <w:tcPr>
            <w:tcW w:w="1256" w:type="dxa"/>
            <w:tcBorders>
              <w:top w:val="single" w:sz="6" w:space="0" w:color="000000"/>
            </w:tcBorders>
            <w:shd w:val="clear" w:color="000000" w:fill="FFFFFF"/>
          </w:tcPr>
          <w:p w14:paraId="799DD36F" w14:textId="77777777" w:rsidR="00A37DC0" w:rsidRDefault="00A37DC0" w:rsidP="00556091">
            <w:pPr>
              <w:pStyle w:val="TableText"/>
            </w:pPr>
          </w:p>
        </w:tc>
      </w:tr>
      <w:tr w:rsidR="002C1342" w14:paraId="17793118" w14:textId="77777777" w:rsidTr="00556091">
        <w:tc>
          <w:tcPr>
            <w:tcW w:w="900" w:type="dxa"/>
            <w:shd w:val="clear" w:color="000000" w:fill="FFFFFF"/>
          </w:tcPr>
          <w:p w14:paraId="47D0E6BE" w14:textId="3DEC5D36" w:rsidR="00A37DC0" w:rsidRDefault="00A37DC0" w:rsidP="00556091">
            <w:pPr>
              <w:pStyle w:val="TableText"/>
            </w:pPr>
          </w:p>
        </w:tc>
        <w:tc>
          <w:tcPr>
            <w:tcW w:w="2183" w:type="dxa"/>
            <w:shd w:val="clear" w:color="000000" w:fill="FFFFFF"/>
          </w:tcPr>
          <w:p w14:paraId="3430D074" w14:textId="5B11335D" w:rsidR="00827164" w:rsidRDefault="00827164" w:rsidP="00556091">
            <w:pPr>
              <w:pStyle w:val="TableText"/>
            </w:pPr>
          </w:p>
        </w:tc>
        <w:tc>
          <w:tcPr>
            <w:tcW w:w="3217" w:type="dxa"/>
            <w:shd w:val="clear" w:color="000000" w:fill="FFFFFF"/>
          </w:tcPr>
          <w:p w14:paraId="4FB9CC47" w14:textId="329A0DD3" w:rsidR="00A37DC0" w:rsidRDefault="00A37DC0" w:rsidP="00556091">
            <w:pPr>
              <w:pStyle w:val="TableText"/>
            </w:pPr>
          </w:p>
        </w:tc>
        <w:tc>
          <w:tcPr>
            <w:tcW w:w="1673" w:type="dxa"/>
            <w:shd w:val="clear" w:color="000000" w:fill="FFFFFF"/>
          </w:tcPr>
          <w:p w14:paraId="25DEAD57" w14:textId="3C736943" w:rsidR="00A37DC0" w:rsidRDefault="00A37DC0" w:rsidP="00556091">
            <w:pPr>
              <w:pStyle w:val="TableText"/>
            </w:pPr>
          </w:p>
        </w:tc>
        <w:tc>
          <w:tcPr>
            <w:tcW w:w="1295" w:type="dxa"/>
            <w:shd w:val="clear" w:color="000000" w:fill="FFFFFF"/>
          </w:tcPr>
          <w:p w14:paraId="6AACAB82" w14:textId="77777777" w:rsidR="00A37DC0" w:rsidRDefault="00A37DC0" w:rsidP="00556091">
            <w:pPr>
              <w:pStyle w:val="TableText"/>
            </w:pPr>
          </w:p>
        </w:tc>
        <w:tc>
          <w:tcPr>
            <w:tcW w:w="1256" w:type="dxa"/>
            <w:shd w:val="clear" w:color="000000" w:fill="FFFFFF"/>
          </w:tcPr>
          <w:p w14:paraId="7D3C904F" w14:textId="77777777" w:rsidR="00A37DC0" w:rsidRDefault="00A37DC0" w:rsidP="00556091">
            <w:pPr>
              <w:pStyle w:val="TableText"/>
            </w:pPr>
          </w:p>
        </w:tc>
      </w:tr>
      <w:tr w:rsidR="002C1342" w14:paraId="77CA450C" w14:textId="77777777" w:rsidTr="00556091">
        <w:tc>
          <w:tcPr>
            <w:tcW w:w="900" w:type="dxa"/>
            <w:shd w:val="clear" w:color="000000" w:fill="FFFFFF"/>
          </w:tcPr>
          <w:p w14:paraId="1F5D2C14" w14:textId="77777777" w:rsidR="00A37DC0" w:rsidRDefault="00A37DC0" w:rsidP="00556091">
            <w:pPr>
              <w:pStyle w:val="TableText"/>
            </w:pPr>
          </w:p>
        </w:tc>
        <w:tc>
          <w:tcPr>
            <w:tcW w:w="2183" w:type="dxa"/>
            <w:shd w:val="clear" w:color="000000" w:fill="FFFFFF"/>
          </w:tcPr>
          <w:p w14:paraId="5470C43F" w14:textId="77777777" w:rsidR="00A37DC0" w:rsidRDefault="00A37DC0" w:rsidP="00556091">
            <w:pPr>
              <w:pStyle w:val="TableText"/>
            </w:pPr>
          </w:p>
        </w:tc>
        <w:tc>
          <w:tcPr>
            <w:tcW w:w="3217" w:type="dxa"/>
            <w:shd w:val="clear" w:color="000000" w:fill="FFFFFF"/>
          </w:tcPr>
          <w:p w14:paraId="05257B95" w14:textId="77777777" w:rsidR="00A37DC0" w:rsidRDefault="00A37DC0" w:rsidP="00556091">
            <w:pPr>
              <w:pStyle w:val="TableText"/>
            </w:pPr>
          </w:p>
        </w:tc>
        <w:tc>
          <w:tcPr>
            <w:tcW w:w="1673" w:type="dxa"/>
            <w:shd w:val="clear" w:color="000000" w:fill="FFFFFF"/>
          </w:tcPr>
          <w:p w14:paraId="0A02BCAD" w14:textId="77777777" w:rsidR="00A37DC0" w:rsidRDefault="00A37DC0" w:rsidP="00556091">
            <w:pPr>
              <w:pStyle w:val="TableText"/>
            </w:pPr>
          </w:p>
        </w:tc>
        <w:tc>
          <w:tcPr>
            <w:tcW w:w="1295" w:type="dxa"/>
            <w:shd w:val="clear" w:color="000000" w:fill="FFFFFF"/>
          </w:tcPr>
          <w:p w14:paraId="260CFF82" w14:textId="77777777" w:rsidR="00A37DC0" w:rsidRDefault="00A37DC0" w:rsidP="00556091">
            <w:pPr>
              <w:pStyle w:val="TableText"/>
            </w:pPr>
          </w:p>
        </w:tc>
        <w:tc>
          <w:tcPr>
            <w:tcW w:w="1256" w:type="dxa"/>
            <w:shd w:val="clear" w:color="000000" w:fill="FFFFFF"/>
          </w:tcPr>
          <w:p w14:paraId="5BB2DCB7" w14:textId="77777777" w:rsidR="00A37DC0" w:rsidRDefault="00A37DC0" w:rsidP="00556091">
            <w:pPr>
              <w:pStyle w:val="TableText"/>
            </w:pPr>
          </w:p>
        </w:tc>
      </w:tr>
      <w:tr w:rsidR="002C1342" w14:paraId="4A938957" w14:textId="77777777" w:rsidTr="00556091">
        <w:tc>
          <w:tcPr>
            <w:tcW w:w="900" w:type="dxa"/>
            <w:shd w:val="clear" w:color="000000" w:fill="FFFFFF"/>
          </w:tcPr>
          <w:p w14:paraId="25C7E522" w14:textId="77777777" w:rsidR="00A37DC0" w:rsidRDefault="00A37DC0" w:rsidP="00556091">
            <w:pPr>
              <w:pStyle w:val="TableText"/>
            </w:pPr>
          </w:p>
        </w:tc>
        <w:tc>
          <w:tcPr>
            <w:tcW w:w="2183" w:type="dxa"/>
            <w:shd w:val="clear" w:color="000000" w:fill="FFFFFF"/>
          </w:tcPr>
          <w:p w14:paraId="00AE01ED" w14:textId="77777777" w:rsidR="00A37DC0" w:rsidRDefault="00A37DC0" w:rsidP="00556091">
            <w:pPr>
              <w:pStyle w:val="TableText"/>
            </w:pPr>
          </w:p>
        </w:tc>
        <w:tc>
          <w:tcPr>
            <w:tcW w:w="3217" w:type="dxa"/>
            <w:shd w:val="clear" w:color="000000" w:fill="FFFFFF"/>
          </w:tcPr>
          <w:p w14:paraId="2E8C99E5" w14:textId="77777777" w:rsidR="00A37DC0" w:rsidRDefault="00A37DC0" w:rsidP="00556091">
            <w:pPr>
              <w:pStyle w:val="TableText"/>
            </w:pPr>
          </w:p>
        </w:tc>
        <w:tc>
          <w:tcPr>
            <w:tcW w:w="1673" w:type="dxa"/>
            <w:shd w:val="clear" w:color="000000" w:fill="FFFFFF"/>
          </w:tcPr>
          <w:p w14:paraId="62F8B3E4" w14:textId="77777777" w:rsidR="00A37DC0" w:rsidRDefault="00A37DC0" w:rsidP="00556091">
            <w:pPr>
              <w:pStyle w:val="TableText"/>
            </w:pPr>
          </w:p>
        </w:tc>
        <w:tc>
          <w:tcPr>
            <w:tcW w:w="1295" w:type="dxa"/>
            <w:shd w:val="clear" w:color="000000" w:fill="FFFFFF"/>
          </w:tcPr>
          <w:p w14:paraId="7A1A2507" w14:textId="77777777" w:rsidR="00A37DC0" w:rsidRDefault="00A37DC0" w:rsidP="00556091">
            <w:pPr>
              <w:pStyle w:val="TableText"/>
            </w:pPr>
          </w:p>
        </w:tc>
        <w:tc>
          <w:tcPr>
            <w:tcW w:w="1256" w:type="dxa"/>
            <w:shd w:val="clear" w:color="000000" w:fill="FFFFFF"/>
          </w:tcPr>
          <w:p w14:paraId="580B74FA" w14:textId="77777777" w:rsidR="00A37DC0" w:rsidRDefault="00A37DC0" w:rsidP="00556091">
            <w:pPr>
              <w:pStyle w:val="TableText"/>
            </w:pPr>
          </w:p>
        </w:tc>
      </w:tr>
    </w:tbl>
    <w:p w14:paraId="1908A560" w14:textId="77777777" w:rsidR="00A37DC0" w:rsidRDefault="00A37DC0" w:rsidP="00A37DC0">
      <w:pPr>
        <w:pStyle w:val="BodyText"/>
      </w:pPr>
    </w:p>
    <w:p w14:paraId="7BBD1463" w14:textId="77777777" w:rsidR="00A37DC0" w:rsidRDefault="00A37DC0" w:rsidP="00A37DC0">
      <w:pPr>
        <w:pStyle w:val="Heading2"/>
        <w:tabs>
          <w:tab w:val="clear" w:pos="4320"/>
        </w:tabs>
      </w:pPr>
      <w:bookmarkStart w:id="684" w:name="_Toc448628262"/>
      <w:bookmarkStart w:id="685" w:name="_Toc448971537"/>
      <w:bookmarkStart w:id="686" w:name="_Toc138499415"/>
      <w:bookmarkStart w:id="687" w:name="_Toc152243967"/>
      <w:bookmarkStart w:id="688" w:name="_Toc334188248"/>
      <w:r>
        <w:t>Closed Issues</w:t>
      </w:r>
      <w:bookmarkEnd w:id="684"/>
      <w:bookmarkEnd w:id="685"/>
      <w:bookmarkEnd w:id="686"/>
      <w:bookmarkEnd w:id="687"/>
      <w:bookmarkEnd w:id="688"/>
    </w:p>
    <w:p w14:paraId="1FC402DE" w14:textId="77777777" w:rsidR="00A37DC0" w:rsidRDefault="00A37DC0" w:rsidP="00A37DC0">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6A449A" w14:paraId="44DAD50D" w14:textId="77777777" w:rsidTr="00556091">
        <w:trPr>
          <w:tblHeader/>
        </w:trPr>
        <w:tc>
          <w:tcPr>
            <w:tcW w:w="900" w:type="dxa"/>
            <w:tcBorders>
              <w:top w:val="single" w:sz="12" w:space="0" w:color="000000"/>
              <w:bottom w:val="single" w:sz="6" w:space="0" w:color="000000"/>
              <w:right w:val="nil"/>
            </w:tcBorders>
            <w:shd w:val="clear" w:color="000000" w:fill="E6E6E6"/>
          </w:tcPr>
          <w:p w14:paraId="3DAEBD84" w14:textId="77777777" w:rsidR="00A37DC0" w:rsidRDefault="00A37DC0" w:rsidP="00556091">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73A933A3" w14:textId="77777777" w:rsidR="00A37DC0" w:rsidRDefault="00A37DC0" w:rsidP="00556091">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3D2EE761" w14:textId="77777777" w:rsidR="00A37DC0" w:rsidRDefault="00A37DC0" w:rsidP="00556091">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4B6F551F" w14:textId="77777777" w:rsidR="00A37DC0" w:rsidRDefault="00A37DC0" w:rsidP="00556091">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09215AC9" w14:textId="77777777" w:rsidR="00A37DC0" w:rsidRDefault="00A37DC0" w:rsidP="00556091">
            <w:pPr>
              <w:pStyle w:val="TableHeading"/>
            </w:pPr>
            <w:r>
              <w:t>Target Date</w:t>
            </w:r>
          </w:p>
        </w:tc>
        <w:tc>
          <w:tcPr>
            <w:tcW w:w="1256" w:type="dxa"/>
            <w:tcBorders>
              <w:top w:val="single" w:sz="12" w:space="0" w:color="000000"/>
              <w:left w:val="nil"/>
              <w:bottom w:val="single" w:sz="6" w:space="0" w:color="000000"/>
            </w:tcBorders>
            <w:shd w:val="clear" w:color="000000" w:fill="E6E6E6"/>
          </w:tcPr>
          <w:p w14:paraId="5FA4804C" w14:textId="77777777" w:rsidR="00A37DC0" w:rsidRDefault="00A37DC0" w:rsidP="00556091">
            <w:pPr>
              <w:pStyle w:val="TableHeading"/>
            </w:pPr>
            <w:r>
              <w:t>Impact Date</w:t>
            </w:r>
          </w:p>
        </w:tc>
      </w:tr>
      <w:tr w:rsidR="002C1342" w14:paraId="0121FB9F" w14:textId="77777777" w:rsidTr="00556091">
        <w:tc>
          <w:tcPr>
            <w:tcW w:w="900" w:type="dxa"/>
            <w:tcBorders>
              <w:top w:val="single" w:sz="6" w:space="0" w:color="000000"/>
            </w:tcBorders>
            <w:shd w:val="clear" w:color="000000" w:fill="FFFFFF"/>
          </w:tcPr>
          <w:p w14:paraId="1A2C2DB7" w14:textId="77777777" w:rsidR="00A37DC0" w:rsidRDefault="00A37DC0" w:rsidP="00556091">
            <w:pPr>
              <w:pStyle w:val="TableText"/>
            </w:pPr>
          </w:p>
        </w:tc>
        <w:tc>
          <w:tcPr>
            <w:tcW w:w="2183" w:type="dxa"/>
            <w:tcBorders>
              <w:top w:val="single" w:sz="6" w:space="0" w:color="000000"/>
            </w:tcBorders>
            <w:shd w:val="clear" w:color="000000" w:fill="FFFFFF"/>
          </w:tcPr>
          <w:p w14:paraId="2BE27EBA" w14:textId="77777777" w:rsidR="00A37DC0" w:rsidRDefault="00A37DC0" w:rsidP="00556091">
            <w:pPr>
              <w:pStyle w:val="TableText"/>
            </w:pPr>
          </w:p>
        </w:tc>
        <w:tc>
          <w:tcPr>
            <w:tcW w:w="3217" w:type="dxa"/>
            <w:tcBorders>
              <w:top w:val="single" w:sz="6" w:space="0" w:color="000000"/>
            </w:tcBorders>
            <w:shd w:val="clear" w:color="000000" w:fill="FFFFFF"/>
          </w:tcPr>
          <w:p w14:paraId="2B2476B8" w14:textId="77777777" w:rsidR="00A37DC0" w:rsidRDefault="00A37DC0" w:rsidP="00556091">
            <w:pPr>
              <w:pStyle w:val="TableText"/>
            </w:pPr>
          </w:p>
        </w:tc>
        <w:tc>
          <w:tcPr>
            <w:tcW w:w="1673" w:type="dxa"/>
            <w:tcBorders>
              <w:top w:val="single" w:sz="6" w:space="0" w:color="000000"/>
            </w:tcBorders>
            <w:shd w:val="clear" w:color="000000" w:fill="FFFFFF"/>
          </w:tcPr>
          <w:p w14:paraId="30EB3FD2" w14:textId="77777777" w:rsidR="00A37DC0" w:rsidRDefault="00A37DC0" w:rsidP="00556091">
            <w:pPr>
              <w:pStyle w:val="TableText"/>
            </w:pPr>
          </w:p>
        </w:tc>
        <w:tc>
          <w:tcPr>
            <w:tcW w:w="1295" w:type="dxa"/>
            <w:tcBorders>
              <w:top w:val="single" w:sz="6" w:space="0" w:color="000000"/>
            </w:tcBorders>
            <w:shd w:val="clear" w:color="000000" w:fill="FFFFFF"/>
          </w:tcPr>
          <w:p w14:paraId="4BFC1FFF" w14:textId="77777777" w:rsidR="00A37DC0" w:rsidRDefault="00A37DC0" w:rsidP="00556091">
            <w:pPr>
              <w:pStyle w:val="TableText"/>
            </w:pPr>
          </w:p>
        </w:tc>
        <w:tc>
          <w:tcPr>
            <w:tcW w:w="1256" w:type="dxa"/>
            <w:tcBorders>
              <w:top w:val="single" w:sz="6" w:space="0" w:color="000000"/>
            </w:tcBorders>
            <w:shd w:val="clear" w:color="000000" w:fill="FFFFFF"/>
          </w:tcPr>
          <w:p w14:paraId="22646922" w14:textId="77777777" w:rsidR="00A37DC0" w:rsidRDefault="00A37DC0" w:rsidP="00556091">
            <w:pPr>
              <w:pStyle w:val="TableText"/>
            </w:pPr>
          </w:p>
        </w:tc>
      </w:tr>
      <w:tr w:rsidR="002C1342" w14:paraId="7B4B52ED" w14:textId="77777777" w:rsidTr="00556091">
        <w:tc>
          <w:tcPr>
            <w:tcW w:w="900" w:type="dxa"/>
            <w:shd w:val="clear" w:color="000000" w:fill="FFFFFF"/>
          </w:tcPr>
          <w:p w14:paraId="0FBEB411" w14:textId="77777777" w:rsidR="00A37DC0" w:rsidRDefault="00A37DC0" w:rsidP="00556091">
            <w:pPr>
              <w:pStyle w:val="TableText"/>
            </w:pPr>
          </w:p>
        </w:tc>
        <w:tc>
          <w:tcPr>
            <w:tcW w:w="2183" w:type="dxa"/>
            <w:shd w:val="clear" w:color="000000" w:fill="FFFFFF"/>
          </w:tcPr>
          <w:p w14:paraId="220EB796" w14:textId="77777777" w:rsidR="00A37DC0" w:rsidRDefault="00A37DC0" w:rsidP="00556091">
            <w:pPr>
              <w:pStyle w:val="TableText"/>
            </w:pPr>
          </w:p>
        </w:tc>
        <w:tc>
          <w:tcPr>
            <w:tcW w:w="3217" w:type="dxa"/>
            <w:shd w:val="clear" w:color="000000" w:fill="FFFFFF"/>
          </w:tcPr>
          <w:p w14:paraId="29A5B871" w14:textId="77777777" w:rsidR="00A37DC0" w:rsidRDefault="00A37DC0" w:rsidP="00556091">
            <w:pPr>
              <w:pStyle w:val="TableText"/>
            </w:pPr>
          </w:p>
        </w:tc>
        <w:tc>
          <w:tcPr>
            <w:tcW w:w="1673" w:type="dxa"/>
            <w:shd w:val="clear" w:color="000000" w:fill="FFFFFF"/>
          </w:tcPr>
          <w:p w14:paraId="55A1990F" w14:textId="77777777" w:rsidR="00A37DC0" w:rsidRDefault="00A37DC0" w:rsidP="00556091">
            <w:pPr>
              <w:pStyle w:val="TableText"/>
            </w:pPr>
          </w:p>
        </w:tc>
        <w:tc>
          <w:tcPr>
            <w:tcW w:w="1295" w:type="dxa"/>
            <w:shd w:val="clear" w:color="000000" w:fill="FFFFFF"/>
          </w:tcPr>
          <w:p w14:paraId="3379BA04" w14:textId="77777777" w:rsidR="00A37DC0" w:rsidRDefault="00A37DC0" w:rsidP="00556091">
            <w:pPr>
              <w:pStyle w:val="TableText"/>
            </w:pPr>
          </w:p>
        </w:tc>
        <w:tc>
          <w:tcPr>
            <w:tcW w:w="1256" w:type="dxa"/>
            <w:shd w:val="clear" w:color="000000" w:fill="FFFFFF"/>
          </w:tcPr>
          <w:p w14:paraId="5FE1FA47" w14:textId="77777777" w:rsidR="00A37DC0" w:rsidRDefault="00A37DC0" w:rsidP="00556091">
            <w:pPr>
              <w:pStyle w:val="TableText"/>
            </w:pPr>
          </w:p>
        </w:tc>
      </w:tr>
      <w:tr w:rsidR="002C1342" w14:paraId="6F2EF21F" w14:textId="77777777" w:rsidTr="00556091">
        <w:tc>
          <w:tcPr>
            <w:tcW w:w="900" w:type="dxa"/>
            <w:shd w:val="clear" w:color="000000" w:fill="FFFFFF"/>
          </w:tcPr>
          <w:p w14:paraId="13B945D6" w14:textId="77777777" w:rsidR="00A37DC0" w:rsidRDefault="00A37DC0" w:rsidP="00556091">
            <w:pPr>
              <w:pStyle w:val="TableText"/>
            </w:pPr>
          </w:p>
        </w:tc>
        <w:tc>
          <w:tcPr>
            <w:tcW w:w="2183" w:type="dxa"/>
            <w:shd w:val="clear" w:color="000000" w:fill="FFFFFF"/>
          </w:tcPr>
          <w:p w14:paraId="45B8E068" w14:textId="77777777" w:rsidR="00A37DC0" w:rsidRDefault="00A37DC0" w:rsidP="00556091">
            <w:pPr>
              <w:pStyle w:val="TableText"/>
            </w:pPr>
          </w:p>
        </w:tc>
        <w:tc>
          <w:tcPr>
            <w:tcW w:w="3217" w:type="dxa"/>
            <w:shd w:val="clear" w:color="000000" w:fill="FFFFFF"/>
          </w:tcPr>
          <w:p w14:paraId="6085E26D" w14:textId="77777777" w:rsidR="00A37DC0" w:rsidRDefault="00A37DC0" w:rsidP="00556091">
            <w:pPr>
              <w:pStyle w:val="TableText"/>
            </w:pPr>
          </w:p>
        </w:tc>
        <w:tc>
          <w:tcPr>
            <w:tcW w:w="1673" w:type="dxa"/>
            <w:shd w:val="clear" w:color="000000" w:fill="FFFFFF"/>
          </w:tcPr>
          <w:p w14:paraId="0B4C57FA" w14:textId="77777777" w:rsidR="00A37DC0" w:rsidRDefault="00A37DC0" w:rsidP="00556091">
            <w:pPr>
              <w:pStyle w:val="TableText"/>
            </w:pPr>
          </w:p>
        </w:tc>
        <w:tc>
          <w:tcPr>
            <w:tcW w:w="1295" w:type="dxa"/>
            <w:shd w:val="clear" w:color="000000" w:fill="FFFFFF"/>
          </w:tcPr>
          <w:p w14:paraId="0AD7C646" w14:textId="77777777" w:rsidR="00A37DC0" w:rsidRDefault="00A37DC0" w:rsidP="00556091">
            <w:pPr>
              <w:pStyle w:val="TableText"/>
            </w:pPr>
          </w:p>
        </w:tc>
        <w:tc>
          <w:tcPr>
            <w:tcW w:w="1256" w:type="dxa"/>
            <w:shd w:val="clear" w:color="000000" w:fill="FFFFFF"/>
          </w:tcPr>
          <w:p w14:paraId="12DE249A" w14:textId="77777777" w:rsidR="00A37DC0" w:rsidRDefault="00A37DC0" w:rsidP="00556091">
            <w:pPr>
              <w:pStyle w:val="TableText"/>
            </w:pPr>
          </w:p>
        </w:tc>
      </w:tr>
      <w:tr w:rsidR="002C1342" w14:paraId="1713473E" w14:textId="77777777" w:rsidTr="00556091">
        <w:tc>
          <w:tcPr>
            <w:tcW w:w="900" w:type="dxa"/>
            <w:shd w:val="clear" w:color="000000" w:fill="FFFFFF"/>
          </w:tcPr>
          <w:p w14:paraId="770B88B8" w14:textId="77777777" w:rsidR="00A37DC0" w:rsidRDefault="00A37DC0" w:rsidP="00556091">
            <w:pPr>
              <w:pStyle w:val="TableText"/>
            </w:pPr>
          </w:p>
        </w:tc>
        <w:tc>
          <w:tcPr>
            <w:tcW w:w="2183" w:type="dxa"/>
            <w:shd w:val="clear" w:color="000000" w:fill="FFFFFF"/>
          </w:tcPr>
          <w:p w14:paraId="1088E59F" w14:textId="77777777" w:rsidR="00A37DC0" w:rsidRDefault="00A37DC0" w:rsidP="00556091">
            <w:pPr>
              <w:pStyle w:val="TableText"/>
            </w:pPr>
          </w:p>
        </w:tc>
        <w:tc>
          <w:tcPr>
            <w:tcW w:w="3217" w:type="dxa"/>
            <w:shd w:val="clear" w:color="000000" w:fill="FFFFFF"/>
          </w:tcPr>
          <w:p w14:paraId="6EDDB217" w14:textId="77777777" w:rsidR="00A37DC0" w:rsidRDefault="00A37DC0" w:rsidP="00556091">
            <w:pPr>
              <w:pStyle w:val="TableText"/>
            </w:pPr>
          </w:p>
        </w:tc>
        <w:tc>
          <w:tcPr>
            <w:tcW w:w="1673" w:type="dxa"/>
            <w:shd w:val="clear" w:color="000000" w:fill="FFFFFF"/>
          </w:tcPr>
          <w:p w14:paraId="4A061870" w14:textId="77777777" w:rsidR="00A37DC0" w:rsidRDefault="00A37DC0" w:rsidP="00556091">
            <w:pPr>
              <w:pStyle w:val="TableText"/>
            </w:pPr>
          </w:p>
        </w:tc>
        <w:tc>
          <w:tcPr>
            <w:tcW w:w="1295" w:type="dxa"/>
            <w:shd w:val="clear" w:color="000000" w:fill="FFFFFF"/>
          </w:tcPr>
          <w:p w14:paraId="66E452BB" w14:textId="77777777" w:rsidR="00A37DC0" w:rsidRDefault="00A37DC0" w:rsidP="00556091">
            <w:pPr>
              <w:pStyle w:val="TableText"/>
            </w:pPr>
          </w:p>
        </w:tc>
        <w:tc>
          <w:tcPr>
            <w:tcW w:w="1256" w:type="dxa"/>
            <w:shd w:val="clear" w:color="000000" w:fill="FFFFFF"/>
          </w:tcPr>
          <w:p w14:paraId="6046CC2A" w14:textId="77777777" w:rsidR="00A37DC0" w:rsidRDefault="00A37DC0" w:rsidP="00556091">
            <w:pPr>
              <w:pStyle w:val="TableText"/>
            </w:pPr>
          </w:p>
        </w:tc>
      </w:tr>
      <w:bookmarkEnd w:id="37"/>
      <w:bookmarkEnd w:id="38"/>
      <w:bookmarkEnd w:id="39"/>
    </w:tbl>
    <w:p w14:paraId="59A0E326" w14:textId="77777777" w:rsidR="0024726E" w:rsidRPr="00387F6B" w:rsidRDefault="0024726E" w:rsidP="00A37DC0">
      <w:pPr>
        <w:pStyle w:val="BodyText"/>
      </w:pPr>
    </w:p>
    <w:sectPr w:rsidR="0024726E" w:rsidRPr="00387F6B" w:rsidSect="005E7511">
      <w:headerReference w:type="even" r:id="rId17"/>
      <w:footerReference w:type="even" r:id="rId18"/>
      <w:headerReference w:type="first" r:id="rId19"/>
      <w:footerReference w:type="first" r:id="rId20"/>
      <w:pgSz w:w="12240" w:h="15840" w:code="1"/>
      <w:pgMar w:top="1080" w:right="720" w:bottom="1440" w:left="720" w:header="432" w:footer="720" w:gutter="360"/>
      <w:paperSrc w:first="12451" w:other="12451"/>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1" w:author="Inder Rawat - EXT" w:date="2023-12-13T12:21:00Z" w:initials="IE">
    <w:p w14:paraId="00FDB755" w14:textId="31682A83" w:rsidR="58182236" w:rsidRDefault="58182236">
      <w:pPr>
        <w:pStyle w:val="CommentText"/>
      </w:pPr>
      <w:r>
        <w:t>Ideally shelf archetype should not be named as "Shelf-1".. I guess this is  unique for this shelf so you can have Shelf Archetype name referencing to 6648 it its name.. Same comment for other devices as well</w:t>
      </w:r>
      <w:r>
        <w:rPr>
          <w:rStyle w:val="CommentReference"/>
        </w:rPr>
        <w:annotationRef/>
      </w:r>
    </w:p>
  </w:comment>
  <w:comment w:id="52" w:author="VarunReddy Papireddy - EXT" w:date="2023-12-13T23:29:00Z" w:initials="VP">
    <w:p w14:paraId="7FE5C41E" w14:textId="0257B8BE" w:rsidR="00501CC2" w:rsidRDefault="00B67250">
      <w:pPr>
        <w:pStyle w:val="CommentText"/>
      </w:pPr>
      <w:r>
        <w:rPr>
          <w:rStyle w:val="CommentReference"/>
        </w:rPr>
        <w:annotationRef/>
      </w:r>
      <w:r w:rsidR="00501CC2">
        <w:fldChar w:fldCharType="begin"/>
      </w:r>
      <w:r w:rsidR="00501CC2">
        <w:instrText>HYPERLINK "mailto:Inder.Rawat@rci.rogers.ca"</w:instrText>
      </w:r>
      <w:bookmarkStart w:id="55" w:name="_@_469DEC6A85E94D9399D930FFD4D81B5EZ"/>
      <w:r w:rsidR="00501CC2">
        <w:fldChar w:fldCharType="separate"/>
      </w:r>
      <w:bookmarkEnd w:id="55"/>
      <w:r w:rsidR="00501CC2" w:rsidRPr="00501CC2">
        <w:rPr>
          <w:rStyle w:val="Mention"/>
          <w:noProof/>
        </w:rPr>
        <w:t>@Inder Rawat - EXT</w:t>
      </w:r>
      <w:r w:rsidR="00501CC2">
        <w:fldChar w:fldCharType="end"/>
      </w:r>
      <w:r w:rsidR="00501CC2">
        <w:t xml:space="preserve"> as discussed in the last call we are decided to have as Shelf -1 for all baseband devices based on the existing base band devices.</w:t>
      </w:r>
    </w:p>
  </w:comment>
  <w:comment w:id="53" w:author="Inder Rawat - EXT" w:date="2023-12-13T14:01:00Z" w:initials="IE">
    <w:p w14:paraId="4C94E9F5" w14:textId="41F0A2C5" w:rsidR="429E94F3" w:rsidRDefault="429E94F3">
      <w:pPr>
        <w:pStyle w:val="CommentText"/>
      </w:pPr>
      <w:r>
        <w:t>yes, but that shelf name is coming from the shelf archetypeinstance not from the shelf archetype..</w:t>
      </w:r>
      <w:r>
        <w:rPr>
          <w:rStyle w:val="CommentReference"/>
        </w:rPr>
        <w:annotationRef/>
      </w:r>
    </w:p>
  </w:comment>
  <w:comment w:id="54" w:author="VarunReddy Papireddy - EXT" w:date="2023-12-14T20:41:00Z" w:initials="VP">
    <w:p w14:paraId="47AB08C4" w14:textId="77777777" w:rsidR="00D1443D" w:rsidRDefault="00D1443D" w:rsidP="00E03ADC">
      <w:pPr>
        <w:pStyle w:val="CommentText"/>
      </w:pPr>
      <w:r>
        <w:rPr>
          <w:rStyle w:val="CommentReference"/>
        </w:rPr>
        <w:annotationRef/>
      </w:r>
      <w:r>
        <w:t>Shelf-1 only for the shelf Archetype Instance Name</w:t>
      </w:r>
    </w:p>
  </w:comment>
  <w:comment w:id="62" w:author="Inder Rawat - EXT" w:date="2023-12-13T11:53:00Z" w:initials="IE">
    <w:p w14:paraId="35B5A322" w14:textId="6637C71C" w:rsidR="58182236" w:rsidRDefault="58182236">
      <w:pPr>
        <w:pStyle w:val="CommentText"/>
      </w:pPr>
      <w:r>
        <w:t>Is it SFP or SFP28?</w:t>
      </w:r>
      <w:r>
        <w:rPr>
          <w:rStyle w:val="CommentReference"/>
        </w:rPr>
        <w:annotationRef/>
      </w:r>
    </w:p>
  </w:comment>
  <w:comment w:id="66" w:author="VarunReddy Papireddy - EXT" w:date="2023-12-14T21:12:00Z" w:initials="VP">
    <w:p w14:paraId="14796FB4" w14:textId="77777777" w:rsidR="002B662D" w:rsidRDefault="002B662D" w:rsidP="00E03ADC">
      <w:pPr>
        <w:pStyle w:val="CommentText"/>
      </w:pPr>
      <w:r>
        <w:rPr>
          <w:rStyle w:val="CommentReference"/>
        </w:rPr>
        <w:annotationRef/>
      </w:r>
      <w:r>
        <w:t>updated</w:t>
      </w:r>
    </w:p>
  </w:comment>
  <w:comment w:id="63" w:author="Inder Rawat - EXT" w:date="2023-12-13T11:55:00Z" w:initials="IE">
    <w:p w14:paraId="7D3097B5" w14:textId="34AC933D" w:rsidR="58182236" w:rsidRDefault="58182236">
      <w:pPr>
        <w:pStyle w:val="CommentText"/>
      </w:pPr>
      <w:r>
        <w:t>I think in one of the call with Engineering, they were suppose to provide the list of SFP compatible for which slot/ptp position? but this means that user can add any SFP on any PTP position correct?</w:t>
      </w:r>
      <w:r>
        <w:rPr>
          <w:rStyle w:val="CommentReference"/>
        </w:rPr>
        <w:annotationRef/>
      </w:r>
    </w:p>
  </w:comment>
  <w:comment w:id="64" w:author="VarunReddy Papireddy - EXT" w:date="2023-12-14T00:17:00Z" w:initials="VP">
    <w:p w14:paraId="2A7F3A90" w14:textId="0387B03C" w:rsidR="00477191" w:rsidRDefault="00477191">
      <w:pPr>
        <w:pStyle w:val="CommentText"/>
      </w:pPr>
      <w:r>
        <w:rPr>
          <w:rStyle w:val="CommentReference"/>
        </w:rPr>
        <w:annotationRef/>
      </w:r>
      <w:r>
        <w:fldChar w:fldCharType="begin"/>
      </w:r>
      <w:r>
        <w:instrText>HYPERLINK "mailto:Inder.Rawat@rci.rogers.ca"</w:instrText>
      </w:r>
      <w:bookmarkStart w:id="67" w:name="_@_AF8DA21455CF4DCC9F10BD0A380E5FC3Z"/>
      <w:r>
        <w:fldChar w:fldCharType="separate"/>
      </w:r>
      <w:bookmarkEnd w:id="67"/>
      <w:r w:rsidRPr="00477191">
        <w:rPr>
          <w:rStyle w:val="Mention"/>
          <w:noProof/>
        </w:rPr>
        <w:t>@Inder Rawat - EXT</w:t>
      </w:r>
      <w:r>
        <w:fldChar w:fldCharType="end"/>
      </w:r>
      <w:r>
        <w:t xml:space="preserve"> as per the Usman all the pluggables are compatible with all the PTP's. As per engineering team user can add any SFP on any PTP</w:t>
      </w:r>
    </w:p>
  </w:comment>
  <w:comment w:id="65" w:author="Inder Rawat - EXT" w:date="2023-12-13T14:01:00Z" w:initials="IE">
    <w:p w14:paraId="1AC15462" w14:textId="734AA5EB" w:rsidR="14C1B3C4" w:rsidRDefault="14C1B3C4">
      <w:pPr>
        <w:pStyle w:val="CommentText"/>
      </w:pPr>
      <w:r>
        <w:t xml:space="preserve">ok, understood </w:t>
      </w:r>
      <w:r>
        <w:rPr>
          <w:rStyle w:val="CommentReference"/>
        </w:rPr>
        <w:annotationRef/>
      </w:r>
    </w:p>
  </w:comment>
  <w:comment w:id="69" w:author="Inder Rawat - EXT" w:date="2023-12-13T11:51:00Z" w:initials="IE">
    <w:p w14:paraId="757EF095" w14:textId="7ADC87BE" w:rsidR="58182236" w:rsidRDefault="58182236">
      <w:pPr>
        <w:pStyle w:val="CommentText"/>
      </w:pPr>
      <w:r>
        <w:t>RJ-45 port archetype is an existing port archetype but on .23 new RJ-45 archetype is created. Can we use an existing one ?</w:t>
      </w:r>
      <w:r>
        <w:rPr>
          <w:rStyle w:val="CommentReference"/>
        </w:rPr>
        <w:annotationRef/>
      </w:r>
    </w:p>
  </w:comment>
  <w:comment w:id="70" w:author="VarunReddy Papireddy - EXT" w:date="2023-12-14T23:41:00Z" w:initials="VRP">
    <w:p w14:paraId="5D72ABC3" w14:textId="77777777" w:rsidR="00A64770" w:rsidRDefault="00A64770">
      <w:pPr>
        <w:pStyle w:val="CommentText"/>
      </w:pPr>
      <w:r>
        <w:rPr>
          <w:rStyle w:val="CommentReference"/>
        </w:rPr>
        <w:annotationRef/>
      </w:r>
      <w:r>
        <w:t>Updated</w:t>
      </w:r>
    </w:p>
  </w:comment>
  <w:comment w:id="71" w:author="VarunReddy Papireddy - EXT" w:date="2023-12-05T21:56:00Z" w:initials="VRP">
    <w:p w14:paraId="4D857DFA" w14:textId="5A3FF336" w:rsidR="006B445E" w:rsidRDefault="006B445E" w:rsidP="00A44DC0">
      <w:pPr>
        <w:pStyle w:val="CommentText"/>
      </w:pPr>
      <w:r>
        <w:rPr>
          <w:rStyle w:val="CommentReference"/>
        </w:rPr>
        <w:annotationRef/>
      </w:r>
      <w:r>
        <w:t>Same SFP can be split into Electrical and Optical SFP's</w:t>
      </w:r>
    </w:p>
  </w:comment>
  <w:comment w:id="72" w:author="VarunReddy Papireddy - EXT" w:date="2023-12-05T22:16:00Z" w:initials="VRP">
    <w:p w14:paraId="561B5656" w14:textId="77777777" w:rsidR="00600B09" w:rsidRDefault="00600B09" w:rsidP="00A44DC0">
      <w:pPr>
        <w:pStyle w:val="CommentText"/>
      </w:pPr>
      <w:r>
        <w:rPr>
          <w:rStyle w:val="CommentReference"/>
        </w:rPr>
        <w:annotationRef/>
      </w:r>
      <w:r>
        <w:t>Usman will update the SF28/QSFP 28 in the Spreadsheet</w:t>
      </w:r>
    </w:p>
  </w:comment>
  <w:comment w:id="74" w:author="Inder Rawat - EXT" w:date="2023-12-13T12:07:00Z" w:initials="IE">
    <w:p w14:paraId="0C80382B" w14:textId="29450EDE" w:rsidR="58182236" w:rsidRDefault="58182236">
      <w:pPr>
        <w:pStyle w:val="CommentText"/>
      </w:pPr>
      <w:r>
        <w:t>Same comments applies as for the BB 6648..</w:t>
      </w:r>
      <w:r>
        <w:rPr>
          <w:rStyle w:val="CommentReference"/>
        </w:rPr>
        <w:annotationRef/>
      </w:r>
    </w:p>
  </w:comment>
  <w:comment w:id="75" w:author="VarunReddy Papireddy - EXT" w:date="2023-12-14T22:26:00Z" w:initials="VP">
    <w:p w14:paraId="6900FCE7" w14:textId="77777777" w:rsidR="00266FF5" w:rsidRDefault="00266FF5" w:rsidP="00E03ADC">
      <w:pPr>
        <w:pStyle w:val="CommentText"/>
      </w:pPr>
      <w:r>
        <w:rPr>
          <w:rStyle w:val="CommentReference"/>
        </w:rPr>
        <w:annotationRef/>
      </w:r>
      <w:r>
        <w:t>updated</w:t>
      </w:r>
    </w:p>
  </w:comment>
  <w:comment w:id="97" w:author="Inder Rawat - EXT" w:date="2023-12-13T12:11:00Z" w:initials="IE">
    <w:p w14:paraId="69D53B35" w14:textId="292A2A9E" w:rsidR="58182236" w:rsidRDefault="58182236">
      <w:pPr>
        <w:pStyle w:val="CommentText"/>
      </w:pPr>
      <w:r>
        <w:t xml:space="preserve">For 10G Ports, the port archetype as Gigabit Ethernet is incorrect.. </w:t>
      </w:r>
      <w:r>
        <w:rPr>
          <w:rStyle w:val="CommentReference"/>
        </w:rPr>
        <w:annotationRef/>
      </w:r>
    </w:p>
  </w:comment>
  <w:comment w:id="98" w:author="VarunReddy Papireddy - EXT" w:date="2023-12-14T20:45:00Z" w:initials="VP">
    <w:p w14:paraId="5A3BFFC5" w14:textId="77777777" w:rsidR="00D9686D" w:rsidRDefault="00D9686D" w:rsidP="00E03ADC">
      <w:pPr>
        <w:pStyle w:val="CommentText"/>
      </w:pPr>
      <w:r>
        <w:rPr>
          <w:rStyle w:val="CommentReference"/>
        </w:rPr>
        <w:annotationRef/>
      </w:r>
      <w:r>
        <w:t>Specify the Archetype IDs for existing ports</w:t>
      </w:r>
    </w:p>
  </w:comment>
  <w:comment w:id="99" w:author="VarunReddy Papireddy - EXT" w:date="2023-12-14T23:11:00Z" w:initials="VRP">
    <w:p w14:paraId="5547CE87" w14:textId="77777777" w:rsidR="003C5A74" w:rsidRDefault="003C5A74" w:rsidP="00E03ADC">
      <w:pPr>
        <w:pStyle w:val="CommentText"/>
      </w:pPr>
      <w:r>
        <w:rPr>
          <w:rStyle w:val="CommentReference"/>
        </w:rPr>
        <w:annotationRef/>
      </w:r>
      <w:r>
        <w:t>Updated the exiting port Archetype IDs</w:t>
      </w:r>
    </w:p>
  </w:comment>
  <w:comment w:id="108" w:author="Inder Rawat - EXT" w:date="2023-12-13T12:27:00Z" w:initials="IE">
    <w:p w14:paraId="4DA9E918" w14:textId="711B6AAE" w:rsidR="58182236" w:rsidRDefault="58182236">
      <w:pPr>
        <w:pStyle w:val="CommentText"/>
      </w:pPr>
      <w:r>
        <w:t>Both TN A and TN B can take SFP+ and SFP28 so shouldn't PTP archetype name reflect that.. may be use SFP28 ?</w:t>
      </w:r>
      <w:r>
        <w:rPr>
          <w:rStyle w:val="CommentReference"/>
        </w:rPr>
        <w:annotationRef/>
      </w:r>
    </w:p>
  </w:comment>
  <w:comment w:id="109" w:author="VarunReddy Papireddy - EXT" w:date="2023-12-14T21:14:00Z" w:initials="VP">
    <w:p w14:paraId="09908308" w14:textId="77777777" w:rsidR="002B662D" w:rsidRDefault="002B662D" w:rsidP="00E03ADC">
      <w:pPr>
        <w:pStyle w:val="CommentText"/>
      </w:pPr>
      <w:r>
        <w:rPr>
          <w:rStyle w:val="CommentReference"/>
        </w:rPr>
        <w:annotationRef/>
      </w:r>
      <w:r>
        <w:t>updated</w:t>
      </w:r>
    </w:p>
  </w:comment>
  <w:comment w:id="112" w:author="Inder Rawat - EXT" w:date="2023-12-13T12:28:00Z" w:initials="IE">
    <w:p w14:paraId="72971BB4" w14:textId="4D4099B7" w:rsidR="58182236" w:rsidRDefault="58182236">
      <w:pPr>
        <w:pStyle w:val="CommentText"/>
      </w:pPr>
      <w:r>
        <w:t>Like above comment, it is technically not correct to plug 25GBase Pluggable on the SFP+..</w:t>
      </w:r>
      <w:r>
        <w:rPr>
          <w:rStyle w:val="CommentReference"/>
        </w:rPr>
        <w:annotationRef/>
      </w:r>
    </w:p>
  </w:comment>
  <w:comment w:id="113" w:author="VarunReddy Papireddy - EXT" w:date="2023-12-14T00:55:00Z" w:initials="VRP">
    <w:p w14:paraId="5A1AAD22" w14:textId="77777777" w:rsidR="00F825F5" w:rsidRDefault="00F825F5">
      <w:pPr>
        <w:pStyle w:val="CommentText"/>
      </w:pPr>
      <w:r>
        <w:rPr>
          <w:rStyle w:val="CommentReference"/>
        </w:rPr>
        <w:annotationRef/>
      </w:r>
      <w:r>
        <w:t>As said above all the Pluggables are compatible with all PTP's</w:t>
      </w:r>
    </w:p>
  </w:comment>
  <w:comment w:id="123" w:author="Inder Rawat - EXT" w:date="2023-12-13T12:31:00Z" w:initials="IE">
    <w:p w14:paraId="53703885" w14:textId="014FE16B" w:rsidR="58182236" w:rsidRDefault="58182236">
      <w:pPr>
        <w:pStyle w:val="CommentText"/>
      </w:pPr>
      <w:r>
        <w:t xml:space="preserve">There is no TN D for this device </w:t>
      </w:r>
      <w:r>
        <w:rPr>
          <w:rStyle w:val="CommentReference"/>
        </w:rPr>
        <w:annotationRef/>
      </w:r>
    </w:p>
  </w:comment>
  <w:comment w:id="124" w:author="VarunReddy Papireddy - EXT" w:date="2023-12-14T21:15:00Z" w:initials="VP">
    <w:p w14:paraId="2ADC04E1" w14:textId="77777777" w:rsidR="002B662D" w:rsidRDefault="002B662D" w:rsidP="00E03ADC">
      <w:pPr>
        <w:pStyle w:val="CommentText"/>
      </w:pPr>
      <w:r>
        <w:rPr>
          <w:rStyle w:val="CommentReference"/>
        </w:rPr>
        <w:annotationRef/>
      </w:r>
      <w:r>
        <w:t>updated</w:t>
      </w:r>
    </w:p>
  </w:comment>
  <w:comment w:id="150" w:author="Inder Rawat - EXT" w:date="2023-12-13T12:58:00Z" w:initials="IE">
    <w:p w14:paraId="45034E40" w14:textId="53B948DC" w:rsidR="4ECA016C" w:rsidRDefault="4ECA016C">
      <w:pPr>
        <w:pStyle w:val="CommentText"/>
      </w:pPr>
      <w:r>
        <w:t>TN A, B, C, D, seems redundant these  are already covered as pluggable..</w:t>
      </w:r>
      <w:r>
        <w:rPr>
          <w:rStyle w:val="CommentReference"/>
        </w:rPr>
        <w:annotationRef/>
      </w:r>
    </w:p>
  </w:comment>
  <w:comment w:id="151" w:author="VarunReddy Papireddy - EXT" w:date="2023-12-14T22:29:00Z" w:initials="VP">
    <w:p w14:paraId="047F39C8" w14:textId="77777777" w:rsidR="006910CF" w:rsidRDefault="006910CF" w:rsidP="00E03ADC">
      <w:pPr>
        <w:pStyle w:val="CommentText"/>
      </w:pPr>
      <w:r>
        <w:rPr>
          <w:rStyle w:val="CommentReference"/>
        </w:rPr>
        <w:annotationRef/>
      </w:r>
      <w:r>
        <w:t>Updated</w:t>
      </w:r>
    </w:p>
  </w:comment>
  <w:comment w:id="154" w:author="Inder Rawat - EXT" w:date="2023-12-13T14:07:00Z" w:initials="IE">
    <w:p w14:paraId="44146182" w14:textId="2CE05FA0" w:rsidR="76F36E7A" w:rsidRDefault="76F36E7A">
      <w:pPr>
        <w:pStyle w:val="CommentText"/>
      </w:pPr>
      <w:r>
        <w:t>For this device, there is a shelf but no PTP position in that shelf ?</w:t>
      </w:r>
      <w:r>
        <w:rPr>
          <w:rStyle w:val="CommentReference"/>
        </w:rPr>
        <w:annotationRef/>
      </w:r>
    </w:p>
    <w:p w14:paraId="4C0F0168" w14:textId="3A4B9A86" w:rsidR="76F36E7A" w:rsidRDefault="76F36E7A">
      <w:pPr>
        <w:pStyle w:val="CommentText"/>
      </w:pPr>
      <w:r>
        <w:t>Looking at the requirement document, it should have 24 PTP positions for SFP/SFP+ ?</w:t>
      </w:r>
    </w:p>
  </w:comment>
  <w:comment w:id="155" w:author="Ramana Thambipillai - EXT" w:date="2023-12-13T15:10:00Z" w:initials="RE">
    <w:p w14:paraId="3C5A414D" w14:textId="0C9AEE1A" w:rsidR="2549648D" w:rsidRDefault="2549648D">
      <w:pPr>
        <w:pStyle w:val="CommentText"/>
      </w:pPr>
      <w:r>
        <w:t xml:space="preserve">Please clarify Inder's question above. If there are no PTPs, then there is no need for Shelf position and shelf type for this device. </w:t>
      </w:r>
      <w:r>
        <w:rPr>
          <w:rStyle w:val="CommentReference"/>
        </w:rPr>
        <w:annotationRef/>
      </w:r>
    </w:p>
  </w:comment>
  <w:comment w:id="156" w:author="VarunReddy Papireddy - EXT" w:date="2023-12-14T22:30:00Z" w:initials="VP">
    <w:p w14:paraId="1BC1696D" w14:textId="77777777" w:rsidR="006D0901" w:rsidRDefault="006D0901" w:rsidP="00E03ADC">
      <w:pPr>
        <w:pStyle w:val="CommentText"/>
      </w:pPr>
      <w:r>
        <w:rPr>
          <w:rStyle w:val="CommentReference"/>
        </w:rPr>
        <w:annotationRef/>
      </w:r>
      <w:r>
        <w:t>It is present in the below section table</w:t>
      </w:r>
    </w:p>
  </w:comment>
  <w:comment w:id="164" w:author="Inder Rawat - EXT" w:date="2023-12-14T22:57:00Z" w:initials="IE">
    <w:p w14:paraId="3AED2687" w14:textId="470689CE" w:rsidR="5225F3E1" w:rsidRDefault="5225F3E1">
      <w:pPr>
        <w:pStyle w:val="CommentText"/>
      </w:pPr>
      <w:r>
        <w:t>PTP archetypeinstance for this one doesnt look good. The result of this archetypeinstance is that your PTP names for all 24 PTPs will all be GE/10GE and next 4 PTP names will be 100GE which I think is incorrect.</w:t>
      </w:r>
      <w:r>
        <w:rPr>
          <w:rStyle w:val="CommentReference"/>
        </w:rPr>
        <w:annotationRef/>
      </w:r>
    </w:p>
    <w:p w14:paraId="490F0C15" w14:textId="2E01C004" w:rsidR="5225F3E1" w:rsidRDefault="5225F3E1">
      <w:pPr>
        <w:pStyle w:val="CommentText"/>
      </w:pPr>
    </w:p>
    <w:p w14:paraId="68C18B36" w14:textId="0281BFD8" w:rsidR="5225F3E1" w:rsidRDefault="5225F3E1">
      <w:pPr>
        <w:pStyle w:val="CommentText"/>
      </w:pPr>
    </w:p>
  </w:comment>
  <w:comment w:id="165" w:author="VarunReddy Papireddy - EXT" w:date="2023-12-15T18:54:00Z" w:initials="VP">
    <w:p w14:paraId="3F49ECAD" w14:textId="77777777" w:rsidR="00711DD9" w:rsidRDefault="00711DD9">
      <w:pPr>
        <w:pStyle w:val="CommentText"/>
      </w:pPr>
      <w:r>
        <w:rPr>
          <w:rStyle w:val="CommentReference"/>
        </w:rPr>
        <w:annotationRef/>
      </w:r>
      <w:r>
        <w:t>As discussed in the yesterday call and saw the requirement docs as well have the same names as PTP's</w:t>
      </w:r>
    </w:p>
  </w:comment>
  <w:comment w:id="166" w:author="VarunReddy Papireddy - EXT" w:date="2023-12-15T21:16:00Z" w:initials="VP">
    <w:p w14:paraId="08A6F9B2" w14:textId="77777777" w:rsidR="00871BAD" w:rsidRDefault="00871BAD">
      <w:pPr>
        <w:pStyle w:val="CommentText"/>
      </w:pPr>
      <w:r>
        <w:rPr>
          <w:rStyle w:val="CommentReference"/>
        </w:rPr>
        <w:annotationRef/>
      </w:r>
      <w:r>
        <w:t>Names are 1-24 and 25 to 28 values in Archetype Instance</w:t>
      </w:r>
    </w:p>
  </w:comment>
  <w:comment w:id="172" w:author="Ramana Thambipillai - EXT" w:date="2023-12-14T13:32:00Z" w:initials="RE">
    <w:p w14:paraId="7723A4E3" w14:textId="664F8532" w:rsidR="209DF23E" w:rsidRDefault="209DF23E">
      <w:pPr>
        <w:pStyle w:val="CommentText"/>
      </w:pPr>
      <w:r>
        <w:t>Which pluggables are compatible with these PTP positions? Will need pluggable list, compatibility and the details on the ports on the pluggables.</w:t>
      </w:r>
      <w:r>
        <w:rPr>
          <w:rStyle w:val="CommentReference"/>
        </w:rPr>
        <w:annotationRef/>
      </w:r>
    </w:p>
  </w:comment>
  <w:comment w:id="173" w:author="VarunReddy Papireddy - EXT" w:date="2023-12-15T00:06:00Z" w:initials="VP">
    <w:p w14:paraId="27AFE024" w14:textId="77777777" w:rsidR="00721CF0" w:rsidRDefault="00721CF0">
      <w:pPr>
        <w:pStyle w:val="CommentText"/>
      </w:pPr>
      <w:r>
        <w:rPr>
          <w:rStyle w:val="CommentReference"/>
        </w:rPr>
        <w:annotationRef/>
      </w:r>
      <w:r>
        <w:t>This device doesn't have pluggables from the doc we discussed In the last call</w:t>
      </w:r>
    </w:p>
  </w:comment>
  <w:comment w:id="174" w:author="Inder Rawat - EXT" w:date="2023-12-14T23:22:00Z" w:initials="IE">
    <w:p w14:paraId="16033F9F" w14:textId="4736C0C9" w:rsidR="1D66715F" w:rsidRDefault="1D66715F">
      <w:pPr>
        <w:pStyle w:val="CommentText"/>
      </w:pPr>
      <w:r>
        <w:t>As per the spec, this device is connected to the ipran router using port 24 so SFP should be there.. Also on .23, I can see Pluggable for the first 24 PTPs</w:t>
      </w:r>
      <w:r>
        <w:rPr>
          <w:rStyle w:val="CommentReference"/>
        </w:rPr>
        <w:annotationRef/>
      </w:r>
    </w:p>
  </w:comment>
  <w:comment w:id="179" w:author="Ramana Thambipillai - EXT" w:date="2023-12-14T13:33:00Z" w:initials="RE">
    <w:p w14:paraId="395ED075" w14:textId="636DE376" w:rsidR="209DF23E" w:rsidRDefault="209DF23E">
      <w:pPr>
        <w:pStyle w:val="CommentText"/>
      </w:pPr>
      <w:r>
        <w:t>PTP compatibility?</w:t>
      </w:r>
      <w:r>
        <w:rPr>
          <w:rStyle w:val="CommentReference"/>
        </w:rPr>
        <w:annotationRef/>
      </w:r>
    </w:p>
  </w:comment>
  <w:comment w:id="180" w:author="VarunReddy Papireddy - EXT" w:date="2023-12-15T00:08:00Z" w:initials="VP">
    <w:p w14:paraId="6B22D65D" w14:textId="77777777" w:rsidR="00B62923" w:rsidRDefault="00B62923">
      <w:pPr>
        <w:pStyle w:val="CommentText"/>
      </w:pPr>
      <w:r>
        <w:rPr>
          <w:rStyle w:val="CommentReference"/>
        </w:rPr>
        <w:annotationRef/>
      </w:r>
      <w:r>
        <w:t>Pluggables are not available for this device we confirmed in the todays call and Inder agreed</w:t>
      </w:r>
    </w:p>
  </w:comment>
  <w:comment w:id="181" w:author="Valentin Velev" w:date="2023-12-14T16:00:00Z" w:initials="VV">
    <w:p w14:paraId="73B73EC0" w14:textId="77777777" w:rsidR="006F1BDF" w:rsidRDefault="006F1BDF">
      <w:pPr>
        <w:pStyle w:val="CommentText"/>
      </w:pPr>
      <w:r>
        <w:rPr>
          <w:rStyle w:val="CommentReference"/>
        </w:rPr>
        <w:annotationRef/>
      </w:r>
      <w:r>
        <w:t>I'll have to follow up with Usman on this one next week. We leave it at that for now.</w:t>
      </w:r>
    </w:p>
  </w:comment>
  <w:comment w:id="183" w:author="Ramana Thambipillai - EXT" w:date="2023-12-14T13:34:00Z" w:initials="RE">
    <w:p w14:paraId="67290515" w14:textId="273CC71D" w:rsidR="6E61F23C" w:rsidRDefault="6E61F23C">
      <w:pPr>
        <w:pStyle w:val="CommentText"/>
      </w:pPr>
      <w:r>
        <w:t>Pluggable Ports?</w:t>
      </w:r>
      <w:r>
        <w:rPr>
          <w:rStyle w:val="CommentReference"/>
        </w:rPr>
        <w:annotationRef/>
      </w:r>
    </w:p>
  </w:comment>
  <w:comment w:id="184" w:author="VarunReddy Papireddy - EXT" w:date="2023-12-15T00:07:00Z" w:initials="VP">
    <w:p w14:paraId="7A22B1FE" w14:textId="77777777" w:rsidR="00312346" w:rsidRDefault="00312346">
      <w:pPr>
        <w:pStyle w:val="CommentText"/>
      </w:pPr>
      <w:r>
        <w:rPr>
          <w:rStyle w:val="CommentReference"/>
        </w:rPr>
        <w:annotationRef/>
      </w:r>
      <w:r>
        <w:t>Are we referring this in the document?</w:t>
      </w:r>
    </w:p>
  </w:comment>
  <w:comment w:id="185" w:author="Ramana Thambipillai - EXT" w:date="2023-12-14T16:02:00Z" w:initials="RE">
    <w:p w14:paraId="6991DF3E" w14:textId="472B3A32" w:rsidR="4EF86781" w:rsidRDefault="4EF86781">
      <w:pPr>
        <w:pStyle w:val="CommentText"/>
      </w:pPr>
      <w:r>
        <w:t>This will need to be updated based on Val/Usman's pluggable compatibility list.</w:t>
      </w:r>
      <w:r>
        <w:rPr>
          <w:rStyle w:val="CommentReference"/>
        </w:rPr>
        <w:annotationRef/>
      </w:r>
    </w:p>
  </w:comment>
  <w:comment w:id="186" w:author="VarunReddy Papireddy - EXT" w:date="2023-12-15T17:42:00Z" w:initials="VP">
    <w:p w14:paraId="666B7DB9" w14:textId="77777777" w:rsidR="0049727C" w:rsidRDefault="0049727C">
      <w:pPr>
        <w:pStyle w:val="CommentText"/>
      </w:pPr>
      <w:r>
        <w:rPr>
          <w:rStyle w:val="CommentReference"/>
        </w:rPr>
        <w:annotationRef/>
      </w:r>
      <w:r>
        <w:t>In Usman SFP compatibility sheet 6675 not having pluggables</w:t>
      </w:r>
    </w:p>
  </w:comment>
  <w:comment w:id="194" w:author="Ramana Thambipillai - EXT" w:date="2023-12-13T15:43:00Z" w:initials="RE">
    <w:p w14:paraId="3F4DDAAB" w14:textId="2FD3E23A" w:rsidR="2549648D" w:rsidRDefault="2549648D">
      <w:pPr>
        <w:pStyle w:val="CommentText"/>
      </w:pPr>
      <w:r>
        <w:t>For ML 6693, please avoid duplicatig the slot archetypes. Create one and re-use.</w:t>
      </w:r>
      <w:r>
        <w:rPr>
          <w:rStyle w:val="CommentReference"/>
        </w:rPr>
        <w:annotationRef/>
      </w:r>
    </w:p>
  </w:comment>
  <w:comment w:id="195" w:author="VarunReddy Papireddy - EXT" w:date="2023-12-14T22:31:00Z" w:initials="VP">
    <w:p w14:paraId="646BE743" w14:textId="77777777" w:rsidR="002E257A" w:rsidRDefault="002E257A" w:rsidP="00E03ADC">
      <w:pPr>
        <w:pStyle w:val="CommentText"/>
      </w:pPr>
      <w:r>
        <w:rPr>
          <w:rStyle w:val="CommentReference"/>
        </w:rPr>
        <w:annotationRef/>
      </w:r>
      <w:r>
        <w:t>Done</w:t>
      </w:r>
    </w:p>
  </w:comment>
  <w:comment w:id="198" w:author="VarunReddy Papireddy - EXT" w:date="2023-12-05T22:29:00Z" w:initials="VRP">
    <w:p w14:paraId="137C292D" w14:textId="3E135743" w:rsidR="00334ED9" w:rsidRDefault="00334ED9" w:rsidP="00A44DC0">
      <w:pPr>
        <w:pStyle w:val="CommentText"/>
      </w:pPr>
      <w:r>
        <w:rPr>
          <w:rStyle w:val="CommentReference"/>
        </w:rPr>
        <w:annotationRef/>
      </w:r>
      <w:r>
        <w:t>Slots with above table</w:t>
      </w:r>
    </w:p>
  </w:comment>
  <w:comment w:id="199" w:author="VarunReddy Papireddy - EXT" w:date="2023-12-14T22:34:00Z" w:initials="VP">
    <w:p w14:paraId="1E542F60" w14:textId="77777777" w:rsidR="00141E43" w:rsidRDefault="00141E43" w:rsidP="00E03ADC">
      <w:pPr>
        <w:pStyle w:val="CommentText"/>
      </w:pPr>
      <w:r>
        <w:rPr>
          <w:rStyle w:val="CommentReference"/>
        </w:rPr>
        <w:annotationRef/>
      </w:r>
      <w:r>
        <w:t>Updated already</w:t>
      </w:r>
    </w:p>
  </w:comment>
  <w:comment w:id="200" w:author="VarunReddy Papireddy - EXT" w:date="2023-12-05T22:29:00Z" w:initials="VE">
    <w:p w14:paraId="264672A1" w14:textId="7D65E2CD" w:rsidR="35C01B74" w:rsidRDefault="35C01B74" w:rsidP="35C01B74">
      <w:pPr>
        <w:pStyle w:val="CommentText"/>
      </w:pPr>
      <w:r>
        <w:t>Slots with above table</w:t>
      </w:r>
      <w:r>
        <w:rPr>
          <w:rStyle w:val="CommentReference"/>
        </w:rPr>
        <w:annotationRef/>
      </w:r>
    </w:p>
  </w:comment>
  <w:comment w:id="201" w:author="VarunReddy Papireddy - EXT" w:date="2023-12-14T22:35:00Z" w:initials="VP">
    <w:p w14:paraId="4A5C6B65" w14:textId="77777777" w:rsidR="00141E43" w:rsidRDefault="00141E43" w:rsidP="00E03ADC">
      <w:pPr>
        <w:pStyle w:val="CommentText"/>
      </w:pPr>
      <w:r>
        <w:rPr>
          <w:rStyle w:val="CommentReference"/>
        </w:rPr>
        <w:annotationRef/>
      </w:r>
      <w:r>
        <w:t>Updated already</w:t>
      </w:r>
    </w:p>
  </w:comment>
  <w:comment w:id="203" w:author="VarunReddy Papireddy - EXT" w:date="2023-12-05T22:31:00Z" w:initials="VRP">
    <w:p w14:paraId="3D1224C6" w14:textId="2C9DB1EC" w:rsidR="002D44CB" w:rsidRDefault="002D44CB" w:rsidP="00A44DC0">
      <w:pPr>
        <w:pStyle w:val="CommentText"/>
      </w:pPr>
      <w:r>
        <w:rPr>
          <w:rStyle w:val="CommentReference"/>
        </w:rPr>
        <w:annotationRef/>
      </w:r>
      <w:r>
        <w:t>Card with the PTP posiitons</w:t>
      </w:r>
    </w:p>
  </w:comment>
  <w:comment w:id="204" w:author="Ramana Thambipillai - EXT" w:date="2023-12-13T15:45:00Z" w:initials="RE">
    <w:p w14:paraId="560F701D" w14:textId="2B053BE4" w:rsidR="2549648D" w:rsidRDefault="2549648D">
      <w:pPr>
        <w:pStyle w:val="CommentText"/>
      </w:pPr>
      <w:r>
        <w:fldChar w:fldCharType="begin"/>
      </w:r>
      <w:r>
        <w:instrText xml:space="preserve"> HYPERLINK "mailto:VarunReddy.Papireddy@rci.rogers.ca"</w:instrText>
      </w:r>
      <w:bookmarkStart w:id="206" w:name="_@_8E82C9707D5F4E5986A1315B92238692Z"/>
      <w:r>
        <w:fldChar w:fldCharType="separate"/>
      </w:r>
      <w:bookmarkEnd w:id="206"/>
      <w:r w:rsidRPr="2549648D">
        <w:rPr>
          <w:rStyle w:val="Mention"/>
          <w:noProof/>
        </w:rPr>
        <w:t>@VarunReddy Papireddy - EXT</w:t>
      </w:r>
      <w:r>
        <w:fldChar w:fldCharType="end"/>
      </w:r>
      <w:r>
        <w:t xml:space="preserve"> - no need to duplicate PTP archetype here. Re-use</w:t>
      </w:r>
      <w:r>
        <w:rPr>
          <w:rStyle w:val="CommentReference"/>
        </w:rPr>
        <w:annotationRef/>
      </w:r>
    </w:p>
  </w:comment>
  <w:comment w:id="205" w:author="VarunReddy Papireddy - EXT" w:date="2023-12-14T22:35:00Z" w:initials="VP">
    <w:p w14:paraId="0517B619" w14:textId="77777777" w:rsidR="00B328E8" w:rsidRDefault="00B328E8" w:rsidP="00E03ADC">
      <w:pPr>
        <w:pStyle w:val="CommentText"/>
      </w:pPr>
      <w:r>
        <w:rPr>
          <w:rStyle w:val="CommentReference"/>
        </w:rPr>
        <w:annotationRef/>
      </w:r>
      <w:r>
        <w:t>done</w:t>
      </w:r>
    </w:p>
  </w:comment>
  <w:comment w:id="207" w:author="Inder Rawat - EXT" w:date="2023-12-14T14:10:00Z" w:initials="IE">
    <w:p w14:paraId="28676A23" w14:textId="20F566DA" w:rsidR="7AE4A2D6" w:rsidRDefault="7AE4A2D6">
      <w:pPr>
        <w:pStyle w:val="CommentText"/>
      </w:pPr>
      <w:r>
        <w:t xml:space="preserve">Gigabit Ethernet is the port archetype. These doesn't seems to be the PTP names </w:t>
      </w:r>
      <w:r>
        <w:rPr>
          <w:rStyle w:val="CommentReference"/>
        </w:rPr>
        <w:annotationRef/>
      </w:r>
    </w:p>
  </w:comment>
  <w:comment w:id="208" w:author="VarunReddy Papireddy - EXT" w:date="2023-12-15T19:00:00Z" w:initials="VP">
    <w:p w14:paraId="2EF88A17" w14:textId="77777777" w:rsidR="00A36DB3" w:rsidRDefault="00A36DB3">
      <w:pPr>
        <w:pStyle w:val="CommentText"/>
      </w:pPr>
      <w:r>
        <w:rPr>
          <w:rStyle w:val="CommentReference"/>
        </w:rPr>
        <w:annotationRef/>
      </w:r>
      <w:r>
        <w:t>This has changed after the yesterday discussion as per Inder if it is SFP make it as Gigabit Ethernet</w:t>
      </w:r>
    </w:p>
  </w:comment>
  <w:comment w:id="209" w:author="VarunReddy Papireddy - EXT" w:date="2023-12-15T21:32:00Z" w:initials="VP">
    <w:p w14:paraId="0205CA87" w14:textId="77777777" w:rsidR="00762CD1" w:rsidRDefault="00762CD1">
      <w:pPr>
        <w:pStyle w:val="CommentText"/>
      </w:pPr>
      <w:r>
        <w:rPr>
          <w:rStyle w:val="CommentReference"/>
        </w:rPr>
        <w:annotationRef/>
      </w:r>
      <w:r>
        <w:t>As discussed PTP names are SFP and SFP+ respectively for Gigabit Ethernet and 10 Gigabit Ethernet</w:t>
      </w:r>
    </w:p>
  </w:comment>
  <w:comment w:id="220" w:author="Inder Rawat - EXT" w:date="2023-12-13T14:20:00Z" w:initials="IE">
    <w:p w14:paraId="00AC8E93" w14:textId="7AF6B922" w:rsidR="2C45BDE8" w:rsidRDefault="2C45BDE8">
      <w:pPr>
        <w:pStyle w:val="CommentText"/>
      </w:pPr>
      <w:r>
        <w:t>For ETU1002, are we not modeling TN1 -4 PTP positions as mentioned in the spec ?</w:t>
      </w:r>
      <w:r>
        <w:rPr>
          <w:rStyle w:val="CommentReference"/>
        </w:rPr>
        <w:annotationRef/>
      </w:r>
    </w:p>
    <w:p w14:paraId="7F20EBF4" w14:textId="56742FA4" w:rsidR="2C45BDE8" w:rsidRDefault="2C45BDE8">
      <w:pPr>
        <w:pStyle w:val="CommentText"/>
      </w:pPr>
    </w:p>
  </w:comment>
  <w:comment w:id="221" w:author="Sujeet Patra - EXT" w:date="2023-12-14T13:06:00Z" w:initials="SE">
    <w:p w14:paraId="43EAE8EA" w14:textId="4DBB2271" w:rsidR="215F32A1" w:rsidRDefault="215F32A1">
      <w:pPr>
        <w:pStyle w:val="CommentText"/>
      </w:pPr>
      <w:r>
        <w:t>resolved</w:t>
      </w:r>
      <w:r>
        <w:rPr>
          <w:rStyle w:val="CommentReference"/>
        </w:rPr>
        <w:annotationRef/>
      </w:r>
    </w:p>
  </w:comment>
  <w:comment w:id="283" w:author="Inder Rawat - EXT" w:date="2023-12-13T14:20:00Z" w:initials="IE">
    <w:p w14:paraId="4F72E5C1" w14:textId="77777777" w:rsidR="0032663F" w:rsidRDefault="0032663F" w:rsidP="0032663F">
      <w:pPr>
        <w:pStyle w:val="CommentText"/>
      </w:pPr>
      <w:r>
        <w:t>For ETU1002, are we not modeling TN1 -4 PTP positions as mentioned in the spec ?</w:t>
      </w:r>
      <w:r>
        <w:rPr>
          <w:rStyle w:val="CommentReference"/>
        </w:rPr>
        <w:annotationRef/>
      </w:r>
    </w:p>
    <w:p w14:paraId="05E500D9" w14:textId="77777777" w:rsidR="0032663F" w:rsidRDefault="0032663F" w:rsidP="0032663F">
      <w:pPr>
        <w:pStyle w:val="CommentText"/>
      </w:pPr>
    </w:p>
  </w:comment>
  <w:comment w:id="284" w:author="Sujeet Patra - EXT" w:date="2023-12-14T13:07:00Z" w:initials="SE">
    <w:p w14:paraId="3C0CEF7E" w14:textId="7C2A0D5A" w:rsidR="17AA3CB2" w:rsidRDefault="17AA3CB2">
      <w:pPr>
        <w:pStyle w:val="CommentText"/>
      </w:pPr>
      <w:r>
        <w:t xml:space="preserve">updated </w:t>
      </w:r>
      <w:r>
        <w:rPr>
          <w:rStyle w:val="CommentReference"/>
        </w:rPr>
        <w:annotationRef/>
      </w:r>
    </w:p>
  </w:comment>
  <w:comment w:id="319" w:author="Ramana Thambipillai - EXT" w:date="2023-12-13T15:12:00Z" w:initials="RE">
    <w:p w14:paraId="372C1A99" w14:textId="48F1EB1D" w:rsidR="2549648D" w:rsidRDefault="2549648D">
      <w:pPr>
        <w:pStyle w:val="CommentText"/>
      </w:pPr>
      <w:r>
        <w:t>Please check device layout. If it only has device ports - then Shelf Position and Shelf Type is not required.</w:t>
      </w:r>
      <w:r>
        <w:rPr>
          <w:rStyle w:val="CommentReference"/>
        </w:rPr>
        <w:annotationRef/>
      </w:r>
    </w:p>
  </w:comment>
  <w:comment w:id="320" w:author="VarunReddy Papireddy - EXT" w:date="2023-12-14T21:06:00Z" w:initials="VP">
    <w:p w14:paraId="0DDBD12C" w14:textId="77777777" w:rsidR="00744A38" w:rsidRDefault="00744A38" w:rsidP="00E03ADC">
      <w:pPr>
        <w:pStyle w:val="CommentText"/>
      </w:pPr>
      <w:r>
        <w:rPr>
          <w:rStyle w:val="CommentReference"/>
        </w:rPr>
        <w:annotationRef/>
      </w:r>
      <w:r>
        <w:t>Remove the Shelf and Shelfposition</w:t>
      </w:r>
    </w:p>
  </w:comment>
  <w:comment w:id="321" w:author="VarunReddy Papireddy - EXT" w:date="2023-12-14T22:37:00Z" w:initials="VP">
    <w:p w14:paraId="1A4D54F4" w14:textId="77777777" w:rsidR="00F63AAF" w:rsidRDefault="00F63AAF" w:rsidP="00E03ADC">
      <w:pPr>
        <w:pStyle w:val="CommentText"/>
      </w:pPr>
      <w:r>
        <w:rPr>
          <w:rStyle w:val="CommentReference"/>
        </w:rPr>
        <w:annotationRef/>
      </w:r>
      <w:r>
        <w:t>Removed the Shelf and Shelfposition and updated with NA</w:t>
      </w:r>
    </w:p>
  </w:comment>
  <w:comment w:id="334" w:author="Ramana Thambipillai - EXT" w:date="2023-12-13T15:13:00Z" w:initials="RE">
    <w:p w14:paraId="5478DE51" w14:textId="7663FBA8" w:rsidR="2549648D" w:rsidRDefault="2549648D">
      <w:pPr>
        <w:pStyle w:val="CommentText"/>
      </w:pPr>
      <w:r>
        <w:t>Please check device layout. If it only has device ports - then Shelf Position and Shelf Type is not required.</w:t>
      </w:r>
      <w:r>
        <w:rPr>
          <w:rStyle w:val="CommentReference"/>
        </w:rPr>
        <w:annotationRef/>
      </w:r>
    </w:p>
  </w:comment>
  <w:comment w:id="335" w:author="VarunReddy Papireddy - EXT" w:date="2023-12-14T22:38:00Z" w:initials="VP">
    <w:p w14:paraId="1F2E7F87" w14:textId="77777777" w:rsidR="00F63AAF" w:rsidRDefault="00F63AAF" w:rsidP="00E03ADC">
      <w:pPr>
        <w:pStyle w:val="CommentText"/>
      </w:pPr>
      <w:r>
        <w:rPr>
          <w:rStyle w:val="CommentReference"/>
        </w:rPr>
        <w:annotationRef/>
      </w:r>
      <w:r>
        <w:t>Removed the Shelf and Shelf Position</w:t>
      </w:r>
    </w:p>
  </w:comment>
  <w:comment w:id="345" w:author="Inder Rawat - EXT" w:date="2023-12-13T15:22:00Z" w:initials="IE">
    <w:p w14:paraId="7A0E157C" w14:textId="1C28DFCE" w:rsidR="2549648D" w:rsidRDefault="2549648D">
      <w:pPr>
        <w:pStyle w:val="CommentText"/>
      </w:pPr>
      <w:r>
        <w:t>this is a microwave device, dont we need a RAU port on this device ?</w:t>
      </w:r>
      <w:r>
        <w:rPr>
          <w:rStyle w:val="CommentReference"/>
        </w:rPr>
        <w:annotationRef/>
      </w:r>
    </w:p>
  </w:comment>
  <w:comment w:id="346" w:author="VarunReddy Papireddy - EXT" w:date="2023-12-14T21:06:00Z" w:initials="VP">
    <w:p w14:paraId="7920CBB2" w14:textId="77777777" w:rsidR="00744A38" w:rsidRDefault="00744A38" w:rsidP="00E03ADC">
      <w:pPr>
        <w:pStyle w:val="CommentText"/>
      </w:pPr>
      <w:r>
        <w:rPr>
          <w:rStyle w:val="CommentReference"/>
        </w:rPr>
        <w:annotationRef/>
      </w:r>
      <w:r>
        <w:t>It is updated</w:t>
      </w:r>
    </w:p>
  </w:comment>
  <w:comment w:id="363" w:author="Ramana Thambipillai - EXT" w:date="2023-12-13T15:30:00Z" w:initials="RE">
    <w:p w14:paraId="3C4216BD" w14:textId="0E64969F" w:rsidR="2549648D" w:rsidRDefault="2549648D">
      <w:pPr>
        <w:pStyle w:val="CommentText"/>
      </w:pPr>
      <w:r>
        <w:t>Pluggable position naming conventions?</w:t>
      </w:r>
      <w:r>
        <w:rPr>
          <w:rStyle w:val="CommentReference"/>
        </w:rPr>
        <w:annotationRef/>
      </w:r>
    </w:p>
  </w:comment>
  <w:comment w:id="364" w:author="VarunReddy Papireddy - EXT" w:date="2023-12-14T21:10:00Z" w:initials="VP">
    <w:p w14:paraId="24C90C72" w14:textId="77777777" w:rsidR="001162C8" w:rsidRDefault="001162C8" w:rsidP="00E03ADC">
      <w:pPr>
        <w:pStyle w:val="CommentText"/>
      </w:pPr>
      <w:r>
        <w:rPr>
          <w:rStyle w:val="CommentReference"/>
        </w:rPr>
        <w:annotationRef/>
      </w:r>
      <w:r>
        <w:t>Publish the slot names from the devices in a table</w:t>
      </w:r>
    </w:p>
  </w:comment>
  <w:comment w:id="365" w:author="VarunReddy Papireddy - EXT" w:date="2023-12-14T22:55:00Z" w:initials="VRP">
    <w:p w14:paraId="2163D602" w14:textId="77777777" w:rsidR="008A281D" w:rsidRDefault="008A281D" w:rsidP="00E03ADC">
      <w:pPr>
        <w:pStyle w:val="CommentText"/>
      </w:pPr>
      <w:r>
        <w:rPr>
          <w:rStyle w:val="CommentReference"/>
        </w:rPr>
        <w:annotationRef/>
      </w:r>
      <w:r>
        <w:t>updated</w:t>
      </w:r>
    </w:p>
  </w:comment>
  <w:comment w:id="366" w:author="Ramana Thambipillai - EXT" w:date="2023-12-14T13:59:00Z" w:initials="RE">
    <w:p w14:paraId="1F0EB560" w14:textId="5798B88E" w:rsidR="5E8E5CE9" w:rsidRDefault="4EF86781" w:rsidP="4EF86781">
      <w:pPr>
        <w:pStyle w:val="CommentText"/>
      </w:pPr>
      <w:r>
        <w:t xml:space="preserve">PTP Naming needs to be clearly stated. </w:t>
      </w:r>
      <w:r w:rsidR="5E8E5CE9">
        <w:rPr>
          <w:rStyle w:val="CommentReference"/>
        </w:rPr>
        <w:annotationRef/>
      </w:r>
    </w:p>
    <w:p w14:paraId="055F92F0" w14:textId="74BFAE59" w:rsidR="5E8E5CE9" w:rsidRDefault="4EF86781" w:rsidP="4EF86781">
      <w:pPr>
        <w:pStyle w:val="CommentText"/>
      </w:pPr>
      <w:r>
        <w:t xml:space="preserve">For example: if the PTP names for Ericsson 6502 are the PTP archetype instance name - then this section should state that. Whereas, in the case of Ericsson MN 6693, I think the PTP Name should have reference to the Slot number as well since some cards can go in multiple slots i.e LTU 1001 can go in Slot 6 or Slot 7. So perhaps the name is &lt;slot no&gt;/&lt;PTP archetype instance name&gt; Example "6/TN 6". </w:t>
      </w:r>
      <w:r w:rsidR="5E8E5CE9">
        <w:rPr>
          <w:rStyle w:val="CommentReference"/>
        </w:rPr>
        <w:annotationRef/>
      </w:r>
    </w:p>
  </w:comment>
  <w:comment w:id="367" w:author="VarunReddy Papireddy - EXT" w:date="2023-12-15T22:19:00Z" w:initials="VRP">
    <w:p w14:paraId="6F47FFD1" w14:textId="77777777" w:rsidR="00AD0321" w:rsidRDefault="00A53C6F">
      <w:pPr>
        <w:pStyle w:val="CommentText"/>
      </w:pPr>
      <w:r>
        <w:rPr>
          <w:rStyle w:val="CommentReference"/>
        </w:rPr>
        <w:annotationRef/>
      </w:r>
      <w:r w:rsidR="00AD0321">
        <w:t xml:space="preserve">Currently it is not in scope, HCL team will comeback </w:t>
      </w:r>
    </w:p>
  </w:comment>
  <w:comment w:id="359" w:author="Inder Rawat - EXT" w:date="2023-12-14T22:59:00Z" w:initials="IE">
    <w:p w14:paraId="284F3BFC" w14:textId="20D59DB7" w:rsidR="5225F3E1" w:rsidRDefault="5225F3E1">
      <w:pPr>
        <w:pStyle w:val="CommentText"/>
      </w:pPr>
      <w:r>
        <w:t>what about the PTP naming ?</w:t>
      </w:r>
      <w:r>
        <w:rPr>
          <w:rStyle w:val="CommentReference"/>
        </w:rPr>
        <w:annotationRef/>
      </w:r>
    </w:p>
  </w:comment>
  <w:comment w:id="360" w:author="VarunReddy Papireddy - EXT" w:date="2023-12-15T22:05:00Z" w:initials="VP">
    <w:p w14:paraId="78E38B87" w14:textId="77777777" w:rsidR="00931F03" w:rsidRDefault="00931F03">
      <w:pPr>
        <w:pStyle w:val="CommentText"/>
      </w:pPr>
      <w:r>
        <w:rPr>
          <w:rStyle w:val="CommentReference"/>
        </w:rPr>
        <w:annotationRef/>
      </w:r>
      <w:r>
        <w:t xml:space="preserve">Should use groovy function as shelf/slot/portNumber </w:t>
      </w:r>
    </w:p>
  </w:comment>
  <w:comment w:id="361" w:author="VarunReddy Papireddy - EXT" w:date="2023-12-15T22:30:00Z" w:initials="VRP">
    <w:p w14:paraId="3FED74FD" w14:textId="77777777" w:rsidR="00873969" w:rsidRDefault="00873969">
      <w:pPr>
        <w:pStyle w:val="CommentText"/>
      </w:pPr>
      <w:r>
        <w:rPr>
          <w:rStyle w:val="CommentReference"/>
        </w:rPr>
        <w:annotationRef/>
      </w:r>
      <w:r>
        <w:t>Update the PTP names from the devices currently which are available. Card types with PTP name.</w:t>
      </w:r>
    </w:p>
  </w:comment>
  <w:comment w:id="362" w:author="VarunReddy Papireddy - EXT" w:date="2023-12-15T23:56:00Z" w:initials="VRP">
    <w:p w14:paraId="03E2A339" w14:textId="77777777" w:rsidR="0095522C" w:rsidRDefault="0095522C">
      <w:pPr>
        <w:pStyle w:val="CommentText"/>
      </w:pPr>
      <w:r>
        <w:rPr>
          <w:rStyle w:val="CommentReference"/>
        </w:rPr>
        <w:annotationRef/>
      </w:r>
      <w:r>
        <w:t>As discussed updated the PTP names</w:t>
      </w:r>
    </w:p>
  </w:comment>
  <w:comment w:id="625" w:author="Ramana Thambipillai - EXT" w:date="2023-12-13T15:28:00Z" w:initials="RE">
    <w:p w14:paraId="4B9454B0" w14:textId="674CF5C9" w:rsidR="2549648D" w:rsidRDefault="2549648D">
      <w:pPr>
        <w:pStyle w:val="CommentText"/>
      </w:pPr>
      <w:r>
        <w:t xml:space="preserve">Port Naming has to be more detailed - for example include the format i.e </w:t>
      </w:r>
      <w:r>
        <w:rPr>
          <w:rStyle w:val="CommentReference"/>
        </w:rPr>
        <w:annotationRef/>
      </w:r>
    </w:p>
    <w:p w14:paraId="2B6212FB" w14:textId="1F054843" w:rsidR="2549648D" w:rsidRDefault="2549648D">
      <w:pPr>
        <w:pStyle w:val="CommentText"/>
      </w:pPr>
      <w:r>
        <w:t xml:space="preserve">RAU &lt;shelf no.&gt;/&lt;slot no.&gt;/1 </w:t>
      </w:r>
    </w:p>
    <w:p w14:paraId="15AFAEEB" w14:textId="7576FECD" w:rsidR="2549648D" w:rsidRDefault="2549648D">
      <w:pPr>
        <w:pStyle w:val="CommentText"/>
      </w:pPr>
      <w:r>
        <w:t>or</w:t>
      </w:r>
    </w:p>
    <w:p w14:paraId="29EA8B2E" w14:textId="360F5FB9" w:rsidR="2549648D" w:rsidRDefault="2549648D">
      <w:pPr>
        <w:pStyle w:val="CommentText"/>
      </w:pPr>
      <w:r>
        <w:t>1/&lt;slot no.&gt;/&lt;port no.&gt; etc for each card/pluggable archetype per device</w:t>
      </w:r>
    </w:p>
    <w:p w14:paraId="322D411D" w14:textId="6AB33353" w:rsidR="2549648D" w:rsidRDefault="2549648D">
      <w:pPr>
        <w:pStyle w:val="CommentText"/>
      </w:pPr>
    </w:p>
  </w:comment>
  <w:comment w:id="626" w:author="VarunReddy Papireddy - EXT" w:date="2023-12-14T21:10:00Z" w:initials="VP">
    <w:p w14:paraId="61A5F0DB" w14:textId="77777777" w:rsidR="001162C8" w:rsidRDefault="001162C8" w:rsidP="00E03ADC">
      <w:pPr>
        <w:pStyle w:val="CommentText"/>
      </w:pPr>
      <w:r>
        <w:rPr>
          <w:rStyle w:val="CommentReference"/>
        </w:rPr>
        <w:annotationRef/>
      </w:r>
      <w:r>
        <w:t>It is updated</w:t>
      </w:r>
    </w:p>
  </w:comment>
  <w:comment w:id="632" w:author="Ramana Thambipillai - EXT" w:date="2023-12-15T15:15:00Z" w:initials="RE">
    <w:p w14:paraId="0C611624" w14:textId="4FFE226B" w:rsidR="243FB700" w:rsidRDefault="243FB700">
      <w:pPr>
        <w:pStyle w:val="CommentText"/>
      </w:pPr>
      <w:r>
        <w:t>The Port Naming table should be updated for Ericsson ML 6692/6693 based on the format in the first row. Secondly, the User I/O, SYNC ports do not need "TN" in the name as per Val??? Please confirm and update.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FDB755" w15:done="1"/>
  <w15:commentEx w15:paraId="7FE5C41E" w15:paraIdParent="00FDB755" w15:done="1"/>
  <w15:commentEx w15:paraId="4C94E9F5" w15:paraIdParent="00FDB755" w15:done="1"/>
  <w15:commentEx w15:paraId="47AB08C4" w15:paraIdParent="00FDB755" w15:done="1"/>
  <w15:commentEx w15:paraId="35B5A322" w15:done="1"/>
  <w15:commentEx w15:paraId="14796FB4" w15:paraIdParent="35B5A322" w15:done="1"/>
  <w15:commentEx w15:paraId="7D3097B5" w15:done="1"/>
  <w15:commentEx w15:paraId="2A7F3A90" w15:paraIdParent="7D3097B5" w15:done="1"/>
  <w15:commentEx w15:paraId="1AC15462" w15:paraIdParent="7D3097B5" w15:done="1"/>
  <w15:commentEx w15:paraId="757EF095" w15:done="1"/>
  <w15:commentEx w15:paraId="5D72ABC3" w15:paraIdParent="757EF095" w15:done="1"/>
  <w15:commentEx w15:paraId="4D857DFA" w15:done="1"/>
  <w15:commentEx w15:paraId="561B5656" w15:paraIdParent="4D857DFA" w15:done="1"/>
  <w15:commentEx w15:paraId="0C80382B" w15:done="1"/>
  <w15:commentEx w15:paraId="6900FCE7" w15:paraIdParent="0C80382B" w15:done="1"/>
  <w15:commentEx w15:paraId="69D53B35" w15:done="1"/>
  <w15:commentEx w15:paraId="5A3BFFC5" w15:paraIdParent="69D53B35" w15:done="1"/>
  <w15:commentEx w15:paraId="5547CE87" w15:paraIdParent="69D53B35" w15:done="1"/>
  <w15:commentEx w15:paraId="4DA9E918" w15:done="1"/>
  <w15:commentEx w15:paraId="09908308" w15:paraIdParent="4DA9E918" w15:done="1"/>
  <w15:commentEx w15:paraId="72971BB4" w15:done="1"/>
  <w15:commentEx w15:paraId="5A1AAD22" w15:paraIdParent="72971BB4" w15:done="1"/>
  <w15:commentEx w15:paraId="53703885" w15:done="1"/>
  <w15:commentEx w15:paraId="2ADC04E1" w15:paraIdParent="53703885" w15:done="1"/>
  <w15:commentEx w15:paraId="45034E40" w15:done="1"/>
  <w15:commentEx w15:paraId="047F39C8" w15:paraIdParent="45034E40" w15:done="1"/>
  <w15:commentEx w15:paraId="4C0F0168" w15:done="1"/>
  <w15:commentEx w15:paraId="3C5A414D" w15:paraIdParent="4C0F0168" w15:done="1"/>
  <w15:commentEx w15:paraId="1BC1696D" w15:paraIdParent="4C0F0168" w15:done="1"/>
  <w15:commentEx w15:paraId="68C18B36" w15:done="1"/>
  <w15:commentEx w15:paraId="3F49ECAD" w15:paraIdParent="68C18B36" w15:done="1"/>
  <w15:commentEx w15:paraId="08A6F9B2" w15:paraIdParent="68C18B36" w15:done="1"/>
  <w15:commentEx w15:paraId="7723A4E3" w15:done="1"/>
  <w15:commentEx w15:paraId="27AFE024" w15:paraIdParent="7723A4E3" w15:done="1"/>
  <w15:commentEx w15:paraId="16033F9F" w15:paraIdParent="7723A4E3" w15:done="1"/>
  <w15:commentEx w15:paraId="395ED075" w15:done="1"/>
  <w15:commentEx w15:paraId="6B22D65D" w15:paraIdParent="395ED075" w15:done="1"/>
  <w15:commentEx w15:paraId="73B73EC0" w15:paraIdParent="395ED075" w15:done="1"/>
  <w15:commentEx w15:paraId="67290515" w15:done="1"/>
  <w15:commentEx w15:paraId="7A22B1FE" w15:paraIdParent="67290515" w15:done="1"/>
  <w15:commentEx w15:paraId="6991DF3E" w15:paraIdParent="67290515" w15:done="1"/>
  <w15:commentEx w15:paraId="666B7DB9" w15:paraIdParent="67290515" w15:done="1"/>
  <w15:commentEx w15:paraId="3F4DDAAB" w15:done="1"/>
  <w15:commentEx w15:paraId="646BE743" w15:paraIdParent="3F4DDAAB" w15:done="1"/>
  <w15:commentEx w15:paraId="137C292D" w15:done="1"/>
  <w15:commentEx w15:paraId="1E542F60" w15:paraIdParent="137C292D" w15:done="1"/>
  <w15:commentEx w15:paraId="264672A1" w15:done="1"/>
  <w15:commentEx w15:paraId="4A5C6B65" w15:paraIdParent="264672A1" w15:done="1"/>
  <w15:commentEx w15:paraId="3D1224C6" w15:done="1"/>
  <w15:commentEx w15:paraId="560F701D" w15:paraIdParent="3D1224C6" w15:done="1"/>
  <w15:commentEx w15:paraId="0517B619" w15:paraIdParent="3D1224C6" w15:done="1"/>
  <w15:commentEx w15:paraId="28676A23" w15:done="1"/>
  <w15:commentEx w15:paraId="2EF88A17" w15:paraIdParent="28676A23" w15:done="1"/>
  <w15:commentEx w15:paraId="0205CA87" w15:paraIdParent="28676A23" w15:done="1"/>
  <w15:commentEx w15:paraId="7F20EBF4" w15:done="1"/>
  <w15:commentEx w15:paraId="43EAE8EA" w15:paraIdParent="7F20EBF4" w15:done="1"/>
  <w15:commentEx w15:paraId="05E500D9" w15:done="1"/>
  <w15:commentEx w15:paraId="3C0CEF7E" w15:paraIdParent="05E500D9" w15:done="1"/>
  <w15:commentEx w15:paraId="372C1A99" w15:done="1"/>
  <w15:commentEx w15:paraId="0DDBD12C" w15:paraIdParent="372C1A99" w15:done="1"/>
  <w15:commentEx w15:paraId="1A4D54F4" w15:paraIdParent="372C1A99" w15:done="1"/>
  <w15:commentEx w15:paraId="5478DE51" w15:done="1"/>
  <w15:commentEx w15:paraId="1F2E7F87" w15:paraIdParent="5478DE51" w15:done="1"/>
  <w15:commentEx w15:paraId="7A0E157C" w15:done="1"/>
  <w15:commentEx w15:paraId="7920CBB2" w15:paraIdParent="7A0E157C" w15:done="1"/>
  <w15:commentEx w15:paraId="3C4216BD" w15:done="1"/>
  <w15:commentEx w15:paraId="24C90C72" w15:paraIdParent="3C4216BD" w15:done="1"/>
  <w15:commentEx w15:paraId="2163D602" w15:paraIdParent="3C4216BD" w15:done="1"/>
  <w15:commentEx w15:paraId="055F92F0" w15:done="0"/>
  <w15:commentEx w15:paraId="6F47FFD1" w15:paraIdParent="055F92F0" w15:done="0"/>
  <w15:commentEx w15:paraId="284F3BFC" w15:done="1"/>
  <w15:commentEx w15:paraId="78E38B87" w15:paraIdParent="284F3BFC" w15:done="1"/>
  <w15:commentEx w15:paraId="3FED74FD" w15:done="1"/>
  <w15:commentEx w15:paraId="03E2A339" w15:paraIdParent="3FED74FD" w15:done="1"/>
  <w15:commentEx w15:paraId="322D411D" w15:done="1"/>
  <w15:commentEx w15:paraId="61A5F0DB" w15:paraIdParent="322D411D" w15:done="1"/>
  <w15:commentEx w15:paraId="0C6116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032FB69" w16cex:dateUtc="2023-12-13T17:21:00Z"/>
  <w16cex:commentExtensible w16cex:durableId="2437CE5E" w16cex:dateUtc="2023-12-13T17:59:00Z"/>
  <w16cex:commentExtensible w16cex:durableId="6F3ABF06" w16cex:dateUtc="2023-12-13T19:01:00Z"/>
  <w16cex:commentExtensible w16cex:durableId="1A06D3B4" w16cex:dateUtc="2023-12-14T15:11:00Z"/>
  <w16cex:commentExtensible w16cex:durableId="55D45B93" w16cex:dateUtc="2023-12-13T16:53:00Z"/>
  <w16cex:commentExtensible w16cex:durableId="3D9DC483" w16cex:dateUtc="2023-12-14T15:42:00Z"/>
  <w16cex:commentExtensible w16cex:durableId="37B5B757" w16cex:dateUtc="2023-12-13T16:55:00Z"/>
  <w16cex:commentExtensible w16cex:durableId="7D101C4A" w16cex:dateUtc="2023-12-13T18:47:00Z"/>
  <w16cex:commentExtensible w16cex:durableId="1CFF5B66" w16cex:dateUtc="2023-12-13T19:01:00Z"/>
  <w16cex:commentExtensible w16cex:durableId="635C9B94" w16cex:dateUtc="2023-12-13T16:51:00Z"/>
  <w16cex:commentExtensible w16cex:durableId="3CA2D0D3" w16cex:dateUtc="2023-12-14T18:11:00Z"/>
  <w16cex:commentExtensible w16cex:durableId="384C556B" w16cex:dateUtc="2023-12-05T16:26:00Z"/>
  <w16cex:commentExtensible w16cex:durableId="4AB03208" w16cex:dateUtc="2023-12-05T16:46:00Z"/>
  <w16cex:commentExtensible w16cex:durableId="4B2BE9F4" w16cex:dateUtc="2023-12-13T17:07:00Z"/>
  <w16cex:commentExtensible w16cex:durableId="0E7759CA" w16cex:dateUtc="2023-12-14T16:56:00Z"/>
  <w16cex:commentExtensible w16cex:durableId="00382541" w16cex:dateUtc="2023-12-13T17:11:00Z"/>
  <w16cex:commentExtensible w16cex:durableId="617293D4" w16cex:dateUtc="2023-12-14T15:15:00Z"/>
  <w16cex:commentExtensible w16cex:durableId="7C60E442" w16cex:dateUtc="2023-12-14T17:41:00Z"/>
  <w16cex:commentExtensible w16cex:durableId="450FBA20" w16cex:dateUtc="2023-12-13T17:27:00Z"/>
  <w16cex:commentExtensible w16cex:durableId="36A0D3BB" w16cex:dateUtc="2023-12-14T15:44:00Z"/>
  <w16cex:commentExtensible w16cex:durableId="04E25319" w16cex:dateUtc="2023-12-13T17:28:00Z"/>
  <w16cex:commentExtensible w16cex:durableId="197364B0" w16cex:dateUtc="2023-12-13T19:25:00Z"/>
  <w16cex:commentExtensible w16cex:durableId="29A074EA" w16cex:dateUtc="2023-12-13T17:31:00Z"/>
  <w16cex:commentExtensible w16cex:durableId="07D27FEA" w16cex:dateUtc="2023-12-14T15:45:00Z"/>
  <w16cex:commentExtensible w16cex:durableId="3D30A2EB" w16cex:dateUtc="2023-12-13T17:58:00Z"/>
  <w16cex:commentExtensible w16cex:durableId="5B660EF1" w16cex:dateUtc="2023-12-14T16:59:00Z"/>
  <w16cex:commentExtensible w16cex:durableId="2C72F51B" w16cex:dateUtc="2023-12-13T19:07:00Z"/>
  <w16cex:commentExtensible w16cex:durableId="3C6AF96C" w16cex:dateUtc="2023-12-13T20:10:00Z"/>
  <w16cex:commentExtensible w16cex:durableId="1C64E0AB" w16cex:dateUtc="2023-12-14T17:00:00Z"/>
  <w16cex:commentExtensible w16cex:durableId="797B8BE5" w16cex:dateUtc="2023-12-15T03:57:00Z"/>
  <w16cex:commentExtensible w16cex:durableId="50259093" w16cex:dateUtc="2023-12-15T13:24:00Z"/>
  <w16cex:commentExtensible w16cex:durableId="5D0EA163" w16cex:dateUtc="2023-12-15T15:46:00Z"/>
  <w16cex:commentExtensible w16cex:durableId="7824A127" w16cex:dateUtc="2023-12-14T18:32:00Z"/>
  <w16cex:commentExtensible w16cex:durableId="06F0118E" w16cex:dateUtc="2023-12-14T18:36:00Z"/>
  <w16cex:commentExtensible w16cex:durableId="359CB004" w16cex:dateUtc="2023-12-15T04:22:00Z"/>
  <w16cex:commentExtensible w16cex:durableId="2D151146" w16cex:dateUtc="2023-12-14T18:33:00Z"/>
  <w16cex:commentExtensible w16cex:durableId="305C44B0" w16cex:dateUtc="2023-12-14T18:38:00Z"/>
  <w16cex:commentExtensible w16cex:durableId="2925A52E" w16cex:dateUtc="2023-12-14T21:00:00Z"/>
  <w16cex:commentExtensible w16cex:durableId="03BB4150" w16cex:dateUtc="2023-12-14T18:34:00Z"/>
  <w16cex:commentExtensible w16cex:durableId="3A32BE60" w16cex:dateUtc="2023-12-14T18:37:00Z"/>
  <w16cex:commentExtensible w16cex:durableId="37ABF4A3" w16cex:dateUtc="2023-12-14T21:02:00Z"/>
  <w16cex:commentExtensible w16cex:durableId="16185611" w16cex:dateUtc="2023-12-15T12:12:00Z"/>
  <w16cex:commentExtensible w16cex:durableId="15E05A9F" w16cex:dateUtc="2023-12-13T20:43:00Z"/>
  <w16cex:commentExtensible w16cex:durableId="066CC92B" w16cex:dateUtc="2023-12-14T17:01:00Z"/>
  <w16cex:commentExtensible w16cex:durableId="64D9A299" w16cex:dateUtc="2023-12-05T16:59:00Z"/>
  <w16cex:commentExtensible w16cex:durableId="397764B1" w16cex:dateUtc="2023-12-14T17:04:00Z"/>
  <w16cex:commentExtensible w16cex:durableId="0746E620" w16cex:dateUtc="2023-12-05T16:59:00Z"/>
  <w16cex:commentExtensible w16cex:durableId="69BDCE64" w16cex:dateUtc="2023-12-14T17:05:00Z"/>
  <w16cex:commentExtensible w16cex:durableId="52EBC424" w16cex:dateUtc="2023-12-05T17:01:00Z"/>
  <w16cex:commentExtensible w16cex:durableId="0CC55B47" w16cex:dateUtc="2023-12-13T20:45:00Z"/>
  <w16cex:commentExtensible w16cex:durableId="2C77E46C" w16cex:dateUtc="2023-12-14T17:05:00Z"/>
  <w16cex:commentExtensible w16cex:durableId="6436E41C" w16cex:dateUtc="2023-12-14T19:10:00Z"/>
  <w16cex:commentExtensible w16cex:durableId="2E3BF1B4" w16cex:dateUtc="2023-12-15T13:30:00Z"/>
  <w16cex:commentExtensible w16cex:durableId="394614A3" w16cex:dateUtc="2023-12-15T16:02:00Z"/>
  <w16cex:commentExtensible w16cex:durableId="05EBF5A4" w16cex:dateUtc="2023-12-13T19:20:00Z"/>
  <w16cex:commentExtensible w16cex:durableId="36096238" w16cex:dateUtc="2023-12-14T18:06:00Z"/>
  <w16cex:commentExtensible w16cex:durableId="2924F6E1" w16cex:dateUtc="2023-12-13T19:20:00Z"/>
  <w16cex:commentExtensible w16cex:durableId="6D55CE9B" w16cex:dateUtc="2023-12-14T18:07:00Z"/>
  <w16cex:commentExtensible w16cex:durableId="71465A68" w16cex:dateUtc="2023-12-13T20:12:00Z"/>
  <w16cex:commentExtensible w16cex:durableId="23429E40" w16cex:dateUtc="2023-12-14T15:36:00Z"/>
  <w16cex:commentExtensible w16cex:durableId="20F50653" w16cex:dateUtc="2023-12-14T17:07:00Z"/>
  <w16cex:commentExtensible w16cex:durableId="6E46AA10" w16cex:dateUtc="2023-12-13T20:13:00Z"/>
  <w16cex:commentExtensible w16cex:durableId="141C6B74" w16cex:dateUtc="2023-12-14T17:08:00Z"/>
  <w16cex:commentExtensible w16cex:durableId="7C4A5F70" w16cex:dateUtc="2023-12-13T20:22:00Z"/>
  <w16cex:commentExtensible w16cex:durableId="07BF8510" w16cex:dateUtc="2023-12-14T15:36:00Z"/>
  <w16cex:commentExtensible w16cex:durableId="5121710B" w16cex:dateUtc="2023-12-13T20:30:00Z"/>
  <w16cex:commentExtensible w16cex:durableId="27A9E9B4" w16cex:dateUtc="2023-12-14T15:40:00Z"/>
  <w16cex:commentExtensible w16cex:durableId="1F940311" w16cex:dateUtc="2023-12-14T17:25:00Z"/>
  <w16cex:commentExtensible w16cex:durableId="18BE4C16" w16cex:dateUtc="2023-12-14T18:59:00Z"/>
  <w16cex:commentExtensible w16cex:durableId="06945CE2" w16cex:dateUtc="2023-12-15T16:49:00Z"/>
  <w16cex:commentExtensible w16cex:durableId="0C9EEA8D" w16cex:dateUtc="2023-12-15T03:59:00Z"/>
  <w16cex:commentExtensible w16cex:durableId="0212A62A" w16cex:dateUtc="2023-12-15T16:35:00Z"/>
  <w16cex:commentExtensible w16cex:durableId="582B9651" w16cex:dateUtc="2023-12-15T17:00:00Z"/>
  <w16cex:commentExtensible w16cex:durableId="42F39C0F" w16cex:dateUtc="2023-12-15T18:26:00Z"/>
  <w16cex:commentExtensible w16cex:durableId="1DBE94FA" w16cex:dateUtc="2023-12-13T20:28:00Z"/>
  <w16cex:commentExtensible w16cex:durableId="47AF68DC" w16cex:dateUtc="2023-12-14T15:40:00Z"/>
  <w16cex:commentExtensible w16cex:durableId="76515DC0" w16cex:dateUtc="2023-12-15T2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FDB755" w16cid:durableId="7032FB69"/>
  <w16cid:commentId w16cid:paraId="7FE5C41E" w16cid:durableId="2437CE5E"/>
  <w16cid:commentId w16cid:paraId="4C94E9F5" w16cid:durableId="6F3ABF06"/>
  <w16cid:commentId w16cid:paraId="47AB08C4" w16cid:durableId="1A06D3B4"/>
  <w16cid:commentId w16cid:paraId="35B5A322" w16cid:durableId="55D45B93"/>
  <w16cid:commentId w16cid:paraId="14796FB4" w16cid:durableId="3D9DC483"/>
  <w16cid:commentId w16cid:paraId="7D3097B5" w16cid:durableId="37B5B757"/>
  <w16cid:commentId w16cid:paraId="2A7F3A90" w16cid:durableId="7D101C4A"/>
  <w16cid:commentId w16cid:paraId="1AC15462" w16cid:durableId="1CFF5B66"/>
  <w16cid:commentId w16cid:paraId="757EF095" w16cid:durableId="635C9B94"/>
  <w16cid:commentId w16cid:paraId="5D72ABC3" w16cid:durableId="3CA2D0D3"/>
  <w16cid:commentId w16cid:paraId="4D857DFA" w16cid:durableId="384C556B"/>
  <w16cid:commentId w16cid:paraId="561B5656" w16cid:durableId="4AB03208"/>
  <w16cid:commentId w16cid:paraId="0C80382B" w16cid:durableId="4B2BE9F4"/>
  <w16cid:commentId w16cid:paraId="6900FCE7" w16cid:durableId="0E7759CA"/>
  <w16cid:commentId w16cid:paraId="69D53B35" w16cid:durableId="00382541"/>
  <w16cid:commentId w16cid:paraId="5A3BFFC5" w16cid:durableId="617293D4"/>
  <w16cid:commentId w16cid:paraId="5547CE87" w16cid:durableId="7C60E442"/>
  <w16cid:commentId w16cid:paraId="4DA9E918" w16cid:durableId="450FBA20"/>
  <w16cid:commentId w16cid:paraId="09908308" w16cid:durableId="36A0D3BB"/>
  <w16cid:commentId w16cid:paraId="72971BB4" w16cid:durableId="04E25319"/>
  <w16cid:commentId w16cid:paraId="5A1AAD22" w16cid:durableId="197364B0"/>
  <w16cid:commentId w16cid:paraId="53703885" w16cid:durableId="29A074EA"/>
  <w16cid:commentId w16cid:paraId="2ADC04E1" w16cid:durableId="07D27FEA"/>
  <w16cid:commentId w16cid:paraId="45034E40" w16cid:durableId="3D30A2EB"/>
  <w16cid:commentId w16cid:paraId="047F39C8" w16cid:durableId="5B660EF1"/>
  <w16cid:commentId w16cid:paraId="4C0F0168" w16cid:durableId="2C72F51B"/>
  <w16cid:commentId w16cid:paraId="3C5A414D" w16cid:durableId="3C6AF96C"/>
  <w16cid:commentId w16cid:paraId="1BC1696D" w16cid:durableId="1C64E0AB"/>
  <w16cid:commentId w16cid:paraId="68C18B36" w16cid:durableId="797B8BE5"/>
  <w16cid:commentId w16cid:paraId="3F49ECAD" w16cid:durableId="50259093"/>
  <w16cid:commentId w16cid:paraId="08A6F9B2" w16cid:durableId="5D0EA163"/>
  <w16cid:commentId w16cid:paraId="7723A4E3" w16cid:durableId="7824A127"/>
  <w16cid:commentId w16cid:paraId="27AFE024" w16cid:durableId="06F0118E"/>
  <w16cid:commentId w16cid:paraId="16033F9F" w16cid:durableId="359CB004"/>
  <w16cid:commentId w16cid:paraId="395ED075" w16cid:durableId="2D151146"/>
  <w16cid:commentId w16cid:paraId="6B22D65D" w16cid:durableId="305C44B0"/>
  <w16cid:commentId w16cid:paraId="73B73EC0" w16cid:durableId="2925A52E"/>
  <w16cid:commentId w16cid:paraId="67290515" w16cid:durableId="03BB4150"/>
  <w16cid:commentId w16cid:paraId="7A22B1FE" w16cid:durableId="3A32BE60"/>
  <w16cid:commentId w16cid:paraId="6991DF3E" w16cid:durableId="37ABF4A3"/>
  <w16cid:commentId w16cid:paraId="666B7DB9" w16cid:durableId="16185611"/>
  <w16cid:commentId w16cid:paraId="3F4DDAAB" w16cid:durableId="15E05A9F"/>
  <w16cid:commentId w16cid:paraId="646BE743" w16cid:durableId="066CC92B"/>
  <w16cid:commentId w16cid:paraId="137C292D" w16cid:durableId="64D9A299"/>
  <w16cid:commentId w16cid:paraId="1E542F60" w16cid:durableId="397764B1"/>
  <w16cid:commentId w16cid:paraId="264672A1" w16cid:durableId="0746E620"/>
  <w16cid:commentId w16cid:paraId="4A5C6B65" w16cid:durableId="69BDCE64"/>
  <w16cid:commentId w16cid:paraId="3D1224C6" w16cid:durableId="52EBC424"/>
  <w16cid:commentId w16cid:paraId="560F701D" w16cid:durableId="0CC55B47"/>
  <w16cid:commentId w16cid:paraId="0517B619" w16cid:durableId="2C77E46C"/>
  <w16cid:commentId w16cid:paraId="28676A23" w16cid:durableId="6436E41C"/>
  <w16cid:commentId w16cid:paraId="2EF88A17" w16cid:durableId="2E3BF1B4"/>
  <w16cid:commentId w16cid:paraId="0205CA87" w16cid:durableId="394614A3"/>
  <w16cid:commentId w16cid:paraId="7F20EBF4" w16cid:durableId="05EBF5A4"/>
  <w16cid:commentId w16cid:paraId="43EAE8EA" w16cid:durableId="36096238"/>
  <w16cid:commentId w16cid:paraId="05E500D9" w16cid:durableId="2924F6E1"/>
  <w16cid:commentId w16cid:paraId="3C0CEF7E" w16cid:durableId="6D55CE9B"/>
  <w16cid:commentId w16cid:paraId="372C1A99" w16cid:durableId="71465A68"/>
  <w16cid:commentId w16cid:paraId="0DDBD12C" w16cid:durableId="23429E40"/>
  <w16cid:commentId w16cid:paraId="1A4D54F4" w16cid:durableId="20F50653"/>
  <w16cid:commentId w16cid:paraId="5478DE51" w16cid:durableId="6E46AA10"/>
  <w16cid:commentId w16cid:paraId="1F2E7F87" w16cid:durableId="141C6B74"/>
  <w16cid:commentId w16cid:paraId="7A0E157C" w16cid:durableId="7C4A5F70"/>
  <w16cid:commentId w16cid:paraId="7920CBB2" w16cid:durableId="07BF8510"/>
  <w16cid:commentId w16cid:paraId="3C4216BD" w16cid:durableId="5121710B"/>
  <w16cid:commentId w16cid:paraId="24C90C72" w16cid:durableId="27A9E9B4"/>
  <w16cid:commentId w16cid:paraId="2163D602" w16cid:durableId="1F940311"/>
  <w16cid:commentId w16cid:paraId="055F92F0" w16cid:durableId="18BE4C16"/>
  <w16cid:commentId w16cid:paraId="6F47FFD1" w16cid:durableId="06945CE2"/>
  <w16cid:commentId w16cid:paraId="284F3BFC" w16cid:durableId="0C9EEA8D"/>
  <w16cid:commentId w16cid:paraId="78E38B87" w16cid:durableId="0212A62A"/>
  <w16cid:commentId w16cid:paraId="3FED74FD" w16cid:durableId="582B9651"/>
  <w16cid:commentId w16cid:paraId="03E2A339" w16cid:durableId="42F39C0F"/>
  <w16cid:commentId w16cid:paraId="322D411D" w16cid:durableId="1DBE94FA"/>
  <w16cid:commentId w16cid:paraId="61A5F0DB" w16cid:durableId="47AF68DC"/>
  <w16cid:commentId w16cid:paraId="0C611624" w16cid:durableId="76515D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AB8EA7" w14:textId="77777777" w:rsidR="00986CD5" w:rsidRDefault="00986CD5">
      <w:r>
        <w:separator/>
      </w:r>
    </w:p>
  </w:endnote>
  <w:endnote w:type="continuationSeparator" w:id="0">
    <w:p w14:paraId="18E6DA25" w14:textId="77777777" w:rsidR="00986CD5" w:rsidRDefault="00986CD5">
      <w:r>
        <w:continuationSeparator/>
      </w:r>
    </w:p>
  </w:endnote>
  <w:endnote w:type="continuationNotice" w:id="1">
    <w:p w14:paraId="4B093895" w14:textId="77777777" w:rsidR="00986CD5" w:rsidRDefault="00986C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B2C65" w14:textId="77777777" w:rsidR="00520F81" w:rsidRPr="006A71CD" w:rsidRDefault="00520F81" w:rsidP="00520F81">
    <w:pPr>
      <w:pStyle w:val="FooterText"/>
      <w:tabs>
        <w:tab w:val="center" w:pos="4680"/>
      </w:tabs>
      <w:spacing w:before="120" w:after="240" w:line="360" w:lineRule="auto"/>
      <w:ind w:hanging="630"/>
      <w:rPr>
        <w:color w:val="0000FF"/>
      </w:rPr>
    </w:pPr>
    <w:r>
      <w:rPr>
        <w:lang w:val="en-IN" w:eastAsia="en-IN"/>
      </w:rPr>
      <w:drawing>
        <wp:anchor distT="0" distB="0" distL="114300" distR="114300" simplePos="0" relativeHeight="251658241" behindDoc="0" locked="0" layoutInCell="1" allowOverlap="1" wp14:anchorId="4C92C3DB" wp14:editId="357085FF">
          <wp:simplePos x="0" y="0"/>
          <wp:positionH relativeFrom="column">
            <wp:posOffset>5430520</wp:posOffset>
          </wp:positionH>
          <wp:positionV relativeFrom="paragraph">
            <wp:posOffset>-40640</wp:posOffset>
          </wp:positionV>
          <wp:extent cx="1082040" cy="342900"/>
          <wp:effectExtent l="0" t="0" r="0" b="0"/>
          <wp:wrapNone/>
          <wp:docPr id="18" name="Picture 18" descr="H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C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204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A7BBF">
      <w:rPr>
        <w:color w:val="0000FF"/>
      </w:rPr>
      <w:fldChar w:fldCharType="begin"/>
    </w:r>
    <w:r w:rsidRPr="00BA7BBF">
      <w:rPr>
        <w:color w:val="0000FF"/>
      </w:rPr>
      <w:instrText xml:space="preserve"> PAGE   \* MERGEFORMAT </w:instrText>
    </w:r>
    <w:r w:rsidRPr="00BA7BBF">
      <w:rPr>
        <w:color w:val="0000FF"/>
      </w:rPr>
      <w:fldChar w:fldCharType="separate"/>
    </w:r>
    <w:r>
      <w:rPr>
        <w:color w:val="0000FF"/>
      </w:rPr>
      <w:t>2</w:t>
    </w:r>
    <w:r w:rsidRPr="00BA7BBF">
      <w:rPr>
        <w:color w:val="0000FF"/>
      </w:rPr>
      <w:fldChar w:fldCharType="end"/>
    </w:r>
    <w:r w:rsidRPr="00BA7BBF">
      <w:rPr>
        <w:color w:val="0000FF"/>
      </w:rPr>
      <w:t xml:space="preserve"> | Page</w:t>
    </w:r>
  </w:p>
  <w:p w14:paraId="406BAD3B" w14:textId="77777777" w:rsidR="00E066BE" w:rsidRDefault="00E066BE" w:rsidP="005E7511">
    <w:pPr>
      <w:pStyle w:val="Footer"/>
      <w:tabs>
        <w:tab w:val="center" w:pos="5400"/>
        <w:tab w:val="right" w:pos="9720"/>
        <w:tab w:val="right" w:pos="104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749447" w14:textId="5F82A9C2" w:rsidR="00E066BE" w:rsidRDefault="00E3078C">
    <w:pPr>
      <w:pStyle w:val="Footer"/>
      <w:tabs>
        <w:tab w:val="right" w:pos="10440"/>
      </w:tabs>
    </w:pPr>
    <w:r>
      <w:rPr>
        <w:noProof/>
        <w:lang w:val="en-IN" w:eastAsia="en-IN"/>
      </w:rPr>
      <w:drawing>
        <wp:anchor distT="0" distB="0" distL="114300" distR="114300" simplePos="0" relativeHeight="251658240" behindDoc="0" locked="0" layoutInCell="1" allowOverlap="1" wp14:anchorId="32B76C24" wp14:editId="76D3AE40">
          <wp:simplePos x="0" y="0"/>
          <wp:positionH relativeFrom="column">
            <wp:posOffset>-754380</wp:posOffset>
          </wp:positionH>
          <wp:positionV relativeFrom="paragraph">
            <wp:posOffset>-182880</wp:posOffset>
          </wp:positionV>
          <wp:extent cx="7597140" cy="586740"/>
          <wp:effectExtent l="0" t="0" r="3810" b="381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7140" cy="58674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39E9A9" w14:textId="77777777" w:rsidR="00E066BE" w:rsidRDefault="00E066B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1CC5EDCF" w14:textId="77777777" w:rsidR="00E066BE" w:rsidRDefault="00E066BE">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238D58" w14:textId="77777777" w:rsidR="00E066BE" w:rsidRDefault="00E066BE">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16D8A1" w14:textId="77777777" w:rsidR="00986CD5" w:rsidRDefault="00986CD5">
      <w:r>
        <w:separator/>
      </w:r>
    </w:p>
  </w:footnote>
  <w:footnote w:type="continuationSeparator" w:id="0">
    <w:p w14:paraId="00F6829A" w14:textId="77777777" w:rsidR="00986CD5" w:rsidRDefault="00986CD5">
      <w:r>
        <w:continuationSeparator/>
      </w:r>
    </w:p>
  </w:footnote>
  <w:footnote w:type="continuationNotice" w:id="1">
    <w:p w14:paraId="04297E0A" w14:textId="77777777" w:rsidR="00986CD5" w:rsidRDefault="00986C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05D63" w14:textId="19AF2B5D" w:rsidR="00E066BE" w:rsidRPr="00E3078C" w:rsidRDefault="00E3078C" w:rsidP="00E3078C">
    <w:pPr>
      <w:pStyle w:val="TableHeading"/>
      <w:spacing w:before="0" w:after="360"/>
      <w:jc w:val="both"/>
      <w:rPr>
        <w:rFonts w:ascii="Calibri" w:hAnsi="Calibri"/>
        <w:bCs/>
        <w:sz w:val="24"/>
      </w:rPr>
    </w:pPr>
    <w:r w:rsidRPr="00C82E71">
      <w:rPr>
        <w:rFonts w:ascii="Calibri" w:hAnsi="Calibri"/>
        <w:bCs/>
        <w:sz w:val="24"/>
      </w:rPr>
      <w:t xml:space="preserve">HCL - </w:t>
    </w:r>
    <w:r>
      <w:rPr>
        <w:rFonts w:ascii="Calibri" w:hAnsi="Calibri"/>
        <w:bCs/>
        <w:sz w:val="24"/>
      </w:rPr>
      <w:t>Rogers</w:t>
    </w:r>
    <w:r w:rsidRPr="00C82E71">
      <w:rPr>
        <w:rFonts w:ascii="Calibri" w:hAnsi="Calibri"/>
        <w:bCs/>
        <w:sz w:val="24"/>
      </w:rPr>
      <w:t xml:space="preserve"> </w:t>
    </w:r>
    <w:r>
      <w:rPr>
        <w:rFonts w:ascii="Calibri" w:hAnsi="Calibri"/>
        <w:bCs/>
        <w:sz w:val="24"/>
      </w:rPr>
      <w:t>BPI Modelling</w:t>
    </w:r>
    <w:r w:rsidRPr="00C82E71">
      <w:rPr>
        <w:rFonts w:ascii="Calibri" w:hAnsi="Calibri"/>
        <w:bCs/>
        <w:sz w:val="24"/>
      </w:rPr>
      <w:t xml:space="preserve"> </w:t>
    </w:r>
    <w:r>
      <w:rPr>
        <w:rFonts w:ascii="Calibri" w:hAnsi="Calibri"/>
        <w:bCs/>
        <w:sz w:val="24"/>
      </w:rPr>
      <w:t>L</w:t>
    </w:r>
    <w:r w:rsidRPr="00C82E71">
      <w:rPr>
        <w:rFonts w:ascii="Calibri" w:hAnsi="Calibri"/>
        <w:bCs/>
        <w:sz w:val="24"/>
      </w:rPr>
      <w:t>LD</w:t>
    </w:r>
  </w:p>
  <w:p w14:paraId="3AC9083E" w14:textId="77777777" w:rsidR="00E066BE" w:rsidRPr="005E7511" w:rsidRDefault="00E066BE" w:rsidP="005E75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E278F" w14:textId="77777777" w:rsidR="00E066BE" w:rsidRDefault="00E066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5921C0" w14:textId="77777777" w:rsidR="00E066BE" w:rsidRDefault="00E066BE">
    <w:pPr>
      <w:pStyle w:val="Header"/>
    </w:pPr>
  </w:p>
</w:hdr>
</file>

<file path=word/intelligence2.xml><?xml version="1.0" encoding="utf-8"?>
<int2:intelligence xmlns:int2="http://schemas.microsoft.com/office/intelligence/2020/intelligence" xmlns:oel="http://schemas.microsoft.com/office/2019/extlst">
  <int2:observations>
    <int2:textHash int2:hashCode="OJ5ZpVHGgVowuL" int2:id="wQKcfwb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50983"/>
    <w:multiLevelType w:val="hybridMultilevel"/>
    <w:tmpl w:val="A70E4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76E0A"/>
    <w:multiLevelType w:val="hybridMultilevel"/>
    <w:tmpl w:val="972CD7B0"/>
    <w:lvl w:ilvl="0" w:tplc="0BDE8554">
      <w:start w:val="1"/>
      <w:numFmt w:val="bullet"/>
      <w:pStyle w:val="ListParagraph"/>
      <w:lvlText w:val=""/>
      <w:lvlJc w:val="left"/>
      <w:pPr>
        <w:ind w:left="94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DE6A94"/>
    <w:multiLevelType w:val="hybridMultilevel"/>
    <w:tmpl w:val="6220D4F2"/>
    <w:lvl w:ilvl="0" w:tplc="D64CD922">
      <w:start w:val="1"/>
      <w:numFmt w:val="bullet"/>
      <w:pStyle w:val="Requirementstyl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03506"/>
    <w:multiLevelType w:val="multilevel"/>
    <w:tmpl w:val="A5C62724"/>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4" w15:restartNumberingAfterBreak="0">
    <w:nsid w:val="2C6E4431"/>
    <w:multiLevelType w:val="hybridMultilevel"/>
    <w:tmpl w:val="C0D09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2908E5"/>
    <w:multiLevelType w:val="hybridMultilevel"/>
    <w:tmpl w:val="A5C28904"/>
    <w:lvl w:ilvl="0" w:tplc="8AF43834">
      <w:start w:val="1"/>
      <w:numFmt w:val="bullet"/>
      <w:pStyle w:val="Bullet"/>
      <w:lvlText w:val=""/>
      <w:lvlJc w:val="left"/>
      <w:pPr>
        <w:tabs>
          <w:tab w:val="num" w:pos="2520"/>
        </w:tabs>
        <w:ind w:left="2520" w:hanging="360"/>
      </w:pPr>
      <w:rPr>
        <w:rFonts w:ascii="Symbol" w:hAnsi="Symbol" w:hint="default"/>
      </w:rPr>
    </w:lvl>
    <w:lvl w:ilvl="1" w:tplc="B498DA6E" w:tentative="1">
      <w:start w:val="1"/>
      <w:numFmt w:val="bullet"/>
      <w:lvlText w:val="o"/>
      <w:lvlJc w:val="left"/>
      <w:pPr>
        <w:tabs>
          <w:tab w:val="num" w:pos="3240"/>
        </w:tabs>
        <w:ind w:left="3240" w:hanging="360"/>
      </w:pPr>
      <w:rPr>
        <w:rFonts w:ascii="Courier New" w:hAnsi="Courier New" w:cs="Courier New" w:hint="default"/>
      </w:rPr>
    </w:lvl>
    <w:lvl w:ilvl="2" w:tplc="717885D6" w:tentative="1">
      <w:start w:val="1"/>
      <w:numFmt w:val="bullet"/>
      <w:lvlText w:val=""/>
      <w:lvlJc w:val="left"/>
      <w:pPr>
        <w:tabs>
          <w:tab w:val="num" w:pos="3960"/>
        </w:tabs>
        <w:ind w:left="3960" w:hanging="360"/>
      </w:pPr>
      <w:rPr>
        <w:rFonts w:ascii="Wingdings" w:hAnsi="Wingdings" w:hint="default"/>
      </w:rPr>
    </w:lvl>
    <w:lvl w:ilvl="3" w:tplc="0BBA43DC" w:tentative="1">
      <w:start w:val="1"/>
      <w:numFmt w:val="bullet"/>
      <w:lvlText w:val=""/>
      <w:lvlJc w:val="left"/>
      <w:pPr>
        <w:tabs>
          <w:tab w:val="num" w:pos="4680"/>
        </w:tabs>
        <w:ind w:left="4680" w:hanging="360"/>
      </w:pPr>
      <w:rPr>
        <w:rFonts w:ascii="Symbol" w:hAnsi="Symbol" w:hint="default"/>
      </w:rPr>
    </w:lvl>
    <w:lvl w:ilvl="4" w:tplc="CB3A07BE" w:tentative="1">
      <w:start w:val="1"/>
      <w:numFmt w:val="bullet"/>
      <w:lvlText w:val="o"/>
      <w:lvlJc w:val="left"/>
      <w:pPr>
        <w:tabs>
          <w:tab w:val="num" w:pos="5400"/>
        </w:tabs>
        <w:ind w:left="5400" w:hanging="360"/>
      </w:pPr>
      <w:rPr>
        <w:rFonts w:ascii="Courier New" w:hAnsi="Courier New" w:cs="Courier New" w:hint="default"/>
      </w:rPr>
    </w:lvl>
    <w:lvl w:ilvl="5" w:tplc="6068E8F4" w:tentative="1">
      <w:start w:val="1"/>
      <w:numFmt w:val="bullet"/>
      <w:lvlText w:val=""/>
      <w:lvlJc w:val="left"/>
      <w:pPr>
        <w:tabs>
          <w:tab w:val="num" w:pos="6120"/>
        </w:tabs>
        <w:ind w:left="6120" w:hanging="360"/>
      </w:pPr>
      <w:rPr>
        <w:rFonts w:ascii="Wingdings" w:hAnsi="Wingdings" w:hint="default"/>
      </w:rPr>
    </w:lvl>
    <w:lvl w:ilvl="6" w:tplc="80D016B4" w:tentative="1">
      <w:start w:val="1"/>
      <w:numFmt w:val="bullet"/>
      <w:lvlText w:val=""/>
      <w:lvlJc w:val="left"/>
      <w:pPr>
        <w:tabs>
          <w:tab w:val="num" w:pos="6840"/>
        </w:tabs>
        <w:ind w:left="6840" w:hanging="360"/>
      </w:pPr>
      <w:rPr>
        <w:rFonts w:ascii="Symbol" w:hAnsi="Symbol" w:hint="default"/>
      </w:rPr>
    </w:lvl>
    <w:lvl w:ilvl="7" w:tplc="56B23FBC" w:tentative="1">
      <w:start w:val="1"/>
      <w:numFmt w:val="bullet"/>
      <w:lvlText w:val="o"/>
      <w:lvlJc w:val="left"/>
      <w:pPr>
        <w:tabs>
          <w:tab w:val="num" w:pos="7560"/>
        </w:tabs>
        <w:ind w:left="7560" w:hanging="360"/>
      </w:pPr>
      <w:rPr>
        <w:rFonts w:ascii="Courier New" w:hAnsi="Courier New" w:cs="Courier New" w:hint="default"/>
      </w:rPr>
    </w:lvl>
    <w:lvl w:ilvl="8" w:tplc="9CFE42B0" w:tentative="1">
      <w:start w:val="1"/>
      <w:numFmt w:val="bullet"/>
      <w:lvlText w:val=""/>
      <w:lvlJc w:val="left"/>
      <w:pPr>
        <w:tabs>
          <w:tab w:val="num" w:pos="8280"/>
        </w:tabs>
        <w:ind w:left="8280" w:hanging="360"/>
      </w:pPr>
      <w:rPr>
        <w:rFonts w:ascii="Wingdings" w:hAnsi="Wingdings" w:hint="default"/>
      </w:rPr>
    </w:lvl>
  </w:abstractNum>
  <w:abstractNum w:abstractNumId="6" w15:restartNumberingAfterBreak="0">
    <w:nsid w:val="37F01F1A"/>
    <w:multiLevelType w:val="hybridMultilevel"/>
    <w:tmpl w:val="A6EAD454"/>
    <w:lvl w:ilvl="0" w:tplc="03542062">
      <w:start w:val="3"/>
      <w:numFmt w:val="decimal"/>
      <w:lvlText w:val="%1."/>
      <w:lvlJc w:val="left"/>
      <w:pPr>
        <w:ind w:left="1080" w:hanging="360"/>
      </w:pPr>
      <w:rPr>
        <w:rFonts w:eastAsia="Calibri"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DD65575"/>
    <w:multiLevelType w:val="hybridMultilevel"/>
    <w:tmpl w:val="090EA5C8"/>
    <w:lvl w:ilvl="0" w:tplc="8EEA3282">
      <w:start w:val="3"/>
      <w:numFmt w:val="bullet"/>
      <w:lvlText w:val="-"/>
      <w:lvlJc w:val="left"/>
      <w:pPr>
        <w:ind w:left="720" w:hanging="360"/>
      </w:pPr>
      <w:rPr>
        <w:rFonts w:ascii="Calibri" w:eastAsia="Calibri" w:hAnsi="Calibri" w:cs="Calibr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63278B"/>
    <w:multiLevelType w:val="hybridMultilevel"/>
    <w:tmpl w:val="D7EAC15E"/>
    <w:lvl w:ilvl="0" w:tplc="17E4DF54">
      <w:start w:val="1"/>
      <w:numFmt w:val="decimal"/>
      <w:pStyle w:val="NumberedList"/>
      <w:lvlText w:val="%1."/>
      <w:lvlJc w:val="left"/>
      <w:pPr>
        <w:tabs>
          <w:tab w:val="num" w:pos="2520"/>
        </w:tabs>
        <w:ind w:left="2520" w:hanging="360"/>
      </w:pPr>
      <w:rPr>
        <w:rFonts w:hint="default"/>
      </w:rPr>
    </w:lvl>
    <w:lvl w:ilvl="1" w:tplc="24CE42C4">
      <w:start w:val="1"/>
      <w:numFmt w:val="bullet"/>
      <w:lvlText w:val="o"/>
      <w:lvlJc w:val="left"/>
      <w:pPr>
        <w:tabs>
          <w:tab w:val="num" w:pos="3240"/>
        </w:tabs>
        <w:ind w:left="3240" w:hanging="360"/>
      </w:pPr>
      <w:rPr>
        <w:rFonts w:ascii="Courier New" w:hAnsi="Courier New" w:hint="default"/>
      </w:rPr>
    </w:lvl>
    <w:lvl w:ilvl="2" w:tplc="DE40E24E">
      <w:start w:val="1"/>
      <w:numFmt w:val="bullet"/>
      <w:lvlText w:val=""/>
      <w:lvlJc w:val="left"/>
      <w:pPr>
        <w:tabs>
          <w:tab w:val="num" w:pos="3960"/>
        </w:tabs>
        <w:ind w:left="3960" w:hanging="360"/>
      </w:pPr>
      <w:rPr>
        <w:rFonts w:ascii="Wingdings" w:hAnsi="Wingdings" w:hint="default"/>
      </w:rPr>
    </w:lvl>
    <w:lvl w:ilvl="3" w:tplc="64DE300E" w:tentative="1">
      <w:start w:val="1"/>
      <w:numFmt w:val="bullet"/>
      <w:lvlText w:val=""/>
      <w:lvlJc w:val="left"/>
      <w:pPr>
        <w:tabs>
          <w:tab w:val="num" w:pos="4680"/>
        </w:tabs>
        <w:ind w:left="4680" w:hanging="360"/>
      </w:pPr>
      <w:rPr>
        <w:rFonts w:ascii="Symbol" w:hAnsi="Symbol" w:hint="default"/>
      </w:rPr>
    </w:lvl>
    <w:lvl w:ilvl="4" w:tplc="F90E3A48" w:tentative="1">
      <w:start w:val="1"/>
      <w:numFmt w:val="bullet"/>
      <w:lvlText w:val="o"/>
      <w:lvlJc w:val="left"/>
      <w:pPr>
        <w:tabs>
          <w:tab w:val="num" w:pos="5400"/>
        </w:tabs>
        <w:ind w:left="5400" w:hanging="360"/>
      </w:pPr>
      <w:rPr>
        <w:rFonts w:ascii="Courier New" w:hAnsi="Courier New" w:hint="default"/>
      </w:rPr>
    </w:lvl>
    <w:lvl w:ilvl="5" w:tplc="42E48ACA" w:tentative="1">
      <w:start w:val="1"/>
      <w:numFmt w:val="bullet"/>
      <w:lvlText w:val=""/>
      <w:lvlJc w:val="left"/>
      <w:pPr>
        <w:tabs>
          <w:tab w:val="num" w:pos="6120"/>
        </w:tabs>
        <w:ind w:left="6120" w:hanging="360"/>
      </w:pPr>
      <w:rPr>
        <w:rFonts w:ascii="Wingdings" w:hAnsi="Wingdings" w:hint="default"/>
      </w:rPr>
    </w:lvl>
    <w:lvl w:ilvl="6" w:tplc="E7881254" w:tentative="1">
      <w:start w:val="1"/>
      <w:numFmt w:val="bullet"/>
      <w:lvlText w:val=""/>
      <w:lvlJc w:val="left"/>
      <w:pPr>
        <w:tabs>
          <w:tab w:val="num" w:pos="6840"/>
        </w:tabs>
        <w:ind w:left="6840" w:hanging="360"/>
      </w:pPr>
      <w:rPr>
        <w:rFonts w:ascii="Symbol" w:hAnsi="Symbol" w:hint="default"/>
      </w:rPr>
    </w:lvl>
    <w:lvl w:ilvl="7" w:tplc="9B301DF6" w:tentative="1">
      <w:start w:val="1"/>
      <w:numFmt w:val="bullet"/>
      <w:lvlText w:val="o"/>
      <w:lvlJc w:val="left"/>
      <w:pPr>
        <w:tabs>
          <w:tab w:val="num" w:pos="7560"/>
        </w:tabs>
        <w:ind w:left="7560" w:hanging="360"/>
      </w:pPr>
      <w:rPr>
        <w:rFonts w:ascii="Courier New" w:hAnsi="Courier New" w:hint="default"/>
      </w:rPr>
    </w:lvl>
    <w:lvl w:ilvl="8" w:tplc="ADC277B8" w:tentative="1">
      <w:start w:val="1"/>
      <w:numFmt w:val="bullet"/>
      <w:lvlText w:val=""/>
      <w:lvlJc w:val="left"/>
      <w:pPr>
        <w:tabs>
          <w:tab w:val="num" w:pos="8280"/>
        </w:tabs>
        <w:ind w:left="8280" w:hanging="360"/>
      </w:pPr>
      <w:rPr>
        <w:rFonts w:ascii="Wingdings" w:hAnsi="Wingdings" w:hint="default"/>
      </w:rPr>
    </w:lvl>
  </w:abstractNum>
  <w:abstractNum w:abstractNumId="9" w15:restartNumberingAfterBreak="0">
    <w:nsid w:val="686A651C"/>
    <w:multiLevelType w:val="hybridMultilevel"/>
    <w:tmpl w:val="99AE1756"/>
    <w:lvl w:ilvl="0" w:tplc="B5D438BE">
      <w:start w:val="1"/>
      <w:numFmt w:val="bullet"/>
      <w:pStyle w:val="Checklist"/>
      <w:lvlText w:val=""/>
      <w:lvlJc w:val="left"/>
      <w:pPr>
        <w:tabs>
          <w:tab w:val="num" w:pos="2520"/>
        </w:tabs>
        <w:ind w:left="2520" w:hanging="360"/>
      </w:pPr>
      <w:rPr>
        <w:rFonts w:ascii="Wingdings" w:hAnsi="Wingdings" w:hint="default"/>
        <w:sz w:val="16"/>
      </w:rPr>
    </w:lvl>
    <w:lvl w:ilvl="1" w:tplc="37727C1A" w:tentative="1">
      <w:start w:val="1"/>
      <w:numFmt w:val="bullet"/>
      <w:lvlText w:val="o"/>
      <w:lvlJc w:val="left"/>
      <w:pPr>
        <w:tabs>
          <w:tab w:val="num" w:pos="3240"/>
        </w:tabs>
        <w:ind w:left="3240" w:hanging="360"/>
      </w:pPr>
      <w:rPr>
        <w:rFonts w:ascii="Courier New" w:hAnsi="Courier New" w:hint="default"/>
      </w:rPr>
    </w:lvl>
    <w:lvl w:ilvl="2" w:tplc="745C85F2" w:tentative="1">
      <w:start w:val="1"/>
      <w:numFmt w:val="bullet"/>
      <w:lvlText w:val=""/>
      <w:lvlJc w:val="left"/>
      <w:pPr>
        <w:tabs>
          <w:tab w:val="num" w:pos="3960"/>
        </w:tabs>
        <w:ind w:left="3960" w:hanging="360"/>
      </w:pPr>
      <w:rPr>
        <w:rFonts w:ascii="Wingdings" w:hAnsi="Wingdings" w:hint="default"/>
      </w:rPr>
    </w:lvl>
    <w:lvl w:ilvl="3" w:tplc="1AA213FE" w:tentative="1">
      <w:start w:val="1"/>
      <w:numFmt w:val="bullet"/>
      <w:lvlText w:val=""/>
      <w:lvlJc w:val="left"/>
      <w:pPr>
        <w:tabs>
          <w:tab w:val="num" w:pos="4680"/>
        </w:tabs>
        <w:ind w:left="4680" w:hanging="360"/>
      </w:pPr>
      <w:rPr>
        <w:rFonts w:ascii="Symbol" w:hAnsi="Symbol" w:hint="default"/>
      </w:rPr>
    </w:lvl>
    <w:lvl w:ilvl="4" w:tplc="56849B72" w:tentative="1">
      <w:start w:val="1"/>
      <w:numFmt w:val="bullet"/>
      <w:lvlText w:val="o"/>
      <w:lvlJc w:val="left"/>
      <w:pPr>
        <w:tabs>
          <w:tab w:val="num" w:pos="5400"/>
        </w:tabs>
        <w:ind w:left="5400" w:hanging="360"/>
      </w:pPr>
      <w:rPr>
        <w:rFonts w:ascii="Courier New" w:hAnsi="Courier New" w:hint="default"/>
      </w:rPr>
    </w:lvl>
    <w:lvl w:ilvl="5" w:tplc="0DA278B8" w:tentative="1">
      <w:start w:val="1"/>
      <w:numFmt w:val="bullet"/>
      <w:lvlText w:val=""/>
      <w:lvlJc w:val="left"/>
      <w:pPr>
        <w:tabs>
          <w:tab w:val="num" w:pos="6120"/>
        </w:tabs>
        <w:ind w:left="6120" w:hanging="360"/>
      </w:pPr>
      <w:rPr>
        <w:rFonts w:ascii="Wingdings" w:hAnsi="Wingdings" w:hint="default"/>
      </w:rPr>
    </w:lvl>
    <w:lvl w:ilvl="6" w:tplc="CFC8E90A" w:tentative="1">
      <w:start w:val="1"/>
      <w:numFmt w:val="bullet"/>
      <w:lvlText w:val=""/>
      <w:lvlJc w:val="left"/>
      <w:pPr>
        <w:tabs>
          <w:tab w:val="num" w:pos="6840"/>
        </w:tabs>
        <w:ind w:left="6840" w:hanging="360"/>
      </w:pPr>
      <w:rPr>
        <w:rFonts w:ascii="Symbol" w:hAnsi="Symbol" w:hint="default"/>
      </w:rPr>
    </w:lvl>
    <w:lvl w:ilvl="7" w:tplc="CDBAFD38" w:tentative="1">
      <w:start w:val="1"/>
      <w:numFmt w:val="bullet"/>
      <w:lvlText w:val="o"/>
      <w:lvlJc w:val="left"/>
      <w:pPr>
        <w:tabs>
          <w:tab w:val="num" w:pos="7560"/>
        </w:tabs>
        <w:ind w:left="7560" w:hanging="360"/>
      </w:pPr>
      <w:rPr>
        <w:rFonts w:ascii="Courier New" w:hAnsi="Courier New" w:hint="default"/>
      </w:rPr>
    </w:lvl>
    <w:lvl w:ilvl="8" w:tplc="FC561CFC" w:tentative="1">
      <w:start w:val="1"/>
      <w:numFmt w:val="bullet"/>
      <w:lvlText w:val=""/>
      <w:lvlJc w:val="left"/>
      <w:pPr>
        <w:tabs>
          <w:tab w:val="num" w:pos="8280"/>
        </w:tabs>
        <w:ind w:left="8280" w:hanging="360"/>
      </w:pPr>
      <w:rPr>
        <w:rFonts w:ascii="Wingdings" w:hAnsi="Wingdings" w:hint="default"/>
      </w:rPr>
    </w:lvl>
  </w:abstractNum>
  <w:abstractNum w:abstractNumId="10" w15:restartNumberingAfterBreak="0">
    <w:nsid w:val="6BF30D33"/>
    <w:multiLevelType w:val="singleLevel"/>
    <w:tmpl w:val="0AD4CF0A"/>
    <w:lvl w:ilvl="0">
      <w:start w:val="1"/>
      <w:numFmt w:val="none"/>
      <w:pStyle w:val="Note"/>
      <w:lvlText w:val="Note:"/>
      <w:legacy w:legacy="1" w:legacySpace="0" w:legacyIndent="720"/>
      <w:lvlJc w:val="left"/>
      <w:pPr>
        <w:ind w:left="720" w:hanging="720"/>
      </w:pPr>
      <w:rPr>
        <w:b/>
        <w:i w:val="0"/>
      </w:rPr>
    </w:lvl>
  </w:abstractNum>
  <w:abstractNum w:abstractNumId="11" w15:restartNumberingAfterBreak="0">
    <w:nsid w:val="6D522C06"/>
    <w:multiLevelType w:val="singleLevel"/>
    <w:tmpl w:val="FFB8EABE"/>
    <w:lvl w:ilvl="0">
      <w:start w:val="1"/>
      <w:numFmt w:val="none"/>
      <w:pStyle w:val="NumberList"/>
      <w:lvlText w:val="Note:"/>
      <w:legacy w:legacy="1" w:legacySpace="0" w:legacyIndent="720"/>
      <w:lvlJc w:val="left"/>
      <w:pPr>
        <w:ind w:left="720" w:hanging="720"/>
      </w:pPr>
      <w:rPr>
        <w:b/>
        <w:i w:val="0"/>
      </w:rPr>
    </w:lvl>
  </w:abstractNum>
  <w:num w:numId="1" w16cid:durableId="404105143">
    <w:abstractNumId w:val="3"/>
  </w:num>
  <w:num w:numId="2" w16cid:durableId="208273502">
    <w:abstractNumId w:val="8"/>
  </w:num>
  <w:num w:numId="3" w16cid:durableId="256867071">
    <w:abstractNumId w:val="9"/>
  </w:num>
  <w:num w:numId="4" w16cid:durableId="2131699306">
    <w:abstractNumId w:val="5"/>
  </w:num>
  <w:num w:numId="5" w16cid:durableId="1196772530">
    <w:abstractNumId w:val="10"/>
  </w:num>
  <w:num w:numId="6" w16cid:durableId="197546305">
    <w:abstractNumId w:val="11"/>
  </w:num>
  <w:num w:numId="7" w16cid:durableId="1327323401">
    <w:abstractNumId w:val="1"/>
  </w:num>
  <w:num w:numId="8" w16cid:durableId="796486252">
    <w:abstractNumId w:val="2"/>
  </w:num>
  <w:num w:numId="9" w16cid:durableId="3324129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76601471">
    <w:abstractNumId w:val="3"/>
    <w:lvlOverride w:ilvl="0">
      <w:startOverride w:val="3"/>
    </w:lvlOverride>
    <w:lvlOverride w:ilvl="1">
      <w:startOverride w:val="11"/>
    </w:lvlOverride>
    <w:lvlOverride w:ilvl="2">
      <w:startOverride w:val="1"/>
    </w:lvlOverride>
  </w:num>
  <w:num w:numId="11" w16cid:durableId="2096053804">
    <w:abstractNumId w:val="3"/>
    <w:lvlOverride w:ilvl="0">
      <w:startOverride w:val="3"/>
    </w:lvlOverride>
    <w:lvlOverride w:ilvl="1">
      <w:startOverride w:val="2"/>
    </w:lvlOverride>
    <w:lvlOverride w:ilvl="2">
      <w:startOverride w:val="1"/>
    </w:lvlOverride>
  </w:num>
  <w:num w:numId="12" w16cid:durableId="1031300566">
    <w:abstractNumId w:val="3"/>
    <w:lvlOverride w:ilvl="0">
      <w:startOverride w:val="3"/>
    </w:lvlOverride>
    <w:lvlOverride w:ilvl="1">
      <w:startOverride w:val="3"/>
    </w:lvlOverride>
    <w:lvlOverride w:ilvl="2">
      <w:startOverride w:val="1"/>
    </w:lvlOverride>
  </w:num>
  <w:num w:numId="13" w16cid:durableId="1151487256">
    <w:abstractNumId w:val="3"/>
    <w:lvlOverride w:ilvl="0">
      <w:startOverride w:val="3"/>
    </w:lvlOverride>
    <w:lvlOverride w:ilvl="1">
      <w:startOverride w:val="4"/>
    </w:lvlOverride>
    <w:lvlOverride w:ilvl="2">
      <w:startOverride w:val="1"/>
    </w:lvlOverride>
  </w:num>
  <w:num w:numId="14" w16cid:durableId="1029263902">
    <w:abstractNumId w:val="3"/>
    <w:lvlOverride w:ilvl="0">
      <w:startOverride w:val="3"/>
    </w:lvlOverride>
    <w:lvlOverride w:ilvl="1">
      <w:startOverride w:val="5"/>
    </w:lvlOverride>
    <w:lvlOverride w:ilvl="2">
      <w:startOverride w:val="1"/>
    </w:lvlOverride>
  </w:num>
  <w:num w:numId="15" w16cid:durableId="1765765227">
    <w:abstractNumId w:val="3"/>
    <w:lvlOverride w:ilvl="0">
      <w:startOverride w:val="3"/>
    </w:lvlOverride>
    <w:lvlOverride w:ilvl="1">
      <w:startOverride w:val="6"/>
    </w:lvlOverride>
    <w:lvlOverride w:ilvl="2">
      <w:startOverride w:val="1"/>
    </w:lvlOverride>
  </w:num>
  <w:num w:numId="16" w16cid:durableId="2106462801">
    <w:abstractNumId w:val="3"/>
    <w:lvlOverride w:ilvl="0">
      <w:startOverride w:val="3"/>
    </w:lvlOverride>
    <w:lvlOverride w:ilvl="1">
      <w:startOverride w:val="7"/>
    </w:lvlOverride>
    <w:lvlOverride w:ilvl="2">
      <w:startOverride w:val="1"/>
    </w:lvlOverride>
  </w:num>
  <w:num w:numId="17" w16cid:durableId="298196707">
    <w:abstractNumId w:val="3"/>
    <w:lvlOverride w:ilvl="0">
      <w:startOverride w:val="3"/>
    </w:lvlOverride>
    <w:lvlOverride w:ilvl="1">
      <w:startOverride w:val="8"/>
    </w:lvlOverride>
    <w:lvlOverride w:ilvl="2">
      <w:startOverride w:val="1"/>
    </w:lvlOverride>
  </w:num>
  <w:num w:numId="18" w16cid:durableId="967206634">
    <w:abstractNumId w:val="3"/>
    <w:lvlOverride w:ilvl="0">
      <w:startOverride w:val="3"/>
    </w:lvlOverride>
    <w:lvlOverride w:ilvl="1">
      <w:startOverride w:val="9"/>
    </w:lvlOverride>
    <w:lvlOverride w:ilvl="2">
      <w:startOverride w:val="1"/>
    </w:lvlOverride>
  </w:num>
  <w:num w:numId="19" w16cid:durableId="1736665368">
    <w:abstractNumId w:val="3"/>
    <w:lvlOverride w:ilvl="0">
      <w:startOverride w:val="3"/>
    </w:lvlOverride>
    <w:lvlOverride w:ilvl="1">
      <w:startOverride w:val="10"/>
    </w:lvlOverride>
    <w:lvlOverride w:ilvl="2">
      <w:startOverride w:val="1"/>
    </w:lvlOverride>
  </w:num>
  <w:num w:numId="20" w16cid:durableId="1712729732">
    <w:abstractNumId w:val="3"/>
    <w:lvlOverride w:ilvl="0">
      <w:startOverride w:val="3"/>
    </w:lvlOverride>
    <w:lvlOverride w:ilvl="1">
      <w:startOverride w:val="12"/>
    </w:lvlOverride>
    <w:lvlOverride w:ilvl="2">
      <w:startOverride w:val="1"/>
    </w:lvlOverride>
  </w:num>
  <w:num w:numId="21" w16cid:durableId="1493792807">
    <w:abstractNumId w:val="0"/>
  </w:num>
  <w:num w:numId="22" w16cid:durableId="1297028003">
    <w:abstractNumId w:val="6"/>
  </w:num>
  <w:num w:numId="23" w16cid:durableId="20277967">
    <w:abstractNumId w:val="1"/>
  </w:num>
  <w:num w:numId="24" w16cid:durableId="1033572937">
    <w:abstractNumId w:val="4"/>
  </w:num>
  <w:num w:numId="25" w16cid:durableId="1130435740">
    <w:abstractNumId w:val="7"/>
  </w:num>
  <w:num w:numId="26" w16cid:durableId="1202131722">
    <w:abstractNumId w:val="3"/>
    <w:lvlOverride w:ilvl="0">
      <w:startOverride w:val="3"/>
    </w:lvlOverride>
    <w:lvlOverride w:ilvl="1">
      <w:startOverride w:val="2"/>
    </w:lvlOverride>
    <w:lvlOverride w:ilvl="2">
      <w:startOverride w:val="1"/>
    </w:lvlOverride>
  </w:num>
  <w:num w:numId="27" w16cid:durableId="182404820">
    <w:abstractNumId w:val="3"/>
    <w:lvlOverride w:ilvl="0">
      <w:startOverride w:val="3"/>
    </w:lvlOverride>
    <w:lvlOverride w:ilvl="1">
      <w:startOverride w:val="3"/>
    </w:lvlOverride>
    <w:lvlOverride w:ilvl="2">
      <w:startOverride w:val="1"/>
    </w:lvlOverride>
  </w:num>
  <w:num w:numId="28" w16cid:durableId="413015297">
    <w:abstractNumId w:val="3"/>
    <w:lvlOverride w:ilvl="0">
      <w:startOverride w:val="3"/>
    </w:lvlOverride>
    <w:lvlOverride w:ilvl="1">
      <w:startOverride w:val="4"/>
    </w:lvlOverride>
    <w:lvlOverride w:ilvl="2">
      <w:startOverride w:val="1"/>
    </w:lvlOverride>
  </w:num>
  <w:num w:numId="29" w16cid:durableId="1855797598">
    <w:abstractNumId w:val="3"/>
    <w:lvlOverride w:ilvl="0">
      <w:startOverride w:val="3"/>
    </w:lvlOverride>
    <w:lvlOverride w:ilvl="1">
      <w:startOverride w:val="5"/>
    </w:lvlOverride>
    <w:lvlOverride w:ilvl="2">
      <w:startOverride w:val="1"/>
    </w:lvlOverride>
  </w:num>
  <w:num w:numId="30" w16cid:durableId="1451826879">
    <w:abstractNumId w:val="3"/>
    <w:lvlOverride w:ilvl="0">
      <w:startOverride w:val="3"/>
    </w:lvlOverride>
    <w:lvlOverride w:ilvl="1">
      <w:startOverride w:val="6"/>
    </w:lvlOverride>
    <w:lvlOverride w:ilvl="2">
      <w:startOverride w:val="1"/>
    </w:lvlOverride>
  </w:num>
  <w:num w:numId="31" w16cid:durableId="480661855">
    <w:abstractNumId w:val="3"/>
    <w:lvlOverride w:ilvl="0">
      <w:startOverride w:val="3"/>
    </w:lvlOverride>
    <w:lvlOverride w:ilvl="1">
      <w:startOverride w:val="7"/>
    </w:lvlOverride>
    <w:lvlOverride w:ilvl="2">
      <w:startOverride w:val="1"/>
    </w:lvlOverride>
  </w:num>
  <w:num w:numId="32" w16cid:durableId="943533423">
    <w:abstractNumId w:val="3"/>
    <w:lvlOverride w:ilvl="0">
      <w:startOverride w:val="3"/>
    </w:lvlOverride>
    <w:lvlOverride w:ilvl="1">
      <w:startOverride w:val="8"/>
    </w:lvlOverride>
    <w:lvlOverride w:ilvl="2">
      <w:startOverride w:val="1"/>
    </w:lvlOverride>
  </w:num>
  <w:num w:numId="33" w16cid:durableId="176701913">
    <w:abstractNumId w:val="3"/>
    <w:lvlOverride w:ilvl="0">
      <w:startOverride w:val="3"/>
    </w:lvlOverride>
    <w:lvlOverride w:ilvl="1">
      <w:startOverride w:val="9"/>
    </w:lvlOverride>
    <w:lvlOverride w:ilvl="2">
      <w:startOverride w:val="1"/>
    </w:lvlOverride>
  </w:num>
  <w:num w:numId="34" w16cid:durableId="236549231">
    <w:abstractNumId w:val="3"/>
    <w:lvlOverride w:ilvl="0">
      <w:startOverride w:val="3"/>
    </w:lvlOverride>
    <w:lvlOverride w:ilvl="1">
      <w:startOverride w:val="10"/>
    </w:lvlOverride>
    <w:lvlOverride w:ilvl="2">
      <w:startOverride w:val="1"/>
    </w:lvlOverride>
  </w:num>
  <w:num w:numId="35" w16cid:durableId="1320380892">
    <w:abstractNumId w:val="3"/>
    <w:lvlOverride w:ilvl="0">
      <w:startOverride w:val="3"/>
    </w:lvlOverride>
    <w:lvlOverride w:ilvl="1">
      <w:startOverride w:val="11"/>
    </w:lvlOverride>
    <w:lvlOverride w:ilvl="2">
      <w:startOverride w:val="1"/>
    </w:lvlOverride>
  </w:num>
  <w:num w:numId="36" w16cid:durableId="1510293911">
    <w:abstractNumId w:val="3"/>
    <w:lvlOverride w:ilvl="0">
      <w:startOverride w:val="3"/>
    </w:lvlOverride>
    <w:lvlOverride w:ilvl="1">
      <w:startOverride w:val="12"/>
    </w:lvlOverride>
    <w:lvlOverride w:ilvl="2">
      <w:startOverride w:val="1"/>
    </w:lvlOverride>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runReddy Papireddy - EXT">
    <w15:presenceInfo w15:providerId="AD" w15:userId="S::VarunReddy.Papireddy@rci.rogers.ca::975cee9d-f4e8-47ac-b958-93aaf99265f9"/>
  </w15:person>
  <w15:person w15:author="Inder Rawat - EXT">
    <w15:presenceInfo w15:providerId="AD" w15:userId="S::inder.rawat@rci.rogers.ca::377e77d2-0a79-416b-8d1f-33929e01c5d4"/>
  </w15:person>
  <w15:person w15:author="Ramana Thambipillai - EXT">
    <w15:presenceInfo w15:providerId="AD" w15:userId="S::ramana.thambipillai@rci.rogers.ca::0e8b8fcf-2253-4a5e-815b-180297d736c1"/>
  </w15:person>
  <w15:person w15:author="Valentin Velev">
    <w15:presenceInfo w15:providerId="AD" w15:userId="S::valentin.velev@rci.rogers.ca::ef7d5204-60bc-4e15-a17f-c5d44d8474e6"/>
  </w15:person>
  <w15:person w15:author="Sujeet Patra - EXT">
    <w15:presenceInfo w15:providerId="AD" w15:userId="S::sujeet.patra@rci.rogers.ca::4c07fa73-740b-4c3a-86f1-7544c00e70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402"/>
    <w:rsid w:val="0000116D"/>
    <w:rsid w:val="0000184B"/>
    <w:rsid w:val="00001B65"/>
    <w:rsid w:val="000022C9"/>
    <w:rsid w:val="0000393E"/>
    <w:rsid w:val="00003C95"/>
    <w:rsid w:val="000052BC"/>
    <w:rsid w:val="00005401"/>
    <w:rsid w:val="00005C7F"/>
    <w:rsid w:val="00006DB5"/>
    <w:rsid w:val="00007AA5"/>
    <w:rsid w:val="000112D4"/>
    <w:rsid w:val="000112F5"/>
    <w:rsid w:val="00012CE8"/>
    <w:rsid w:val="00013C00"/>
    <w:rsid w:val="00016C2F"/>
    <w:rsid w:val="00021AF4"/>
    <w:rsid w:val="000222F2"/>
    <w:rsid w:val="000225F7"/>
    <w:rsid w:val="000227A2"/>
    <w:rsid w:val="0002439E"/>
    <w:rsid w:val="000274F6"/>
    <w:rsid w:val="0002766C"/>
    <w:rsid w:val="000300BC"/>
    <w:rsid w:val="00030757"/>
    <w:rsid w:val="00030E06"/>
    <w:rsid w:val="0003117A"/>
    <w:rsid w:val="0003121D"/>
    <w:rsid w:val="0003141B"/>
    <w:rsid w:val="000316D8"/>
    <w:rsid w:val="000319E6"/>
    <w:rsid w:val="00032AB9"/>
    <w:rsid w:val="00035E6A"/>
    <w:rsid w:val="00037EFB"/>
    <w:rsid w:val="00040753"/>
    <w:rsid w:val="0004162F"/>
    <w:rsid w:val="000424F1"/>
    <w:rsid w:val="0004369B"/>
    <w:rsid w:val="0004659E"/>
    <w:rsid w:val="0004725A"/>
    <w:rsid w:val="00050020"/>
    <w:rsid w:val="00051125"/>
    <w:rsid w:val="00051867"/>
    <w:rsid w:val="00051B82"/>
    <w:rsid w:val="000527B0"/>
    <w:rsid w:val="00053643"/>
    <w:rsid w:val="00053817"/>
    <w:rsid w:val="0005387A"/>
    <w:rsid w:val="00054FE3"/>
    <w:rsid w:val="00055D58"/>
    <w:rsid w:val="0006140B"/>
    <w:rsid w:val="00064287"/>
    <w:rsid w:val="00066948"/>
    <w:rsid w:val="00067BD5"/>
    <w:rsid w:val="00070979"/>
    <w:rsid w:val="00073972"/>
    <w:rsid w:val="00073CFE"/>
    <w:rsid w:val="000769E1"/>
    <w:rsid w:val="00082068"/>
    <w:rsid w:val="00082856"/>
    <w:rsid w:val="000831D1"/>
    <w:rsid w:val="00083423"/>
    <w:rsid w:val="00084B3B"/>
    <w:rsid w:val="0008610D"/>
    <w:rsid w:val="000862EB"/>
    <w:rsid w:val="00086487"/>
    <w:rsid w:val="0008648B"/>
    <w:rsid w:val="00087267"/>
    <w:rsid w:val="000874EC"/>
    <w:rsid w:val="00092D5E"/>
    <w:rsid w:val="000935E2"/>
    <w:rsid w:val="00093640"/>
    <w:rsid w:val="000937CB"/>
    <w:rsid w:val="00093CA1"/>
    <w:rsid w:val="0009528C"/>
    <w:rsid w:val="0009777D"/>
    <w:rsid w:val="00097B95"/>
    <w:rsid w:val="000A08F4"/>
    <w:rsid w:val="000A0CA2"/>
    <w:rsid w:val="000A1021"/>
    <w:rsid w:val="000A10E9"/>
    <w:rsid w:val="000A158D"/>
    <w:rsid w:val="000A1979"/>
    <w:rsid w:val="000A32FE"/>
    <w:rsid w:val="000A3670"/>
    <w:rsid w:val="000A4E72"/>
    <w:rsid w:val="000A7F9E"/>
    <w:rsid w:val="000B149C"/>
    <w:rsid w:val="000B5A00"/>
    <w:rsid w:val="000B6F4D"/>
    <w:rsid w:val="000C3E8B"/>
    <w:rsid w:val="000C4584"/>
    <w:rsid w:val="000C51A2"/>
    <w:rsid w:val="000C529D"/>
    <w:rsid w:val="000C5651"/>
    <w:rsid w:val="000C5F4B"/>
    <w:rsid w:val="000C7ACE"/>
    <w:rsid w:val="000D009E"/>
    <w:rsid w:val="000D08B6"/>
    <w:rsid w:val="000D099C"/>
    <w:rsid w:val="000D1A9C"/>
    <w:rsid w:val="000D2904"/>
    <w:rsid w:val="000D2F0D"/>
    <w:rsid w:val="000D3478"/>
    <w:rsid w:val="000D3B0C"/>
    <w:rsid w:val="000D3CD0"/>
    <w:rsid w:val="000D4AFA"/>
    <w:rsid w:val="000D6118"/>
    <w:rsid w:val="000D69A4"/>
    <w:rsid w:val="000D7004"/>
    <w:rsid w:val="000E039E"/>
    <w:rsid w:val="000E0830"/>
    <w:rsid w:val="000E2A95"/>
    <w:rsid w:val="000E33AA"/>
    <w:rsid w:val="000E3666"/>
    <w:rsid w:val="000E4499"/>
    <w:rsid w:val="000E45ED"/>
    <w:rsid w:val="000E4C0B"/>
    <w:rsid w:val="000E7BCD"/>
    <w:rsid w:val="000F188A"/>
    <w:rsid w:val="000F1BB7"/>
    <w:rsid w:val="000F292C"/>
    <w:rsid w:val="000F2B19"/>
    <w:rsid w:val="000F32E5"/>
    <w:rsid w:val="000F4056"/>
    <w:rsid w:val="000F4550"/>
    <w:rsid w:val="000F635D"/>
    <w:rsid w:val="000F6E70"/>
    <w:rsid w:val="00102412"/>
    <w:rsid w:val="00102568"/>
    <w:rsid w:val="0010263B"/>
    <w:rsid w:val="00103251"/>
    <w:rsid w:val="001039E9"/>
    <w:rsid w:val="00104D66"/>
    <w:rsid w:val="001054BC"/>
    <w:rsid w:val="00107785"/>
    <w:rsid w:val="00111160"/>
    <w:rsid w:val="0011227A"/>
    <w:rsid w:val="00113C10"/>
    <w:rsid w:val="00114260"/>
    <w:rsid w:val="001162C8"/>
    <w:rsid w:val="001169AB"/>
    <w:rsid w:val="001176CD"/>
    <w:rsid w:val="0011CAAD"/>
    <w:rsid w:val="00120545"/>
    <w:rsid w:val="0012064A"/>
    <w:rsid w:val="001217F1"/>
    <w:rsid w:val="00121D97"/>
    <w:rsid w:val="00122B80"/>
    <w:rsid w:val="00126CC1"/>
    <w:rsid w:val="00127353"/>
    <w:rsid w:val="00130C9C"/>
    <w:rsid w:val="001312AD"/>
    <w:rsid w:val="00131720"/>
    <w:rsid w:val="00131917"/>
    <w:rsid w:val="00133190"/>
    <w:rsid w:val="0013348B"/>
    <w:rsid w:val="001335DF"/>
    <w:rsid w:val="00136B44"/>
    <w:rsid w:val="00137185"/>
    <w:rsid w:val="00137E02"/>
    <w:rsid w:val="001410A0"/>
    <w:rsid w:val="00141E43"/>
    <w:rsid w:val="00145EF2"/>
    <w:rsid w:val="00147216"/>
    <w:rsid w:val="00147D9B"/>
    <w:rsid w:val="00147FD8"/>
    <w:rsid w:val="001508D0"/>
    <w:rsid w:val="00150D89"/>
    <w:rsid w:val="001512DB"/>
    <w:rsid w:val="001515CD"/>
    <w:rsid w:val="001524A1"/>
    <w:rsid w:val="00153F81"/>
    <w:rsid w:val="0015440E"/>
    <w:rsid w:val="00154E01"/>
    <w:rsid w:val="00155D6C"/>
    <w:rsid w:val="001572C7"/>
    <w:rsid w:val="00157D6B"/>
    <w:rsid w:val="00160D34"/>
    <w:rsid w:val="0016106E"/>
    <w:rsid w:val="00161077"/>
    <w:rsid w:val="00162214"/>
    <w:rsid w:val="00162F05"/>
    <w:rsid w:val="00163558"/>
    <w:rsid w:val="00164972"/>
    <w:rsid w:val="00164AC5"/>
    <w:rsid w:val="00165FF2"/>
    <w:rsid w:val="00170565"/>
    <w:rsid w:val="00170D6E"/>
    <w:rsid w:val="00171910"/>
    <w:rsid w:val="00172EFE"/>
    <w:rsid w:val="0017357B"/>
    <w:rsid w:val="00174B05"/>
    <w:rsid w:val="00175C1C"/>
    <w:rsid w:val="0017616F"/>
    <w:rsid w:val="00176B0D"/>
    <w:rsid w:val="00176FC5"/>
    <w:rsid w:val="00180F66"/>
    <w:rsid w:val="0018341A"/>
    <w:rsid w:val="00183994"/>
    <w:rsid w:val="00183D11"/>
    <w:rsid w:val="00184EDD"/>
    <w:rsid w:val="00184FD8"/>
    <w:rsid w:val="001912F1"/>
    <w:rsid w:val="001925E2"/>
    <w:rsid w:val="00193EDC"/>
    <w:rsid w:val="00194694"/>
    <w:rsid w:val="00196557"/>
    <w:rsid w:val="00196CC0"/>
    <w:rsid w:val="00196D8E"/>
    <w:rsid w:val="0019764C"/>
    <w:rsid w:val="001A0283"/>
    <w:rsid w:val="001A302C"/>
    <w:rsid w:val="001A31BB"/>
    <w:rsid w:val="001A3FE3"/>
    <w:rsid w:val="001A470A"/>
    <w:rsid w:val="001A5138"/>
    <w:rsid w:val="001A5273"/>
    <w:rsid w:val="001A5A76"/>
    <w:rsid w:val="001A5C42"/>
    <w:rsid w:val="001A67C1"/>
    <w:rsid w:val="001A797A"/>
    <w:rsid w:val="001B0858"/>
    <w:rsid w:val="001B27F3"/>
    <w:rsid w:val="001B2D1E"/>
    <w:rsid w:val="001B3C9D"/>
    <w:rsid w:val="001B3DA3"/>
    <w:rsid w:val="001B4245"/>
    <w:rsid w:val="001B6906"/>
    <w:rsid w:val="001B6CFE"/>
    <w:rsid w:val="001B6FB3"/>
    <w:rsid w:val="001B72C8"/>
    <w:rsid w:val="001B7610"/>
    <w:rsid w:val="001B791A"/>
    <w:rsid w:val="001B7F54"/>
    <w:rsid w:val="001C0C50"/>
    <w:rsid w:val="001C0E97"/>
    <w:rsid w:val="001C1D25"/>
    <w:rsid w:val="001C2DBF"/>
    <w:rsid w:val="001C2EE1"/>
    <w:rsid w:val="001C326D"/>
    <w:rsid w:val="001C4329"/>
    <w:rsid w:val="001C4B5A"/>
    <w:rsid w:val="001C58F8"/>
    <w:rsid w:val="001C79C7"/>
    <w:rsid w:val="001D0042"/>
    <w:rsid w:val="001D0FF2"/>
    <w:rsid w:val="001D1CE8"/>
    <w:rsid w:val="001D2C4B"/>
    <w:rsid w:val="001D3638"/>
    <w:rsid w:val="001D393D"/>
    <w:rsid w:val="001D7131"/>
    <w:rsid w:val="001D7417"/>
    <w:rsid w:val="001D7F10"/>
    <w:rsid w:val="001E1F47"/>
    <w:rsid w:val="001E2459"/>
    <w:rsid w:val="001E2C6D"/>
    <w:rsid w:val="001E314C"/>
    <w:rsid w:val="001E3A1E"/>
    <w:rsid w:val="001E6492"/>
    <w:rsid w:val="001E68F6"/>
    <w:rsid w:val="001E70E2"/>
    <w:rsid w:val="001E70F5"/>
    <w:rsid w:val="001E79DD"/>
    <w:rsid w:val="001F014B"/>
    <w:rsid w:val="001F119E"/>
    <w:rsid w:val="001F139C"/>
    <w:rsid w:val="001F2E54"/>
    <w:rsid w:val="001F2F11"/>
    <w:rsid w:val="001F32C3"/>
    <w:rsid w:val="001F461A"/>
    <w:rsid w:val="001F56B3"/>
    <w:rsid w:val="00203BC3"/>
    <w:rsid w:val="00203DC3"/>
    <w:rsid w:val="002047E6"/>
    <w:rsid w:val="002049D1"/>
    <w:rsid w:val="00205B76"/>
    <w:rsid w:val="002106BE"/>
    <w:rsid w:val="00210A94"/>
    <w:rsid w:val="00210FAC"/>
    <w:rsid w:val="00211553"/>
    <w:rsid w:val="002121A8"/>
    <w:rsid w:val="00212229"/>
    <w:rsid w:val="002139CA"/>
    <w:rsid w:val="00215D9D"/>
    <w:rsid w:val="0021685C"/>
    <w:rsid w:val="0022071C"/>
    <w:rsid w:val="00220AC5"/>
    <w:rsid w:val="0022186C"/>
    <w:rsid w:val="002239D8"/>
    <w:rsid w:val="00224161"/>
    <w:rsid w:val="002255D3"/>
    <w:rsid w:val="00230574"/>
    <w:rsid w:val="002306C4"/>
    <w:rsid w:val="00231929"/>
    <w:rsid w:val="00231C78"/>
    <w:rsid w:val="00231E13"/>
    <w:rsid w:val="00231E47"/>
    <w:rsid w:val="00232FC6"/>
    <w:rsid w:val="00233BDD"/>
    <w:rsid w:val="0023671B"/>
    <w:rsid w:val="0024040C"/>
    <w:rsid w:val="002426B1"/>
    <w:rsid w:val="002427C3"/>
    <w:rsid w:val="00242D0B"/>
    <w:rsid w:val="0024339B"/>
    <w:rsid w:val="0024364C"/>
    <w:rsid w:val="00243662"/>
    <w:rsid w:val="0024402F"/>
    <w:rsid w:val="00246655"/>
    <w:rsid w:val="0024726E"/>
    <w:rsid w:val="0025028C"/>
    <w:rsid w:val="002514CC"/>
    <w:rsid w:val="00251583"/>
    <w:rsid w:val="002519E4"/>
    <w:rsid w:val="00251DF6"/>
    <w:rsid w:val="0025330D"/>
    <w:rsid w:val="002566AC"/>
    <w:rsid w:val="00256DC1"/>
    <w:rsid w:val="002578A5"/>
    <w:rsid w:val="0026160C"/>
    <w:rsid w:val="00261FC2"/>
    <w:rsid w:val="0026251C"/>
    <w:rsid w:val="00262B4B"/>
    <w:rsid w:val="00263083"/>
    <w:rsid w:val="00263868"/>
    <w:rsid w:val="002639B2"/>
    <w:rsid w:val="00264CD9"/>
    <w:rsid w:val="00265B8A"/>
    <w:rsid w:val="00265D88"/>
    <w:rsid w:val="00266FF5"/>
    <w:rsid w:val="002674B2"/>
    <w:rsid w:val="00267571"/>
    <w:rsid w:val="00270174"/>
    <w:rsid w:val="00270F5F"/>
    <w:rsid w:val="00271C50"/>
    <w:rsid w:val="00272F66"/>
    <w:rsid w:val="00273EF0"/>
    <w:rsid w:val="002740B9"/>
    <w:rsid w:val="00275533"/>
    <w:rsid w:val="00275C83"/>
    <w:rsid w:val="00280C0F"/>
    <w:rsid w:val="00283657"/>
    <w:rsid w:val="002836E5"/>
    <w:rsid w:val="00283859"/>
    <w:rsid w:val="00283948"/>
    <w:rsid w:val="002855AC"/>
    <w:rsid w:val="00286BE0"/>
    <w:rsid w:val="002906A6"/>
    <w:rsid w:val="00292A6A"/>
    <w:rsid w:val="00294020"/>
    <w:rsid w:val="0029433F"/>
    <w:rsid w:val="00294FFE"/>
    <w:rsid w:val="00297238"/>
    <w:rsid w:val="002A0897"/>
    <w:rsid w:val="002A1619"/>
    <w:rsid w:val="002A1792"/>
    <w:rsid w:val="002A18C1"/>
    <w:rsid w:val="002A3B1A"/>
    <w:rsid w:val="002A4C5B"/>
    <w:rsid w:val="002A5EAF"/>
    <w:rsid w:val="002A7233"/>
    <w:rsid w:val="002B055B"/>
    <w:rsid w:val="002B1DE1"/>
    <w:rsid w:val="002B277D"/>
    <w:rsid w:val="002B3AAD"/>
    <w:rsid w:val="002B48D8"/>
    <w:rsid w:val="002B614D"/>
    <w:rsid w:val="002B662D"/>
    <w:rsid w:val="002B6A63"/>
    <w:rsid w:val="002B7522"/>
    <w:rsid w:val="002C089F"/>
    <w:rsid w:val="002C0C77"/>
    <w:rsid w:val="002C1342"/>
    <w:rsid w:val="002C2CE3"/>
    <w:rsid w:val="002C347F"/>
    <w:rsid w:val="002C38D8"/>
    <w:rsid w:val="002C3B02"/>
    <w:rsid w:val="002C6949"/>
    <w:rsid w:val="002D03CD"/>
    <w:rsid w:val="002D0E26"/>
    <w:rsid w:val="002D114E"/>
    <w:rsid w:val="002D15D0"/>
    <w:rsid w:val="002D2EFF"/>
    <w:rsid w:val="002D2F17"/>
    <w:rsid w:val="002D3640"/>
    <w:rsid w:val="002D38F5"/>
    <w:rsid w:val="002D3E59"/>
    <w:rsid w:val="002D44CB"/>
    <w:rsid w:val="002D4A7F"/>
    <w:rsid w:val="002D50B8"/>
    <w:rsid w:val="002D6EA9"/>
    <w:rsid w:val="002D7195"/>
    <w:rsid w:val="002D76A1"/>
    <w:rsid w:val="002E0129"/>
    <w:rsid w:val="002E0EE1"/>
    <w:rsid w:val="002E1402"/>
    <w:rsid w:val="002E1429"/>
    <w:rsid w:val="002E1603"/>
    <w:rsid w:val="002E167E"/>
    <w:rsid w:val="002E1A64"/>
    <w:rsid w:val="002E257A"/>
    <w:rsid w:val="002E3322"/>
    <w:rsid w:val="002E39DB"/>
    <w:rsid w:val="002E50D9"/>
    <w:rsid w:val="002E7053"/>
    <w:rsid w:val="002E7471"/>
    <w:rsid w:val="002E7E2C"/>
    <w:rsid w:val="002F0624"/>
    <w:rsid w:val="002F0946"/>
    <w:rsid w:val="002F24BF"/>
    <w:rsid w:val="002F4C8F"/>
    <w:rsid w:val="002F7506"/>
    <w:rsid w:val="002F7D4F"/>
    <w:rsid w:val="0030163E"/>
    <w:rsid w:val="0030164D"/>
    <w:rsid w:val="00302247"/>
    <w:rsid w:val="00303128"/>
    <w:rsid w:val="00303FE8"/>
    <w:rsid w:val="003047CD"/>
    <w:rsid w:val="00307BC6"/>
    <w:rsid w:val="00311D0A"/>
    <w:rsid w:val="00312346"/>
    <w:rsid w:val="0031360D"/>
    <w:rsid w:val="00313B0F"/>
    <w:rsid w:val="0031564E"/>
    <w:rsid w:val="00315D2D"/>
    <w:rsid w:val="003166DD"/>
    <w:rsid w:val="00316F8C"/>
    <w:rsid w:val="003201D0"/>
    <w:rsid w:val="003207AB"/>
    <w:rsid w:val="00321314"/>
    <w:rsid w:val="00321649"/>
    <w:rsid w:val="00321F87"/>
    <w:rsid w:val="00322CF2"/>
    <w:rsid w:val="00323484"/>
    <w:rsid w:val="003239EC"/>
    <w:rsid w:val="00323E9C"/>
    <w:rsid w:val="00324583"/>
    <w:rsid w:val="00324CDF"/>
    <w:rsid w:val="00324D1C"/>
    <w:rsid w:val="003260DF"/>
    <w:rsid w:val="0032663F"/>
    <w:rsid w:val="00326BF6"/>
    <w:rsid w:val="00326F1C"/>
    <w:rsid w:val="00327C39"/>
    <w:rsid w:val="00330048"/>
    <w:rsid w:val="00331395"/>
    <w:rsid w:val="003316A8"/>
    <w:rsid w:val="00331A47"/>
    <w:rsid w:val="003326C3"/>
    <w:rsid w:val="00332B15"/>
    <w:rsid w:val="003333EB"/>
    <w:rsid w:val="00334ED9"/>
    <w:rsid w:val="003359B4"/>
    <w:rsid w:val="00335E93"/>
    <w:rsid w:val="0033641C"/>
    <w:rsid w:val="00337140"/>
    <w:rsid w:val="003375C1"/>
    <w:rsid w:val="00341AAC"/>
    <w:rsid w:val="00342CA9"/>
    <w:rsid w:val="003433CC"/>
    <w:rsid w:val="00344D2D"/>
    <w:rsid w:val="003451BA"/>
    <w:rsid w:val="00345378"/>
    <w:rsid w:val="003459A9"/>
    <w:rsid w:val="00345CE0"/>
    <w:rsid w:val="00346742"/>
    <w:rsid w:val="00346834"/>
    <w:rsid w:val="00346FFC"/>
    <w:rsid w:val="003470BC"/>
    <w:rsid w:val="0035195E"/>
    <w:rsid w:val="00352276"/>
    <w:rsid w:val="0035299C"/>
    <w:rsid w:val="00352DB3"/>
    <w:rsid w:val="003531A1"/>
    <w:rsid w:val="00353864"/>
    <w:rsid w:val="00353865"/>
    <w:rsid w:val="003544FB"/>
    <w:rsid w:val="00354607"/>
    <w:rsid w:val="00354CAF"/>
    <w:rsid w:val="00355C90"/>
    <w:rsid w:val="00357E01"/>
    <w:rsid w:val="0036090A"/>
    <w:rsid w:val="003649C3"/>
    <w:rsid w:val="003650D1"/>
    <w:rsid w:val="00365A78"/>
    <w:rsid w:val="00365EE2"/>
    <w:rsid w:val="00366ABF"/>
    <w:rsid w:val="0037099D"/>
    <w:rsid w:val="0037229C"/>
    <w:rsid w:val="00375B17"/>
    <w:rsid w:val="0037768C"/>
    <w:rsid w:val="00377B20"/>
    <w:rsid w:val="0038118F"/>
    <w:rsid w:val="003813EA"/>
    <w:rsid w:val="00383860"/>
    <w:rsid w:val="00383D3B"/>
    <w:rsid w:val="0038587B"/>
    <w:rsid w:val="00386CAF"/>
    <w:rsid w:val="00387F6B"/>
    <w:rsid w:val="00390A20"/>
    <w:rsid w:val="00390BCA"/>
    <w:rsid w:val="003937A1"/>
    <w:rsid w:val="00393BFD"/>
    <w:rsid w:val="00394652"/>
    <w:rsid w:val="0039577C"/>
    <w:rsid w:val="00396F39"/>
    <w:rsid w:val="00397E8B"/>
    <w:rsid w:val="003A07D0"/>
    <w:rsid w:val="003A19DB"/>
    <w:rsid w:val="003A1FC0"/>
    <w:rsid w:val="003A2AF1"/>
    <w:rsid w:val="003A2CD5"/>
    <w:rsid w:val="003A4802"/>
    <w:rsid w:val="003A4ACC"/>
    <w:rsid w:val="003A5863"/>
    <w:rsid w:val="003A759C"/>
    <w:rsid w:val="003A7AF1"/>
    <w:rsid w:val="003B011F"/>
    <w:rsid w:val="003B12CB"/>
    <w:rsid w:val="003B39EA"/>
    <w:rsid w:val="003B4444"/>
    <w:rsid w:val="003B4A60"/>
    <w:rsid w:val="003B6A18"/>
    <w:rsid w:val="003C09BD"/>
    <w:rsid w:val="003C1B6D"/>
    <w:rsid w:val="003C4C85"/>
    <w:rsid w:val="003C5A74"/>
    <w:rsid w:val="003C6C39"/>
    <w:rsid w:val="003D0E66"/>
    <w:rsid w:val="003D161E"/>
    <w:rsid w:val="003D2F83"/>
    <w:rsid w:val="003D3874"/>
    <w:rsid w:val="003D547C"/>
    <w:rsid w:val="003D56D9"/>
    <w:rsid w:val="003D5726"/>
    <w:rsid w:val="003D5D3C"/>
    <w:rsid w:val="003D761E"/>
    <w:rsid w:val="003D79C6"/>
    <w:rsid w:val="003E449B"/>
    <w:rsid w:val="003E4A69"/>
    <w:rsid w:val="003E7320"/>
    <w:rsid w:val="003E7A77"/>
    <w:rsid w:val="003E7CC5"/>
    <w:rsid w:val="003F15A3"/>
    <w:rsid w:val="003F1D7E"/>
    <w:rsid w:val="003F4E4D"/>
    <w:rsid w:val="003F55F8"/>
    <w:rsid w:val="003F58B9"/>
    <w:rsid w:val="00401A21"/>
    <w:rsid w:val="00402A27"/>
    <w:rsid w:val="00403071"/>
    <w:rsid w:val="00403AA7"/>
    <w:rsid w:val="00405A1F"/>
    <w:rsid w:val="00410BFC"/>
    <w:rsid w:val="0041226A"/>
    <w:rsid w:val="00412B25"/>
    <w:rsid w:val="00412B86"/>
    <w:rsid w:val="0041566F"/>
    <w:rsid w:val="00417266"/>
    <w:rsid w:val="00421677"/>
    <w:rsid w:val="00422861"/>
    <w:rsid w:val="00422BB5"/>
    <w:rsid w:val="00422D4C"/>
    <w:rsid w:val="0042345E"/>
    <w:rsid w:val="00423907"/>
    <w:rsid w:val="004241E7"/>
    <w:rsid w:val="004264FF"/>
    <w:rsid w:val="00427BE0"/>
    <w:rsid w:val="0043052E"/>
    <w:rsid w:val="00436319"/>
    <w:rsid w:val="0044030C"/>
    <w:rsid w:val="00440674"/>
    <w:rsid w:val="00441756"/>
    <w:rsid w:val="00441AB7"/>
    <w:rsid w:val="00443412"/>
    <w:rsid w:val="00447420"/>
    <w:rsid w:val="00447AEC"/>
    <w:rsid w:val="0045052E"/>
    <w:rsid w:val="00451160"/>
    <w:rsid w:val="00451683"/>
    <w:rsid w:val="00451AB5"/>
    <w:rsid w:val="00452142"/>
    <w:rsid w:val="0045230F"/>
    <w:rsid w:val="00452397"/>
    <w:rsid w:val="00452F08"/>
    <w:rsid w:val="004538B9"/>
    <w:rsid w:val="00454401"/>
    <w:rsid w:val="004551DA"/>
    <w:rsid w:val="0045737D"/>
    <w:rsid w:val="00457B7E"/>
    <w:rsid w:val="004612FE"/>
    <w:rsid w:val="0046153C"/>
    <w:rsid w:val="00462526"/>
    <w:rsid w:val="00462801"/>
    <w:rsid w:val="00463E72"/>
    <w:rsid w:val="0046420E"/>
    <w:rsid w:val="0046527E"/>
    <w:rsid w:val="00465ED1"/>
    <w:rsid w:val="0046609B"/>
    <w:rsid w:val="00467353"/>
    <w:rsid w:val="00467474"/>
    <w:rsid w:val="00467CA2"/>
    <w:rsid w:val="004706B4"/>
    <w:rsid w:val="00470F02"/>
    <w:rsid w:val="004712F9"/>
    <w:rsid w:val="004727CF"/>
    <w:rsid w:val="00475663"/>
    <w:rsid w:val="00476754"/>
    <w:rsid w:val="00477191"/>
    <w:rsid w:val="0047792B"/>
    <w:rsid w:val="00480130"/>
    <w:rsid w:val="004813E0"/>
    <w:rsid w:val="00483040"/>
    <w:rsid w:val="004832D2"/>
    <w:rsid w:val="00484637"/>
    <w:rsid w:val="00484D91"/>
    <w:rsid w:val="00484E90"/>
    <w:rsid w:val="004859C7"/>
    <w:rsid w:val="0048743C"/>
    <w:rsid w:val="00487AB4"/>
    <w:rsid w:val="004940BF"/>
    <w:rsid w:val="0049567E"/>
    <w:rsid w:val="0049727C"/>
    <w:rsid w:val="004975D2"/>
    <w:rsid w:val="0049799A"/>
    <w:rsid w:val="004A0B2D"/>
    <w:rsid w:val="004A14CB"/>
    <w:rsid w:val="004A1C35"/>
    <w:rsid w:val="004A3BBC"/>
    <w:rsid w:val="004A4798"/>
    <w:rsid w:val="004A5B45"/>
    <w:rsid w:val="004A605D"/>
    <w:rsid w:val="004A60A8"/>
    <w:rsid w:val="004A71AA"/>
    <w:rsid w:val="004A7441"/>
    <w:rsid w:val="004B2C46"/>
    <w:rsid w:val="004B39D7"/>
    <w:rsid w:val="004B5B18"/>
    <w:rsid w:val="004B5B86"/>
    <w:rsid w:val="004B6345"/>
    <w:rsid w:val="004B63A8"/>
    <w:rsid w:val="004C022F"/>
    <w:rsid w:val="004C03DE"/>
    <w:rsid w:val="004C04B2"/>
    <w:rsid w:val="004C0629"/>
    <w:rsid w:val="004C0873"/>
    <w:rsid w:val="004C1AED"/>
    <w:rsid w:val="004C1CE1"/>
    <w:rsid w:val="004C47D9"/>
    <w:rsid w:val="004C53E0"/>
    <w:rsid w:val="004C5CF5"/>
    <w:rsid w:val="004C64E4"/>
    <w:rsid w:val="004C6F74"/>
    <w:rsid w:val="004D0A79"/>
    <w:rsid w:val="004D2629"/>
    <w:rsid w:val="004D4538"/>
    <w:rsid w:val="004D49B9"/>
    <w:rsid w:val="004D594A"/>
    <w:rsid w:val="004D5E62"/>
    <w:rsid w:val="004D6BBB"/>
    <w:rsid w:val="004D7E4E"/>
    <w:rsid w:val="004E1311"/>
    <w:rsid w:val="004E1F51"/>
    <w:rsid w:val="004E271E"/>
    <w:rsid w:val="004E3F63"/>
    <w:rsid w:val="004E4601"/>
    <w:rsid w:val="004E466A"/>
    <w:rsid w:val="004F0107"/>
    <w:rsid w:val="004F1103"/>
    <w:rsid w:val="004F122A"/>
    <w:rsid w:val="004F2E79"/>
    <w:rsid w:val="004F2F66"/>
    <w:rsid w:val="004F3100"/>
    <w:rsid w:val="004F31E9"/>
    <w:rsid w:val="004F36B9"/>
    <w:rsid w:val="004F3CD4"/>
    <w:rsid w:val="004F3F24"/>
    <w:rsid w:val="004F4213"/>
    <w:rsid w:val="004F7815"/>
    <w:rsid w:val="005005C3"/>
    <w:rsid w:val="00501CC2"/>
    <w:rsid w:val="00501DA8"/>
    <w:rsid w:val="0050223D"/>
    <w:rsid w:val="005032A4"/>
    <w:rsid w:val="005035F3"/>
    <w:rsid w:val="005036D5"/>
    <w:rsid w:val="00503A2C"/>
    <w:rsid w:val="0050462A"/>
    <w:rsid w:val="00504E48"/>
    <w:rsid w:val="00505445"/>
    <w:rsid w:val="005104A0"/>
    <w:rsid w:val="00512A3D"/>
    <w:rsid w:val="00512DC8"/>
    <w:rsid w:val="00513196"/>
    <w:rsid w:val="005134E1"/>
    <w:rsid w:val="00515900"/>
    <w:rsid w:val="00516415"/>
    <w:rsid w:val="00516947"/>
    <w:rsid w:val="00517FCC"/>
    <w:rsid w:val="00520F81"/>
    <w:rsid w:val="005212BB"/>
    <w:rsid w:val="0052160D"/>
    <w:rsid w:val="00521D02"/>
    <w:rsid w:val="0052277F"/>
    <w:rsid w:val="0052330F"/>
    <w:rsid w:val="005233BB"/>
    <w:rsid w:val="0052544B"/>
    <w:rsid w:val="005266B1"/>
    <w:rsid w:val="00527902"/>
    <w:rsid w:val="00527D2D"/>
    <w:rsid w:val="00531EA0"/>
    <w:rsid w:val="005321C9"/>
    <w:rsid w:val="00532782"/>
    <w:rsid w:val="00535595"/>
    <w:rsid w:val="005368AD"/>
    <w:rsid w:val="005378DA"/>
    <w:rsid w:val="005379B5"/>
    <w:rsid w:val="00540667"/>
    <w:rsid w:val="005410E3"/>
    <w:rsid w:val="00541ECD"/>
    <w:rsid w:val="0054279C"/>
    <w:rsid w:val="005427A3"/>
    <w:rsid w:val="005437BF"/>
    <w:rsid w:val="00544A4D"/>
    <w:rsid w:val="00545795"/>
    <w:rsid w:val="00545BB0"/>
    <w:rsid w:val="00550431"/>
    <w:rsid w:val="00550836"/>
    <w:rsid w:val="00550F7E"/>
    <w:rsid w:val="0055114F"/>
    <w:rsid w:val="005514FC"/>
    <w:rsid w:val="00553A94"/>
    <w:rsid w:val="0055438C"/>
    <w:rsid w:val="00554C45"/>
    <w:rsid w:val="00556091"/>
    <w:rsid w:val="0055611B"/>
    <w:rsid w:val="0055797F"/>
    <w:rsid w:val="005600D0"/>
    <w:rsid w:val="005604C4"/>
    <w:rsid w:val="00560B47"/>
    <w:rsid w:val="0056294E"/>
    <w:rsid w:val="00562F97"/>
    <w:rsid w:val="005642A9"/>
    <w:rsid w:val="0056501C"/>
    <w:rsid w:val="00565043"/>
    <w:rsid w:val="00565887"/>
    <w:rsid w:val="00566282"/>
    <w:rsid w:val="005664E4"/>
    <w:rsid w:val="00566502"/>
    <w:rsid w:val="0056650E"/>
    <w:rsid w:val="00566A30"/>
    <w:rsid w:val="00567B1E"/>
    <w:rsid w:val="00570B0A"/>
    <w:rsid w:val="00572E4E"/>
    <w:rsid w:val="005754D1"/>
    <w:rsid w:val="00575524"/>
    <w:rsid w:val="00576F39"/>
    <w:rsid w:val="00580CB0"/>
    <w:rsid w:val="00580D71"/>
    <w:rsid w:val="005832A0"/>
    <w:rsid w:val="005839AF"/>
    <w:rsid w:val="00583BC4"/>
    <w:rsid w:val="00583E2D"/>
    <w:rsid w:val="00584918"/>
    <w:rsid w:val="005915B4"/>
    <w:rsid w:val="0059186D"/>
    <w:rsid w:val="005926CD"/>
    <w:rsid w:val="00595ED7"/>
    <w:rsid w:val="00596B8A"/>
    <w:rsid w:val="005977EA"/>
    <w:rsid w:val="0059786B"/>
    <w:rsid w:val="00597F9D"/>
    <w:rsid w:val="005A04E4"/>
    <w:rsid w:val="005A1519"/>
    <w:rsid w:val="005A15A1"/>
    <w:rsid w:val="005A43A1"/>
    <w:rsid w:val="005A5B66"/>
    <w:rsid w:val="005A5BDB"/>
    <w:rsid w:val="005A6050"/>
    <w:rsid w:val="005A62D3"/>
    <w:rsid w:val="005A666C"/>
    <w:rsid w:val="005A79D7"/>
    <w:rsid w:val="005A7C6E"/>
    <w:rsid w:val="005B114C"/>
    <w:rsid w:val="005B1161"/>
    <w:rsid w:val="005B15B5"/>
    <w:rsid w:val="005B1F29"/>
    <w:rsid w:val="005B2201"/>
    <w:rsid w:val="005B3650"/>
    <w:rsid w:val="005B3CDF"/>
    <w:rsid w:val="005B4ED4"/>
    <w:rsid w:val="005B5E2C"/>
    <w:rsid w:val="005B662D"/>
    <w:rsid w:val="005B68C5"/>
    <w:rsid w:val="005C1DF3"/>
    <w:rsid w:val="005C6195"/>
    <w:rsid w:val="005C7635"/>
    <w:rsid w:val="005D0D81"/>
    <w:rsid w:val="005D1B80"/>
    <w:rsid w:val="005D20C6"/>
    <w:rsid w:val="005D4F92"/>
    <w:rsid w:val="005D5DD6"/>
    <w:rsid w:val="005D6DFC"/>
    <w:rsid w:val="005D6E7B"/>
    <w:rsid w:val="005D73DB"/>
    <w:rsid w:val="005E261C"/>
    <w:rsid w:val="005E2A40"/>
    <w:rsid w:val="005E2AFB"/>
    <w:rsid w:val="005E408A"/>
    <w:rsid w:val="005E4220"/>
    <w:rsid w:val="005E425C"/>
    <w:rsid w:val="005E49A3"/>
    <w:rsid w:val="005E56AD"/>
    <w:rsid w:val="005E742D"/>
    <w:rsid w:val="005E7511"/>
    <w:rsid w:val="005E7DC3"/>
    <w:rsid w:val="005F0C87"/>
    <w:rsid w:val="005F1A63"/>
    <w:rsid w:val="005F249F"/>
    <w:rsid w:val="005F2908"/>
    <w:rsid w:val="005F3510"/>
    <w:rsid w:val="005F3EBC"/>
    <w:rsid w:val="005F6201"/>
    <w:rsid w:val="00600B09"/>
    <w:rsid w:val="0060151E"/>
    <w:rsid w:val="00601D0B"/>
    <w:rsid w:val="00604DCF"/>
    <w:rsid w:val="00604FAC"/>
    <w:rsid w:val="00605016"/>
    <w:rsid w:val="006054D5"/>
    <w:rsid w:val="00606349"/>
    <w:rsid w:val="00610649"/>
    <w:rsid w:val="00611442"/>
    <w:rsid w:val="006115FB"/>
    <w:rsid w:val="0061262A"/>
    <w:rsid w:val="00612DAF"/>
    <w:rsid w:val="006133FE"/>
    <w:rsid w:val="006136A2"/>
    <w:rsid w:val="00613F8E"/>
    <w:rsid w:val="00615228"/>
    <w:rsid w:val="006155B4"/>
    <w:rsid w:val="0061611E"/>
    <w:rsid w:val="00616CF2"/>
    <w:rsid w:val="0061705B"/>
    <w:rsid w:val="006210A6"/>
    <w:rsid w:val="006213EA"/>
    <w:rsid w:val="00621875"/>
    <w:rsid w:val="00622179"/>
    <w:rsid w:val="006237F4"/>
    <w:rsid w:val="00623E92"/>
    <w:rsid w:val="006253D3"/>
    <w:rsid w:val="006262B0"/>
    <w:rsid w:val="00631428"/>
    <w:rsid w:val="00633ED1"/>
    <w:rsid w:val="00633F84"/>
    <w:rsid w:val="006343A2"/>
    <w:rsid w:val="006343EE"/>
    <w:rsid w:val="00634425"/>
    <w:rsid w:val="00641017"/>
    <w:rsid w:val="00641E38"/>
    <w:rsid w:val="00644A4F"/>
    <w:rsid w:val="00646CF8"/>
    <w:rsid w:val="00647596"/>
    <w:rsid w:val="006478E5"/>
    <w:rsid w:val="00647A9C"/>
    <w:rsid w:val="00647EC3"/>
    <w:rsid w:val="00647F81"/>
    <w:rsid w:val="006500BD"/>
    <w:rsid w:val="006506D0"/>
    <w:rsid w:val="00650867"/>
    <w:rsid w:val="00650D82"/>
    <w:rsid w:val="0065176A"/>
    <w:rsid w:val="006522E7"/>
    <w:rsid w:val="00652478"/>
    <w:rsid w:val="00654CCA"/>
    <w:rsid w:val="0065540F"/>
    <w:rsid w:val="006555FA"/>
    <w:rsid w:val="00655873"/>
    <w:rsid w:val="00655DA6"/>
    <w:rsid w:val="006601E9"/>
    <w:rsid w:val="00661712"/>
    <w:rsid w:val="006634AF"/>
    <w:rsid w:val="00663AE9"/>
    <w:rsid w:val="00664386"/>
    <w:rsid w:val="00666038"/>
    <w:rsid w:val="00666A36"/>
    <w:rsid w:val="006711B7"/>
    <w:rsid w:val="00671CBF"/>
    <w:rsid w:val="00672A5B"/>
    <w:rsid w:val="006733FA"/>
    <w:rsid w:val="00674B26"/>
    <w:rsid w:val="00675503"/>
    <w:rsid w:val="006762D7"/>
    <w:rsid w:val="0068074C"/>
    <w:rsid w:val="00680A7D"/>
    <w:rsid w:val="0068140C"/>
    <w:rsid w:val="00681D11"/>
    <w:rsid w:val="0068318E"/>
    <w:rsid w:val="00684341"/>
    <w:rsid w:val="006845D2"/>
    <w:rsid w:val="0068506A"/>
    <w:rsid w:val="006851A4"/>
    <w:rsid w:val="006856F7"/>
    <w:rsid w:val="0068615A"/>
    <w:rsid w:val="00687550"/>
    <w:rsid w:val="0069014C"/>
    <w:rsid w:val="00690447"/>
    <w:rsid w:val="00690583"/>
    <w:rsid w:val="006910CF"/>
    <w:rsid w:val="00692417"/>
    <w:rsid w:val="00692711"/>
    <w:rsid w:val="00692BB8"/>
    <w:rsid w:val="006974B7"/>
    <w:rsid w:val="0069751D"/>
    <w:rsid w:val="006A0469"/>
    <w:rsid w:val="006A148C"/>
    <w:rsid w:val="006A17EF"/>
    <w:rsid w:val="006A1816"/>
    <w:rsid w:val="006A323D"/>
    <w:rsid w:val="006A3DE3"/>
    <w:rsid w:val="006A449A"/>
    <w:rsid w:val="006A4663"/>
    <w:rsid w:val="006A525A"/>
    <w:rsid w:val="006A5BF1"/>
    <w:rsid w:val="006A63B0"/>
    <w:rsid w:val="006A67F5"/>
    <w:rsid w:val="006A6D81"/>
    <w:rsid w:val="006B1FEA"/>
    <w:rsid w:val="006B327F"/>
    <w:rsid w:val="006B445E"/>
    <w:rsid w:val="006B4B61"/>
    <w:rsid w:val="006B523F"/>
    <w:rsid w:val="006B5D12"/>
    <w:rsid w:val="006B7E8A"/>
    <w:rsid w:val="006C1073"/>
    <w:rsid w:val="006C2262"/>
    <w:rsid w:val="006C2FE3"/>
    <w:rsid w:val="006C4172"/>
    <w:rsid w:val="006C471F"/>
    <w:rsid w:val="006C4FA5"/>
    <w:rsid w:val="006C6D6C"/>
    <w:rsid w:val="006C72DF"/>
    <w:rsid w:val="006C7882"/>
    <w:rsid w:val="006C7B05"/>
    <w:rsid w:val="006D08EC"/>
    <w:rsid w:val="006D0901"/>
    <w:rsid w:val="006D2C63"/>
    <w:rsid w:val="006D2F0A"/>
    <w:rsid w:val="006D3114"/>
    <w:rsid w:val="006D43E4"/>
    <w:rsid w:val="006D5D8B"/>
    <w:rsid w:val="006D7E84"/>
    <w:rsid w:val="006E0219"/>
    <w:rsid w:val="006E0FEF"/>
    <w:rsid w:val="006E2668"/>
    <w:rsid w:val="006E3199"/>
    <w:rsid w:val="006E3544"/>
    <w:rsid w:val="006E35A7"/>
    <w:rsid w:val="006E47D6"/>
    <w:rsid w:val="006E4961"/>
    <w:rsid w:val="006E4A09"/>
    <w:rsid w:val="006E4EAE"/>
    <w:rsid w:val="006E50B5"/>
    <w:rsid w:val="006E50F5"/>
    <w:rsid w:val="006E6971"/>
    <w:rsid w:val="006E736C"/>
    <w:rsid w:val="006F022F"/>
    <w:rsid w:val="006F027D"/>
    <w:rsid w:val="006F06C1"/>
    <w:rsid w:val="006F14E3"/>
    <w:rsid w:val="006F1BDF"/>
    <w:rsid w:val="006F2C8A"/>
    <w:rsid w:val="006F472D"/>
    <w:rsid w:val="006F4E99"/>
    <w:rsid w:val="006F4EBC"/>
    <w:rsid w:val="006F73F9"/>
    <w:rsid w:val="00701578"/>
    <w:rsid w:val="007018A8"/>
    <w:rsid w:val="00702F05"/>
    <w:rsid w:val="00703F2C"/>
    <w:rsid w:val="00704412"/>
    <w:rsid w:val="007050F0"/>
    <w:rsid w:val="00711B99"/>
    <w:rsid w:val="00711CEA"/>
    <w:rsid w:val="00711DC3"/>
    <w:rsid w:val="00711DD9"/>
    <w:rsid w:val="00712CE2"/>
    <w:rsid w:val="00713B08"/>
    <w:rsid w:val="0071408E"/>
    <w:rsid w:val="00714FA4"/>
    <w:rsid w:val="00721A87"/>
    <w:rsid w:val="00721CF0"/>
    <w:rsid w:val="00721E2F"/>
    <w:rsid w:val="00723CDA"/>
    <w:rsid w:val="00724056"/>
    <w:rsid w:val="00725309"/>
    <w:rsid w:val="00725A14"/>
    <w:rsid w:val="00726322"/>
    <w:rsid w:val="00726807"/>
    <w:rsid w:val="0072714C"/>
    <w:rsid w:val="00734774"/>
    <w:rsid w:val="007347DB"/>
    <w:rsid w:val="0073585E"/>
    <w:rsid w:val="00736948"/>
    <w:rsid w:val="00737FA7"/>
    <w:rsid w:val="007408EB"/>
    <w:rsid w:val="00741231"/>
    <w:rsid w:val="00743B6B"/>
    <w:rsid w:val="00743D54"/>
    <w:rsid w:val="00743F9B"/>
    <w:rsid w:val="00743FE8"/>
    <w:rsid w:val="007443EF"/>
    <w:rsid w:val="00744A38"/>
    <w:rsid w:val="00744C0B"/>
    <w:rsid w:val="00745472"/>
    <w:rsid w:val="007461BE"/>
    <w:rsid w:val="00751C3A"/>
    <w:rsid w:val="00752724"/>
    <w:rsid w:val="0075418D"/>
    <w:rsid w:val="00754D5E"/>
    <w:rsid w:val="0075687E"/>
    <w:rsid w:val="00756906"/>
    <w:rsid w:val="00756A6B"/>
    <w:rsid w:val="00756A7D"/>
    <w:rsid w:val="00757963"/>
    <w:rsid w:val="00757DB7"/>
    <w:rsid w:val="0076166E"/>
    <w:rsid w:val="00762CD1"/>
    <w:rsid w:val="00763D4E"/>
    <w:rsid w:val="00765F38"/>
    <w:rsid w:val="007663F9"/>
    <w:rsid w:val="00766E63"/>
    <w:rsid w:val="007672ED"/>
    <w:rsid w:val="007717DD"/>
    <w:rsid w:val="00772CF3"/>
    <w:rsid w:val="00773288"/>
    <w:rsid w:val="00773545"/>
    <w:rsid w:val="00773F48"/>
    <w:rsid w:val="007753AA"/>
    <w:rsid w:val="00777908"/>
    <w:rsid w:val="007806E5"/>
    <w:rsid w:val="00780948"/>
    <w:rsid w:val="007817B6"/>
    <w:rsid w:val="00781D50"/>
    <w:rsid w:val="00783807"/>
    <w:rsid w:val="0078426B"/>
    <w:rsid w:val="00784532"/>
    <w:rsid w:val="007849A2"/>
    <w:rsid w:val="00786060"/>
    <w:rsid w:val="007904A3"/>
    <w:rsid w:val="00791CDE"/>
    <w:rsid w:val="007939DB"/>
    <w:rsid w:val="00794578"/>
    <w:rsid w:val="00796D3B"/>
    <w:rsid w:val="00797B1C"/>
    <w:rsid w:val="007A010D"/>
    <w:rsid w:val="007A196C"/>
    <w:rsid w:val="007A5F1E"/>
    <w:rsid w:val="007A7C75"/>
    <w:rsid w:val="007B1479"/>
    <w:rsid w:val="007B1B84"/>
    <w:rsid w:val="007B3926"/>
    <w:rsid w:val="007B3F92"/>
    <w:rsid w:val="007B42DA"/>
    <w:rsid w:val="007B46F1"/>
    <w:rsid w:val="007B5034"/>
    <w:rsid w:val="007B5ED7"/>
    <w:rsid w:val="007C0A8F"/>
    <w:rsid w:val="007C2CE5"/>
    <w:rsid w:val="007C38C7"/>
    <w:rsid w:val="007C4023"/>
    <w:rsid w:val="007C53BE"/>
    <w:rsid w:val="007C7222"/>
    <w:rsid w:val="007C7384"/>
    <w:rsid w:val="007D1148"/>
    <w:rsid w:val="007D1757"/>
    <w:rsid w:val="007D1BD3"/>
    <w:rsid w:val="007D236C"/>
    <w:rsid w:val="007D24A6"/>
    <w:rsid w:val="007D2B65"/>
    <w:rsid w:val="007D43FD"/>
    <w:rsid w:val="007D4982"/>
    <w:rsid w:val="007D5621"/>
    <w:rsid w:val="007D7015"/>
    <w:rsid w:val="007E0F8C"/>
    <w:rsid w:val="007E100A"/>
    <w:rsid w:val="007E32AE"/>
    <w:rsid w:val="007E411F"/>
    <w:rsid w:val="007E48F7"/>
    <w:rsid w:val="007E54FF"/>
    <w:rsid w:val="007E6478"/>
    <w:rsid w:val="007E68C7"/>
    <w:rsid w:val="007E698C"/>
    <w:rsid w:val="007F0D7B"/>
    <w:rsid w:val="007F16C8"/>
    <w:rsid w:val="007F3D49"/>
    <w:rsid w:val="007F5639"/>
    <w:rsid w:val="007F727E"/>
    <w:rsid w:val="008015DD"/>
    <w:rsid w:val="00801F00"/>
    <w:rsid w:val="00802305"/>
    <w:rsid w:val="00802A5A"/>
    <w:rsid w:val="00803818"/>
    <w:rsid w:val="00803E3B"/>
    <w:rsid w:val="00804568"/>
    <w:rsid w:val="008047B9"/>
    <w:rsid w:val="00804AAB"/>
    <w:rsid w:val="00804BDD"/>
    <w:rsid w:val="00805900"/>
    <w:rsid w:val="00805DBE"/>
    <w:rsid w:val="0080603C"/>
    <w:rsid w:val="00806380"/>
    <w:rsid w:val="00806E0C"/>
    <w:rsid w:val="0081098C"/>
    <w:rsid w:val="00810EF1"/>
    <w:rsid w:val="00811CF3"/>
    <w:rsid w:val="00811DEB"/>
    <w:rsid w:val="00812865"/>
    <w:rsid w:val="00812BC1"/>
    <w:rsid w:val="00813762"/>
    <w:rsid w:val="00813814"/>
    <w:rsid w:val="00815065"/>
    <w:rsid w:val="0081693D"/>
    <w:rsid w:val="00823423"/>
    <w:rsid w:val="00823E8C"/>
    <w:rsid w:val="008249EF"/>
    <w:rsid w:val="008251F0"/>
    <w:rsid w:val="00827164"/>
    <w:rsid w:val="00830649"/>
    <w:rsid w:val="008314BF"/>
    <w:rsid w:val="00831E88"/>
    <w:rsid w:val="0083435E"/>
    <w:rsid w:val="008349ED"/>
    <w:rsid w:val="00837E84"/>
    <w:rsid w:val="00840FC2"/>
    <w:rsid w:val="00842736"/>
    <w:rsid w:val="0084332C"/>
    <w:rsid w:val="00845E78"/>
    <w:rsid w:val="00846D2B"/>
    <w:rsid w:val="00850BAB"/>
    <w:rsid w:val="00851A33"/>
    <w:rsid w:val="00852011"/>
    <w:rsid w:val="0085285F"/>
    <w:rsid w:val="008547FD"/>
    <w:rsid w:val="00854BAB"/>
    <w:rsid w:val="008556C6"/>
    <w:rsid w:val="00856EE5"/>
    <w:rsid w:val="00857186"/>
    <w:rsid w:val="008578F9"/>
    <w:rsid w:val="00857E1C"/>
    <w:rsid w:val="00860E32"/>
    <w:rsid w:val="00862604"/>
    <w:rsid w:val="00862B4D"/>
    <w:rsid w:val="008642AC"/>
    <w:rsid w:val="00865525"/>
    <w:rsid w:val="008668C2"/>
    <w:rsid w:val="00867D78"/>
    <w:rsid w:val="00870280"/>
    <w:rsid w:val="00870899"/>
    <w:rsid w:val="00871264"/>
    <w:rsid w:val="00871A84"/>
    <w:rsid w:val="00871BAD"/>
    <w:rsid w:val="00872659"/>
    <w:rsid w:val="008735E0"/>
    <w:rsid w:val="00873969"/>
    <w:rsid w:val="00873F98"/>
    <w:rsid w:val="00874BF8"/>
    <w:rsid w:val="008761D1"/>
    <w:rsid w:val="00876625"/>
    <w:rsid w:val="00876BD9"/>
    <w:rsid w:val="00880B25"/>
    <w:rsid w:val="00880C79"/>
    <w:rsid w:val="00881B3D"/>
    <w:rsid w:val="00882CB1"/>
    <w:rsid w:val="0088594B"/>
    <w:rsid w:val="00886239"/>
    <w:rsid w:val="008864C8"/>
    <w:rsid w:val="008866B7"/>
    <w:rsid w:val="00886D80"/>
    <w:rsid w:val="00887A1C"/>
    <w:rsid w:val="00890F31"/>
    <w:rsid w:val="00891B51"/>
    <w:rsid w:val="008936C6"/>
    <w:rsid w:val="008938E8"/>
    <w:rsid w:val="008942A3"/>
    <w:rsid w:val="0089484A"/>
    <w:rsid w:val="00894F20"/>
    <w:rsid w:val="008957B6"/>
    <w:rsid w:val="00897BE2"/>
    <w:rsid w:val="00897EB0"/>
    <w:rsid w:val="008A027D"/>
    <w:rsid w:val="008A0FA2"/>
    <w:rsid w:val="008A20EC"/>
    <w:rsid w:val="008A281D"/>
    <w:rsid w:val="008A2F2A"/>
    <w:rsid w:val="008A5106"/>
    <w:rsid w:val="008A7AB2"/>
    <w:rsid w:val="008A7B0C"/>
    <w:rsid w:val="008A7E33"/>
    <w:rsid w:val="008B06A7"/>
    <w:rsid w:val="008B1398"/>
    <w:rsid w:val="008B2278"/>
    <w:rsid w:val="008B37AF"/>
    <w:rsid w:val="008B463F"/>
    <w:rsid w:val="008B4E37"/>
    <w:rsid w:val="008B6D7B"/>
    <w:rsid w:val="008B7402"/>
    <w:rsid w:val="008B7E9B"/>
    <w:rsid w:val="008C4329"/>
    <w:rsid w:val="008C7005"/>
    <w:rsid w:val="008D1ADF"/>
    <w:rsid w:val="008D1ED9"/>
    <w:rsid w:val="008D2058"/>
    <w:rsid w:val="008D29B8"/>
    <w:rsid w:val="008D3977"/>
    <w:rsid w:val="008D405B"/>
    <w:rsid w:val="008D4794"/>
    <w:rsid w:val="008D4C23"/>
    <w:rsid w:val="008D5FC2"/>
    <w:rsid w:val="008D6A18"/>
    <w:rsid w:val="008D778A"/>
    <w:rsid w:val="008E020A"/>
    <w:rsid w:val="008E0E18"/>
    <w:rsid w:val="008E2215"/>
    <w:rsid w:val="008E33EA"/>
    <w:rsid w:val="008E3590"/>
    <w:rsid w:val="008E395B"/>
    <w:rsid w:val="008E3B5F"/>
    <w:rsid w:val="008E499D"/>
    <w:rsid w:val="008E562D"/>
    <w:rsid w:val="008E6B46"/>
    <w:rsid w:val="008E705F"/>
    <w:rsid w:val="008E76BB"/>
    <w:rsid w:val="008F078D"/>
    <w:rsid w:val="008F18E3"/>
    <w:rsid w:val="008F192B"/>
    <w:rsid w:val="008F1A7A"/>
    <w:rsid w:val="008F1AFF"/>
    <w:rsid w:val="008F25D7"/>
    <w:rsid w:val="008F27FA"/>
    <w:rsid w:val="008F2D54"/>
    <w:rsid w:val="008F353B"/>
    <w:rsid w:val="008F7D26"/>
    <w:rsid w:val="00901139"/>
    <w:rsid w:val="00901874"/>
    <w:rsid w:val="00901BF5"/>
    <w:rsid w:val="00902C6F"/>
    <w:rsid w:val="00903FF8"/>
    <w:rsid w:val="009053E4"/>
    <w:rsid w:val="00906050"/>
    <w:rsid w:val="009079ED"/>
    <w:rsid w:val="00907C7D"/>
    <w:rsid w:val="00910545"/>
    <w:rsid w:val="00911966"/>
    <w:rsid w:val="00912822"/>
    <w:rsid w:val="00912E2E"/>
    <w:rsid w:val="00913933"/>
    <w:rsid w:val="009141F6"/>
    <w:rsid w:val="009142AC"/>
    <w:rsid w:val="00917002"/>
    <w:rsid w:val="009176C7"/>
    <w:rsid w:val="00917862"/>
    <w:rsid w:val="00917FFA"/>
    <w:rsid w:val="00920469"/>
    <w:rsid w:val="009216BB"/>
    <w:rsid w:val="00922FF1"/>
    <w:rsid w:val="00923020"/>
    <w:rsid w:val="0092323F"/>
    <w:rsid w:val="009232FB"/>
    <w:rsid w:val="00923A68"/>
    <w:rsid w:val="009243C9"/>
    <w:rsid w:val="00924D39"/>
    <w:rsid w:val="00926EF5"/>
    <w:rsid w:val="00930815"/>
    <w:rsid w:val="009313C8"/>
    <w:rsid w:val="00931531"/>
    <w:rsid w:val="0093180E"/>
    <w:rsid w:val="00931F03"/>
    <w:rsid w:val="009341AA"/>
    <w:rsid w:val="00934967"/>
    <w:rsid w:val="009359DC"/>
    <w:rsid w:val="00935BC7"/>
    <w:rsid w:val="00935CAF"/>
    <w:rsid w:val="009369B2"/>
    <w:rsid w:val="00937B41"/>
    <w:rsid w:val="00941110"/>
    <w:rsid w:val="0094211E"/>
    <w:rsid w:val="0094253F"/>
    <w:rsid w:val="00945A20"/>
    <w:rsid w:val="00945FDE"/>
    <w:rsid w:val="00946459"/>
    <w:rsid w:val="00946FDA"/>
    <w:rsid w:val="00950A89"/>
    <w:rsid w:val="0095129B"/>
    <w:rsid w:val="0095522C"/>
    <w:rsid w:val="009554C6"/>
    <w:rsid w:val="00955FB4"/>
    <w:rsid w:val="00956DF3"/>
    <w:rsid w:val="00960A18"/>
    <w:rsid w:val="0096106E"/>
    <w:rsid w:val="009616FA"/>
    <w:rsid w:val="00962BA7"/>
    <w:rsid w:val="0096390B"/>
    <w:rsid w:val="00965551"/>
    <w:rsid w:val="00967EE9"/>
    <w:rsid w:val="0097031F"/>
    <w:rsid w:val="0097035D"/>
    <w:rsid w:val="009705DE"/>
    <w:rsid w:val="00971976"/>
    <w:rsid w:val="0097227F"/>
    <w:rsid w:val="009725B1"/>
    <w:rsid w:val="009730B2"/>
    <w:rsid w:val="009742D2"/>
    <w:rsid w:val="009760CC"/>
    <w:rsid w:val="00976E6F"/>
    <w:rsid w:val="00977BF4"/>
    <w:rsid w:val="009810EA"/>
    <w:rsid w:val="009820C3"/>
    <w:rsid w:val="009828F1"/>
    <w:rsid w:val="00982A50"/>
    <w:rsid w:val="0098378C"/>
    <w:rsid w:val="00983CCF"/>
    <w:rsid w:val="009840E0"/>
    <w:rsid w:val="009846B6"/>
    <w:rsid w:val="0098494A"/>
    <w:rsid w:val="009855B9"/>
    <w:rsid w:val="00985AC2"/>
    <w:rsid w:val="00985E0B"/>
    <w:rsid w:val="00985EE7"/>
    <w:rsid w:val="00986CD5"/>
    <w:rsid w:val="00987348"/>
    <w:rsid w:val="00987A21"/>
    <w:rsid w:val="00987CC8"/>
    <w:rsid w:val="0099063D"/>
    <w:rsid w:val="009907A6"/>
    <w:rsid w:val="00990BB5"/>
    <w:rsid w:val="00996164"/>
    <w:rsid w:val="00996F97"/>
    <w:rsid w:val="009975CB"/>
    <w:rsid w:val="00997A08"/>
    <w:rsid w:val="009A0905"/>
    <w:rsid w:val="009A1296"/>
    <w:rsid w:val="009A180B"/>
    <w:rsid w:val="009A37E9"/>
    <w:rsid w:val="009A40E7"/>
    <w:rsid w:val="009A42E6"/>
    <w:rsid w:val="009A45CA"/>
    <w:rsid w:val="009A6EF5"/>
    <w:rsid w:val="009B0180"/>
    <w:rsid w:val="009B0B35"/>
    <w:rsid w:val="009B0F0E"/>
    <w:rsid w:val="009B1FEA"/>
    <w:rsid w:val="009B3683"/>
    <w:rsid w:val="009B3B7A"/>
    <w:rsid w:val="009B45B9"/>
    <w:rsid w:val="009B5CD5"/>
    <w:rsid w:val="009C0608"/>
    <w:rsid w:val="009C22D7"/>
    <w:rsid w:val="009C2816"/>
    <w:rsid w:val="009C2AE3"/>
    <w:rsid w:val="009C3C88"/>
    <w:rsid w:val="009C3EE0"/>
    <w:rsid w:val="009C4820"/>
    <w:rsid w:val="009C5AF4"/>
    <w:rsid w:val="009C5F1C"/>
    <w:rsid w:val="009C6D49"/>
    <w:rsid w:val="009C72A8"/>
    <w:rsid w:val="009D0D51"/>
    <w:rsid w:val="009D0DB8"/>
    <w:rsid w:val="009D3B64"/>
    <w:rsid w:val="009D73E4"/>
    <w:rsid w:val="009D7DEC"/>
    <w:rsid w:val="009E15E1"/>
    <w:rsid w:val="009E3E28"/>
    <w:rsid w:val="009E3E64"/>
    <w:rsid w:val="009E6195"/>
    <w:rsid w:val="009F081C"/>
    <w:rsid w:val="009F17C4"/>
    <w:rsid w:val="009F31A5"/>
    <w:rsid w:val="009F4193"/>
    <w:rsid w:val="009F4529"/>
    <w:rsid w:val="009F658A"/>
    <w:rsid w:val="009F7F20"/>
    <w:rsid w:val="00A01607"/>
    <w:rsid w:val="00A02821"/>
    <w:rsid w:val="00A02AB3"/>
    <w:rsid w:val="00A03AED"/>
    <w:rsid w:val="00A06AD3"/>
    <w:rsid w:val="00A06F9D"/>
    <w:rsid w:val="00A07528"/>
    <w:rsid w:val="00A07A47"/>
    <w:rsid w:val="00A10105"/>
    <w:rsid w:val="00A1118C"/>
    <w:rsid w:val="00A11A37"/>
    <w:rsid w:val="00A1204B"/>
    <w:rsid w:val="00A1270E"/>
    <w:rsid w:val="00A12FBC"/>
    <w:rsid w:val="00A1437A"/>
    <w:rsid w:val="00A147F8"/>
    <w:rsid w:val="00A15BB5"/>
    <w:rsid w:val="00A17A69"/>
    <w:rsid w:val="00A17C7D"/>
    <w:rsid w:val="00A20C97"/>
    <w:rsid w:val="00A210DC"/>
    <w:rsid w:val="00A2288C"/>
    <w:rsid w:val="00A22C49"/>
    <w:rsid w:val="00A235A6"/>
    <w:rsid w:val="00A2499C"/>
    <w:rsid w:val="00A31658"/>
    <w:rsid w:val="00A319FD"/>
    <w:rsid w:val="00A3265F"/>
    <w:rsid w:val="00A32920"/>
    <w:rsid w:val="00A32FB4"/>
    <w:rsid w:val="00A35CF8"/>
    <w:rsid w:val="00A36DB3"/>
    <w:rsid w:val="00A37DC0"/>
    <w:rsid w:val="00A37F98"/>
    <w:rsid w:val="00A41AFF"/>
    <w:rsid w:val="00A41CC4"/>
    <w:rsid w:val="00A423BC"/>
    <w:rsid w:val="00A42A1F"/>
    <w:rsid w:val="00A42C94"/>
    <w:rsid w:val="00A4330A"/>
    <w:rsid w:val="00A43CA3"/>
    <w:rsid w:val="00A44DC0"/>
    <w:rsid w:val="00A45478"/>
    <w:rsid w:val="00A45C79"/>
    <w:rsid w:val="00A473E2"/>
    <w:rsid w:val="00A51EA0"/>
    <w:rsid w:val="00A521DF"/>
    <w:rsid w:val="00A53C6F"/>
    <w:rsid w:val="00A560D6"/>
    <w:rsid w:val="00A56367"/>
    <w:rsid w:val="00A5648F"/>
    <w:rsid w:val="00A56976"/>
    <w:rsid w:val="00A57177"/>
    <w:rsid w:val="00A57388"/>
    <w:rsid w:val="00A574B5"/>
    <w:rsid w:val="00A61829"/>
    <w:rsid w:val="00A62A5E"/>
    <w:rsid w:val="00A63662"/>
    <w:rsid w:val="00A64770"/>
    <w:rsid w:val="00A66C26"/>
    <w:rsid w:val="00A67DA3"/>
    <w:rsid w:val="00A67F38"/>
    <w:rsid w:val="00A71366"/>
    <w:rsid w:val="00A716F5"/>
    <w:rsid w:val="00A74662"/>
    <w:rsid w:val="00A74EB5"/>
    <w:rsid w:val="00A75738"/>
    <w:rsid w:val="00A76673"/>
    <w:rsid w:val="00A77177"/>
    <w:rsid w:val="00A771D9"/>
    <w:rsid w:val="00A8133B"/>
    <w:rsid w:val="00A8172E"/>
    <w:rsid w:val="00A81C3D"/>
    <w:rsid w:val="00A82ADA"/>
    <w:rsid w:val="00A8302B"/>
    <w:rsid w:val="00A8410C"/>
    <w:rsid w:val="00A85267"/>
    <w:rsid w:val="00A915F0"/>
    <w:rsid w:val="00A91B00"/>
    <w:rsid w:val="00A9205D"/>
    <w:rsid w:val="00A924B7"/>
    <w:rsid w:val="00A92584"/>
    <w:rsid w:val="00A93CD7"/>
    <w:rsid w:val="00A94B18"/>
    <w:rsid w:val="00A953EA"/>
    <w:rsid w:val="00A95E47"/>
    <w:rsid w:val="00A9709E"/>
    <w:rsid w:val="00A971A9"/>
    <w:rsid w:val="00AA1619"/>
    <w:rsid w:val="00AA16A8"/>
    <w:rsid w:val="00AA234D"/>
    <w:rsid w:val="00AA2E83"/>
    <w:rsid w:val="00AA39AF"/>
    <w:rsid w:val="00AA3D2C"/>
    <w:rsid w:val="00AA7844"/>
    <w:rsid w:val="00AB12FE"/>
    <w:rsid w:val="00AB1A42"/>
    <w:rsid w:val="00AB27D9"/>
    <w:rsid w:val="00AB2871"/>
    <w:rsid w:val="00AB3000"/>
    <w:rsid w:val="00AB413B"/>
    <w:rsid w:val="00AB4AA8"/>
    <w:rsid w:val="00AB4CBC"/>
    <w:rsid w:val="00AB5615"/>
    <w:rsid w:val="00AB5A58"/>
    <w:rsid w:val="00AB62FC"/>
    <w:rsid w:val="00AC2C02"/>
    <w:rsid w:val="00AC4657"/>
    <w:rsid w:val="00AC47A9"/>
    <w:rsid w:val="00AC632E"/>
    <w:rsid w:val="00AC7E69"/>
    <w:rsid w:val="00AD0321"/>
    <w:rsid w:val="00AD3565"/>
    <w:rsid w:val="00AD4975"/>
    <w:rsid w:val="00AD516D"/>
    <w:rsid w:val="00AD5735"/>
    <w:rsid w:val="00AD78FD"/>
    <w:rsid w:val="00AD7A20"/>
    <w:rsid w:val="00AD7C59"/>
    <w:rsid w:val="00AE00CA"/>
    <w:rsid w:val="00AE0220"/>
    <w:rsid w:val="00AE0BB3"/>
    <w:rsid w:val="00AE37B4"/>
    <w:rsid w:val="00AE4D7F"/>
    <w:rsid w:val="00AE4E8B"/>
    <w:rsid w:val="00AE68D1"/>
    <w:rsid w:val="00AE7E4A"/>
    <w:rsid w:val="00AF0501"/>
    <w:rsid w:val="00AF18B0"/>
    <w:rsid w:val="00AF2622"/>
    <w:rsid w:val="00AF3E3E"/>
    <w:rsid w:val="00AF62DE"/>
    <w:rsid w:val="00B01E19"/>
    <w:rsid w:val="00B025AF"/>
    <w:rsid w:val="00B03B34"/>
    <w:rsid w:val="00B05A1D"/>
    <w:rsid w:val="00B076EE"/>
    <w:rsid w:val="00B07B3D"/>
    <w:rsid w:val="00B105A5"/>
    <w:rsid w:val="00B11E2C"/>
    <w:rsid w:val="00B1332F"/>
    <w:rsid w:val="00B1334C"/>
    <w:rsid w:val="00B137E1"/>
    <w:rsid w:val="00B154DA"/>
    <w:rsid w:val="00B16411"/>
    <w:rsid w:val="00B17226"/>
    <w:rsid w:val="00B17235"/>
    <w:rsid w:val="00B17CD4"/>
    <w:rsid w:val="00B21F2F"/>
    <w:rsid w:val="00B22ECC"/>
    <w:rsid w:val="00B23D6A"/>
    <w:rsid w:val="00B2405B"/>
    <w:rsid w:val="00B24095"/>
    <w:rsid w:val="00B24D48"/>
    <w:rsid w:val="00B25737"/>
    <w:rsid w:val="00B26B52"/>
    <w:rsid w:val="00B27F37"/>
    <w:rsid w:val="00B306FD"/>
    <w:rsid w:val="00B32012"/>
    <w:rsid w:val="00B32623"/>
    <w:rsid w:val="00B328E8"/>
    <w:rsid w:val="00B32D50"/>
    <w:rsid w:val="00B32DFA"/>
    <w:rsid w:val="00B33614"/>
    <w:rsid w:val="00B3397F"/>
    <w:rsid w:val="00B340D9"/>
    <w:rsid w:val="00B412E9"/>
    <w:rsid w:val="00B42262"/>
    <w:rsid w:val="00B4409A"/>
    <w:rsid w:val="00B45C7C"/>
    <w:rsid w:val="00B46466"/>
    <w:rsid w:val="00B46A5C"/>
    <w:rsid w:val="00B46ADD"/>
    <w:rsid w:val="00B473D9"/>
    <w:rsid w:val="00B50FEE"/>
    <w:rsid w:val="00B51413"/>
    <w:rsid w:val="00B51C6D"/>
    <w:rsid w:val="00B527E4"/>
    <w:rsid w:val="00B52C70"/>
    <w:rsid w:val="00B53510"/>
    <w:rsid w:val="00B536FA"/>
    <w:rsid w:val="00B54F22"/>
    <w:rsid w:val="00B54F94"/>
    <w:rsid w:val="00B55626"/>
    <w:rsid w:val="00B557F0"/>
    <w:rsid w:val="00B56F08"/>
    <w:rsid w:val="00B5718A"/>
    <w:rsid w:val="00B571CE"/>
    <w:rsid w:val="00B60A4F"/>
    <w:rsid w:val="00B60FC5"/>
    <w:rsid w:val="00B61592"/>
    <w:rsid w:val="00B62062"/>
    <w:rsid w:val="00B6263B"/>
    <w:rsid w:val="00B62923"/>
    <w:rsid w:val="00B63AE0"/>
    <w:rsid w:val="00B67250"/>
    <w:rsid w:val="00B711A9"/>
    <w:rsid w:val="00B717DB"/>
    <w:rsid w:val="00B71BE8"/>
    <w:rsid w:val="00B73040"/>
    <w:rsid w:val="00B76086"/>
    <w:rsid w:val="00B76F59"/>
    <w:rsid w:val="00B77693"/>
    <w:rsid w:val="00B778AA"/>
    <w:rsid w:val="00B815E7"/>
    <w:rsid w:val="00B8185F"/>
    <w:rsid w:val="00B8224B"/>
    <w:rsid w:val="00B8275C"/>
    <w:rsid w:val="00B82A1A"/>
    <w:rsid w:val="00B85012"/>
    <w:rsid w:val="00B85627"/>
    <w:rsid w:val="00B85E7E"/>
    <w:rsid w:val="00B868F4"/>
    <w:rsid w:val="00B87582"/>
    <w:rsid w:val="00B91427"/>
    <w:rsid w:val="00B91C69"/>
    <w:rsid w:val="00B9246A"/>
    <w:rsid w:val="00B93A35"/>
    <w:rsid w:val="00B93B3F"/>
    <w:rsid w:val="00B94982"/>
    <w:rsid w:val="00B955A9"/>
    <w:rsid w:val="00B95743"/>
    <w:rsid w:val="00B95A7F"/>
    <w:rsid w:val="00BA0AE0"/>
    <w:rsid w:val="00BA40F2"/>
    <w:rsid w:val="00BA5712"/>
    <w:rsid w:val="00BA5E22"/>
    <w:rsid w:val="00BA74B8"/>
    <w:rsid w:val="00BB011C"/>
    <w:rsid w:val="00BB0353"/>
    <w:rsid w:val="00BB049B"/>
    <w:rsid w:val="00BB083D"/>
    <w:rsid w:val="00BB0CCD"/>
    <w:rsid w:val="00BB0E9E"/>
    <w:rsid w:val="00BB145C"/>
    <w:rsid w:val="00BB165C"/>
    <w:rsid w:val="00BB2835"/>
    <w:rsid w:val="00BB2A96"/>
    <w:rsid w:val="00BB2ACB"/>
    <w:rsid w:val="00BB5104"/>
    <w:rsid w:val="00BB585C"/>
    <w:rsid w:val="00BB5C26"/>
    <w:rsid w:val="00BB6181"/>
    <w:rsid w:val="00BB67D9"/>
    <w:rsid w:val="00BC1F41"/>
    <w:rsid w:val="00BC29B2"/>
    <w:rsid w:val="00BC3525"/>
    <w:rsid w:val="00BC4718"/>
    <w:rsid w:val="00BC5D5F"/>
    <w:rsid w:val="00BC7E5A"/>
    <w:rsid w:val="00BC7EF1"/>
    <w:rsid w:val="00BD0200"/>
    <w:rsid w:val="00BD365F"/>
    <w:rsid w:val="00BD46AA"/>
    <w:rsid w:val="00BD5DED"/>
    <w:rsid w:val="00BD7199"/>
    <w:rsid w:val="00BD7C67"/>
    <w:rsid w:val="00BE05B3"/>
    <w:rsid w:val="00BE1913"/>
    <w:rsid w:val="00BE25CB"/>
    <w:rsid w:val="00BE3039"/>
    <w:rsid w:val="00BE41B1"/>
    <w:rsid w:val="00BE535E"/>
    <w:rsid w:val="00BE5D22"/>
    <w:rsid w:val="00BE6391"/>
    <w:rsid w:val="00BE6F03"/>
    <w:rsid w:val="00BE7768"/>
    <w:rsid w:val="00BE7F0A"/>
    <w:rsid w:val="00BF062A"/>
    <w:rsid w:val="00BF0BB5"/>
    <w:rsid w:val="00BF0CBB"/>
    <w:rsid w:val="00BF11CC"/>
    <w:rsid w:val="00BF157B"/>
    <w:rsid w:val="00BF19E6"/>
    <w:rsid w:val="00BF43D2"/>
    <w:rsid w:val="00BF5561"/>
    <w:rsid w:val="00BF62C1"/>
    <w:rsid w:val="00BF6F67"/>
    <w:rsid w:val="00BF7357"/>
    <w:rsid w:val="00BF7486"/>
    <w:rsid w:val="00C005B5"/>
    <w:rsid w:val="00C00E41"/>
    <w:rsid w:val="00C00ED9"/>
    <w:rsid w:val="00C01CF5"/>
    <w:rsid w:val="00C02327"/>
    <w:rsid w:val="00C04FF9"/>
    <w:rsid w:val="00C051DA"/>
    <w:rsid w:val="00C05BFF"/>
    <w:rsid w:val="00C06292"/>
    <w:rsid w:val="00C06F43"/>
    <w:rsid w:val="00C07197"/>
    <w:rsid w:val="00C07C0B"/>
    <w:rsid w:val="00C1067D"/>
    <w:rsid w:val="00C112A4"/>
    <w:rsid w:val="00C11306"/>
    <w:rsid w:val="00C14BEB"/>
    <w:rsid w:val="00C15DED"/>
    <w:rsid w:val="00C17007"/>
    <w:rsid w:val="00C17411"/>
    <w:rsid w:val="00C2062D"/>
    <w:rsid w:val="00C219DE"/>
    <w:rsid w:val="00C21DAE"/>
    <w:rsid w:val="00C2248B"/>
    <w:rsid w:val="00C23E9C"/>
    <w:rsid w:val="00C2515D"/>
    <w:rsid w:val="00C26AB5"/>
    <w:rsid w:val="00C27121"/>
    <w:rsid w:val="00C27B17"/>
    <w:rsid w:val="00C27F1B"/>
    <w:rsid w:val="00C30111"/>
    <w:rsid w:val="00C30F94"/>
    <w:rsid w:val="00C3135D"/>
    <w:rsid w:val="00C31F0F"/>
    <w:rsid w:val="00C31F50"/>
    <w:rsid w:val="00C32A07"/>
    <w:rsid w:val="00C32D19"/>
    <w:rsid w:val="00C330B9"/>
    <w:rsid w:val="00C33AF9"/>
    <w:rsid w:val="00C33DE0"/>
    <w:rsid w:val="00C33F88"/>
    <w:rsid w:val="00C35460"/>
    <w:rsid w:val="00C3578B"/>
    <w:rsid w:val="00C35CA6"/>
    <w:rsid w:val="00C37879"/>
    <w:rsid w:val="00C403C0"/>
    <w:rsid w:val="00C40AB7"/>
    <w:rsid w:val="00C41EAC"/>
    <w:rsid w:val="00C41EB2"/>
    <w:rsid w:val="00C42C66"/>
    <w:rsid w:val="00C436B3"/>
    <w:rsid w:val="00C44E90"/>
    <w:rsid w:val="00C451EE"/>
    <w:rsid w:val="00C45ECC"/>
    <w:rsid w:val="00C46491"/>
    <w:rsid w:val="00C47333"/>
    <w:rsid w:val="00C47EC7"/>
    <w:rsid w:val="00C5124F"/>
    <w:rsid w:val="00C521DC"/>
    <w:rsid w:val="00C52745"/>
    <w:rsid w:val="00C53CED"/>
    <w:rsid w:val="00C56076"/>
    <w:rsid w:val="00C57B27"/>
    <w:rsid w:val="00C6015E"/>
    <w:rsid w:val="00C6040A"/>
    <w:rsid w:val="00C61732"/>
    <w:rsid w:val="00C62BE9"/>
    <w:rsid w:val="00C6329B"/>
    <w:rsid w:val="00C63AC7"/>
    <w:rsid w:val="00C64E3C"/>
    <w:rsid w:val="00C65B21"/>
    <w:rsid w:val="00C65C31"/>
    <w:rsid w:val="00C66ECC"/>
    <w:rsid w:val="00C66F30"/>
    <w:rsid w:val="00C672DA"/>
    <w:rsid w:val="00C71FC6"/>
    <w:rsid w:val="00C743CA"/>
    <w:rsid w:val="00C764E7"/>
    <w:rsid w:val="00C80844"/>
    <w:rsid w:val="00C80A27"/>
    <w:rsid w:val="00C80F9A"/>
    <w:rsid w:val="00C81C7E"/>
    <w:rsid w:val="00C82C82"/>
    <w:rsid w:val="00C83B16"/>
    <w:rsid w:val="00C85653"/>
    <w:rsid w:val="00C87654"/>
    <w:rsid w:val="00C87CAB"/>
    <w:rsid w:val="00C87F15"/>
    <w:rsid w:val="00C92085"/>
    <w:rsid w:val="00C9465D"/>
    <w:rsid w:val="00C95679"/>
    <w:rsid w:val="00C966DF"/>
    <w:rsid w:val="00C96BE1"/>
    <w:rsid w:val="00C9773B"/>
    <w:rsid w:val="00CA0410"/>
    <w:rsid w:val="00CA2F45"/>
    <w:rsid w:val="00CA34C5"/>
    <w:rsid w:val="00CA3BFA"/>
    <w:rsid w:val="00CA41DB"/>
    <w:rsid w:val="00CA48F9"/>
    <w:rsid w:val="00CA4E1E"/>
    <w:rsid w:val="00CB122B"/>
    <w:rsid w:val="00CB2759"/>
    <w:rsid w:val="00CB2EC2"/>
    <w:rsid w:val="00CB3672"/>
    <w:rsid w:val="00CB3D6A"/>
    <w:rsid w:val="00CB4E5A"/>
    <w:rsid w:val="00CB5AB1"/>
    <w:rsid w:val="00CC0EA5"/>
    <w:rsid w:val="00CC1343"/>
    <w:rsid w:val="00CC4147"/>
    <w:rsid w:val="00CC4880"/>
    <w:rsid w:val="00CD1CDD"/>
    <w:rsid w:val="00CD478F"/>
    <w:rsid w:val="00CD5626"/>
    <w:rsid w:val="00CD765A"/>
    <w:rsid w:val="00CD7984"/>
    <w:rsid w:val="00CD7D5C"/>
    <w:rsid w:val="00CE118B"/>
    <w:rsid w:val="00CE1444"/>
    <w:rsid w:val="00CE2E5F"/>
    <w:rsid w:val="00CE4471"/>
    <w:rsid w:val="00CE4555"/>
    <w:rsid w:val="00CE45DD"/>
    <w:rsid w:val="00CE5E60"/>
    <w:rsid w:val="00CE6CB3"/>
    <w:rsid w:val="00CE741A"/>
    <w:rsid w:val="00CF4EA8"/>
    <w:rsid w:val="00CF5028"/>
    <w:rsid w:val="00CF60FA"/>
    <w:rsid w:val="00CF6289"/>
    <w:rsid w:val="00CF633A"/>
    <w:rsid w:val="00CF6861"/>
    <w:rsid w:val="00CF6FA1"/>
    <w:rsid w:val="00CF741E"/>
    <w:rsid w:val="00CF7EFF"/>
    <w:rsid w:val="00D009DC"/>
    <w:rsid w:val="00D023A6"/>
    <w:rsid w:val="00D03944"/>
    <w:rsid w:val="00D06260"/>
    <w:rsid w:val="00D101E7"/>
    <w:rsid w:val="00D10703"/>
    <w:rsid w:val="00D10762"/>
    <w:rsid w:val="00D11E0E"/>
    <w:rsid w:val="00D13DF7"/>
    <w:rsid w:val="00D141D1"/>
    <w:rsid w:val="00D14227"/>
    <w:rsid w:val="00D1443D"/>
    <w:rsid w:val="00D161F1"/>
    <w:rsid w:val="00D175C0"/>
    <w:rsid w:val="00D17696"/>
    <w:rsid w:val="00D202F5"/>
    <w:rsid w:val="00D20850"/>
    <w:rsid w:val="00D21BC9"/>
    <w:rsid w:val="00D2331E"/>
    <w:rsid w:val="00D252C3"/>
    <w:rsid w:val="00D256AF"/>
    <w:rsid w:val="00D26248"/>
    <w:rsid w:val="00D26E89"/>
    <w:rsid w:val="00D27260"/>
    <w:rsid w:val="00D30480"/>
    <w:rsid w:val="00D33005"/>
    <w:rsid w:val="00D33B8D"/>
    <w:rsid w:val="00D33EB4"/>
    <w:rsid w:val="00D344DD"/>
    <w:rsid w:val="00D370E4"/>
    <w:rsid w:val="00D376A3"/>
    <w:rsid w:val="00D4094F"/>
    <w:rsid w:val="00D42BDD"/>
    <w:rsid w:val="00D42FCB"/>
    <w:rsid w:val="00D46B11"/>
    <w:rsid w:val="00D51B2B"/>
    <w:rsid w:val="00D52DA7"/>
    <w:rsid w:val="00D53802"/>
    <w:rsid w:val="00D54158"/>
    <w:rsid w:val="00D552DE"/>
    <w:rsid w:val="00D55929"/>
    <w:rsid w:val="00D579FB"/>
    <w:rsid w:val="00D60EA4"/>
    <w:rsid w:val="00D625D3"/>
    <w:rsid w:val="00D62714"/>
    <w:rsid w:val="00D62C16"/>
    <w:rsid w:val="00D6327B"/>
    <w:rsid w:val="00D6357B"/>
    <w:rsid w:val="00D63CFA"/>
    <w:rsid w:val="00D67C4B"/>
    <w:rsid w:val="00D714BE"/>
    <w:rsid w:val="00D72FC3"/>
    <w:rsid w:val="00D735F9"/>
    <w:rsid w:val="00D73FFA"/>
    <w:rsid w:val="00D74242"/>
    <w:rsid w:val="00D749B6"/>
    <w:rsid w:val="00D7544E"/>
    <w:rsid w:val="00D761B6"/>
    <w:rsid w:val="00D8003C"/>
    <w:rsid w:val="00D8067D"/>
    <w:rsid w:val="00D819AE"/>
    <w:rsid w:val="00D82223"/>
    <w:rsid w:val="00D823F6"/>
    <w:rsid w:val="00D84E50"/>
    <w:rsid w:val="00D851D7"/>
    <w:rsid w:val="00D85B34"/>
    <w:rsid w:val="00D85DA5"/>
    <w:rsid w:val="00D860EB"/>
    <w:rsid w:val="00D87C73"/>
    <w:rsid w:val="00D91504"/>
    <w:rsid w:val="00D92554"/>
    <w:rsid w:val="00D92E7E"/>
    <w:rsid w:val="00D94761"/>
    <w:rsid w:val="00D949AA"/>
    <w:rsid w:val="00D94DEE"/>
    <w:rsid w:val="00D94DFA"/>
    <w:rsid w:val="00D9686D"/>
    <w:rsid w:val="00D97204"/>
    <w:rsid w:val="00DA1E7D"/>
    <w:rsid w:val="00DA2DF8"/>
    <w:rsid w:val="00DA58A8"/>
    <w:rsid w:val="00DA6B6E"/>
    <w:rsid w:val="00DA6FFB"/>
    <w:rsid w:val="00DA72A1"/>
    <w:rsid w:val="00DB04C5"/>
    <w:rsid w:val="00DB149B"/>
    <w:rsid w:val="00DB20DA"/>
    <w:rsid w:val="00DB492E"/>
    <w:rsid w:val="00DB4C36"/>
    <w:rsid w:val="00DB6B74"/>
    <w:rsid w:val="00DC1995"/>
    <w:rsid w:val="00DC2A45"/>
    <w:rsid w:val="00DC2FC0"/>
    <w:rsid w:val="00DC3265"/>
    <w:rsid w:val="00DC362D"/>
    <w:rsid w:val="00DC36E9"/>
    <w:rsid w:val="00DC3DFD"/>
    <w:rsid w:val="00DC4B67"/>
    <w:rsid w:val="00DC756B"/>
    <w:rsid w:val="00DD0377"/>
    <w:rsid w:val="00DD05F4"/>
    <w:rsid w:val="00DD129B"/>
    <w:rsid w:val="00DD2940"/>
    <w:rsid w:val="00DD3CB9"/>
    <w:rsid w:val="00DD4D8A"/>
    <w:rsid w:val="00DD66EB"/>
    <w:rsid w:val="00DD725D"/>
    <w:rsid w:val="00DE01EE"/>
    <w:rsid w:val="00DE08BB"/>
    <w:rsid w:val="00DE262F"/>
    <w:rsid w:val="00DE3846"/>
    <w:rsid w:val="00DE3E7C"/>
    <w:rsid w:val="00DE3EB4"/>
    <w:rsid w:val="00DE6310"/>
    <w:rsid w:val="00DE6AA5"/>
    <w:rsid w:val="00DE6D7E"/>
    <w:rsid w:val="00DE7316"/>
    <w:rsid w:val="00DF0283"/>
    <w:rsid w:val="00DF16AA"/>
    <w:rsid w:val="00DF1903"/>
    <w:rsid w:val="00DF1C79"/>
    <w:rsid w:val="00DF2CD6"/>
    <w:rsid w:val="00DF36F3"/>
    <w:rsid w:val="00DF3DA6"/>
    <w:rsid w:val="00DF3ED3"/>
    <w:rsid w:val="00DF49C1"/>
    <w:rsid w:val="00DF5C07"/>
    <w:rsid w:val="00DF6D5A"/>
    <w:rsid w:val="00DF6DFA"/>
    <w:rsid w:val="00DF74E5"/>
    <w:rsid w:val="00DF7FFE"/>
    <w:rsid w:val="00E01A53"/>
    <w:rsid w:val="00E028D4"/>
    <w:rsid w:val="00E030C4"/>
    <w:rsid w:val="00E03ADC"/>
    <w:rsid w:val="00E05539"/>
    <w:rsid w:val="00E066BE"/>
    <w:rsid w:val="00E1047E"/>
    <w:rsid w:val="00E11A8E"/>
    <w:rsid w:val="00E12914"/>
    <w:rsid w:val="00E14026"/>
    <w:rsid w:val="00E141A8"/>
    <w:rsid w:val="00E147BF"/>
    <w:rsid w:val="00E15102"/>
    <w:rsid w:val="00E1513E"/>
    <w:rsid w:val="00E16DAE"/>
    <w:rsid w:val="00E21082"/>
    <w:rsid w:val="00E2120F"/>
    <w:rsid w:val="00E22962"/>
    <w:rsid w:val="00E22A14"/>
    <w:rsid w:val="00E2459B"/>
    <w:rsid w:val="00E257E9"/>
    <w:rsid w:val="00E27C54"/>
    <w:rsid w:val="00E3014E"/>
    <w:rsid w:val="00E3078C"/>
    <w:rsid w:val="00E31CC9"/>
    <w:rsid w:val="00E34D18"/>
    <w:rsid w:val="00E370CD"/>
    <w:rsid w:val="00E37C8E"/>
    <w:rsid w:val="00E37E06"/>
    <w:rsid w:val="00E41262"/>
    <w:rsid w:val="00E41D42"/>
    <w:rsid w:val="00E42270"/>
    <w:rsid w:val="00E43DF5"/>
    <w:rsid w:val="00E44D5A"/>
    <w:rsid w:val="00E45004"/>
    <w:rsid w:val="00E4609A"/>
    <w:rsid w:val="00E51E8E"/>
    <w:rsid w:val="00E53FFF"/>
    <w:rsid w:val="00E5418A"/>
    <w:rsid w:val="00E54A1E"/>
    <w:rsid w:val="00E55CBA"/>
    <w:rsid w:val="00E566CE"/>
    <w:rsid w:val="00E567E6"/>
    <w:rsid w:val="00E5729D"/>
    <w:rsid w:val="00E6070A"/>
    <w:rsid w:val="00E628A3"/>
    <w:rsid w:val="00E6470B"/>
    <w:rsid w:val="00E65745"/>
    <w:rsid w:val="00E717DF"/>
    <w:rsid w:val="00E72CD8"/>
    <w:rsid w:val="00E73245"/>
    <w:rsid w:val="00E73542"/>
    <w:rsid w:val="00E73AFB"/>
    <w:rsid w:val="00E74943"/>
    <w:rsid w:val="00E7593F"/>
    <w:rsid w:val="00E76037"/>
    <w:rsid w:val="00E77C46"/>
    <w:rsid w:val="00E77CE4"/>
    <w:rsid w:val="00E822D1"/>
    <w:rsid w:val="00E82B56"/>
    <w:rsid w:val="00E83E79"/>
    <w:rsid w:val="00E83FE6"/>
    <w:rsid w:val="00E86859"/>
    <w:rsid w:val="00E86E02"/>
    <w:rsid w:val="00E86E4A"/>
    <w:rsid w:val="00E86F09"/>
    <w:rsid w:val="00E8744E"/>
    <w:rsid w:val="00E8752D"/>
    <w:rsid w:val="00E87A47"/>
    <w:rsid w:val="00E87C81"/>
    <w:rsid w:val="00E906CE"/>
    <w:rsid w:val="00E915F2"/>
    <w:rsid w:val="00E92A7C"/>
    <w:rsid w:val="00E9499A"/>
    <w:rsid w:val="00E954AF"/>
    <w:rsid w:val="00E955DA"/>
    <w:rsid w:val="00E95C41"/>
    <w:rsid w:val="00E95EC3"/>
    <w:rsid w:val="00E961A9"/>
    <w:rsid w:val="00E972B4"/>
    <w:rsid w:val="00E97A78"/>
    <w:rsid w:val="00E97D1D"/>
    <w:rsid w:val="00EA0452"/>
    <w:rsid w:val="00EA1137"/>
    <w:rsid w:val="00EA1866"/>
    <w:rsid w:val="00EA385F"/>
    <w:rsid w:val="00EA3F00"/>
    <w:rsid w:val="00EA743F"/>
    <w:rsid w:val="00EB2408"/>
    <w:rsid w:val="00EB2988"/>
    <w:rsid w:val="00EB2A65"/>
    <w:rsid w:val="00EB3C4E"/>
    <w:rsid w:val="00EB3CB8"/>
    <w:rsid w:val="00EB485E"/>
    <w:rsid w:val="00EB5B67"/>
    <w:rsid w:val="00EB6332"/>
    <w:rsid w:val="00EB6C8B"/>
    <w:rsid w:val="00EB6EE2"/>
    <w:rsid w:val="00EB77A5"/>
    <w:rsid w:val="00EC1627"/>
    <w:rsid w:val="00EC4722"/>
    <w:rsid w:val="00EC4FDF"/>
    <w:rsid w:val="00EC5506"/>
    <w:rsid w:val="00EC5A4A"/>
    <w:rsid w:val="00EC5B98"/>
    <w:rsid w:val="00EC6114"/>
    <w:rsid w:val="00EC7167"/>
    <w:rsid w:val="00ED1A55"/>
    <w:rsid w:val="00ED233A"/>
    <w:rsid w:val="00ED2999"/>
    <w:rsid w:val="00ED2D8D"/>
    <w:rsid w:val="00ED2FEA"/>
    <w:rsid w:val="00ED4420"/>
    <w:rsid w:val="00ED5F14"/>
    <w:rsid w:val="00ED723C"/>
    <w:rsid w:val="00EE1349"/>
    <w:rsid w:val="00EE2906"/>
    <w:rsid w:val="00EE41F2"/>
    <w:rsid w:val="00EE46DE"/>
    <w:rsid w:val="00EE6988"/>
    <w:rsid w:val="00EE6CD4"/>
    <w:rsid w:val="00EF0EE9"/>
    <w:rsid w:val="00EF224F"/>
    <w:rsid w:val="00EF46AF"/>
    <w:rsid w:val="00EF5392"/>
    <w:rsid w:val="00EF5561"/>
    <w:rsid w:val="00EF7D76"/>
    <w:rsid w:val="00F018B3"/>
    <w:rsid w:val="00F036BF"/>
    <w:rsid w:val="00F05089"/>
    <w:rsid w:val="00F05836"/>
    <w:rsid w:val="00F0686E"/>
    <w:rsid w:val="00F07B29"/>
    <w:rsid w:val="00F11BD8"/>
    <w:rsid w:val="00F1212E"/>
    <w:rsid w:val="00F13227"/>
    <w:rsid w:val="00F14CFA"/>
    <w:rsid w:val="00F14E09"/>
    <w:rsid w:val="00F163C4"/>
    <w:rsid w:val="00F164E2"/>
    <w:rsid w:val="00F16953"/>
    <w:rsid w:val="00F1695F"/>
    <w:rsid w:val="00F16DB4"/>
    <w:rsid w:val="00F1736D"/>
    <w:rsid w:val="00F214F3"/>
    <w:rsid w:val="00F22181"/>
    <w:rsid w:val="00F25B90"/>
    <w:rsid w:val="00F25C75"/>
    <w:rsid w:val="00F25E8B"/>
    <w:rsid w:val="00F2713A"/>
    <w:rsid w:val="00F30158"/>
    <w:rsid w:val="00F3088C"/>
    <w:rsid w:val="00F31ACB"/>
    <w:rsid w:val="00F31D94"/>
    <w:rsid w:val="00F32997"/>
    <w:rsid w:val="00F344A8"/>
    <w:rsid w:val="00F35786"/>
    <w:rsid w:val="00F35B8F"/>
    <w:rsid w:val="00F36193"/>
    <w:rsid w:val="00F3652F"/>
    <w:rsid w:val="00F36B26"/>
    <w:rsid w:val="00F36D12"/>
    <w:rsid w:val="00F36E89"/>
    <w:rsid w:val="00F3741B"/>
    <w:rsid w:val="00F37B06"/>
    <w:rsid w:val="00F41D5F"/>
    <w:rsid w:val="00F43F14"/>
    <w:rsid w:val="00F44A7B"/>
    <w:rsid w:val="00F45395"/>
    <w:rsid w:val="00F45A17"/>
    <w:rsid w:val="00F4645A"/>
    <w:rsid w:val="00F51624"/>
    <w:rsid w:val="00F51A2C"/>
    <w:rsid w:val="00F51FD0"/>
    <w:rsid w:val="00F52BE7"/>
    <w:rsid w:val="00F533E4"/>
    <w:rsid w:val="00F55A9D"/>
    <w:rsid w:val="00F568AB"/>
    <w:rsid w:val="00F574A4"/>
    <w:rsid w:val="00F6054A"/>
    <w:rsid w:val="00F6195F"/>
    <w:rsid w:val="00F61D71"/>
    <w:rsid w:val="00F63AAF"/>
    <w:rsid w:val="00F6519C"/>
    <w:rsid w:val="00F659FE"/>
    <w:rsid w:val="00F660D3"/>
    <w:rsid w:val="00F72163"/>
    <w:rsid w:val="00F72DD1"/>
    <w:rsid w:val="00F7440A"/>
    <w:rsid w:val="00F77144"/>
    <w:rsid w:val="00F77C50"/>
    <w:rsid w:val="00F81A79"/>
    <w:rsid w:val="00F825F5"/>
    <w:rsid w:val="00F82E59"/>
    <w:rsid w:val="00F83D4D"/>
    <w:rsid w:val="00F85A40"/>
    <w:rsid w:val="00F913FA"/>
    <w:rsid w:val="00F91B00"/>
    <w:rsid w:val="00F94963"/>
    <w:rsid w:val="00F960AE"/>
    <w:rsid w:val="00F96DD4"/>
    <w:rsid w:val="00F9753D"/>
    <w:rsid w:val="00FA0477"/>
    <w:rsid w:val="00FA1A90"/>
    <w:rsid w:val="00FA1AC7"/>
    <w:rsid w:val="00FA2E42"/>
    <w:rsid w:val="00FA3B86"/>
    <w:rsid w:val="00FA53E0"/>
    <w:rsid w:val="00FA5CB4"/>
    <w:rsid w:val="00FA78B1"/>
    <w:rsid w:val="00FB226E"/>
    <w:rsid w:val="00FB24DF"/>
    <w:rsid w:val="00FB312A"/>
    <w:rsid w:val="00FB468E"/>
    <w:rsid w:val="00FB50CB"/>
    <w:rsid w:val="00FB5317"/>
    <w:rsid w:val="00FB5584"/>
    <w:rsid w:val="00FB6BEC"/>
    <w:rsid w:val="00FB762A"/>
    <w:rsid w:val="00FB775F"/>
    <w:rsid w:val="00FB7E74"/>
    <w:rsid w:val="00FC151A"/>
    <w:rsid w:val="00FC3024"/>
    <w:rsid w:val="00FC34A6"/>
    <w:rsid w:val="00FC3BFA"/>
    <w:rsid w:val="00FC5353"/>
    <w:rsid w:val="00FD2680"/>
    <w:rsid w:val="00FD2931"/>
    <w:rsid w:val="00FD45AB"/>
    <w:rsid w:val="00FD4E23"/>
    <w:rsid w:val="00FD5B3B"/>
    <w:rsid w:val="00FD6163"/>
    <w:rsid w:val="00FD6D44"/>
    <w:rsid w:val="00FD7438"/>
    <w:rsid w:val="00FE0C5D"/>
    <w:rsid w:val="00FE12AF"/>
    <w:rsid w:val="00FE57C8"/>
    <w:rsid w:val="00FE5B9E"/>
    <w:rsid w:val="00FE5CE2"/>
    <w:rsid w:val="00FE66C5"/>
    <w:rsid w:val="00FE6876"/>
    <w:rsid w:val="00FE6939"/>
    <w:rsid w:val="00FF0703"/>
    <w:rsid w:val="00FF1A1F"/>
    <w:rsid w:val="00FF27B7"/>
    <w:rsid w:val="00FF43B4"/>
    <w:rsid w:val="00FF4F5A"/>
    <w:rsid w:val="00FF557A"/>
    <w:rsid w:val="00FF7BEE"/>
    <w:rsid w:val="01091919"/>
    <w:rsid w:val="013FEA3B"/>
    <w:rsid w:val="01498775"/>
    <w:rsid w:val="0152A415"/>
    <w:rsid w:val="01905E69"/>
    <w:rsid w:val="01911014"/>
    <w:rsid w:val="01A32AF4"/>
    <w:rsid w:val="01B35A1C"/>
    <w:rsid w:val="01C6C395"/>
    <w:rsid w:val="01DC9154"/>
    <w:rsid w:val="021AE090"/>
    <w:rsid w:val="02221FD4"/>
    <w:rsid w:val="022A2FD3"/>
    <w:rsid w:val="022F9AFC"/>
    <w:rsid w:val="022FEF99"/>
    <w:rsid w:val="02361101"/>
    <w:rsid w:val="0275699A"/>
    <w:rsid w:val="029587B5"/>
    <w:rsid w:val="02B1333A"/>
    <w:rsid w:val="02D0EDE3"/>
    <w:rsid w:val="02DEDB4A"/>
    <w:rsid w:val="02F7ABA3"/>
    <w:rsid w:val="02F8865B"/>
    <w:rsid w:val="03307641"/>
    <w:rsid w:val="036B4ACA"/>
    <w:rsid w:val="03916CAE"/>
    <w:rsid w:val="03A90F19"/>
    <w:rsid w:val="03A97C22"/>
    <w:rsid w:val="03CEDE33"/>
    <w:rsid w:val="03D1C869"/>
    <w:rsid w:val="03EC273F"/>
    <w:rsid w:val="041DBA63"/>
    <w:rsid w:val="04595363"/>
    <w:rsid w:val="0465301E"/>
    <w:rsid w:val="046E1868"/>
    <w:rsid w:val="04AE54AD"/>
    <w:rsid w:val="04B3EF79"/>
    <w:rsid w:val="04BF43D0"/>
    <w:rsid w:val="04FAFC49"/>
    <w:rsid w:val="053A83C5"/>
    <w:rsid w:val="054032CC"/>
    <w:rsid w:val="054FB0EE"/>
    <w:rsid w:val="056FA838"/>
    <w:rsid w:val="05D68170"/>
    <w:rsid w:val="05D71EE1"/>
    <w:rsid w:val="05F416E9"/>
    <w:rsid w:val="06271FB2"/>
    <w:rsid w:val="064D75D5"/>
    <w:rsid w:val="065E4A38"/>
    <w:rsid w:val="067D4E40"/>
    <w:rsid w:val="06887EB8"/>
    <w:rsid w:val="06A93502"/>
    <w:rsid w:val="06B7386B"/>
    <w:rsid w:val="06C1265C"/>
    <w:rsid w:val="06C1CBCD"/>
    <w:rsid w:val="06CBB1A2"/>
    <w:rsid w:val="074DA9AE"/>
    <w:rsid w:val="076443AF"/>
    <w:rsid w:val="079119D7"/>
    <w:rsid w:val="079CDBEB"/>
    <w:rsid w:val="07C7AE83"/>
    <w:rsid w:val="07CFF8BC"/>
    <w:rsid w:val="07DBA7B7"/>
    <w:rsid w:val="07DED232"/>
    <w:rsid w:val="07E4A03D"/>
    <w:rsid w:val="0835571F"/>
    <w:rsid w:val="083E45ED"/>
    <w:rsid w:val="084267FF"/>
    <w:rsid w:val="086F6233"/>
    <w:rsid w:val="0887A4A6"/>
    <w:rsid w:val="08945139"/>
    <w:rsid w:val="08960D03"/>
    <w:rsid w:val="0896B9B1"/>
    <w:rsid w:val="08C8FD3B"/>
    <w:rsid w:val="08C93956"/>
    <w:rsid w:val="08CCD082"/>
    <w:rsid w:val="08E28AA9"/>
    <w:rsid w:val="091A95EF"/>
    <w:rsid w:val="0940E35F"/>
    <w:rsid w:val="0943BF4D"/>
    <w:rsid w:val="0943D8D4"/>
    <w:rsid w:val="0954FDC5"/>
    <w:rsid w:val="0958767B"/>
    <w:rsid w:val="095FD641"/>
    <w:rsid w:val="098ABBC9"/>
    <w:rsid w:val="09C6020A"/>
    <w:rsid w:val="09EF5E07"/>
    <w:rsid w:val="09FC7BF4"/>
    <w:rsid w:val="0A247AE5"/>
    <w:rsid w:val="0A2FCC07"/>
    <w:rsid w:val="0A50EA4B"/>
    <w:rsid w:val="0A849D8D"/>
    <w:rsid w:val="0A9EC10E"/>
    <w:rsid w:val="0AA0F6B6"/>
    <w:rsid w:val="0ABAABB3"/>
    <w:rsid w:val="0AC2BAC4"/>
    <w:rsid w:val="0AD408B5"/>
    <w:rsid w:val="0AD99FDD"/>
    <w:rsid w:val="0AFDF56C"/>
    <w:rsid w:val="0B085782"/>
    <w:rsid w:val="0B170EFE"/>
    <w:rsid w:val="0B177415"/>
    <w:rsid w:val="0B17B313"/>
    <w:rsid w:val="0B1DBA5C"/>
    <w:rsid w:val="0B316FD2"/>
    <w:rsid w:val="0B3A10AA"/>
    <w:rsid w:val="0B70DC05"/>
    <w:rsid w:val="0B734EC2"/>
    <w:rsid w:val="0B83CDF1"/>
    <w:rsid w:val="0B83E103"/>
    <w:rsid w:val="0BA0228A"/>
    <w:rsid w:val="0BA9F81A"/>
    <w:rsid w:val="0BC1E5E8"/>
    <w:rsid w:val="0BCA0F7B"/>
    <w:rsid w:val="0BFA59FC"/>
    <w:rsid w:val="0C7AB2FA"/>
    <w:rsid w:val="0CA269A4"/>
    <w:rsid w:val="0CCD0BD9"/>
    <w:rsid w:val="0CD849BE"/>
    <w:rsid w:val="0CE36B3F"/>
    <w:rsid w:val="0CF96A55"/>
    <w:rsid w:val="0D3FC3CB"/>
    <w:rsid w:val="0DAAA3FA"/>
    <w:rsid w:val="0DC41FBC"/>
    <w:rsid w:val="0DD9F938"/>
    <w:rsid w:val="0DED8D91"/>
    <w:rsid w:val="0E02F6A4"/>
    <w:rsid w:val="0E148417"/>
    <w:rsid w:val="0E460A18"/>
    <w:rsid w:val="0E6EC3F7"/>
    <w:rsid w:val="0F0AB5FA"/>
    <w:rsid w:val="0F33E83F"/>
    <w:rsid w:val="0F3B1C85"/>
    <w:rsid w:val="0F3BF887"/>
    <w:rsid w:val="0F96E282"/>
    <w:rsid w:val="0FAF8022"/>
    <w:rsid w:val="10351FB3"/>
    <w:rsid w:val="1047D31A"/>
    <w:rsid w:val="106CAC43"/>
    <w:rsid w:val="10790980"/>
    <w:rsid w:val="1096970E"/>
    <w:rsid w:val="10B1DD0A"/>
    <w:rsid w:val="10B8FF92"/>
    <w:rsid w:val="10F12416"/>
    <w:rsid w:val="1108DF83"/>
    <w:rsid w:val="1143A647"/>
    <w:rsid w:val="115C22A3"/>
    <w:rsid w:val="116E366B"/>
    <w:rsid w:val="117DAADA"/>
    <w:rsid w:val="11AE6CDB"/>
    <w:rsid w:val="11BDC07A"/>
    <w:rsid w:val="11ED9E77"/>
    <w:rsid w:val="12163349"/>
    <w:rsid w:val="121A0DAC"/>
    <w:rsid w:val="12216E2A"/>
    <w:rsid w:val="12474373"/>
    <w:rsid w:val="1248CDBD"/>
    <w:rsid w:val="125047B9"/>
    <w:rsid w:val="1299A205"/>
    <w:rsid w:val="129DA7CC"/>
    <w:rsid w:val="12A04DCF"/>
    <w:rsid w:val="12A3984A"/>
    <w:rsid w:val="12DDBCDA"/>
    <w:rsid w:val="12EA0297"/>
    <w:rsid w:val="12EBD083"/>
    <w:rsid w:val="131C5669"/>
    <w:rsid w:val="13247BD4"/>
    <w:rsid w:val="132D11B6"/>
    <w:rsid w:val="133F318A"/>
    <w:rsid w:val="134B9B99"/>
    <w:rsid w:val="1358681F"/>
    <w:rsid w:val="1377E676"/>
    <w:rsid w:val="137E4264"/>
    <w:rsid w:val="13C18030"/>
    <w:rsid w:val="13C59B11"/>
    <w:rsid w:val="13F4F19A"/>
    <w:rsid w:val="14019FD2"/>
    <w:rsid w:val="144BB3CD"/>
    <w:rsid w:val="1479D637"/>
    <w:rsid w:val="147DDCDE"/>
    <w:rsid w:val="147F93D2"/>
    <w:rsid w:val="14A4BE39"/>
    <w:rsid w:val="14C1B3C4"/>
    <w:rsid w:val="14F1A8CA"/>
    <w:rsid w:val="151296C8"/>
    <w:rsid w:val="1522EF62"/>
    <w:rsid w:val="1523B96E"/>
    <w:rsid w:val="1533466F"/>
    <w:rsid w:val="153AD21A"/>
    <w:rsid w:val="1546AAEB"/>
    <w:rsid w:val="1552409F"/>
    <w:rsid w:val="155BAA52"/>
    <w:rsid w:val="15AD10A7"/>
    <w:rsid w:val="15F53422"/>
    <w:rsid w:val="15FA8CB7"/>
    <w:rsid w:val="15FBC600"/>
    <w:rsid w:val="1601A571"/>
    <w:rsid w:val="1612F9A0"/>
    <w:rsid w:val="16251EAD"/>
    <w:rsid w:val="167B33A8"/>
    <w:rsid w:val="1688D424"/>
    <w:rsid w:val="16C48AA4"/>
    <w:rsid w:val="16CB99A8"/>
    <w:rsid w:val="16CBA7C3"/>
    <w:rsid w:val="16DBD1B6"/>
    <w:rsid w:val="16F934B8"/>
    <w:rsid w:val="171E85BE"/>
    <w:rsid w:val="1729675B"/>
    <w:rsid w:val="17321E71"/>
    <w:rsid w:val="17388C4E"/>
    <w:rsid w:val="173ECB4F"/>
    <w:rsid w:val="175C9DA6"/>
    <w:rsid w:val="1781E3C0"/>
    <w:rsid w:val="17AA3CB2"/>
    <w:rsid w:val="17F62BD5"/>
    <w:rsid w:val="1803D77B"/>
    <w:rsid w:val="1824B3A6"/>
    <w:rsid w:val="18321AE3"/>
    <w:rsid w:val="18360DA1"/>
    <w:rsid w:val="1849247F"/>
    <w:rsid w:val="187E7617"/>
    <w:rsid w:val="18A2362B"/>
    <w:rsid w:val="18A5FBE4"/>
    <w:rsid w:val="18B7130A"/>
    <w:rsid w:val="18FF6659"/>
    <w:rsid w:val="192644F4"/>
    <w:rsid w:val="1976A6E3"/>
    <w:rsid w:val="19897844"/>
    <w:rsid w:val="198FEF7D"/>
    <w:rsid w:val="199461CC"/>
    <w:rsid w:val="1998EA35"/>
    <w:rsid w:val="19F8EE39"/>
    <w:rsid w:val="19FC743C"/>
    <w:rsid w:val="1A226106"/>
    <w:rsid w:val="1A401C67"/>
    <w:rsid w:val="1A52E36B"/>
    <w:rsid w:val="1A671D71"/>
    <w:rsid w:val="1A7FF5C7"/>
    <w:rsid w:val="1A8F2038"/>
    <w:rsid w:val="1A9B36BA"/>
    <w:rsid w:val="1A9E7480"/>
    <w:rsid w:val="1AB5A104"/>
    <w:rsid w:val="1ABA1EE1"/>
    <w:rsid w:val="1AD8036E"/>
    <w:rsid w:val="1ADB8362"/>
    <w:rsid w:val="1AEE782F"/>
    <w:rsid w:val="1B34C668"/>
    <w:rsid w:val="1BC014E3"/>
    <w:rsid w:val="1BE311EA"/>
    <w:rsid w:val="1C16E66C"/>
    <w:rsid w:val="1C51E8F5"/>
    <w:rsid w:val="1C995020"/>
    <w:rsid w:val="1CA68B81"/>
    <w:rsid w:val="1CA8E5CE"/>
    <w:rsid w:val="1CAC93D6"/>
    <w:rsid w:val="1CC0CE28"/>
    <w:rsid w:val="1D218E3D"/>
    <w:rsid w:val="1D329A2F"/>
    <w:rsid w:val="1D3B5ABE"/>
    <w:rsid w:val="1D4997A0"/>
    <w:rsid w:val="1D66715F"/>
    <w:rsid w:val="1D78EA60"/>
    <w:rsid w:val="1D8E26B9"/>
    <w:rsid w:val="1D9F3877"/>
    <w:rsid w:val="1DE8B7C5"/>
    <w:rsid w:val="1E0C3936"/>
    <w:rsid w:val="1E0C769F"/>
    <w:rsid w:val="1E78270E"/>
    <w:rsid w:val="1E9A4449"/>
    <w:rsid w:val="1EC44393"/>
    <w:rsid w:val="1EFF0311"/>
    <w:rsid w:val="1F1F5A2E"/>
    <w:rsid w:val="1F3DF371"/>
    <w:rsid w:val="1F45F553"/>
    <w:rsid w:val="1F509CA9"/>
    <w:rsid w:val="1F5AB665"/>
    <w:rsid w:val="1F632672"/>
    <w:rsid w:val="1F660384"/>
    <w:rsid w:val="1F74866C"/>
    <w:rsid w:val="1FAD4878"/>
    <w:rsid w:val="1FE70458"/>
    <w:rsid w:val="1FEA2159"/>
    <w:rsid w:val="1FFB8B13"/>
    <w:rsid w:val="1FFEDD6D"/>
    <w:rsid w:val="20057E35"/>
    <w:rsid w:val="2032982B"/>
    <w:rsid w:val="20503EDF"/>
    <w:rsid w:val="20588041"/>
    <w:rsid w:val="2066A91C"/>
    <w:rsid w:val="206F2D34"/>
    <w:rsid w:val="2074D30D"/>
    <w:rsid w:val="20790AC7"/>
    <w:rsid w:val="207C99A6"/>
    <w:rsid w:val="209A075F"/>
    <w:rsid w:val="209B61ED"/>
    <w:rsid w:val="209DF23E"/>
    <w:rsid w:val="20BB92FF"/>
    <w:rsid w:val="20D2402B"/>
    <w:rsid w:val="20E79949"/>
    <w:rsid w:val="2103ACBC"/>
    <w:rsid w:val="21170FF6"/>
    <w:rsid w:val="211E46CF"/>
    <w:rsid w:val="211E8F98"/>
    <w:rsid w:val="21346BE8"/>
    <w:rsid w:val="214A4FC1"/>
    <w:rsid w:val="2155EB13"/>
    <w:rsid w:val="215BFBC5"/>
    <w:rsid w:val="215F32A1"/>
    <w:rsid w:val="2161303A"/>
    <w:rsid w:val="21731F5E"/>
    <w:rsid w:val="2178BD8A"/>
    <w:rsid w:val="2184731C"/>
    <w:rsid w:val="21953725"/>
    <w:rsid w:val="21975B74"/>
    <w:rsid w:val="21B2BD26"/>
    <w:rsid w:val="21E16B25"/>
    <w:rsid w:val="22062190"/>
    <w:rsid w:val="22E8E8FE"/>
    <w:rsid w:val="22EDFB6B"/>
    <w:rsid w:val="2304FDE0"/>
    <w:rsid w:val="230EEFBF"/>
    <w:rsid w:val="2327CC43"/>
    <w:rsid w:val="234F2299"/>
    <w:rsid w:val="2355342C"/>
    <w:rsid w:val="23600CB1"/>
    <w:rsid w:val="2377BB59"/>
    <w:rsid w:val="2384C307"/>
    <w:rsid w:val="23C3A044"/>
    <w:rsid w:val="23C3A47D"/>
    <w:rsid w:val="23CAF3F7"/>
    <w:rsid w:val="2423C6B6"/>
    <w:rsid w:val="242C6CB7"/>
    <w:rsid w:val="243FB700"/>
    <w:rsid w:val="244FF03B"/>
    <w:rsid w:val="2462940F"/>
    <w:rsid w:val="24DD0EB4"/>
    <w:rsid w:val="2525EC24"/>
    <w:rsid w:val="252E4FB3"/>
    <w:rsid w:val="253597E0"/>
    <w:rsid w:val="2549648D"/>
    <w:rsid w:val="2559A07A"/>
    <w:rsid w:val="256FB602"/>
    <w:rsid w:val="25E3F029"/>
    <w:rsid w:val="25EA7869"/>
    <w:rsid w:val="25EBC09C"/>
    <w:rsid w:val="2613DEDC"/>
    <w:rsid w:val="26158132"/>
    <w:rsid w:val="261A9FBF"/>
    <w:rsid w:val="26447727"/>
    <w:rsid w:val="26B701FC"/>
    <w:rsid w:val="26D2A873"/>
    <w:rsid w:val="27058E78"/>
    <w:rsid w:val="273F0EA6"/>
    <w:rsid w:val="2747522F"/>
    <w:rsid w:val="275069A4"/>
    <w:rsid w:val="276D3306"/>
    <w:rsid w:val="27707A89"/>
    <w:rsid w:val="278790FD"/>
    <w:rsid w:val="278A485E"/>
    <w:rsid w:val="27CBE92B"/>
    <w:rsid w:val="27CC1CB1"/>
    <w:rsid w:val="27F2EE83"/>
    <w:rsid w:val="27F543FA"/>
    <w:rsid w:val="287C8E47"/>
    <w:rsid w:val="28885F5C"/>
    <w:rsid w:val="2897D096"/>
    <w:rsid w:val="289ACE22"/>
    <w:rsid w:val="289DE8B4"/>
    <w:rsid w:val="28BBDB5F"/>
    <w:rsid w:val="2909FDEB"/>
    <w:rsid w:val="293D6A1B"/>
    <w:rsid w:val="2942B29F"/>
    <w:rsid w:val="2944CAA6"/>
    <w:rsid w:val="29518687"/>
    <w:rsid w:val="29C0F9C7"/>
    <w:rsid w:val="29C301C1"/>
    <w:rsid w:val="29C85C0E"/>
    <w:rsid w:val="29D354AD"/>
    <w:rsid w:val="29F80183"/>
    <w:rsid w:val="2A16F631"/>
    <w:rsid w:val="2A1ADB52"/>
    <w:rsid w:val="2AA6B406"/>
    <w:rsid w:val="2AD1259D"/>
    <w:rsid w:val="2AD3B56D"/>
    <w:rsid w:val="2ADABCDE"/>
    <w:rsid w:val="2ADE3C24"/>
    <w:rsid w:val="2B10A0E7"/>
    <w:rsid w:val="2B297613"/>
    <w:rsid w:val="2B60439B"/>
    <w:rsid w:val="2B82C6F7"/>
    <w:rsid w:val="2B89DB44"/>
    <w:rsid w:val="2B961D26"/>
    <w:rsid w:val="2B9E0640"/>
    <w:rsid w:val="2BD36EBA"/>
    <w:rsid w:val="2BF73E6A"/>
    <w:rsid w:val="2C1B12B8"/>
    <w:rsid w:val="2C1CA312"/>
    <w:rsid w:val="2C1F7528"/>
    <w:rsid w:val="2C23FAA3"/>
    <w:rsid w:val="2C248B62"/>
    <w:rsid w:val="2C45BDE8"/>
    <w:rsid w:val="2C5EEB65"/>
    <w:rsid w:val="2CB8DF43"/>
    <w:rsid w:val="2CD5D891"/>
    <w:rsid w:val="2CECFD6B"/>
    <w:rsid w:val="2CFB58C7"/>
    <w:rsid w:val="2D19B50E"/>
    <w:rsid w:val="2D22AAF8"/>
    <w:rsid w:val="2D3F11B2"/>
    <w:rsid w:val="2D5F2A7B"/>
    <w:rsid w:val="2D6612F1"/>
    <w:rsid w:val="2DB22C8F"/>
    <w:rsid w:val="2DB7BA21"/>
    <w:rsid w:val="2DB93E93"/>
    <w:rsid w:val="2DD62003"/>
    <w:rsid w:val="2E190CF2"/>
    <w:rsid w:val="2E1F5F40"/>
    <w:rsid w:val="2E371E15"/>
    <w:rsid w:val="2EA4240C"/>
    <w:rsid w:val="2EB46A3A"/>
    <w:rsid w:val="2EBF0757"/>
    <w:rsid w:val="2EC0E5D0"/>
    <w:rsid w:val="2EFA22A4"/>
    <w:rsid w:val="2F0CE351"/>
    <w:rsid w:val="2F12383C"/>
    <w:rsid w:val="2F165D5C"/>
    <w:rsid w:val="2FA6E841"/>
    <w:rsid w:val="2FE82BD9"/>
    <w:rsid w:val="3032F989"/>
    <w:rsid w:val="303D32DD"/>
    <w:rsid w:val="30704E7B"/>
    <w:rsid w:val="30737714"/>
    <w:rsid w:val="30A4E589"/>
    <w:rsid w:val="30E00230"/>
    <w:rsid w:val="3102ABED"/>
    <w:rsid w:val="315CCEED"/>
    <w:rsid w:val="3179EE52"/>
    <w:rsid w:val="31849D64"/>
    <w:rsid w:val="3192CDEF"/>
    <w:rsid w:val="3196C303"/>
    <w:rsid w:val="31984889"/>
    <w:rsid w:val="31D1E204"/>
    <w:rsid w:val="31E99761"/>
    <w:rsid w:val="32899B2E"/>
    <w:rsid w:val="329B2464"/>
    <w:rsid w:val="32D1A34F"/>
    <w:rsid w:val="32EE18D5"/>
    <w:rsid w:val="332B3AB8"/>
    <w:rsid w:val="33AE257D"/>
    <w:rsid w:val="33C2CF51"/>
    <w:rsid w:val="33CE707B"/>
    <w:rsid w:val="33F08CA0"/>
    <w:rsid w:val="3411495F"/>
    <w:rsid w:val="3412AFDD"/>
    <w:rsid w:val="3427A192"/>
    <w:rsid w:val="343DD0BA"/>
    <w:rsid w:val="3482C2EE"/>
    <w:rsid w:val="34875855"/>
    <w:rsid w:val="34888309"/>
    <w:rsid w:val="3493EA56"/>
    <w:rsid w:val="34ADFBC7"/>
    <w:rsid w:val="34D62C50"/>
    <w:rsid w:val="3565D15F"/>
    <w:rsid w:val="356D08EE"/>
    <w:rsid w:val="35756B20"/>
    <w:rsid w:val="35AE8A57"/>
    <w:rsid w:val="35B665A0"/>
    <w:rsid w:val="35C01B74"/>
    <w:rsid w:val="35D5939D"/>
    <w:rsid w:val="35DDA8BD"/>
    <w:rsid w:val="364E0196"/>
    <w:rsid w:val="365F3628"/>
    <w:rsid w:val="3673FD5B"/>
    <w:rsid w:val="36A08153"/>
    <w:rsid w:val="36C91983"/>
    <w:rsid w:val="370C2CF7"/>
    <w:rsid w:val="37285135"/>
    <w:rsid w:val="372E1717"/>
    <w:rsid w:val="37370ACE"/>
    <w:rsid w:val="3743261E"/>
    <w:rsid w:val="374DC637"/>
    <w:rsid w:val="3757BA9A"/>
    <w:rsid w:val="37634F4A"/>
    <w:rsid w:val="37641062"/>
    <w:rsid w:val="377109F4"/>
    <w:rsid w:val="37877956"/>
    <w:rsid w:val="37A5F333"/>
    <w:rsid w:val="37A8AA87"/>
    <w:rsid w:val="37D2344E"/>
    <w:rsid w:val="37D25C47"/>
    <w:rsid w:val="37D91F73"/>
    <w:rsid w:val="37E9D379"/>
    <w:rsid w:val="37EFADDA"/>
    <w:rsid w:val="3826BBB8"/>
    <w:rsid w:val="382C616E"/>
    <w:rsid w:val="382F931E"/>
    <w:rsid w:val="38458C9F"/>
    <w:rsid w:val="387B0293"/>
    <w:rsid w:val="38B3F8EA"/>
    <w:rsid w:val="38B81F3B"/>
    <w:rsid w:val="391727FE"/>
    <w:rsid w:val="3939155B"/>
    <w:rsid w:val="39460972"/>
    <w:rsid w:val="3958E55A"/>
    <w:rsid w:val="397B9BC8"/>
    <w:rsid w:val="39D21301"/>
    <w:rsid w:val="39E8CE12"/>
    <w:rsid w:val="39F5DBB8"/>
    <w:rsid w:val="39F8AD5C"/>
    <w:rsid w:val="3A1659FE"/>
    <w:rsid w:val="3A1A9F6F"/>
    <w:rsid w:val="3A7BDB07"/>
    <w:rsid w:val="3AA563CF"/>
    <w:rsid w:val="3AE1DB37"/>
    <w:rsid w:val="3B1D4164"/>
    <w:rsid w:val="3B357006"/>
    <w:rsid w:val="3B5EB6CD"/>
    <w:rsid w:val="3B7138FB"/>
    <w:rsid w:val="3B7B670E"/>
    <w:rsid w:val="3B7D558D"/>
    <w:rsid w:val="3B834555"/>
    <w:rsid w:val="3B84E431"/>
    <w:rsid w:val="3B8BE6B1"/>
    <w:rsid w:val="3B928EB7"/>
    <w:rsid w:val="3B96BC99"/>
    <w:rsid w:val="3BC6975E"/>
    <w:rsid w:val="3BE0D3F2"/>
    <w:rsid w:val="3BFF4696"/>
    <w:rsid w:val="3C015955"/>
    <w:rsid w:val="3C132725"/>
    <w:rsid w:val="3C30AE4A"/>
    <w:rsid w:val="3C3D5D04"/>
    <w:rsid w:val="3C5E249F"/>
    <w:rsid w:val="3C87F5A5"/>
    <w:rsid w:val="3CB55D28"/>
    <w:rsid w:val="3CBC5D15"/>
    <w:rsid w:val="3CC52056"/>
    <w:rsid w:val="3CC97D0C"/>
    <w:rsid w:val="3D33C713"/>
    <w:rsid w:val="3D3AAD59"/>
    <w:rsid w:val="3D5097EB"/>
    <w:rsid w:val="3D59909C"/>
    <w:rsid w:val="3D8A08D0"/>
    <w:rsid w:val="3D94A141"/>
    <w:rsid w:val="3DA69065"/>
    <w:rsid w:val="3DB30989"/>
    <w:rsid w:val="3DBB8A04"/>
    <w:rsid w:val="3DC16372"/>
    <w:rsid w:val="3DC4AE70"/>
    <w:rsid w:val="3DE67968"/>
    <w:rsid w:val="3DF7D0DA"/>
    <w:rsid w:val="3DFC616B"/>
    <w:rsid w:val="3E262EFE"/>
    <w:rsid w:val="3E7CAEC3"/>
    <w:rsid w:val="3E98C5CA"/>
    <w:rsid w:val="3EF8B00D"/>
    <w:rsid w:val="3EFA46B4"/>
    <w:rsid w:val="3EFEDD18"/>
    <w:rsid w:val="3F4260C6"/>
    <w:rsid w:val="3F560ACA"/>
    <w:rsid w:val="3F574646"/>
    <w:rsid w:val="3F619A9A"/>
    <w:rsid w:val="3F635FF0"/>
    <w:rsid w:val="3F669CDC"/>
    <w:rsid w:val="3F81E929"/>
    <w:rsid w:val="3F85ECD1"/>
    <w:rsid w:val="3F9461C9"/>
    <w:rsid w:val="3FB270ED"/>
    <w:rsid w:val="3FE039C5"/>
    <w:rsid w:val="3FF7F9E6"/>
    <w:rsid w:val="400D09D9"/>
    <w:rsid w:val="4029BA19"/>
    <w:rsid w:val="40422098"/>
    <w:rsid w:val="4053D5C3"/>
    <w:rsid w:val="405C424F"/>
    <w:rsid w:val="4061C3A7"/>
    <w:rsid w:val="4099CFDD"/>
    <w:rsid w:val="40A71078"/>
    <w:rsid w:val="40CAA3CB"/>
    <w:rsid w:val="40D1CA33"/>
    <w:rsid w:val="40D315D9"/>
    <w:rsid w:val="410FC8AB"/>
    <w:rsid w:val="4153C327"/>
    <w:rsid w:val="4167F517"/>
    <w:rsid w:val="416D9DE3"/>
    <w:rsid w:val="41E37DDA"/>
    <w:rsid w:val="422A54DD"/>
    <w:rsid w:val="423CE166"/>
    <w:rsid w:val="42459A65"/>
    <w:rsid w:val="428A8F29"/>
    <w:rsid w:val="428ABA78"/>
    <w:rsid w:val="429E94F3"/>
    <w:rsid w:val="42B8BB9B"/>
    <w:rsid w:val="42BA69AC"/>
    <w:rsid w:val="42D5E5FD"/>
    <w:rsid w:val="42EE0B4A"/>
    <w:rsid w:val="4330A09C"/>
    <w:rsid w:val="433E7F15"/>
    <w:rsid w:val="435D1445"/>
    <w:rsid w:val="438B917C"/>
    <w:rsid w:val="438BFA07"/>
    <w:rsid w:val="43A31BCD"/>
    <w:rsid w:val="43A6998F"/>
    <w:rsid w:val="43A78A67"/>
    <w:rsid w:val="43AB8F4C"/>
    <w:rsid w:val="43C16D06"/>
    <w:rsid w:val="43E9E127"/>
    <w:rsid w:val="440E0179"/>
    <w:rsid w:val="440FA303"/>
    <w:rsid w:val="4415D1E9"/>
    <w:rsid w:val="44499EF0"/>
    <w:rsid w:val="4451042E"/>
    <w:rsid w:val="445E42DC"/>
    <w:rsid w:val="446CA5D0"/>
    <w:rsid w:val="4486D11E"/>
    <w:rsid w:val="448D6780"/>
    <w:rsid w:val="44C82F17"/>
    <w:rsid w:val="44E2796A"/>
    <w:rsid w:val="44EE69A9"/>
    <w:rsid w:val="4519E514"/>
    <w:rsid w:val="452C5973"/>
    <w:rsid w:val="4531234C"/>
    <w:rsid w:val="455B01B2"/>
    <w:rsid w:val="455BFD25"/>
    <w:rsid w:val="456B17C4"/>
    <w:rsid w:val="457CC2D5"/>
    <w:rsid w:val="457E351B"/>
    <w:rsid w:val="45A8CEA1"/>
    <w:rsid w:val="45B4F1C7"/>
    <w:rsid w:val="45D0AAA5"/>
    <w:rsid w:val="463F30CE"/>
    <w:rsid w:val="464FC565"/>
    <w:rsid w:val="46652E0E"/>
    <w:rsid w:val="466A41D5"/>
    <w:rsid w:val="4671ED83"/>
    <w:rsid w:val="46C03534"/>
    <w:rsid w:val="46CA80CC"/>
    <w:rsid w:val="46CE671D"/>
    <w:rsid w:val="46D20D7E"/>
    <w:rsid w:val="46DB51E4"/>
    <w:rsid w:val="46EC650B"/>
    <w:rsid w:val="46FD6E0C"/>
    <w:rsid w:val="474D72AB"/>
    <w:rsid w:val="4750514A"/>
    <w:rsid w:val="477F4B86"/>
    <w:rsid w:val="47932B02"/>
    <w:rsid w:val="479DA97A"/>
    <w:rsid w:val="47B29E7B"/>
    <w:rsid w:val="47BF7A6D"/>
    <w:rsid w:val="47D17CDD"/>
    <w:rsid w:val="4800AF9D"/>
    <w:rsid w:val="481AC7C1"/>
    <w:rsid w:val="48260A6B"/>
    <w:rsid w:val="48297A07"/>
    <w:rsid w:val="483BB323"/>
    <w:rsid w:val="4846BEC6"/>
    <w:rsid w:val="488912B2"/>
    <w:rsid w:val="48B47517"/>
    <w:rsid w:val="48C2694C"/>
    <w:rsid w:val="48CCBC7D"/>
    <w:rsid w:val="48D7985D"/>
    <w:rsid w:val="49238F55"/>
    <w:rsid w:val="492AE5C6"/>
    <w:rsid w:val="492ECF70"/>
    <w:rsid w:val="4941D2FD"/>
    <w:rsid w:val="495DC297"/>
    <w:rsid w:val="4967DD6D"/>
    <w:rsid w:val="49A93806"/>
    <w:rsid w:val="49A9CBA1"/>
    <w:rsid w:val="49B4160C"/>
    <w:rsid w:val="49D4B47A"/>
    <w:rsid w:val="4A07AD02"/>
    <w:rsid w:val="4A31DAE7"/>
    <w:rsid w:val="4A35E895"/>
    <w:rsid w:val="4A88994A"/>
    <w:rsid w:val="4AA2DB53"/>
    <w:rsid w:val="4AB6AB72"/>
    <w:rsid w:val="4AD149D8"/>
    <w:rsid w:val="4B41E0DD"/>
    <w:rsid w:val="4B602CC8"/>
    <w:rsid w:val="4B800B1D"/>
    <w:rsid w:val="4B8C2688"/>
    <w:rsid w:val="4BC04CC4"/>
    <w:rsid w:val="4BD5D154"/>
    <w:rsid w:val="4C212839"/>
    <w:rsid w:val="4C3E59F6"/>
    <w:rsid w:val="4CD1DA0C"/>
    <w:rsid w:val="4CF49473"/>
    <w:rsid w:val="4D028563"/>
    <w:rsid w:val="4D07BCD1"/>
    <w:rsid w:val="4D1C4E67"/>
    <w:rsid w:val="4D88CD5B"/>
    <w:rsid w:val="4D92023E"/>
    <w:rsid w:val="4D997FCB"/>
    <w:rsid w:val="4D9BD218"/>
    <w:rsid w:val="4DBC115E"/>
    <w:rsid w:val="4DC53832"/>
    <w:rsid w:val="4DD7DEF6"/>
    <w:rsid w:val="4DE49CDD"/>
    <w:rsid w:val="4DF194E4"/>
    <w:rsid w:val="4DF61574"/>
    <w:rsid w:val="4E028921"/>
    <w:rsid w:val="4E7553BA"/>
    <w:rsid w:val="4E9D9677"/>
    <w:rsid w:val="4EA223F7"/>
    <w:rsid w:val="4EAE63B4"/>
    <w:rsid w:val="4EAF77A7"/>
    <w:rsid w:val="4EC34A61"/>
    <w:rsid w:val="4ECA016C"/>
    <w:rsid w:val="4EF150C3"/>
    <w:rsid w:val="4EF86781"/>
    <w:rsid w:val="4F056674"/>
    <w:rsid w:val="4F1761E4"/>
    <w:rsid w:val="4F272A46"/>
    <w:rsid w:val="4FB98DAF"/>
    <w:rsid w:val="4FCD25CA"/>
    <w:rsid w:val="4FFEC0E5"/>
    <w:rsid w:val="501ADE0B"/>
    <w:rsid w:val="5027578A"/>
    <w:rsid w:val="5029F913"/>
    <w:rsid w:val="5049B243"/>
    <w:rsid w:val="505452F1"/>
    <w:rsid w:val="508950EC"/>
    <w:rsid w:val="50A94277"/>
    <w:rsid w:val="510D1C25"/>
    <w:rsid w:val="513244BB"/>
    <w:rsid w:val="51C80596"/>
    <w:rsid w:val="51D917D5"/>
    <w:rsid w:val="51E22A12"/>
    <w:rsid w:val="51F66AE9"/>
    <w:rsid w:val="5225F3E1"/>
    <w:rsid w:val="523E593D"/>
    <w:rsid w:val="525F51FF"/>
    <w:rsid w:val="52B3373A"/>
    <w:rsid w:val="534CC796"/>
    <w:rsid w:val="5373332F"/>
    <w:rsid w:val="538CA27C"/>
    <w:rsid w:val="53A9A6B7"/>
    <w:rsid w:val="53ADCAEC"/>
    <w:rsid w:val="53B9A744"/>
    <w:rsid w:val="53B9A81A"/>
    <w:rsid w:val="53C6C0F4"/>
    <w:rsid w:val="53C918CE"/>
    <w:rsid w:val="53FB0F93"/>
    <w:rsid w:val="53FBC934"/>
    <w:rsid w:val="5409DA14"/>
    <w:rsid w:val="54112339"/>
    <w:rsid w:val="54337E0A"/>
    <w:rsid w:val="54567665"/>
    <w:rsid w:val="54629F64"/>
    <w:rsid w:val="5480E9DD"/>
    <w:rsid w:val="548160DA"/>
    <w:rsid w:val="54964380"/>
    <w:rsid w:val="54A37861"/>
    <w:rsid w:val="54ABFB50"/>
    <w:rsid w:val="54B379FC"/>
    <w:rsid w:val="54CFE062"/>
    <w:rsid w:val="54D8F95B"/>
    <w:rsid w:val="54DB6E5F"/>
    <w:rsid w:val="54F4A125"/>
    <w:rsid w:val="550EAB16"/>
    <w:rsid w:val="55A5AA75"/>
    <w:rsid w:val="55BFDB81"/>
    <w:rsid w:val="55CF2DA2"/>
    <w:rsid w:val="55F7291B"/>
    <w:rsid w:val="55FED910"/>
    <w:rsid w:val="56052368"/>
    <w:rsid w:val="5624D704"/>
    <w:rsid w:val="569D52BE"/>
    <w:rsid w:val="56A868F4"/>
    <w:rsid w:val="56B724F5"/>
    <w:rsid w:val="56EBA0C3"/>
    <w:rsid w:val="5734634C"/>
    <w:rsid w:val="573D51DE"/>
    <w:rsid w:val="577E964D"/>
    <w:rsid w:val="57AB7168"/>
    <w:rsid w:val="57CB67B9"/>
    <w:rsid w:val="57EC6AEF"/>
    <w:rsid w:val="5807105C"/>
    <w:rsid w:val="58182236"/>
    <w:rsid w:val="586BBB0B"/>
    <w:rsid w:val="588ACB14"/>
    <w:rsid w:val="589A99BA"/>
    <w:rsid w:val="589EB6CB"/>
    <w:rsid w:val="58C21C8B"/>
    <w:rsid w:val="5915BA35"/>
    <w:rsid w:val="59A3FE6B"/>
    <w:rsid w:val="59B4BF8C"/>
    <w:rsid w:val="59C62492"/>
    <w:rsid w:val="59C8A63F"/>
    <w:rsid w:val="59EC8C23"/>
    <w:rsid w:val="59F13642"/>
    <w:rsid w:val="59FF65C8"/>
    <w:rsid w:val="5A0E0F92"/>
    <w:rsid w:val="5A159177"/>
    <w:rsid w:val="5A2D8567"/>
    <w:rsid w:val="5A37E34F"/>
    <w:rsid w:val="5A5D105E"/>
    <w:rsid w:val="5A5EDA76"/>
    <w:rsid w:val="5A913247"/>
    <w:rsid w:val="5AA032EC"/>
    <w:rsid w:val="5AA8C8CE"/>
    <w:rsid w:val="5AB2992C"/>
    <w:rsid w:val="5ACA34B6"/>
    <w:rsid w:val="5AE32600"/>
    <w:rsid w:val="5AEDAC2A"/>
    <w:rsid w:val="5AF17488"/>
    <w:rsid w:val="5B1C25B2"/>
    <w:rsid w:val="5B216CEA"/>
    <w:rsid w:val="5B3D2EB5"/>
    <w:rsid w:val="5B444DA2"/>
    <w:rsid w:val="5B47963D"/>
    <w:rsid w:val="5B612A50"/>
    <w:rsid w:val="5B666C8A"/>
    <w:rsid w:val="5B6A3228"/>
    <w:rsid w:val="5B71C000"/>
    <w:rsid w:val="5B75D1CD"/>
    <w:rsid w:val="5B7BB4D8"/>
    <w:rsid w:val="5B96FAFA"/>
    <w:rsid w:val="5BB4A3ED"/>
    <w:rsid w:val="5BB57DEF"/>
    <w:rsid w:val="5BE01E04"/>
    <w:rsid w:val="5BF5C31D"/>
    <w:rsid w:val="5C1FF5BC"/>
    <w:rsid w:val="5C4970F4"/>
    <w:rsid w:val="5C58A754"/>
    <w:rsid w:val="5C5BEEFD"/>
    <w:rsid w:val="5C984627"/>
    <w:rsid w:val="5CE68500"/>
    <w:rsid w:val="5D056DD7"/>
    <w:rsid w:val="5D0C26AD"/>
    <w:rsid w:val="5D1D877E"/>
    <w:rsid w:val="5D36AD94"/>
    <w:rsid w:val="5D9793FD"/>
    <w:rsid w:val="5DA13B1D"/>
    <w:rsid w:val="5DA3A4D0"/>
    <w:rsid w:val="5DB2F40B"/>
    <w:rsid w:val="5DC81C6B"/>
    <w:rsid w:val="5DE17F41"/>
    <w:rsid w:val="5E1850A2"/>
    <w:rsid w:val="5E19F0BD"/>
    <w:rsid w:val="5E1F72E4"/>
    <w:rsid w:val="5E5D14C0"/>
    <w:rsid w:val="5E6E823A"/>
    <w:rsid w:val="5E72E31E"/>
    <w:rsid w:val="5E773642"/>
    <w:rsid w:val="5E8E5CE9"/>
    <w:rsid w:val="5E8EB0A3"/>
    <w:rsid w:val="5EB2E1DF"/>
    <w:rsid w:val="5EB607AC"/>
    <w:rsid w:val="5EBE0C34"/>
    <w:rsid w:val="5ECF8623"/>
    <w:rsid w:val="5ED1EC0E"/>
    <w:rsid w:val="5F181C31"/>
    <w:rsid w:val="5F2ABECA"/>
    <w:rsid w:val="5F43EC4B"/>
    <w:rsid w:val="5F83D8B3"/>
    <w:rsid w:val="5F9CFC4E"/>
    <w:rsid w:val="5FE18171"/>
    <w:rsid w:val="5FE2C7DE"/>
    <w:rsid w:val="5FEF66BF"/>
    <w:rsid w:val="601748F5"/>
    <w:rsid w:val="601C96CD"/>
    <w:rsid w:val="6022C80B"/>
    <w:rsid w:val="60589457"/>
    <w:rsid w:val="60A99139"/>
    <w:rsid w:val="60B8203A"/>
    <w:rsid w:val="60D40C97"/>
    <w:rsid w:val="60E5E752"/>
    <w:rsid w:val="6102CA1E"/>
    <w:rsid w:val="61140C03"/>
    <w:rsid w:val="612628FF"/>
    <w:rsid w:val="616C4F92"/>
    <w:rsid w:val="617D6165"/>
    <w:rsid w:val="618555D6"/>
    <w:rsid w:val="61A3413D"/>
    <w:rsid w:val="61C45878"/>
    <w:rsid w:val="61D2CA1E"/>
    <w:rsid w:val="61D74672"/>
    <w:rsid w:val="61E2430F"/>
    <w:rsid w:val="61E51351"/>
    <w:rsid w:val="61F53C4B"/>
    <w:rsid w:val="62248C25"/>
    <w:rsid w:val="623199B7"/>
    <w:rsid w:val="62678ACB"/>
    <w:rsid w:val="626D6F57"/>
    <w:rsid w:val="62730EBE"/>
    <w:rsid w:val="629872AF"/>
    <w:rsid w:val="62B18827"/>
    <w:rsid w:val="630460C3"/>
    <w:rsid w:val="6309F1B5"/>
    <w:rsid w:val="630CD8E4"/>
    <w:rsid w:val="63290206"/>
    <w:rsid w:val="635395D4"/>
    <w:rsid w:val="636028D9"/>
    <w:rsid w:val="638F3202"/>
    <w:rsid w:val="63C44F9C"/>
    <w:rsid w:val="63CAC18D"/>
    <w:rsid w:val="63D2EECF"/>
    <w:rsid w:val="63F8DC41"/>
    <w:rsid w:val="63FC14B8"/>
    <w:rsid w:val="6405D9B0"/>
    <w:rsid w:val="64072F90"/>
    <w:rsid w:val="6468D718"/>
    <w:rsid w:val="64723819"/>
    <w:rsid w:val="64766568"/>
    <w:rsid w:val="6478B6CC"/>
    <w:rsid w:val="64A32200"/>
    <w:rsid w:val="64CFA077"/>
    <w:rsid w:val="64E0ED42"/>
    <w:rsid w:val="64EE2D92"/>
    <w:rsid w:val="64F66368"/>
    <w:rsid w:val="64F67789"/>
    <w:rsid w:val="6507EC16"/>
    <w:rsid w:val="653773F5"/>
    <w:rsid w:val="653CD7E1"/>
    <w:rsid w:val="653E13C0"/>
    <w:rsid w:val="654617CC"/>
    <w:rsid w:val="654CE5C9"/>
    <w:rsid w:val="655E9C1E"/>
    <w:rsid w:val="65AF42BE"/>
    <w:rsid w:val="65D96AD5"/>
    <w:rsid w:val="65EFBC2D"/>
    <w:rsid w:val="66405F44"/>
    <w:rsid w:val="66691FCA"/>
    <w:rsid w:val="66747196"/>
    <w:rsid w:val="6677453E"/>
    <w:rsid w:val="66B86DFD"/>
    <w:rsid w:val="66C28ACC"/>
    <w:rsid w:val="66EF5480"/>
    <w:rsid w:val="66F36B10"/>
    <w:rsid w:val="67013428"/>
    <w:rsid w:val="6709581D"/>
    <w:rsid w:val="6719DD58"/>
    <w:rsid w:val="672F51CE"/>
    <w:rsid w:val="67566375"/>
    <w:rsid w:val="67A4E571"/>
    <w:rsid w:val="6862268F"/>
    <w:rsid w:val="68659328"/>
    <w:rsid w:val="689DB445"/>
    <w:rsid w:val="68A7E5A3"/>
    <w:rsid w:val="68F0FB63"/>
    <w:rsid w:val="68F1274C"/>
    <w:rsid w:val="68F83E67"/>
    <w:rsid w:val="69210E93"/>
    <w:rsid w:val="69548698"/>
    <w:rsid w:val="695B67F0"/>
    <w:rsid w:val="69763FBF"/>
    <w:rsid w:val="698297F6"/>
    <w:rsid w:val="69871595"/>
    <w:rsid w:val="69888336"/>
    <w:rsid w:val="6988DB38"/>
    <w:rsid w:val="69A91934"/>
    <w:rsid w:val="69B61AC2"/>
    <w:rsid w:val="69E23D8A"/>
    <w:rsid w:val="69F8B8A2"/>
    <w:rsid w:val="6A23F1EF"/>
    <w:rsid w:val="6A267B4D"/>
    <w:rsid w:val="6A3F66FD"/>
    <w:rsid w:val="6A90C0F5"/>
    <w:rsid w:val="6AE340CA"/>
    <w:rsid w:val="6B16E55E"/>
    <w:rsid w:val="6B50772D"/>
    <w:rsid w:val="6B51EB23"/>
    <w:rsid w:val="6B719151"/>
    <w:rsid w:val="6BBA2892"/>
    <w:rsid w:val="6BBCECC9"/>
    <w:rsid w:val="6C16F0C9"/>
    <w:rsid w:val="6C36B1C3"/>
    <w:rsid w:val="6C3C118C"/>
    <w:rsid w:val="6C5443BC"/>
    <w:rsid w:val="6C7F83DA"/>
    <w:rsid w:val="6CBF6345"/>
    <w:rsid w:val="6CD82D69"/>
    <w:rsid w:val="6CF0A1E2"/>
    <w:rsid w:val="6CF2CA34"/>
    <w:rsid w:val="6D1096E1"/>
    <w:rsid w:val="6D1DC45A"/>
    <w:rsid w:val="6D2996F8"/>
    <w:rsid w:val="6D3E1991"/>
    <w:rsid w:val="6D4F5D0C"/>
    <w:rsid w:val="6D54BB74"/>
    <w:rsid w:val="6DC34898"/>
    <w:rsid w:val="6E269CA4"/>
    <w:rsid w:val="6E295AE8"/>
    <w:rsid w:val="6E61F23C"/>
    <w:rsid w:val="6E824334"/>
    <w:rsid w:val="6E898BE5"/>
    <w:rsid w:val="6E9DA805"/>
    <w:rsid w:val="6EAB7191"/>
    <w:rsid w:val="6EBD102F"/>
    <w:rsid w:val="6ECB83DF"/>
    <w:rsid w:val="6ED5DB02"/>
    <w:rsid w:val="6ED9E9F2"/>
    <w:rsid w:val="6EF24168"/>
    <w:rsid w:val="6F1A5B86"/>
    <w:rsid w:val="6F4CB1A1"/>
    <w:rsid w:val="6F604BFB"/>
    <w:rsid w:val="6F689E3E"/>
    <w:rsid w:val="6F898F07"/>
    <w:rsid w:val="6FD7AFF8"/>
    <w:rsid w:val="6FE22A17"/>
    <w:rsid w:val="6FF78B4B"/>
    <w:rsid w:val="70255C46"/>
    <w:rsid w:val="70320507"/>
    <w:rsid w:val="7033B440"/>
    <w:rsid w:val="7037DB9F"/>
    <w:rsid w:val="70621383"/>
    <w:rsid w:val="7073646E"/>
    <w:rsid w:val="70760DE7"/>
    <w:rsid w:val="7083AB6F"/>
    <w:rsid w:val="7093454D"/>
    <w:rsid w:val="70960171"/>
    <w:rsid w:val="7099C017"/>
    <w:rsid w:val="709F48D5"/>
    <w:rsid w:val="70A44372"/>
    <w:rsid w:val="70EB9BDB"/>
    <w:rsid w:val="70ECAB2B"/>
    <w:rsid w:val="70EECE1E"/>
    <w:rsid w:val="70F476DA"/>
    <w:rsid w:val="7149A4AA"/>
    <w:rsid w:val="714D86B2"/>
    <w:rsid w:val="71914C48"/>
    <w:rsid w:val="7194C94D"/>
    <w:rsid w:val="719CB476"/>
    <w:rsid w:val="71BAF447"/>
    <w:rsid w:val="71EB3D8A"/>
    <w:rsid w:val="71F9B504"/>
    <w:rsid w:val="72271EE1"/>
    <w:rsid w:val="723B1936"/>
    <w:rsid w:val="72601F95"/>
    <w:rsid w:val="726C68AC"/>
    <w:rsid w:val="72807441"/>
    <w:rsid w:val="72DE7F67"/>
    <w:rsid w:val="72EE0F6F"/>
    <w:rsid w:val="731B0922"/>
    <w:rsid w:val="7332CCA5"/>
    <w:rsid w:val="733C101D"/>
    <w:rsid w:val="73643752"/>
    <w:rsid w:val="73879988"/>
    <w:rsid w:val="738AA47D"/>
    <w:rsid w:val="7397AE7A"/>
    <w:rsid w:val="739EF502"/>
    <w:rsid w:val="73AA7644"/>
    <w:rsid w:val="73C582D7"/>
    <w:rsid w:val="73D2066A"/>
    <w:rsid w:val="73D6E997"/>
    <w:rsid w:val="743301D6"/>
    <w:rsid w:val="7447842A"/>
    <w:rsid w:val="7488B5E2"/>
    <w:rsid w:val="74AF7656"/>
    <w:rsid w:val="74C4DEAC"/>
    <w:rsid w:val="74C64673"/>
    <w:rsid w:val="74DC50F1"/>
    <w:rsid w:val="74F43ADD"/>
    <w:rsid w:val="750242F6"/>
    <w:rsid w:val="7508FC6D"/>
    <w:rsid w:val="75315A92"/>
    <w:rsid w:val="753BDADC"/>
    <w:rsid w:val="7554FCAB"/>
    <w:rsid w:val="7558AADC"/>
    <w:rsid w:val="755E5348"/>
    <w:rsid w:val="756415BF"/>
    <w:rsid w:val="75A26F75"/>
    <w:rsid w:val="75A67610"/>
    <w:rsid w:val="75AE64E1"/>
    <w:rsid w:val="75C3FED2"/>
    <w:rsid w:val="75F8AFFD"/>
    <w:rsid w:val="7631EBF2"/>
    <w:rsid w:val="76373724"/>
    <w:rsid w:val="76556ED4"/>
    <w:rsid w:val="766378DE"/>
    <w:rsid w:val="76782152"/>
    <w:rsid w:val="768F49DB"/>
    <w:rsid w:val="76B48D9F"/>
    <w:rsid w:val="76B8CC12"/>
    <w:rsid w:val="76DE6C91"/>
    <w:rsid w:val="76EDE298"/>
    <w:rsid w:val="76F36E7A"/>
    <w:rsid w:val="76F4EE95"/>
    <w:rsid w:val="76FA4B75"/>
    <w:rsid w:val="7703A4C6"/>
    <w:rsid w:val="771E2C29"/>
    <w:rsid w:val="773B01A8"/>
    <w:rsid w:val="77502FF7"/>
    <w:rsid w:val="776129B6"/>
    <w:rsid w:val="776CE037"/>
    <w:rsid w:val="7778B364"/>
    <w:rsid w:val="77AD9248"/>
    <w:rsid w:val="77CE981C"/>
    <w:rsid w:val="7825DEBB"/>
    <w:rsid w:val="78524FEF"/>
    <w:rsid w:val="7863186C"/>
    <w:rsid w:val="78A50A7A"/>
    <w:rsid w:val="78AEAA81"/>
    <w:rsid w:val="78FBE67B"/>
    <w:rsid w:val="790A04DD"/>
    <w:rsid w:val="790ED367"/>
    <w:rsid w:val="7925B83E"/>
    <w:rsid w:val="792F9709"/>
    <w:rsid w:val="793292E1"/>
    <w:rsid w:val="7943D414"/>
    <w:rsid w:val="79600C92"/>
    <w:rsid w:val="79A0A946"/>
    <w:rsid w:val="79B8E40A"/>
    <w:rsid w:val="79C619A6"/>
    <w:rsid w:val="79ED188F"/>
    <w:rsid w:val="7A3AB940"/>
    <w:rsid w:val="7A410B80"/>
    <w:rsid w:val="7A7EED87"/>
    <w:rsid w:val="7A827675"/>
    <w:rsid w:val="7A867F55"/>
    <w:rsid w:val="7A9706F4"/>
    <w:rsid w:val="7AADC321"/>
    <w:rsid w:val="7ABAD7DD"/>
    <w:rsid w:val="7AC0017F"/>
    <w:rsid w:val="7ADA57D1"/>
    <w:rsid w:val="7ADAF5C4"/>
    <w:rsid w:val="7AE4A2D6"/>
    <w:rsid w:val="7AE759AF"/>
    <w:rsid w:val="7AF9C8BC"/>
    <w:rsid w:val="7AFFCE7B"/>
    <w:rsid w:val="7B1D00BE"/>
    <w:rsid w:val="7B56A62E"/>
    <w:rsid w:val="7B72F24D"/>
    <w:rsid w:val="7B998321"/>
    <w:rsid w:val="7BCF6A03"/>
    <w:rsid w:val="7C185D5C"/>
    <w:rsid w:val="7C1E3F85"/>
    <w:rsid w:val="7C457E85"/>
    <w:rsid w:val="7C5363D9"/>
    <w:rsid w:val="7C571E03"/>
    <w:rsid w:val="7CD5BE6F"/>
    <w:rsid w:val="7CDEFEE8"/>
    <w:rsid w:val="7CFEAFBE"/>
    <w:rsid w:val="7D2B2CD4"/>
    <w:rsid w:val="7D746A99"/>
    <w:rsid w:val="7DA7FD6C"/>
    <w:rsid w:val="7DB42214"/>
    <w:rsid w:val="7DCD2A93"/>
    <w:rsid w:val="7E001B7B"/>
    <w:rsid w:val="7E0788EB"/>
    <w:rsid w:val="7E20835E"/>
    <w:rsid w:val="7E36AB69"/>
    <w:rsid w:val="7E8A7CE6"/>
    <w:rsid w:val="7EB7E644"/>
    <w:rsid w:val="7ED4161D"/>
    <w:rsid w:val="7F0245B6"/>
    <w:rsid w:val="7F268C5B"/>
    <w:rsid w:val="7F337A70"/>
    <w:rsid w:val="7F4BCF84"/>
    <w:rsid w:val="7F620289"/>
    <w:rsid w:val="7F9399E0"/>
    <w:rsid w:val="7FBDC01B"/>
    <w:rsid w:val="7FC218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334AB"/>
  <w15:docId w15:val="{C1879275-8EC2-4B50-B9BA-E6EEDC5FE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AFF"/>
    <w:rPr>
      <w:rFonts w:ascii="Arial" w:eastAsia="Times New Roman" w:hAnsi="Arial"/>
      <w:lang w:eastAsia="es-ES"/>
    </w:rPr>
  </w:style>
  <w:style w:type="paragraph" w:styleId="Heading1">
    <w:name w:val="heading 1"/>
    <w:aliases w:val="HD1"/>
    <w:basedOn w:val="Normal"/>
    <w:next w:val="Normal"/>
    <w:link w:val="Heading1Char"/>
    <w:qFormat/>
    <w:rsid w:val="00153F81"/>
    <w:pPr>
      <w:keepNext/>
      <w:keepLines/>
      <w:pageBreakBefore/>
      <w:numPr>
        <w:numId w:val="1"/>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uiPriority w:val="9"/>
    <w:qFormat/>
    <w:rsid w:val="00357E01"/>
    <w:pPr>
      <w:keepNext/>
      <w:keepLines/>
      <w:numPr>
        <w:ilvl w:val="1"/>
        <w:numId w:val="1"/>
      </w:numPr>
      <w:pBdr>
        <w:top w:val="single" w:sz="24" w:space="1" w:color="auto"/>
      </w:pBdr>
      <w:tabs>
        <w:tab w:val="clear" w:pos="720"/>
        <w:tab w:val="left" w:pos="1440"/>
      </w:tabs>
      <w:spacing w:before="240" w:line="300" w:lineRule="auto"/>
      <w:ind w:left="1440" w:hanging="1440"/>
      <w:outlineLvl w:val="1"/>
    </w:pPr>
    <w:rPr>
      <w:b/>
      <w:sz w:val="30"/>
    </w:rPr>
  </w:style>
  <w:style w:type="paragraph" w:styleId="Heading3">
    <w:name w:val="heading 3"/>
    <w:basedOn w:val="BodyText"/>
    <w:next w:val="BodyText"/>
    <w:link w:val="Heading3Char"/>
    <w:uiPriority w:val="9"/>
    <w:qFormat/>
    <w:rsid w:val="0081693D"/>
    <w:pPr>
      <w:keepNext/>
      <w:keepLines/>
      <w:numPr>
        <w:ilvl w:val="2"/>
        <w:numId w:val="1"/>
      </w:numPr>
      <w:outlineLvl w:val="2"/>
    </w:pPr>
    <w:rPr>
      <w:b/>
      <w:sz w:val="28"/>
    </w:rPr>
  </w:style>
  <w:style w:type="paragraph" w:styleId="Heading4">
    <w:name w:val="heading 4"/>
    <w:basedOn w:val="BodyText"/>
    <w:next w:val="BodyText"/>
    <w:link w:val="Heading4Char"/>
    <w:uiPriority w:val="9"/>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uiPriority w:val="9"/>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uiPriority w:val="9"/>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uiPriority w:val="9"/>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uiPriority w:val="9"/>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uiPriority w:val="9"/>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153F8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uiPriority w:val="9"/>
    <w:rsid w:val="00357E01"/>
    <w:rPr>
      <w:rFonts w:ascii="Arial" w:eastAsia="Times New Roman" w:hAnsi="Arial"/>
      <w:b/>
      <w:sz w:val="30"/>
      <w:lang w:eastAsia="es-ES"/>
    </w:rPr>
  </w:style>
  <w:style w:type="character" w:customStyle="1" w:styleId="Heading3Char">
    <w:name w:val="Heading 3 Char"/>
    <w:basedOn w:val="DefaultParagraphFont"/>
    <w:link w:val="Heading3"/>
    <w:uiPriority w:val="9"/>
    <w:rsid w:val="0081693D"/>
    <w:rPr>
      <w:rFonts w:ascii="Arial" w:eastAsia="Times New Roman" w:hAnsi="Arial"/>
      <w:b/>
      <w:sz w:val="28"/>
      <w:lang w:eastAsia="es-ES"/>
    </w:rPr>
  </w:style>
  <w:style w:type="character" w:customStyle="1" w:styleId="Heading4Char">
    <w:name w:val="Heading 4 Char"/>
    <w:basedOn w:val="DefaultParagraphFont"/>
    <w:link w:val="Heading4"/>
    <w:uiPriority w:val="9"/>
    <w:rsid w:val="0081693D"/>
    <w:rPr>
      <w:rFonts w:ascii="Arial" w:eastAsia="Times New Roman" w:hAnsi="Arial"/>
      <w:b/>
      <w:sz w:val="26"/>
      <w:szCs w:val="26"/>
      <w:lang w:eastAsia="es-ES"/>
    </w:rPr>
  </w:style>
  <w:style w:type="character" w:customStyle="1" w:styleId="Heading5Char">
    <w:name w:val="Heading 5 Char"/>
    <w:basedOn w:val="DefaultParagraphFont"/>
    <w:link w:val="Heading5"/>
    <w:uiPriority w:val="9"/>
    <w:rsid w:val="0081693D"/>
    <w:rPr>
      <w:rFonts w:ascii="Arial" w:eastAsia="Times New Roman" w:hAnsi="Arial"/>
      <w:b/>
      <w:sz w:val="24"/>
      <w:szCs w:val="24"/>
      <w:lang w:eastAsia="es-ES"/>
    </w:rPr>
  </w:style>
  <w:style w:type="character" w:customStyle="1" w:styleId="Heading6Char">
    <w:name w:val="Heading 6 Char"/>
    <w:basedOn w:val="DefaultParagraphFont"/>
    <w:link w:val="Heading6"/>
    <w:uiPriority w:val="9"/>
    <w:rsid w:val="0081693D"/>
    <w:rPr>
      <w:rFonts w:ascii="Arial" w:eastAsia="Times New Roman" w:hAnsi="Arial"/>
      <w:b/>
      <w:sz w:val="22"/>
      <w:szCs w:val="22"/>
      <w:lang w:eastAsia="es-ES"/>
    </w:rPr>
  </w:style>
  <w:style w:type="character" w:customStyle="1" w:styleId="Heading7Char">
    <w:name w:val="Heading 7 Char"/>
    <w:basedOn w:val="DefaultParagraphFont"/>
    <w:link w:val="Heading7"/>
    <w:uiPriority w:val="9"/>
    <w:rsid w:val="0081693D"/>
    <w:rPr>
      <w:rFonts w:ascii="Arial" w:eastAsia="Times New Roman" w:hAnsi="Arial"/>
      <w:b/>
      <w:lang w:eastAsia="es-ES"/>
    </w:rPr>
  </w:style>
  <w:style w:type="character" w:customStyle="1" w:styleId="Heading8Char">
    <w:name w:val="Heading 8 Char"/>
    <w:basedOn w:val="DefaultParagraphFont"/>
    <w:link w:val="Heading8"/>
    <w:uiPriority w:val="9"/>
    <w:rsid w:val="0081693D"/>
    <w:rPr>
      <w:rFonts w:ascii="Arial" w:eastAsia="Calibri" w:hAnsi="Arial"/>
      <w:b/>
    </w:rPr>
  </w:style>
  <w:style w:type="character" w:customStyle="1" w:styleId="Heading9Char">
    <w:name w:val="Heading 9 Char"/>
    <w:basedOn w:val="DefaultParagraphFont"/>
    <w:link w:val="Heading9"/>
    <w:uiPriority w:val="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uiPriority w:val="99"/>
    <w:rsid w:val="008B7402"/>
    <w:pPr>
      <w:tabs>
        <w:tab w:val="right" w:pos="7920"/>
      </w:tabs>
    </w:pPr>
    <w:rPr>
      <w:sz w:val="16"/>
    </w:rPr>
  </w:style>
  <w:style w:type="character" w:customStyle="1" w:styleId="FooterChar">
    <w:name w:val="Footer Char"/>
    <w:basedOn w:val="DefaultParagraphFont"/>
    <w:link w:val="Footer"/>
    <w:uiPriority w:val="99"/>
    <w:rsid w:val="008B7402"/>
    <w:rPr>
      <w:rFonts w:ascii="Arial" w:eastAsia="Times New Roman" w:hAnsi="Arial"/>
      <w:sz w:val="16"/>
      <w:lang w:eastAsia="es-ES"/>
    </w:rPr>
  </w:style>
  <w:style w:type="paragraph" w:styleId="Header">
    <w:name w:val="header"/>
    <w:basedOn w:val="Normal"/>
    <w:link w:val="HeaderChar"/>
    <w:rsid w:val="008B7402"/>
    <w:pPr>
      <w:tabs>
        <w:tab w:val="right" w:pos="10440"/>
      </w:tabs>
    </w:pPr>
    <w:rPr>
      <w:sz w:val="16"/>
    </w:rPr>
  </w:style>
  <w:style w:type="character" w:customStyle="1" w:styleId="HeaderChar">
    <w:name w:val="Header Char"/>
    <w:basedOn w:val="DefaultParagraphFont"/>
    <w:link w:val="Header"/>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link w:val="TableHeadingChar"/>
    <w:qForma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F192B"/>
    <w:pPr>
      <w:numPr>
        <w:numId w:val="5"/>
      </w:numPr>
      <w:pBdr>
        <w:top w:val="single" w:sz="6" w:space="1" w:color="auto" w:shadow="1"/>
        <w:left w:val="single" w:sz="6" w:space="1" w:color="auto" w:shadow="1"/>
        <w:bottom w:val="single" w:sz="6" w:space="1" w:color="auto" w:shadow="1"/>
        <w:right w:val="single" w:sz="6" w:space="1" w:color="auto" w:shadow="1"/>
      </w:pBdr>
      <w:shd w:val="solid" w:color="FFFF00" w:fill="auto"/>
      <w:tabs>
        <w:tab w:val="clear" w:pos="4320"/>
      </w:tabs>
      <w:ind w:right="5040"/>
    </w:p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ind w:left="1800"/>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uiPriority w:val="22"/>
    <w:qFormat/>
    <w:rsid w:val="00357E01"/>
    <w:rPr>
      <w:b/>
      <w:bCs/>
    </w:rPr>
  </w:style>
  <w:style w:type="paragraph" w:customStyle="1" w:styleId="NumberList">
    <w:name w:val="Number List"/>
    <w:basedOn w:val="BodyText"/>
    <w:rsid w:val="00A37DC0"/>
    <w:pPr>
      <w:numPr>
        <w:numId w:val="6"/>
      </w:numPr>
      <w:tabs>
        <w:tab w:val="clear" w:pos="4320"/>
      </w:tabs>
      <w:spacing w:before="60" w:after="60"/>
      <w:ind w:left="2520"/>
    </w:pPr>
  </w:style>
  <w:style w:type="paragraph" w:customStyle="1" w:styleId="tty80">
    <w:name w:val="tty80"/>
    <w:basedOn w:val="Normal"/>
    <w:rsid w:val="00A37DC0"/>
    <w:rPr>
      <w:rFonts w:ascii="Courier New" w:hAnsi="Courier New"/>
    </w:rPr>
  </w:style>
  <w:style w:type="table" w:styleId="TableGrid">
    <w:name w:val="Table Grid"/>
    <w:basedOn w:val="TableNormal"/>
    <w:rsid w:val="005B11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qFormat/>
    <w:rsid w:val="000D3CD0"/>
    <w:pPr>
      <w:widowControl w:val="0"/>
      <w:tabs>
        <w:tab w:val="left" w:pos="220"/>
        <w:tab w:val="left" w:pos="720"/>
      </w:tabs>
      <w:autoSpaceDE w:val="0"/>
      <w:autoSpaceDN w:val="0"/>
      <w:adjustRightInd w:val="0"/>
      <w:spacing w:before="120" w:after="120"/>
      <w:jc w:val="center"/>
    </w:pPr>
    <w:rPr>
      <w:rFonts w:ascii="Calibri" w:eastAsia="MS Mincho" w:hAnsi="Calibri" w:cs="Calibri"/>
      <w:b/>
      <w:bCs/>
      <w:lang w:eastAsia="en-US"/>
    </w:rPr>
  </w:style>
  <w:style w:type="paragraph" w:styleId="ListParagraph">
    <w:name w:val="List Paragraph"/>
    <w:basedOn w:val="Normal"/>
    <w:uiPriority w:val="34"/>
    <w:qFormat/>
    <w:rsid w:val="000D3CD0"/>
    <w:pPr>
      <w:widowControl w:val="0"/>
      <w:numPr>
        <w:numId w:val="7"/>
      </w:numPr>
      <w:tabs>
        <w:tab w:val="left" w:pos="220"/>
        <w:tab w:val="left" w:pos="578"/>
      </w:tabs>
      <w:autoSpaceDE w:val="0"/>
      <w:autoSpaceDN w:val="0"/>
      <w:adjustRightInd w:val="0"/>
      <w:contextualSpacing/>
    </w:pPr>
    <w:rPr>
      <w:rFonts w:ascii="Calibri" w:eastAsia="MS Mincho" w:hAnsi="Calibri" w:cs="Calibri"/>
      <w:sz w:val="22"/>
      <w:szCs w:val="28"/>
      <w:lang w:eastAsia="en-US"/>
    </w:rPr>
  </w:style>
  <w:style w:type="paragraph" w:customStyle="1" w:styleId="Heading31">
    <w:name w:val="Heading 31"/>
    <w:basedOn w:val="Heading3"/>
    <w:next w:val="Normal"/>
    <w:uiPriority w:val="9"/>
    <w:unhideWhenUsed/>
    <w:qFormat/>
    <w:rsid w:val="000D3CD0"/>
    <w:pPr>
      <w:widowControl w:val="0"/>
      <w:numPr>
        <w:ilvl w:val="0"/>
        <w:numId w:val="0"/>
      </w:numPr>
      <w:tabs>
        <w:tab w:val="clear" w:pos="4320"/>
        <w:tab w:val="left" w:pos="220"/>
        <w:tab w:val="left" w:pos="720"/>
      </w:tabs>
      <w:autoSpaceDE w:val="0"/>
      <w:autoSpaceDN w:val="0"/>
      <w:adjustRightInd w:val="0"/>
      <w:spacing w:before="240" w:after="240"/>
      <w:ind w:left="1728" w:hanging="648"/>
    </w:pPr>
    <w:rPr>
      <w:rFonts w:ascii="Calibri" w:eastAsia="MS Gothic" w:hAnsi="Calibri"/>
      <w:bCs/>
      <w:sz w:val="24"/>
      <w:szCs w:val="24"/>
      <w:lang w:eastAsia="en-US"/>
    </w:rPr>
  </w:style>
  <w:style w:type="character" w:customStyle="1" w:styleId="CaptionChar">
    <w:name w:val="Caption Char"/>
    <w:basedOn w:val="DefaultParagraphFont"/>
    <w:link w:val="Caption"/>
    <w:uiPriority w:val="35"/>
    <w:locked/>
    <w:rsid w:val="000D3CD0"/>
    <w:rPr>
      <w:rFonts w:ascii="Calibri" w:eastAsia="MS Mincho" w:hAnsi="Calibri" w:cs="Calibri"/>
      <w:b/>
      <w:bCs/>
    </w:rPr>
  </w:style>
  <w:style w:type="paragraph" w:styleId="FootnoteText">
    <w:name w:val="footnote text"/>
    <w:basedOn w:val="Normal"/>
    <w:link w:val="FootnoteTextChar"/>
    <w:uiPriority w:val="99"/>
    <w:semiHidden/>
    <w:unhideWhenUsed/>
    <w:rsid w:val="000D3CD0"/>
    <w:pPr>
      <w:widowControl w:val="0"/>
      <w:tabs>
        <w:tab w:val="left" w:pos="220"/>
        <w:tab w:val="left" w:pos="720"/>
      </w:tabs>
      <w:autoSpaceDE w:val="0"/>
      <w:autoSpaceDN w:val="0"/>
      <w:adjustRightInd w:val="0"/>
    </w:pPr>
    <w:rPr>
      <w:rFonts w:ascii="Calibri" w:eastAsia="MS Mincho" w:hAnsi="Calibri" w:cs="Calibri"/>
      <w:lang w:eastAsia="en-US"/>
    </w:rPr>
  </w:style>
  <w:style w:type="character" w:customStyle="1" w:styleId="FootnoteTextChar">
    <w:name w:val="Footnote Text Char"/>
    <w:basedOn w:val="DefaultParagraphFont"/>
    <w:link w:val="FootnoteText"/>
    <w:uiPriority w:val="99"/>
    <w:semiHidden/>
    <w:rsid w:val="000D3CD0"/>
    <w:rPr>
      <w:rFonts w:ascii="Calibri" w:eastAsia="MS Mincho" w:hAnsi="Calibri" w:cs="Calibri"/>
    </w:rPr>
  </w:style>
  <w:style w:type="character" w:styleId="FootnoteReference">
    <w:name w:val="footnote reference"/>
    <w:basedOn w:val="DefaultParagraphFont"/>
    <w:uiPriority w:val="99"/>
    <w:semiHidden/>
    <w:unhideWhenUsed/>
    <w:rsid w:val="000D3CD0"/>
    <w:rPr>
      <w:vertAlign w:val="superscript"/>
    </w:rPr>
  </w:style>
  <w:style w:type="character" w:styleId="CommentReference">
    <w:name w:val="annotation reference"/>
    <w:basedOn w:val="DefaultParagraphFont"/>
    <w:uiPriority w:val="99"/>
    <w:semiHidden/>
    <w:unhideWhenUsed/>
    <w:rsid w:val="00801F00"/>
    <w:rPr>
      <w:sz w:val="16"/>
      <w:szCs w:val="16"/>
    </w:rPr>
  </w:style>
  <w:style w:type="paragraph" w:styleId="CommentText">
    <w:name w:val="annotation text"/>
    <w:basedOn w:val="Normal"/>
    <w:link w:val="CommentTextChar"/>
    <w:uiPriority w:val="99"/>
    <w:unhideWhenUsed/>
    <w:rsid w:val="00801F00"/>
  </w:style>
  <w:style w:type="character" w:customStyle="1" w:styleId="CommentTextChar">
    <w:name w:val="Comment Text Char"/>
    <w:basedOn w:val="DefaultParagraphFont"/>
    <w:link w:val="CommentText"/>
    <w:uiPriority w:val="99"/>
    <w:rsid w:val="00801F00"/>
    <w:rPr>
      <w:rFonts w:ascii="Arial" w:eastAsia="Times New Roman" w:hAnsi="Arial"/>
      <w:lang w:eastAsia="es-ES"/>
    </w:rPr>
  </w:style>
  <w:style w:type="paragraph" w:styleId="CommentSubject">
    <w:name w:val="annotation subject"/>
    <w:basedOn w:val="CommentText"/>
    <w:next w:val="CommentText"/>
    <w:link w:val="CommentSubjectChar"/>
    <w:uiPriority w:val="99"/>
    <w:semiHidden/>
    <w:unhideWhenUsed/>
    <w:rsid w:val="00801F00"/>
    <w:rPr>
      <w:b/>
      <w:bCs/>
    </w:rPr>
  </w:style>
  <w:style w:type="character" w:customStyle="1" w:styleId="CommentSubjectChar">
    <w:name w:val="Comment Subject Char"/>
    <w:basedOn w:val="CommentTextChar"/>
    <w:link w:val="CommentSubject"/>
    <w:uiPriority w:val="99"/>
    <w:semiHidden/>
    <w:rsid w:val="00801F00"/>
    <w:rPr>
      <w:rFonts w:ascii="Arial" w:eastAsia="Times New Roman" w:hAnsi="Arial"/>
      <w:b/>
      <w:bCs/>
      <w:lang w:eastAsia="es-ES"/>
    </w:rPr>
  </w:style>
  <w:style w:type="paragraph" w:customStyle="1" w:styleId="Kopvaninhoudsopgave1">
    <w:name w:val="Kop van inhoudsopgave1"/>
    <w:basedOn w:val="Normal"/>
    <w:rsid w:val="005378DA"/>
    <w:pPr>
      <w:keepNext/>
      <w:pageBreakBefore/>
      <w:pBdr>
        <w:top w:val="single" w:sz="48" w:space="26" w:color="auto"/>
      </w:pBdr>
      <w:spacing w:before="960" w:after="960"/>
    </w:pPr>
    <w:rPr>
      <w:sz w:val="36"/>
    </w:rPr>
  </w:style>
  <w:style w:type="character" w:styleId="PlaceholderText">
    <w:name w:val="Placeholder Text"/>
    <w:basedOn w:val="DefaultParagraphFont"/>
    <w:uiPriority w:val="99"/>
    <w:semiHidden/>
    <w:rsid w:val="005378DA"/>
    <w:rPr>
      <w:color w:val="808080"/>
    </w:rPr>
  </w:style>
  <w:style w:type="character" w:customStyle="1" w:styleId="Style1">
    <w:name w:val="Style1"/>
    <w:basedOn w:val="DefaultParagraphFont"/>
    <w:uiPriority w:val="1"/>
    <w:rsid w:val="005378DA"/>
    <w:rPr>
      <w:rFonts w:ascii="Calibri" w:hAnsi="Calibri"/>
      <w:sz w:val="22"/>
    </w:rPr>
  </w:style>
  <w:style w:type="character" w:customStyle="1" w:styleId="Style2">
    <w:name w:val="Style2"/>
    <w:basedOn w:val="DefaultParagraphFont"/>
    <w:uiPriority w:val="1"/>
    <w:rsid w:val="005378DA"/>
    <w:rPr>
      <w:rFonts w:ascii="Arial" w:hAnsi="Arial"/>
      <w:sz w:val="16"/>
    </w:rPr>
  </w:style>
  <w:style w:type="character" w:customStyle="1" w:styleId="Style3">
    <w:name w:val="Style3"/>
    <w:basedOn w:val="DefaultParagraphFont"/>
    <w:uiPriority w:val="1"/>
    <w:rsid w:val="005378DA"/>
    <w:rPr>
      <w:rFonts w:ascii="Arial" w:hAnsi="Arial"/>
      <w:sz w:val="16"/>
    </w:rPr>
  </w:style>
  <w:style w:type="paragraph" w:customStyle="1" w:styleId="Normal2">
    <w:name w:val="Normal 2"/>
    <w:basedOn w:val="Normal"/>
    <w:qFormat/>
    <w:rsid w:val="005378DA"/>
    <w:pPr>
      <w:spacing w:before="120" w:after="120"/>
      <w:ind w:left="540"/>
      <w:jc w:val="both"/>
    </w:pPr>
    <w:rPr>
      <w:rFonts w:asciiTheme="minorHAnsi" w:hAnsiTheme="minorHAnsi"/>
      <w:sz w:val="22"/>
      <w:lang w:eastAsia="ko-KR"/>
    </w:rPr>
  </w:style>
  <w:style w:type="paragraph" w:customStyle="1" w:styleId="Table">
    <w:name w:val="Table"/>
    <w:basedOn w:val="Normal"/>
    <w:qFormat/>
    <w:rsid w:val="005378DA"/>
    <w:rPr>
      <w:rFonts w:asciiTheme="minorHAnsi" w:eastAsia="SimSun" w:hAnsiTheme="minorHAnsi"/>
      <w:szCs w:val="24"/>
      <w:lang w:eastAsia="en-US"/>
    </w:rPr>
  </w:style>
  <w:style w:type="character" w:styleId="IntenseEmphasis">
    <w:name w:val="Intense Emphasis"/>
    <w:basedOn w:val="DefaultParagraphFont"/>
    <w:uiPriority w:val="21"/>
    <w:qFormat/>
    <w:rsid w:val="005378DA"/>
    <w:rPr>
      <w:i/>
      <w:iCs/>
      <w:color w:val="4F81BD" w:themeColor="accent1"/>
    </w:rPr>
  </w:style>
  <w:style w:type="paragraph" w:customStyle="1" w:styleId="Requirementstyle">
    <w:name w:val="Requirement_style"/>
    <w:basedOn w:val="Caption"/>
    <w:next w:val="Heading8"/>
    <w:link w:val="RequirementstyleChar"/>
    <w:qFormat/>
    <w:rsid w:val="005378DA"/>
    <w:pPr>
      <w:widowControl/>
      <w:numPr>
        <w:numId w:val="8"/>
      </w:numPr>
      <w:tabs>
        <w:tab w:val="clear" w:pos="220"/>
        <w:tab w:val="clear" w:pos="720"/>
      </w:tabs>
      <w:autoSpaceDE/>
      <w:autoSpaceDN/>
      <w:adjustRightInd/>
      <w:spacing w:before="0" w:after="200"/>
      <w:jc w:val="left"/>
    </w:pPr>
    <w:rPr>
      <w:rFonts w:eastAsia="SimSun"/>
      <w:color w:val="4F81BD"/>
      <w:sz w:val="18"/>
      <w:szCs w:val="18"/>
      <w:lang w:bidi="en-US"/>
    </w:rPr>
  </w:style>
  <w:style w:type="character" w:customStyle="1" w:styleId="RequirementstyleChar">
    <w:name w:val="Requirement_style Char"/>
    <w:basedOn w:val="CaptionChar"/>
    <w:link w:val="Requirementstyle"/>
    <w:rsid w:val="005378DA"/>
    <w:rPr>
      <w:rFonts w:ascii="Calibri" w:eastAsia="SimSun" w:hAnsi="Calibri" w:cs="Calibri"/>
      <w:b/>
      <w:bCs/>
      <w:color w:val="4F81BD"/>
      <w:sz w:val="18"/>
      <w:szCs w:val="18"/>
      <w:lang w:bidi="en-US"/>
    </w:rPr>
  </w:style>
  <w:style w:type="table" w:styleId="GridTable4-Accent1">
    <w:name w:val="Grid Table 4 Accent 1"/>
    <w:basedOn w:val="TableNormal"/>
    <w:uiPriority w:val="49"/>
    <w:rsid w:val="005378DA"/>
    <w:rPr>
      <w:rFonts w:asciiTheme="minorHAnsi" w:eastAsiaTheme="minorHAnsi" w:hAnsiTheme="minorHAnsi" w:cstheme="minorBidi"/>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1">
    <w:name w:val="Grid Table 1 Light Accent 1"/>
    <w:basedOn w:val="TableNormal"/>
    <w:uiPriority w:val="46"/>
    <w:rsid w:val="005378DA"/>
    <w:rPr>
      <w:rFonts w:asciiTheme="minorHAnsi" w:eastAsiaTheme="minorHAnsi" w:hAnsiTheme="minorHAnsi" w:cstheme="minorBidi"/>
      <w:sz w:val="22"/>
      <w:szCs w:val="22"/>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PlainText">
    <w:name w:val="Plain Text"/>
    <w:basedOn w:val="Normal"/>
    <w:link w:val="PlainTextChar"/>
    <w:uiPriority w:val="99"/>
    <w:unhideWhenUsed/>
    <w:rsid w:val="005378DA"/>
    <w:rPr>
      <w:rFonts w:ascii="Consolas" w:eastAsiaTheme="minorHAnsi" w:hAnsi="Consolas" w:cstheme="minorBidi"/>
      <w:sz w:val="21"/>
      <w:szCs w:val="21"/>
      <w:lang w:eastAsia="en-US"/>
    </w:rPr>
  </w:style>
  <w:style w:type="character" w:customStyle="1" w:styleId="PlainTextChar">
    <w:name w:val="Plain Text Char"/>
    <w:basedOn w:val="DefaultParagraphFont"/>
    <w:link w:val="PlainText"/>
    <w:uiPriority w:val="99"/>
    <w:rsid w:val="005378DA"/>
    <w:rPr>
      <w:rFonts w:ascii="Consolas" w:eastAsiaTheme="minorHAnsi" w:hAnsi="Consolas" w:cstheme="minorBidi"/>
      <w:sz w:val="21"/>
      <w:szCs w:val="21"/>
    </w:rPr>
  </w:style>
  <w:style w:type="character" w:customStyle="1" w:styleId="HTMLPreformattedChar">
    <w:name w:val="HTML Preformatted Char"/>
    <w:basedOn w:val="DefaultParagraphFont"/>
    <w:link w:val="HTMLPreformatted"/>
    <w:uiPriority w:val="99"/>
    <w:rsid w:val="005378DA"/>
    <w:rPr>
      <w:rFonts w:ascii="Courier New" w:eastAsia="Times New Roman" w:hAnsi="Courier New" w:cs="Courier New"/>
    </w:rPr>
  </w:style>
  <w:style w:type="paragraph" w:styleId="HTMLPreformatted">
    <w:name w:val="HTML Preformatted"/>
    <w:basedOn w:val="Normal"/>
    <w:link w:val="HTMLPreformattedChar"/>
    <w:uiPriority w:val="99"/>
    <w:unhideWhenUsed/>
    <w:rsid w:val="0053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US"/>
    </w:rPr>
  </w:style>
  <w:style w:type="character" w:customStyle="1" w:styleId="HTMLPreformattedChar1">
    <w:name w:val="HTML Preformatted Char1"/>
    <w:basedOn w:val="DefaultParagraphFont"/>
    <w:uiPriority w:val="99"/>
    <w:semiHidden/>
    <w:rsid w:val="005378DA"/>
    <w:rPr>
      <w:rFonts w:ascii="Consolas" w:eastAsia="Times New Roman" w:hAnsi="Consolas"/>
      <w:lang w:eastAsia="es-ES"/>
    </w:rPr>
  </w:style>
  <w:style w:type="paragraph" w:styleId="NormalWeb">
    <w:name w:val="Normal (Web)"/>
    <w:basedOn w:val="Normal"/>
    <w:uiPriority w:val="99"/>
    <w:semiHidden/>
    <w:unhideWhenUsed/>
    <w:rsid w:val="005378DA"/>
    <w:pPr>
      <w:spacing w:before="100" w:beforeAutospacing="1" w:after="100" w:afterAutospacing="1"/>
    </w:pPr>
    <w:rPr>
      <w:rFonts w:ascii="Times New Roman" w:hAnsi="Times New Roman"/>
      <w:sz w:val="24"/>
      <w:szCs w:val="24"/>
      <w:lang w:eastAsia="en-US"/>
    </w:rPr>
  </w:style>
  <w:style w:type="character" w:styleId="Hyperlink">
    <w:name w:val="Hyperlink"/>
    <w:basedOn w:val="DefaultParagraphFont"/>
    <w:uiPriority w:val="99"/>
    <w:unhideWhenUsed/>
    <w:rsid w:val="005378DA"/>
    <w:rPr>
      <w:color w:val="0000FF" w:themeColor="hyperlink"/>
      <w:u w:val="single"/>
    </w:rPr>
  </w:style>
  <w:style w:type="character" w:customStyle="1" w:styleId="UnresolvedMention1">
    <w:name w:val="Unresolved Mention1"/>
    <w:basedOn w:val="DefaultParagraphFont"/>
    <w:uiPriority w:val="99"/>
    <w:semiHidden/>
    <w:unhideWhenUsed/>
    <w:rsid w:val="005378DA"/>
    <w:rPr>
      <w:color w:val="605E5C"/>
      <w:shd w:val="clear" w:color="auto" w:fill="E1DFDD"/>
    </w:rPr>
  </w:style>
  <w:style w:type="character" w:styleId="FollowedHyperlink">
    <w:name w:val="FollowedHyperlink"/>
    <w:basedOn w:val="DefaultParagraphFont"/>
    <w:uiPriority w:val="99"/>
    <w:semiHidden/>
    <w:unhideWhenUsed/>
    <w:rsid w:val="005378DA"/>
    <w:rPr>
      <w:color w:val="800080" w:themeColor="followedHyperlink"/>
      <w:u w:val="single"/>
    </w:rPr>
  </w:style>
  <w:style w:type="paragraph" w:customStyle="1" w:styleId="sc-gmeypb">
    <w:name w:val="sc-gmeypb"/>
    <w:basedOn w:val="Normal"/>
    <w:rsid w:val="008015DD"/>
    <w:pPr>
      <w:spacing w:before="100" w:beforeAutospacing="1" w:after="100" w:afterAutospacing="1"/>
    </w:pPr>
    <w:rPr>
      <w:rFonts w:ascii="Times New Roman" w:hAnsi="Times New Roman"/>
      <w:sz w:val="24"/>
      <w:szCs w:val="24"/>
      <w:lang w:eastAsia="en-US"/>
    </w:rPr>
  </w:style>
  <w:style w:type="paragraph" w:styleId="TOCHeading">
    <w:name w:val="TOC Heading"/>
    <w:basedOn w:val="Heading1"/>
    <w:next w:val="Normal"/>
    <w:uiPriority w:val="39"/>
    <w:unhideWhenUsed/>
    <w:qFormat/>
    <w:rsid w:val="00796D3B"/>
    <w:pPr>
      <w:pageBreakBefore w:val="0"/>
      <w:numPr>
        <w:numId w:val="0"/>
      </w:numPr>
      <w:pBdr>
        <w:top w:val="none" w:sz="0" w:space="0" w:color="auto"/>
      </w:pBdr>
      <w:tabs>
        <w:tab w:val="clear" w:pos="1440"/>
        <w:tab w:val="clear" w:pos="2520"/>
      </w:tabs>
      <w:spacing w:before="240" w:after="0" w:line="259" w:lineRule="auto"/>
      <w:outlineLvl w:val="9"/>
    </w:pPr>
    <w:rPr>
      <w:rFonts w:asciiTheme="majorHAnsi" w:eastAsiaTheme="majorEastAsia" w:hAnsiTheme="majorHAnsi" w:cstheme="majorBidi"/>
      <w:b w:val="0"/>
      <w:color w:val="365F91" w:themeColor="accent1" w:themeShade="BF"/>
      <w:szCs w:val="32"/>
      <w:lang w:eastAsia="en-US"/>
    </w:rPr>
  </w:style>
  <w:style w:type="paragraph" w:styleId="TOC3">
    <w:name w:val="toc 3"/>
    <w:basedOn w:val="Normal"/>
    <w:next w:val="Normal"/>
    <w:autoRedefine/>
    <w:uiPriority w:val="39"/>
    <w:unhideWhenUsed/>
    <w:rsid w:val="00796D3B"/>
    <w:pPr>
      <w:spacing w:after="100"/>
      <w:ind w:left="400"/>
    </w:pPr>
  </w:style>
  <w:style w:type="paragraph" w:styleId="TOC4">
    <w:name w:val="toc 4"/>
    <w:basedOn w:val="Normal"/>
    <w:next w:val="Normal"/>
    <w:autoRedefine/>
    <w:uiPriority w:val="39"/>
    <w:unhideWhenUsed/>
    <w:rsid w:val="00796D3B"/>
    <w:pPr>
      <w:spacing w:after="100" w:line="259" w:lineRule="auto"/>
      <w:ind w:left="660"/>
    </w:pPr>
    <w:rPr>
      <w:rFonts w:asciiTheme="minorHAnsi" w:eastAsiaTheme="minorEastAsia" w:hAnsiTheme="minorHAnsi" w:cstheme="minorBidi"/>
      <w:kern w:val="2"/>
      <w:sz w:val="22"/>
      <w:szCs w:val="22"/>
      <w:lang w:eastAsia="en-US"/>
      <w14:ligatures w14:val="standardContextual"/>
    </w:rPr>
  </w:style>
  <w:style w:type="paragraph" w:styleId="TOC5">
    <w:name w:val="toc 5"/>
    <w:basedOn w:val="Normal"/>
    <w:next w:val="Normal"/>
    <w:autoRedefine/>
    <w:uiPriority w:val="39"/>
    <w:unhideWhenUsed/>
    <w:rsid w:val="00796D3B"/>
    <w:pPr>
      <w:spacing w:after="100" w:line="259" w:lineRule="auto"/>
      <w:ind w:left="880"/>
    </w:pPr>
    <w:rPr>
      <w:rFonts w:asciiTheme="minorHAnsi" w:eastAsiaTheme="minorEastAsia" w:hAnsiTheme="minorHAnsi" w:cstheme="minorBidi"/>
      <w:kern w:val="2"/>
      <w:sz w:val="22"/>
      <w:szCs w:val="22"/>
      <w:lang w:eastAsia="en-US"/>
      <w14:ligatures w14:val="standardContextual"/>
    </w:rPr>
  </w:style>
  <w:style w:type="paragraph" w:styleId="TOC6">
    <w:name w:val="toc 6"/>
    <w:basedOn w:val="Normal"/>
    <w:next w:val="Normal"/>
    <w:autoRedefine/>
    <w:uiPriority w:val="39"/>
    <w:unhideWhenUsed/>
    <w:rsid w:val="00796D3B"/>
    <w:pPr>
      <w:spacing w:after="100" w:line="259" w:lineRule="auto"/>
      <w:ind w:left="1100"/>
    </w:pPr>
    <w:rPr>
      <w:rFonts w:asciiTheme="minorHAnsi" w:eastAsiaTheme="minorEastAsia" w:hAnsiTheme="minorHAnsi" w:cstheme="minorBidi"/>
      <w:kern w:val="2"/>
      <w:sz w:val="22"/>
      <w:szCs w:val="22"/>
      <w:lang w:eastAsia="en-US"/>
      <w14:ligatures w14:val="standardContextual"/>
    </w:rPr>
  </w:style>
  <w:style w:type="paragraph" w:styleId="TOC7">
    <w:name w:val="toc 7"/>
    <w:basedOn w:val="Normal"/>
    <w:next w:val="Normal"/>
    <w:autoRedefine/>
    <w:uiPriority w:val="39"/>
    <w:unhideWhenUsed/>
    <w:rsid w:val="00796D3B"/>
    <w:pPr>
      <w:spacing w:after="100" w:line="259" w:lineRule="auto"/>
      <w:ind w:left="1320"/>
    </w:pPr>
    <w:rPr>
      <w:rFonts w:asciiTheme="minorHAnsi" w:eastAsiaTheme="minorEastAsia" w:hAnsiTheme="minorHAnsi" w:cstheme="minorBidi"/>
      <w:kern w:val="2"/>
      <w:sz w:val="22"/>
      <w:szCs w:val="22"/>
      <w:lang w:eastAsia="en-US"/>
      <w14:ligatures w14:val="standardContextual"/>
    </w:rPr>
  </w:style>
  <w:style w:type="paragraph" w:styleId="TOC8">
    <w:name w:val="toc 8"/>
    <w:basedOn w:val="Normal"/>
    <w:next w:val="Normal"/>
    <w:autoRedefine/>
    <w:uiPriority w:val="39"/>
    <w:unhideWhenUsed/>
    <w:rsid w:val="00796D3B"/>
    <w:pPr>
      <w:spacing w:after="100" w:line="259" w:lineRule="auto"/>
      <w:ind w:left="1540"/>
    </w:pPr>
    <w:rPr>
      <w:rFonts w:asciiTheme="minorHAnsi" w:eastAsiaTheme="minorEastAsia" w:hAnsiTheme="minorHAnsi" w:cstheme="minorBidi"/>
      <w:kern w:val="2"/>
      <w:sz w:val="22"/>
      <w:szCs w:val="22"/>
      <w:lang w:eastAsia="en-US"/>
      <w14:ligatures w14:val="standardContextual"/>
    </w:rPr>
  </w:style>
  <w:style w:type="paragraph" w:styleId="TOC9">
    <w:name w:val="toc 9"/>
    <w:basedOn w:val="Normal"/>
    <w:next w:val="Normal"/>
    <w:autoRedefine/>
    <w:uiPriority w:val="39"/>
    <w:unhideWhenUsed/>
    <w:rsid w:val="00796D3B"/>
    <w:pPr>
      <w:spacing w:after="100" w:line="259" w:lineRule="auto"/>
      <w:ind w:left="1760"/>
    </w:pPr>
    <w:rPr>
      <w:rFonts w:asciiTheme="minorHAnsi" w:eastAsiaTheme="minorEastAsia" w:hAnsiTheme="minorHAnsi" w:cstheme="minorBidi"/>
      <w:kern w:val="2"/>
      <w:sz w:val="22"/>
      <w:szCs w:val="22"/>
      <w:lang w:eastAsia="en-US"/>
      <w14:ligatures w14:val="standardContextual"/>
    </w:rPr>
  </w:style>
  <w:style w:type="character" w:styleId="UnresolvedMention">
    <w:name w:val="Unresolved Mention"/>
    <w:basedOn w:val="DefaultParagraphFont"/>
    <w:uiPriority w:val="99"/>
    <w:semiHidden/>
    <w:unhideWhenUsed/>
    <w:rsid w:val="00796D3B"/>
    <w:rPr>
      <w:color w:val="605E5C"/>
      <w:shd w:val="clear" w:color="auto" w:fill="E1DFDD"/>
    </w:rPr>
  </w:style>
  <w:style w:type="character" w:customStyle="1" w:styleId="TableHeadingChar">
    <w:name w:val="Table Heading Char"/>
    <w:link w:val="TableHeading"/>
    <w:rsid w:val="00E3078C"/>
    <w:rPr>
      <w:rFonts w:ascii="Arial" w:eastAsia="Times New Roman" w:hAnsi="Arial"/>
      <w:b/>
      <w:sz w:val="16"/>
      <w:lang w:eastAsia="es-ES"/>
    </w:rPr>
  </w:style>
  <w:style w:type="paragraph" w:customStyle="1" w:styleId="FooterText">
    <w:name w:val="Footer Text"/>
    <w:link w:val="FooterTextChar"/>
    <w:qFormat/>
    <w:rsid w:val="00520F81"/>
    <w:pPr>
      <w:spacing w:before="240" w:after="120"/>
    </w:pPr>
    <w:rPr>
      <w:rFonts w:ascii="Calibri" w:hAnsi="Calibri" w:cs="Calibri"/>
      <w:b/>
      <w:noProof/>
      <w:color w:val="F79646"/>
      <w:spacing w:val="60"/>
      <w:szCs w:val="22"/>
      <w:lang w:val="en-MY" w:eastAsia="en-MY"/>
    </w:rPr>
  </w:style>
  <w:style w:type="character" w:customStyle="1" w:styleId="FooterTextChar">
    <w:name w:val="Footer Text Char"/>
    <w:link w:val="FooterText"/>
    <w:rsid w:val="00520F81"/>
    <w:rPr>
      <w:rFonts w:ascii="Calibri" w:hAnsi="Calibri" w:cs="Calibri"/>
      <w:b/>
      <w:noProof/>
      <w:color w:val="F79646"/>
      <w:spacing w:val="60"/>
      <w:szCs w:val="22"/>
      <w:lang w:val="en-MY" w:eastAsia="en-MY"/>
    </w:rPr>
  </w:style>
  <w:style w:type="character" w:styleId="Mention">
    <w:name w:val="Mention"/>
    <w:basedOn w:val="DefaultParagraphFont"/>
    <w:uiPriority w:val="99"/>
    <w:unhideWhenUsed/>
    <w:rsid w:val="00B67250"/>
    <w:rPr>
      <w:color w:val="2B579A"/>
      <w:shd w:val="clear" w:color="auto" w:fill="E1DFDD"/>
    </w:rPr>
  </w:style>
  <w:style w:type="character" w:customStyle="1" w:styleId="ui-provider">
    <w:name w:val="ui-provider"/>
    <w:basedOn w:val="DefaultParagraphFont"/>
    <w:rsid w:val="00851A33"/>
  </w:style>
  <w:style w:type="character" w:customStyle="1" w:styleId="cf01">
    <w:name w:val="cf01"/>
    <w:basedOn w:val="DefaultParagraphFont"/>
    <w:rsid w:val="00220AC5"/>
    <w:rPr>
      <w:rFonts w:ascii="Segoe UI" w:hAnsi="Segoe UI" w:cs="Segoe UI" w:hint="default"/>
      <w:sz w:val="18"/>
      <w:szCs w:val="18"/>
    </w:rPr>
  </w:style>
  <w:style w:type="paragraph" w:styleId="Revision">
    <w:name w:val="Revision"/>
    <w:hidden/>
    <w:uiPriority w:val="99"/>
    <w:semiHidden/>
    <w:rsid w:val="00C80A27"/>
    <w:rPr>
      <w:rFonts w:ascii="Arial" w:eastAsia="Times New Roman" w:hAnsi="Arial"/>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09102">
      <w:bodyDiv w:val="1"/>
      <w:marLeft w:val="0"/>
      <w:marRight w:val="0"/>
      <w:marTop w:val="0"/>
      <w:marBottom w:val="0"/>
      <w:divBdr>
        <w:top w:val="none" w:sz="0" w:space="0" w:color="auto"/>
        <w:left w:val="none" w:sz="0" w:space="0" w:color="auto"/>
        <w:bottom w:val="none" w:sz="0" w:space="0" w:color="auto"/>
        <w:right w:val="none" w:sz="0" w:space="0" w:color="auto"/>
      </w:divBdr>
    </w:div>
    <w:div w:id="11151583">
      <w:bodyDiv w:val="1"/>
      <w:marLeft w:val="0"/>
      <w:marRight w:val="0"/>
      <w:marTop w:val="0"/>
      <w:marBottom w:val="0"/>
      <w:divBdr>
        <w:top w:val="none" w:sz="0" w:space="0" w:color="auto"/>
        <w:left w:val="none" w:sz="0" w:space="0" w:color="auto"/>
        <w:bottom w:val="none" w:sz="0" w:space="0" w:color="auto"/>
        <w:right w:val="none" w:sz="0" w:space="0" w:color="auto"/>
      </w:divBdr>
    </w:div>
    <w:div w:id="46413859">
      <w:bodyDiv w:val="1"/>
      <w:marLeft w:val="0"/>
      <w:marRight w:val="0"/>
      <w:marTop w:val="0"/>
      <w:marBottom w:val="0"/>
      <w:divBdr>
        <w:top w:val="none" w:sz="0" w:space="0" w:color="auto"/>
        <w:left w:val="none" w:sz="0" w:space="0" w:color="auto"/>
        <w:bottom w:val="none" w:sz="0" w:space="0" w:color="auto"/>
        <w:right w:val="none" w:sz="0" w:space="0" w:color="auto"/>
      </w:divBdr>
    </w:div>
    <w:div w:id="225265497">
      <w:bodyDiv w:val="1"/>
      <w:marLeft w:val="0"/>
      <w:marRight w:val="0"/>
      <w:marTop w:val="0"/>
      <w:marBottom w:val="0"/>
      <w:divBdr>
        <w:top w:val="none" w:sz="0" w:space="0" w:color="auto"/>
        <w:left w:val="none" w:sz="0" w:space="0" w:color="auto"/>
        <w:bottom w:val="none" w:sz="0" w:space="0" w:color="auto"/>
        <w:right w:val="none" w:sz="0" w:space="0" w:color="auto"/>
      </w:divBdr>
    </w:div>
    <w:div w:id="462235980">
      <w:bodyDiv w:val="1"/>
      <w:marLeft w:val="0"/>
      <w:marRight w:val="0"/>
      <w:marTop w:val="0"/>
      <w:marBottom w:val="0"/>
      <w:divBdr>
        <w:top w:val="none" w:sz="0" w:space="0" w:color="auto"/>
        <w:left w:val="none" w:sz="0" w:space="0" w:color="auto"/>
        <w:bottom w:val="none" w:sz="0" w:space="0" w:color="auto"/>
        <w:right w:val="none" w:sz="0" w:space="0" w:color="auto"/>
      </w:divBdr>
    </w:div>
    <w:div w:id="558246587">
      <w:bodyDiv w:val="1"/>
      <w:marLeft w:val="0"/>
      <w:marRight w:val="0"/>
      <w:marTop w:val="0"/>
      <w:marBottom w:val="0"/>
      <w:divBdr>
        <w:top w:val="none" w:sz="0" w:space="0" w:color="auto"/>
        <w:left w:val="none" w:sz="0" w:space="0" w:color="auto"/>
        <w:bottom w:val="none" w:sz="0" w:space="0" w:color="auto"/>
        <w:right w:val="none" w:sz="0" w:space="0" w:color="auto"/>
      </w:divBdr>
    </w:div>
    <w:div w:id="655915892">
      <w:bodyDiv w:val="1"/>
      <w:marLeft w:val="0"/>
      <w:marRight w:val="0"/>
      <w:marTop w:val="0"/>
      <w:marBottom w:val="0"/>
      <w:divBdr>
        <w:top w:val="none" w:sz="0" w:space="0" w:color="auto"/>
        <w:left w:val="none" w:sz="0" w:space="0" w:color="auto"/>
        <w:bottom w:val="none" w:sz="0" w:space="0" w:color="auto"/>
        <w:right w:val="none" w:sz="0" w:space="0" w:color="auto"/>
      </w:divBdr>
    </w:div>
    <w:div w:id="669064006">
      <w:bodyDiv w:val="1"/>
      <w:marLeft w:val="0"/>
      <w:marRight w:val="0"/>
      <w:marTop w:val="0"/>
      <w:marBottom w:val="0"/>
      <w:divBdr>
        <w:top w:val="none" w:sz="0" w:space="0" w:color="auto"/>
        <w:left w:val="none" w:sz="0" w:space="0" w:color="auto"/>
        <w:bottom w:val="none" w:sz="0" w:space="0" w:color="auto"/>
        <w:right w:val="none" w:sz="0" w:space="0" w:color="auto"/>
      </w:divBdr>
    </w:div>
    <w:div w:id="819807327">
      <w:bodyDiv w:val="1"/>
      <w:marLeft w:val="0"/>
      <w:marRight w:val="0"/>
      <w:marTop w:val="0"/>
      <w:marBottom w:val="0"/>
      <w:divBdr>
        <w:top w:val="none" w:sz="0" w:space="0" w:color="auto"/>
        <w:left w:val="none" w:sz="0" w:space="0" w:color="auto"/>
        <w:bottom w:val="none" w:sz="0" w:space="0" w:color="auto"/>
        <w:right w:val="none" w:sz="0" w:space="0" w:color="auto"/>
      </w:divBdr>
    </w:div>
    <w:div w:id="865483050">
      <w:bodyDiv w:val="1"/>
      <w:marLeft w:val="0"/>
      <w:marRight w:val="0"/>
      <w:marTop w:val="0"/>
      <w:marBottom w:val="0"/>
      <w:divBdr>
        <w:top w:val="none" w:sz="0" w:space="0" w:color="auto"/>
        <w:left w:val="none" w:sz="0" w:space="0" w:color="auto"/>
        <w:bottom w:val="none" w:sz="0" w:space="0" w:color="auto"/>
        <w:right w:val="none" w:sz="0" w:space="0" w:color="auto"/>
      </w:divBdr>
    </w:div>
    <w:div w:id="1040208034">
      <w:bodyDiv w:val="1"/>
      <w:marLeft w:val="0"/>
      <w:marRight w:val="0"/>
      <w:marTop w:val="0"/>
      <w:marBottom w:val="0"/>
      <w:divBdr>
        <w:top w:val="none" w:sz="0" w:space="0" w:color="auto"/>
        <w:left w:val="none" w:sz="0" w:space="0" w:color="auto"/>
        <w:bottom w:val="none" w:sz="0" w:space="0" w:color="auto"/>
        <w:right w:val="none" w:sz="0" w:space="0" w:color="auto"/>
      </w:divBdr>
      <w:divsChild>
        <w:div w:id="1273125772">
          <w:marLeft w:val="0"/>
          <w:marRight w:val="0"/>
          <w:marTop w:val="0"/>
          <w:marBottom w:val="0"/>
          <w:divBdr>
            <w:top w:val="none" w:sz="0" w:space="0" w:color="auto"/>
            <w:left w:val="none" w:sz="0" w:space="0" w:color="auto"/>
            <w:bottom w:val="none" w:sz="0" w:space="0" w:color="auto"/>
            <w:right w:val="none" w:sz="0" w:space="0" w:color="auto"/>
          </w:divBdr>
        </w:div>
      </w:divsChild>
    </w:div>
    <w:div w:id="1050112110">
      <w:bodyDiv w:val="1"/>
      <w:marLeft w:val="0"/>
      <w:marRight w:val="0"/>
      <w:marTop w:val="0"/>
      <w:marBottom w:val="0"/>
      <w:divBdr>
        <w:top w:val="none" w:sz="0" w:space="0" w:color="auto"/>
        <w:left w:val="none" w:sz="0" w:space="0" w:color="auto"/>
        <w:bottom w:val="none" w:sz="0" w:space="0" w:color="auto"/>
        <w:right w:val="none" w:sz="0" w:space="0" w:color="auto"/>
      </w:divBdr>
    </w:div>
    <w:div w:id="1050226645">
      <w:bodyDiv w:val="1"/>
      <w:marLeft w:val="0"/>
      <w:marRight w:val="0"/>
      <w:marTop w:val="0"/>
      <w:marBottom w:val="0"/>
      <w:divBdr>
        <w:top w:val="none" w:sz="0" w:space="0" w:color="auto"/>
        <w:left w:val="none" w:sz="0" w:space="0" w:color="auto"/>
        <w:bottom w:val="none" w:sz="0" w:space="0" w:color="auto"/>
        <w:right w:val="none" w:sz="0" w:space="0" w:color="auto"/>
      </w:divBdr>
    </w:div>
    <w:div w:id="1063989302">
      <w:bodyDiv w:val="1"/>
      <w:marLeft w:val="0"/>
      <w:marRight w:val="0"/>
      <w:marTop w:val="0"/>
      <w:marBottom w:val="0"/>
      <w:divBdr>
        <w:top w:val="none" w:sz="0" w:space="0" w:color="auto"/>
        <w:left w:val="none" w:sz="0" w:space="0" w:color="auto"/>
        <w:bottom w:val="none" w:sz="0" w:space="0" w:color="auto"/>
        <w:right w:val="none" w:sz="0" w:space="0" w:color="auto"/>
      </w:divBdr>
    </w:div>
    <w:div w:id="1128662165">
      <w:bodyDiv w:val="1"/>
      <w:marLeft w:val="0"/>
      <w:marRight w:val="0"/>
      <w:marTop w:val="0"/>
      <w:marBottom w:val="0"/>
      <w:divBdr>
        <w:top w:val="none" w:sz="0" w:space="0" w:color="auto"/>
        <w:left w:val="none" w:sz="0" w:space="0" w:color="auto"/>
        <w:bottom w:val="none" w:sz="0" w:space="0" w:color="auto"/>
        <w:right w:val="none" w:sz="0" w:space="0" w:color="auto"/>
      </w:divBdr>
    </w:div>
    <w:div w:id="1165322508">
      <w:bodyDiv w:val="1"/>
      <w:marLeft w:val="0"/>
      <w:marRight w:val="0"/>
      <w:marTop w:val="0"/>
      <w:marBottom w:val="0"/>
      <w:divBdr>
        <w:top w:val="none" w:sz="0" w:space="0" w:color="auto"/>
        <w:left w:val="none" w:sz="0" w:space="0" w:color="auto"/>
        <w:bottom w:val="none" w:sz="0" w:space="0" w:color="auto"/>
        <w:right w:val="none" w:sz="0" w:space="0" w:color="auto"/>
      </w:divBdr>
    </w:div>
    <w:div w:id="1240214282">
      <w:bodyDiv w:val="1"/>
      <w:marLeft w:val="0"/>
      <w:marRight w:val="0"/>
      <w:marTop w:val="0"/>
      <w:marBottom w:val="0"/>
      <w:divBdr>
        <w:top w:val="none" w:sz="0" w:space="0" w:color="auto"/>
        <w:left w:val="none" w:sz="0" w:space="0" w:color="auto"/>
        <w:bottom w:val="none" w:sz="0" w:space="0" w:color="auto"/>
        <w:right w:val="none" w:sz="0" w:space="0" w:color="auto"/>
      </w:divBdr>
    </w:div>
    <w:div w:id="1338073504">
      <w:bodyDiv w:val="1"/>
      <w:marLeft w:val="0"/>
      <w:marRight w:val="0"/>
      <w:marTop w:val="0"/>
      <w:marBottom w:val="0"/>
      <w:divBdr>
        <w:top w:val="none" w:sz="0" w:space="0" w:color="auto"/>
        <w:left w:val="none" w:sz="0" w:space="0" w:color="auto"/>
        <w:bottom w:val="none" w:sz="0" w:space="0" w:color="auto"/>
        <w:right w:val="none" w:sz="0" w:space="0" w:color="auto"/>
      </w:divBdr>
    </w:div>
    <w:div w:id="1348285963">
      <w:bodyDiv w:val="1"/>
      <w:marLeft w:val="0"/>
      <w:marRight w:val="0"/>
      <w:marTop w:val="0"/>
      <w:marBottom w:val="0"/>
      <w:divBdr>
        <w:top w:val="none" w:sz="0" w:space="0" w:color="auto"/>
        <w:left w:val="none" w:sz="0" w:space="0" w:color="auto"/>
        <w:bottom w:val="none" w:sz="0" w:space="0" w:color="auto"/>
        <w:right w:val="none" w:sz="0" w:space="0" w:color="auto"/>
      </w:divBdr>
    </w:div>
    <w:div w:id="1398438716">
      <w:bodyDiv w:val="1"/>
      <w:marLeft w:val="0"/>
      <w:marRight w:val="0"/>
      <w:marTop w:val="0"/>
      <w:marBottom w:val="0"/>
      <w:divBdr>
        <w:top w:val="none" w:sz="0" w:space="0" w:color="auto"/>
        <w:left w:val="none" w:sz="0" w:space="0" w:color="auto"/>
        <w:bottom w:val="none" w:sz="0" w:space="0" w:color="auto"/>
        <w:right w:val="none" w:sz="0" w:space="0" w:color="auto"/>
      </w:divBdr>
    </w:div>
    <w:div w:id="1463882346">
      <w:bodyDiv w:val="1"/>
      <w:marLeft w:val="0"/>
      <w:marRight w:val="0"/>
      <w:marTop w:val="0"/>
      <w:marBottom w:val="0"/>
      <w:divBdr>
        <w:top w:val="none" w:sz="0" w:space="0" w:color="auto"/>
        <w:left w:val="none" w:sz="0" w:space="0" w:color="auto"/>
        <w:bottom w:val="none" w:sz="0" w:space="0" w:color="auto"/>
        <w:right w:val="none" w:sz="0" w:space="0" w:color="auto"/>
      </w:divBdr>
    </w:div>
    <w:div w:id="1816222297">
      <w:bodyDiv w:val="1"/>
      <w:marLeft w:val="0"/>
      <w:marRight w:val="0"/>
      <w:marTop w:val="0"/>
      <w:marBottom w:val="0"/>
      <w:divBdr>
        <w:top w:val="none" w:sz="0" w:space="0" w:color="auto"/>
        <w:left w:val="none" w:sz="0" w:space="0" w:color="auto"/>
        <w:bottom w:val="none" w:sz="0" w:space="0" w:color="auto"/>
        <w:right w:val="none" w:sz="0" w:space="0" w:color="auto"/>
      </w:divBdr>
    </w:div>
    <w:div w:id="1846281413">
      <w:bodyDiv w:val="1"/>
      <w:marLeft w:val="0"/>
      <w:marRight w:val="0"/>
      <w:marTop w:val="0"/>
      <w:marBottom w:val="0"/>
      <w:divBdr>
        <w:top w:val="none" w:sz="0" w:space="0" w:color="auto"/>
        <w:left w:val="none" w:sz="0" w:space="0" w:color="auto"/>
        <w:bottom w:val="none" w:sz="0" w:space="0" w:color="auto"/>
        <w:right w:val="none" w:sz="0" w:space="0" w:color="auto"/>
      </w:divBdr>
      <w:divsChild>
        <w:div w:id="474882236">
          <w:marLeft w:val="0"/>
          <w:marRight w:val="0"/>
          <w:marTop w:val="0"/>
          <w:marBottom w:val="0"/>
          <w:divBdr>
            <w:top w:val="none" w:sz="0" w:space="0" w:color="auto"/>
            <w:left w:val="none" w:sz="0" w:space="0" w:color="auto"/>
            <w:bottom w:val="none" w:sz="0" w:space="0" w:color="auto"/>
            <w:right w:val="none" w:sz="0" w:space="0" w:color="auto"/>
          </w:divBdr>
          <w:divsChild>
            <w:div w:id="191654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08669">
      <w:bodyDiv w:val="1"/>
      <w:marLeft w:val="0"/>
      <w:marRight w:val="0"/>
      <w:marTop w:val="0"/>
      <w:marBottom w:val="0"/>
      <w:divBdr>
        <w:top w:val="none" w:sz="0" w:space="0" w:color="auto"/>
        <w:left w:val="none" w:sz="0" w:space="0" w:color="auto"/>
        <w:bottom w:val="none" w:sz="0" w:space="0" w:color="auto"/>
        <w:right w:val="none" w:sz="0" w:space="0" w:color="auto"/>
      </w:divBdr>
    </w:div>
    <w:div w:id="1939095780">
      <w:bodyDiv w:val="1"/>
      <w:marLeft w:val="0"/>
      <w:marRight w:val="0"/>
      <w:marTop w:val="0"/>
      <w:marBottom w:val="0"/>
      <w:divBdr>
        <w:top w:val="none" w:sz="0" w:space="0" w:color="auto"/>
        <w:left w:val="none" w:sz="0" w:space="0" w:color="auto"/>
        <w:bottom w:val="none" w:sz="0" w:space="0" w:color="auto"/>
        <w:right w:val="none" w:sz="0" w:space="0" w:color="auto"/>
      </w:divBdr>
    </w:div>
    <w:div w:id="1940334964">
      <w:bodyDiv w:val="1"/>
      <w:marLeft w:val="0"/>
      <w:marRight w:val="0"/>
      <w:marTop w:val="0"/>
      <w:marBottom w:val="0"/>
      <w:divBdr>
        <w:top w:val="none" w:sz="0" w:space="0" w:color="auto"/>
        <w:left w:val="none" w:sz="0" w:space="0" w:color="auto"/>
        <w:bottom w:val="none" w:sz="0" w:space="0" w:color="auto"/>
        <w:right w:val="none" w:sz="0" w:space="0" w:color="auto"/>
      </w:divBdr>
    </w:div>
    <w:div w:id="1972784873">
      <w:bodyDiv w:val="1"/>
      <w:marLeft w:val="0"/>
      <w:marRight w:val="0"/>
      <w:marTop w:val="0"/>
      <w:marBottom w:val="0"/>
      <w:divBdr>
        <w:top w:val="none" w:sz="0" w:space="0" w:color="auto"/>
        <w:left w:val="none" w:sz="0" w:space="0" w:color="auto"/>
        <w:bottom w:val="none" w:sz="0" w:space="0" w:color="auto"/>
        <w:right w:val="none" w:sz="0" w:space="0" w:color="auto"/>
      </w:divBdr>
    </w:div>
    <w:div w:id="2046439759">
      <w:bodyDiv w:val="1"/>
      <w:marLeft w:val="0"/>
      <w:marRight w:val="0"/>
      <w:marTop w:val="0"/>
      <w:marBottom w:val="0"/>
      <w:divBdr>
        <w:top w:val="none" w:sz="0" w:space="0" w:color="auto"/>
        <w:left w:val="none" w:sz="0" w:space="0" w:color="auto"/>
        <w:bottom w:val="none" w:sz="0" w:space="0" w:color="auto"/>
        <w:right w:val="none" w:sz="0" w:space="0" w:color="auto"/>
      </w:divBdr>
    </w:div>
    <w:div w:id="207300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eader" Target="header2.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microsoft.com/office/2020/10/relationships/intelligence" Target="intelligence2.xml"/><Relationship Id="rId5" Type="http://schemas.openxmlformats.org/officeDocument/2006/relationships/styles" Target="style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7D58288CC9B6B4D9AFBDF4D34F95440" ma:contentTypeVersion="16" ma:contentTypeDescription="Create a new document." ma:contentTypeScope="" ma:versionID="4c946632d306b96d5211fb8db5a3612d">
  <xsd:schema xmlns:xsd="http://www.w3.org/2001/XMLSchema" xmlns:xs="http://www.w3.org/2001/XMLSchema" xmlns:p="http://schemas.microsoft.com/office/2006/metadata/properties" xmlns:ns2="1eaab077-8f50-4beb-8d11-91db64b24baa" xmlns:ns3="5f5ea91e-8cc3-4bf4-a574-016ecdb2a2fc" targetNamespace="http://schemas.microsoft.com/office/2006/metadata/properties" ma:root="true" ma:fieldsID="796da293997a779c68ae821523f67140" ns2:_="" ns3:_="">
    <xsd:import namespace="1eaab077-8f50-4beb-8d11-91db64b24baa"/>
    <xsd:import namespace="5f5ea91e-8cc3-4bf4-a574-016ecdb2a2f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aab077-8f50-4beb-8d11-91db64b24b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2997613-f029-4921-9644-c8eb54c9200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5ea91e-8cc3-4bf4-a574-016ecdb2a2f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025ae97f-0bfb-4eb7-8187-e26aa3f55e2e}" ma:internalName="TaxCatchAll" ma:showField="CatchAllData" ma:web="5f5ea91e-8cc3-4bf4-a574-016ecdb2a2f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5f5ea91e-8cc3-4bf4-a574-016ecdb2a2fc" xsi:nil="true"/>
    <lcf76f155ced4ddcb4097134ff3c332f xmlns="1eaab077-8f50-4beb-8d11-91db64b24ba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3649914-4070-467C-BCD1-CF6F27833CB2}">
  <ds:schemaRefs>
    <ds:schemaRef ds:uri="http://schemas.microsoft.com/sharepoint/v3/contenttype/forms"/>
  </ds:schemaRefs>
</ds:datastoreItem>
</file>

<file path=customXml/itemProps2.xml><?xml version="1.0" encoding="utf-8"?>
<ds:datastoreItem xmlns:ds="http://schemas.openxmlformats.org/officeDocument/2006/customXml" ds:itemID="{D6A3C99E-2512-4CAF-B067-1F55ADEEC2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aab077-8f50-4beb-8d11-91db64b24baa"/>
    <ds:schemaRef ds:uri="5f5ea91e-8cc3-4bf4-a574-016ecdb2a2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7CAFDA-64D2-4650-93F9-2C570DD728CD}">
  <ds:schemaRefs>
    <ds:schemaRef ds:uri="http://schemas.microsoft.com/office/2006/metadata/properties"/>
    <ds:schemaRef ds:uri="http://schemas.microsoft.com/office/infopath/2007/PartnerControls"/>
    <ds:schemaRef ds:uri="5f5ea91e-8cc3-4bf4-a574-016ecdb2a2fc"/>
    <ds:schemaRef ds:uri="1eaab077-8f50-4beb-8d11-91db64b24baa"/>
  </ds:schemaRefs>
</ds:datastoreItem>
</file>

<file path=docProps/app.xml><?xml version="1.0" encoding="utf-8"?>
<Properties xmlns="http://schemas.openxmlformats.org/officeDocument/2006/extended-properties" xmlns:vt="http://schemas.openxmlformats.org/officeDocument/2006/docPropsVTypes">
  <Template>Normal.dotm</Template>
  <TotalTime>4305</TotalTime>
  <Pages>1</Pages>
  <Words>13193</Words>
  <Characters>75204</Characters>
  <Application>Microsoft Office Word</Application>
  <DocSecurity>4</DocSecurity>
  <Lines>626</Lines>
  <Paragraphs>176</Paragraphs>
  <ScaleCrop>false</ScaleCrop>
  <Company>Oracle Corporation</Company>
  <LinksUpToDate>false</LinksUpToDate>
  <CharactersWithSpaces>88221</CharactersWithSpaces>
  <SharedDoc>false</SharedDoc>
  <HLinks>
    <vt:vector size="912" baseType="variant">
      <vt:variant>
        <vt:i4>1638461</vt:i4>
      </vt:variant>
      <vt:variant>
        <vt:i4>893</vt:i4>
      </vt:variant>
      <vt:variant>
        <vt:i4>0</vt:i4>
      </vt:variant>
      <vt:variant>
        <vt:i4>5</vt:i4>
      </vt:variant>
      <vt:variant>
        <vt:lpwstr/>
      </vt:variant>
      <vt:variant>
        <vt:lpwstr>_Toc334188248</vt:lpwstr>
      </vt:variant>
      <vt:variant>
        <vt:i4>1572920</vt:i4>
      </vt:variant>
      <vt:variant>
        <vt:i4>887</vt:i4>
      </vt:variant>
      <vt:variant>
        <vt:i4>0</vt:i4>
      </vt:variant>
      <vt:variant>
        <vt:i4>5</vt:i4>
      </vt:variant>
      <vt:variant>
        <vt:lpwstr/>
      </vt:variant>
      <vt:variant>
        <vt:lpwstr>_Toc457589361</vt:lpwstr>
      </vt:variant>
      <vt:variant>
        <vt:i4>1179704</vt:i4>
      </vt:variant>
      <vt:variant>
        <vt:i4>881</vt:i4>
      </vt:variant>
      <vt:variant>
        <vt:i4>0</vt:i4>
      </vt:variant>
      <vt:variant>
        <vt:i4>5</vt:i4>
      </vt:variant>
      <vt:variant>
        <vt:lpwstr/>
      </vt:variant>
      <vt:variant>
        <vt:lpwstr>_Toc827676079</vt:lpwstr>
      </vt:variant>
      <vt:variant>
        <vt:i4>2162694</vt:i4>
      </vt:variant>
      <vt:variant>
        <vt:i4>875</vt:i4>
      </vt:variant>
      <vt:variant>
        <vt:i4>0</vt:i4>
      </vt:variant>
      <vt:variant>
        <vt:i4>5</vt:i4>
      </vt:variant>
      <vt:variant>
        <vt:lpwstr/>
      </vt:variant>
      <vt:variant>
        <vt:lpwstr>_Toc1352105661</vt:lpwstr>
      </vt:variant>
      <vt:variant>
        <vt:i4>2162695</vt:i4>
      </vt:variant>
      <vt:variant>
        <vt:i4>869</vt:i4>
      </vt:variant>
      <vt:variant>
        <vt:i4>0</vt:i4>
      </vt:variant>
      <vt:variant>
        <vt:i4>5</vt:i4>
      </vt:variant>
      <vt:variant>
        <vt:lpwstr/>
      </vt:variant>
      <vt:variant>
        <vt:lpwstr>_Toc2139371148</vt:lpwstr>
      </vt:variant>
      <vt:variant>
        <vt:i4>3080204</vt:i4>
      </vt:variant>
      <vt:variant>
        <vt:i4>863</vt:i4>
      </vt:variant>
      <vt:variant>
        <vt:i4>0</vt:i4>
      </vt:variant>
      <vt:variant>
        <vt:i4>5</vt:i4>
      </vt:variant>
      <vt:variant>
        <vt:lpwstr/>
      </vt:variant>
      <vt:variant>
        <vt:lpwstr>_Toc1170804960</vt:lpwstr>
      </vt:variant>
      <vt:variant>
        <vt:i4>1048637</vt:i4>
      </vt:variant>
      <vt:variant>
        <vt:i4>857</vt:i4>
      </vt:variant>
      <vt:variant>
        <vt:i4>0</vt:i4>
      </vt:variant>
      <vt:variant>
        <vt:i4>5</vt:i4>
      </vt:variant>
      <vt:variant>
        <vt:lpwstr/>
      </vt:variant>
      <vt:variant>
        <vt:lpwstr>_Toc787189572</vt:lpwstr>
      </vt:variant>
      <vt:variant>
        <vt:i4>1310774</vt:i4>
      </vt:variant>
      <vt:variant>
        <vt:i4>851</vt:i4>
      </vt:variant>
      <vt:variant>
        <vt:i4>0</vt:i4>
      </vt:variant>
      <vt:variant>
        <vt:i4>5</vt:i4>
      </vt:variant>
      <vt:variant>
        <vt:lpwstr/>
      </vt:variant>
      <vt:variant>
        <vt:lpwstr>_Toc781019125</vt:lpwstr>
      </vt:variant>
      <vt:variant>
        <vt:i4>2949133</vt:i4>
      </vt:variant>
      <vt:variant>
        <vt:i4>845</vt:i4>
      </vt:variant>
      <vt:variant>
        <vt:i4>0</vt:i4>
      </vt:variant>
      <vt:variant>
        <vt:i4>5</vt:i4>
      </vt:variant>
      <vt:variant>
        <vt:lpwstr/>
      </vt:variant>
      <vt:variant>
        <vt:lpwstr>_Toc1591263149</vt:lpwstr>
      </vt:variant>
      <vt:variant>
        <vt:i4>3014670</vt:i4>
      </vt:variant>
      <vt:variant>
        <vt:i4>839</vt:i4>
      </vt:variant>
      <vt:variant>
        <vt:i4>0</vt:i4>
      </vt:variant>
      <vt:variant>
        <vt:i4>5</vt:i4>
      </vt:variant>
      <vt:variant>
        <vt:lpwstr/>
      </vt:variant>
      <vt:variant>
        <vt:lpwstr>_Toc2054798367</vt:lpwstr>
      </vt:variant>
      <vt:variant>
        <vt:i4>1572912</vt:i4>
      </vt:variant>
      <vt:variant>
        <vt:i4>833</vt:i4>
      </vt:variant>
      <vt:variant>
        <vt:i4>0</vt:i4>
      </vt:variant>
      <vt:variant>
        <vt:i4>5</vt:i4>
      </vt:variant>
      <vt:variant>
        <vt:lpwstr/>
      </vt:variant>
      <vt:variant>
        <vt:lpwstr>_Toc73745159</vt:lpwstr>
      </vt:variant>
      <vt:variant>
        <vt:i4>1769529</vt:i4>
      </vt:variant>
      <vt:variant>
        <vt:i4>827</vt:i4>
      </vt:variant>
      <vt:variant>
        <vt:i4>0</vt:i4>
      </vt:variant>
      <vt:variant>
        <vt:i4>5</vt:i4>
      </vt:variant>
      <vt:variant>
        <vt:lpwstr/>
      </vt:variant>
      <vt:variant>
        <vt:lpwstr>_Toc857728460</vt:lpwstr>
      </vt:variant>
      <vt:variant>
        <vt:i4>1376306</vt:i4>
      </vt:variant>
      <vt:variant>
        <vt:i4>821</vt:i4>
      </vt:variant>
      <vt:variant>
        <vt:i4>0</vt:i4>
      </vt:variant>
      <vt:variant>
        <vt:i4>5</vt:i4>
      </vt:variant>
      <vt:variant>
        <vt:lpwstr/>
      </vt:variant>
      <vt:variant>
        <vt:lpwstr>_Toc869373442</vt:lpwstr>
      </vt:variant>
      <vt:variant>
        <vt:i4>2555911</vt:i4>
      </vt:variant>
      <vt:variant>
        <vt:i4>815</vt:i4>
      </vt:variant>
      <vt:variant>
        <vt:i4>0</vt:i4>
      </vt:variant>
      <vt:variant>
        <vt:i4>5</vt:i4>
      </vt:variant>
      <vt:variant>
        <vt:lpwstr/>
      </vt:variant>
      <vt:variant>
        <vt:lpwstr>_Toc1252560365</vt:lpwstr>
      </vt:variant>
      <vt:variant>
        <vt:i4>2293769</vt:i4>
      </vt:variant>
      <vt:variant>
        <vt:i4>809</vt:i4>
      </vt:variant>
      <vt:variant>
        <vt:i4>0</vt:i4>
      </vt:variant>
      <vt:variant>
        <vt:i4>5</vt:i4>
      </vt:variant>
      <vt:variant>
        <vt:lpwstr/>
      </vt:variant>
      <vt:variant>
        <vt:lpwstr>_Toc1786910094</vt:lpwstr>
      </vt:variant>
      <vt:variant>
        <vt:i4>2818057</vt:i4>
      </vt:variant>
      <vt:variant>
        <vt:i4>803</vt:i4>
      </vt:variant>
      <vt:variant>
        <vt:i4>0</vt:i4>
      </vt:variant>
      <vt:variant>
        <vt:i4>5</vt:i4>
      </vt:variant>
      <vt:variant>
        <vt:lpwstr/>
      </vt:variant>
      <vt:variant>
        <vt:lpwstr>_Toc1993179495</vt:lpwstr>
      </vt:variant>
      <vt:variant>
        <vt:i4>2686981</vt:i4>
      </vt:variant>
      <vt:variant>
        <vt:i4>797</vt:i4>
      </vt:variant>
      <vt:variant>
        <vt:i4>0</vt:i4>
      </vt:variant>
      <vt:variant>
        <vt:i4>5</vt:i4>
      </vt:variant>
      <vt:variant>
        <vt:lpwstr/>
      </vt:variant>
      <vt:variant>
        <vt:lpwstr>_Toc1732487340</vt:lpwstr>
      </vt:variant>
      <vt:variant>
        <vt:i4>2490372</vt:i4>
      </vt:variant>
      <vt:variant>
        <vt:i4>791</vt:i4>
      </vt:variant>
      <vt:variant>
        <vt:i4>0</vt:i4>
      </vt:variant>
      <vt:variant>
        <vt:i4>5</vt:i4>
      </vt:variant>
      <vt:variant>
        <vt:lpwstr/>
      </vt:variant>
      <vt:variant>
        <vt:lpwstr>_Toc1246139395</vt:lpwstr>
      </vt:variant>
      <vt:variant>
        <vt:i4>1245242</vt:i4>
      </vt:variant>
      <vt:variant>
        <vt:i4>785</vt:i4>
      </vt:variant>
      <vt:variant>
        <vt:i4>0</vt:i4>
      </vt:variant>
      <vt:variant>
        <vt:i4>5</vt:i4>
      </vt:variant>
      <vt:variant>
        <vt:lpwstr/>
      </vt:variant>
      <vt:variant>
        <vt:lpwstr>_Toc698619522</vt:lpwstr>
      </vt:variant>
      <vt:variant>
        <vt:i4>1900605</vt:i4>
      </vt:variant>
      <vt:variant>
        <vt:i4>779</vt:i4>
      </vt:variant>
      <vt:variant>
        <vt:i4>0</vt:i4>
      </vt:variant>
      <vt:variant>
        <vt:i4>5</vt:i4>
      </vt:variant>
      <vt:variant>
        <vt:lpwstr/>
      </vt:variant>
      <vt:variant>
        <vt:lpwstr>_Toc993641341</vt:lpwstr>
      </vt:variant>
      <vt:variant>
        <vt:i4>1179701</vt:i4>
      </vt:variant>
      <vt:variant>
        <vt:i4>773</vt:i4>
      </vt:variant>
      <vt:variant>
        <vt:i4>0</vt:i4>
      </vt:variant>
      <vt:variant>
        <vt:i4>5</vt:i4>
      </vt:variant>
      <vt:variant>
        <vt:lpwstr/>
      </vt:variant>
      <vt:variant>
        <vt:lpwstr>_Toc65657124</vt:lpwstr>
      </vt:variant>
      <vt:variant>
        <vt:i4>2949130</vt:i4>
      </vt:variant>
      <vt:variant>
        <vt:i4>767</vt:i4>
      </vt:variant>
      <vt:variant>
        <vt:i4>0</vt:i4>
      </vt:variant>
      <vt:variant>
        <vt:i4>5</vt:i4>
      </vt:variant>
      <vt:variant>
        <vt:lpwstr/>
      </vt:variant>
      <vt:variant>
        <vt:lpwstr>_Toc1824816374</vt:lpwstr>
      </vt:variant>
      <vt:variant>
        <vt:i4>2031678</vt:i4>
      </vt:variant>
      <vt:variant>
        <vt:i4>761</vt:i4>
      </vt:variant>
      <vt:variant>
        <vt:i4>0</vt:i4>
      </vt:variant>
      <vt:variant>
        <vt:i4>5</vt:i4>
      </vt:variant>
      <vt:variant>
        <vt:lpwstr/>
      </vt:variant>
      <vt:variant>
        <vt:lpwstr>_Toc266228846</vt:lpwstr>
      </vt:variant>
      <vt:variant>
        <vt:i4>1507382</vt:i4>
      </vt:variant>
      <vt:variant>
        <vt:i4>755</vt:i4>
      </vt:variant>
      <vt:variant>
        <vt:i4>0</vt:i4>
      </vt:variant>
      <vt:variant>
        <vt:i4>5</vt:i4>
      </vt:variant>
      <vt:variant>
        <vt:lpwstr/>
      </vt:variant>
      <vt:variant>
        <vt:lpwstr>_Toc32017221</vt:lpwstr>
      </vt:variant>
      <vt:variant>
        <vt:i4>2883596</vt:i4>
      </vt:variant>
      <vt:variant>
        <vt:i4>749</vt:i4>
      </vt:variant>
      <vt:variant>
        <vt:i4>0</vt:i4>
      </vt:variant>
      <vt:variant>
        <vt:i4>5</vt:i4>
      </vt:variant>
      <vt:variant>
        <vt:lpwstr/>
      </vt:variant>
      <vt:variant>
        <vt:lpwstr>_Toc1167890135</vt:lpwstr>
      </vt:variant>
      <vt:variant>
        <vt:i4>3080207</vt:i4>
      </vt:variant>
      <vt:variant>
        <vt:i4>743</vt:i4>
      </vt:variant>
      <vt:variant>
        <vt:i4>0</vt:i4>
      </vt:variant>
      <vt:variant>
        <vt:i4>5</vt:i4>
      </vt:variant>
      <vt:variant>
        <vt:lpwstr/>
      </vt:variant>
      <vt:variant>
        <vt:lpwstr>_Toc1696336328</vt:lpwstr>
      </vt:variant>
      <vt:variant>
        <vt:i4>2228238</vt:i4>
      </vt:variant>
      <vt:variant>
        <vt:i4>737</vt:i4>
      </vt:variant>
      <vt:variant>
        <vt:i4>0</vt:i4>
      </vt:variant>
      <vt:variant>
        <vt:i4>5</vt:i4>
      </vt:variant>
      <vt:variant>
        <vt:lpwstr/>
      </vt:variant>
      <vt:variant>
        <vt:lpwstr>_Toc1794410225</vt:lpwstr>
      </vt:variant>
      <vt:variant>
        <vt:i4>1048633</vt:i4>
      </vt:variant>
      <vt:variant>
        <vt:i4>731</vt:i4>
      </vt:variant>
      <vt:variant>
        <vt:i4>0</vt:i4>
      </vt:variant>
      <vt:variant>
        <vt:i4>5</vt:i4>
      </vt:variant>
      <vt:variant>
        <vt:lpwstr/>
      </vt:variant>
      <vt:variant>
        <vt:lpwstr>_Toc900723235</vt:lpwstr>
      </vt:variant>
      <vt:variant>
        <vt:i4>1703988</vt:i4>
      </vt:variant>
      <vt:variant>
        <vt:i4>725</vt:i4>
      </vt:variant>
      <vt:variant>
        <vt:i4>0</vt:i4>
      </vt:variant>
      <vt:variant>
        <vt:i4>5</vt:i4>
      </vt:variant>
      <vt:variant>
        <vt:lpwstr/>
      </vt:variant>
      <vt:variant>
        <vt:lpwstr>_Toc890150952</vt:lpwstr>
      </vt:variant>
      <vt:variant>
        <vt:i4>1179699</vt:i4>
      </vt:variant>
      <vt:variant>
        <vt:i4>719</vt:i4>
      </vt:variant>
      <vt:variant>
        <vt:i4>0</vt:i4>
      </vt:variant>
      <vt:variant>
        <vt:i4>5</vt:i4>
      </vt:variant>
      <vt:variant>
        <vt:lpwstr/>
      </vt:variant>
      <vt:variant>
        <vt:lpwstr>_Toc57313360</vt:lpwstr>
      </vt:variant>
      <vt:variant>
        <vt:i4>2686991</vt:i4>
      </vt:variant>
      <vt:variant>
        <vt:i4>713</vt:i4>
      </vt:variant>
      <vt:variant>
        <vt:i4>0</vt:i4>
      </vt:variant>
      <vt:variant>
        <vt:i4>5</vt:i4>
      </vt:variant>
      <vt:variant>
        <vt:lpwstr/>
      </vt:variant>
      <vt:variant>
        <vt:lpwstr>_Toc1393362068</vt:lpwstr>
      </vt:variant>
      <vt:variant>
        <vt:i4>2293766</vt:i4>
      </vt:variant>
      <vt:variant>
        <vt:i4>707</vt:i4>
      </vt:variant>
      <vt:variant>
        <vt:i4>0</vt:i4>
      </vt:variant>
      <vt:variant>
        <vt:i4>5</vt:i4>
      </vt:variant>
      <vt:variant>
        <vt:lpwstr/>
      </vt:variant>
      <vt:variant>
        <vt:lpwstr>_Toc1702244613</vt:lpwstr>
      </vt:variant>
      <vt:variant>
        <vt:i4>1114172</vt:i4>
      </vt:variant>
      <vt:variant>
        <vt:i4>701</vt:i4>
      </vt:variant>
      <vt:variant>
        <vt:i4>0</vt:i4>
      </vt:variant>
      <vt:variant>
        <vt:i4>5</vt:i4>
      </vt:variant>
      <vt:variant>
        <vt:lpwstr/>
      </vt:variant>
      <vt:variant>
        <vt:lpwstr>_Toc131854993</vt:lpwstr>
      </vt:variant>
      <vt:variant>
        <vt:i4>1245241</vt:i4>
      </vt:variant>
      <vt:variant>
        <vt:i4>695</vt:i4>
      </vt:variant>
      <vt:variant>
        <vt:i4>0</vt:i4>
      </vt:variant>
      <vt:variant>
        <vt:i4>5</vt:i4>
      </vt:variant>
      <vt:variant>
        <vt:lpwstr/>
      </vt:variant>
      <vt:variant>
        <vt:lpwstr>_Toc273793170</vt:lpwstr>
      </vt:variant>
      <vt:variant>
        <vt:i4>3080204</vt:i4>
      </vt:variant>
      <vt:variant>
        <vt:i4>689</vt:i4>
      </vt:variant>
      <vt:variant>
        <vt:i4>0</vt:i4>
      </vt:variant>
      <vt:variant>
        <vt:i4>5</vt:i4>
      </vt:variant>
      <vt:variant>
        <vt:lpwstr/>
      </vt:variant>
      <vt:variant>
        <vt:lpwstr>_Toc1344667188</vt:lpwstr>
      </vt:variant>
      <vt:variant>
        <vt:i4>1048632</vt:i4>
      </vt:variant>
      <vt:variant>
        <vt:i4>683</vt:i4>
      </vt:variant>
      <vt:variant>
        <vt:i4>0</vt:i4>
      </vt:variant>
      <vt:variant>
        <vt:i4>5</vt:i4>
      </vt:variant>
      <vt:variant>
        <vt:lpwstr/>
      </vt:variant>
      <vt:variant>
        <vt:lpwstr>_Toc400094533</vt:lpwstr>
      </vt:variant>
      <vt:variant>
        <vt:i4>1310770</vt:i4>
      </vt:variant>
      <vt:variant>
        <vt:i4>677</vt:i4>
      </vt:variant>
      <vt:variant>
        <vt:i4>0</vt:i4>
      </vt:variant>
      <vt:variant>
        <vt:i4>5</vt:i4>
      </vt:variant>
      <vt:variant>
        <vt:lpwstr/>
      </vt:variant>
      <vt:variant>
        <vt:lpwstr>_Toc983987053</vt:lpwstr>
      </vt:variant>
      <vt:variant>
        <vt:i4>1638461</vt:i4>
      </vt:variant>
      <vt:variant>
        <vt:i4>671</vt:i4>
      </vt:variant>
      <vt:variant>
        <vt:i4>0</vt:i4>
      </vt:variant>
      <vt:variant>
        <vt:i4>5</vt:i4>
      </vt:variant>
      <vt:variant>
        <vt:lpwstr/>
      </vt:variant>
      <vt:variant>
        <vt:lpwstr>_Toc101986514</vt:lpwstr>
      </vt:variant>
      <vt:variant>
        <vt:i4>2490374</vt:i4>
      </vt:variant>
      <vt:variant>
        <vt:i4>665</vt:i4>
      </vt:variant>
      <vt:variant>
        <vt:i4>0</vt:i4>
      </vt:variant>
      <vt:variant>
        <vt:i4>5</vt:i4>
      </vt:variant>
      <vt:variant>
        <vt:lpwstr/>
      </vt:variant>
      <vt:variant>
        <vt:lpwstr>_Toc2030226132</vt:lpwstr>
      </vt:variant>
      <vt:variant>
        <vt:i4>2621445</vt:i4>
      </vt:variant>
      <vt:variant>
        <vt:i4>659</vt:i4>
      </vt:variant>
      <vt:variant>
        <vt:i4>0</vt:i4>
      </vt:variant>
      <vt:variant>
        <vt:i4>5</vt:i4>
      </vt:variant>
      <vt:variant>
        <vt:lpwstr/>
      </vt:variant>
      <vt:variant>
        <vt:lpwstr>_Toc1922671417</vt:lpwstr>
      </vt:variant>
      <vt:variant>
        <vt:i4>1507382</vt:i4>
      </vt:variant>
      <vt:variant>
        <vt:i4>653</vt:i4>
      </vt:variant>
      <vt:variant>
        <vt:i4>0</vt:i4>
      </vt:variant>
      <vt:variant>
        <vt:i4>5</vt:i4>
      </vt:variant>
      <vt:variant>
        <vt:lpwstr/>
      </vt:variant>
      <vt:variant>
        <vt:lpwstr>_Toc579022856</vt:lpwstr>
      </vt:variant>
      <vt:variant>
        <vt:i4>2621449</vt:i4>
      </vt:variant>
      <vt:variant>
        <vt:i4>647</vt:i4>
      </vt:variant>
      <vt:variant>
        <vt:i4>0</vt:i4>
      </vt:variant>
      <vt:variant>
        <vt:i4>5</vt:i4>
      </vt:variant>
      <vt:variant>
        <vt:lpwstr/>
      </vt:variant>
      <vt:variant>
        <vt:lpwstr>_Toc1488770470</vt:lpwstr>
      </vt:variant>
      <vt:variant>
        <vt:i4>3080203</vt:i4>
      </vt:variant>
      <vt:variant>
        <vt:i4>641</vt:i4>
      </vt:variant>
      <vt:variant>
        <vt:i4>0</vt:i4>
      </vt:variant>
      <vt:variant>
        <vt:i4>5</vt:i4>
      </vt:variant>
      <vt:variant>
        <vt:lpwstr/>
      </vt:variant>
      <vt:variant>
        <vt:lpwstr>_Toc2125864973</vt:lpwstr>
      </vt:variant>
      <vt:variant>
        <vt:i4>2097152</vt:i4>
      </vt:variant>
      <vt:variant>
        <vt:i4>635</vt:i4>
      </vt:variant>
      <vt:variant>
        <vt:i4>0</vt:i4>
      </vt:variant>
      <vt:variant>
        <vt:i4>5</vt:i4>
      </vt:variant>
      <vt:variant>
        <vt:lpwstr/>
      </vt:variant>
      <vt:variant>
        <vt:lpwstr>_Toc1353521603</vt:lpwstr>
      </vt:variant>
      <vt:variant>
        <vt:i4>2031670</vt:i4>
      </vt:variant>
      <vt:variant>
        <vt:i4>629</vt:i4>
      </vt:variant>
      <vt:variant>
        <vt:i4>0</vt:i4>
      </vt:variant>
      <vt:variant>
        <vt:i4>5</vt:i4>
      </vt:variant>
      <vt:variant>
        <vt:lpwstr/>
      </vt:variant>
      <vt:variant>
        <vt:lpwstr>_Toc704109507</vt:lpwstr>
      </vt:variant>
      <vt:variant>
        <vt:i4>1179703</vt:i4>
      </vt:variant>
      <vt:variant>
        <vt:i4>623</vt:i4>
      </vt:variant>
      <vt:variant>
        <vt:i4>0</vt:i4>
      </vt:variant>
      <vt:variant>
        <vt:i4>5</vt:i4>
      </vt:variant>
      <vt:variant>
        <vt:lpwstr/>
      </vt:variant>
      <vt:variant>
        <vt:lpwstr>_Toc505313657</vt:lpwstr>
      </vt:variant>
      <vt:variant>
        <vt:i4>1245232</vt:i4>
      </vt:variant>
      <vt:variant>
        <vt:i4>617</vt:i4>
      </vt:variant>
      <vt:variant>
        <vt:i4>0</vt:i4>
      </vt:variant>
      <vt:variant>
        <vt:i4>5</vt:i4>
      </vt:variant>
      <vt:variant>
        <vt:lpwstr/>
      </vt:variant>
      <vt:variant>
        <vt:lpwstr>_Toc171635308</vt:lpwstr>
      </vt:variant>
      <vt:variant>
        <vt:i4>2686976</vt:i4>
      </vt:variant>
      <vt:variant>
        <vt:i4>611</vt:i4>
      </vt:variant>
      <vt:variant>
        <vt:i4>0</vt:i4>
      </vt:variant>
      <vt:variant>
        <vt:i4>5</vt:i4>
      </vt:variant>
      <vt:variant>
        <vt:lpwstr/>
      </vt:variant>
      <vt:variant>
        <vt:lpwstr>_Toc1952547465</vt:lpwstr>
      </vt:variant>
      <vt:variant>
        <vt:i4>1507376</vt:i4>
      </vt:variant>
      <vt:variant>
        <vt:i4>605</vt:i4>
      </vt:variant>
      <vt:variant>
        <vt:i4>0</vt:i4>
      </vt:variant>
      <vt:variant>
        <vt:i4>5</vt:i4>
      </vt:variant>
      <vt:variant>
        <vt:lpwstr/>
      </vt:variant>
      <vt:variant>
        <vt:lpwstr>_Toc809641578</vt:lpwstr>
      </vt:variant>
      <vt:variant>
        <vt:i4>2686991</vt:i4>
      </vt:variant>
      <vt:variant>
        <vt:i4>599</vt:i4>
      </vt:variant>
      <vt:variant>
        <vt:i4>0</vt:i4>
      </vt:variant>
      <vt:variant>
        <vt:i4>5</vt:i4>
      </vt:variant>
      <vt:variant>
        <vt:lpwstr/>
      </vt:variant>
      <vt:variant>
        <vt:lpwstr>_Toc1812344787</vt:lpwstr>
      </vt:variant>
      <vt:variant>
        <vt:i4>1769523</vt:i4>
      </vt:variant>
      <vt:variant>
        <vt:i4>593</vt:i4>
      </vt:variant>
      <vt:variant>
        <vt:i4>0</vt:i4>
      </vt:variant>
      <vt:variant>
        <vt:i4>5</vt:i4>
      </vt:variant>
      <vt:variant>
        <vt:lpwstr/>
      </vt:variant>
      <vt:variant>
        <vt:lpwstr>_Toc54609098</vt:lpwstr>
      </vt:variant>
      <vt:variant>
        <vt:i4>2818053</vt:i4>
      </vt:variant>
      <vt:variant>
        <vt:i4>587</vt:i4>
      </vt:variant>
      <vt:variant>
        <vt:i4>0</vt:i4>
      </vt:variant>
      <vt:variant>
        <vt:i4>5</vt:i4>
      </vt:variant>
      <vt:variant>
        <vt:lpwstr/>
      </vt:variant>
      <vt:variant>
        <vt:lpwstr>_Toc1254931891</vt:lpwstr>
      </vt:variant>
      <vt:variant>
        <vt:i4>2359301</vt:i4>
      </vt:variant>
      <vt:variant>
        <vt:i4>581</vt:i4>
      </vt:variant>
      <vt:variant>
        <vt:i4>0</vt:i4>
      </vt:variant>
      <vt:variant>
        <vt:i4>5</vt:i4>
      </vt:variant>
      <vt:variant>
        <vt:lpwstr/>
      </vt:variant>
      <vt:variant>
        <vt:lpwstr>_Toc2075230520</vt:lpwstr>
      </vt:variant>
      <vt:variant>
        <vt:i4>2162693</vt:i4>
      </vt:variant>
      <vt:variant>
        <vt:i4>575</vt:i4>
      </vt:variant>
      <vt:variant>
        <vt:i4>0</vt:i4>
      </vt:variant>
      <vt:variant>
        <vt:i4>5</vt:i4>
      </vt:variant>
      <vt:variant>
        <vt:lpwstr/>
      </vt:variant>
      <vt:variant>
        <vt:lpwstr>_Toc2131497976</vt:lpwstr>
      </vt:variant>
      <vt:variant>
        <vt:i4>1835057</vt:i4>
      </vt:variant>
      <vt:variant>
        <vt:i4>569</vt:i4>
      </vt:variant>
      <vt:variant>
        <vt:i4>0</vt:i4>
      </vt:variant>
      <vt:variant>
        <vt:i4>5</vt:i4>
      </vt:variant>
      <vt:variant>
        <vt:lpwstr/>
      </vt:variant>
      <vt:variant>
        <vt:lpwstr>_Toc761847324</vt:lpwstr>
      </vt:variant>
      <vt:variant>
        <vt:i4>1310780</vt:i4>
      </vt:variant>
      <vt:variant>
        <vt:i4>563</vt:i4>
      </vt:variant>
      <vt:variant>
        <vt:i4>0</vt:i4>
      </vt:variant>
      <vt:variant>
        <vt:i4>5</vt:i4>
      </vt:variant>
      <vt:variant>
        <vt:lpwstr/>
      </vt:variant>
      <vt:variant>
        <vt:lpwstr>_Toc87476665</vt:lpwstr>
      </vt:variant>
      <vt:variant>
        <vt:i4>2686977</vt:i4>
      </vt:variant>
      <vt:variant>
        <vt:i4>557</vt:i4>
      </vt:variant>
      <vt:variant>
        <vt:i4>0</vt:i4>
      </vt:variant>
      <vt:variant>
        <vt:i4>5</vt:i4>
      </vt:variant>
      <vt:variant>
        <vt:lpwstr/>
      </vt:variant>
      <vt:variant>
        <vt:lpwstr>_Toc1507790277</vt:lpwstr>
      </vt:variant>
      <vt:variant>
        <vt:i4>2162688</vt:i4>
      </vt:variant>
      <vt:variant>
        <vt:i4>551</vt:i4>
      </vt:variant>
      <vt:variant>
        <vt:i4>0</vt:i4>
      </vt:variant>
      <vt:variant>
        <vt:i4>5</vt:i4>
      </vt:variant>
      <vt:variant>
        <vt:lpwstr/>
      </vt:variant>
      <vt:variant>
        <vt:lpwstr>_Toc1938105364</vt:lpwstr>
      </vt:variant>
      <vt:variant>
        <vt:i4>1900607</vt:i4>
      </vt:variant>
      <vt:variant>
        <vt:i4>545</vt:i4>
      </vt:variant>
      <vt:variant>
        <vt:i4>0</vt:i4>
      </vt:variant>
      <vt:variant>
        <vt:i4>5</vt:i4>
      </vt:variant>
      <vt:variant>
        <vt:lpwstr/>
      </vt:variant>
      <vt:variant>
        <vt:lpwstr>_Toc105880324</vt:lpwstr>
      </vt:variant>
      <vt:variant>
        <vt:i4>2097166</vt:i4>
      </vt:variant>
      <vt:variant>
        <vt:i4>539</vt:i4>
      </vt:variant>
      <vt:variant>
        <vt:i4>0</vt:i4>
      </vt:variant>
      <vt:variant>
        <vt:i4>5</vt:i4>
      </vt:variant>
      <vt:variant>
        <vt:lpwstr/>
      </vt:variant>
      <vt:variant>
        <vt:lpwstr>_Toc2020800166</vt:lpwstr>
      </vt:variant>
      <vt:variant>
        <vt:i4>2293770</vt:i4>
      </vt:variant>
      <vt:variant>
        <vt:i4>533</vt:i4>
      </vt:variant>
      <vt:variant>
        <vt:i4>0</vt:i4>
      </vt:variant>
      <vt:variant>
        <vt:i4>5</vt:i4>
      </vt:variant>
      <vt:variant>
        <vt:lpwstr/>
      </vt:variant>
      <vt:variant>
        <vt:lpwstr>_Toc1036830809</vt:lpwstr>
      </vt:variant>
      <vt:variant>
        <vt:i4>2621455</vt:i4>
      </vt:variant>
      <vt:variant>
        <vt:i4>527</vt:i4>
      </vt:variant>
      <vt:variant>
        <vt:i4>0</vt:i4>
      </vt:variant>
      <vt:variant>
        <vt:i4>5</vt:i4>
      </vt:variant>
      <vt:variant>
        <vt:lpwstr/>
      </vt:variant>
      <vt:variant>
        <vt:lpwstr>_Toc1228763784</vt:lpwstr>
      </vt:variant>
      <vt:variant>
        <vt:i4>2162695</vt:i4>
      </vt:variant>
      <vt:variant>
        <vt:i4>521</vt:i4>
      </vt:variant>
      <vt:variant>
        <vt:i4>0</vt:i4>
      </vt:variant>
      <vt:variant>
        <vt:i4>5</vt:i4>
      </vt:variant>
      <vt:variant>
        <vt:lpwstr/>
      </vt:variant>
      <vt:variant>
        <vt:lpwstr>_Toc1907744458</vt:lpwstr>
      </vt:variant>
      <vt:variant>
        <vt:i4>1245245</vt:i4>
      </vt:variant>
      <vt:variant>
        <vt:i4>515</vt:i4>
      </vt:variant>
      <vt:variant>
        <vt:i4>0</vt:i4>
      </vt:variant>
      <vt:variant>
        <vt:i4>5</vt:i4>
      </vt:variant>
      <vt:variant>
        <vt:lpwstr/>
      </vt:variant>
      <vt:variant>
        <vt:lpwstr>_Toc246283114</vt:lpwstr>
      </vt:variant>
      <vt:variant>
        <vt:i4>2293766</vt:i4>
      </vt:variant>
      <vt:variant>
        <vt:i4>509</vt:i4>
      </vt:variant>
      <vt:variant>
        <vt:i4>0</vt:i4>
      </vt:variant>
      <vt:variant>
        <vt:i4>5</vt:i4>
      </vt:variant>
      <vt:variant>
        <vt:lpwstr/>
      </vt:variant>
      <vt:variant>
        <vt:lpwstr>_Toc1859743869</vt:lpwstr>
      </vt:variant>
      <vt:variant>
        <vt:i4>2359303</vt:i4>
      </vt:variant>
      <vt:variant>
        <vt:i4>503</vt:i4>
      </vt:variant>
      <vt:variant>
        <vt:i4>0</vt:i4>
      </vt:variant>
      <vt:variant>
        <vt:i4>5</vt:i4>
      </vt:variant>
      <vt:variant>
        <vt:lpwstr/>
      </vt:variant>
      <vt:variant>
        <vt:lpwstr>_Toc1461165444</vt:lpwstr>
      </vt:variant>
      <vt:variant>
        <vt:i4>1048629</vt:i4>
      </vt:variant>
      <vt:variant>
        <vt:i4>497</vt:i4>
      </vt:variant>
      <vt:variant>
        <vt:i4>0</vt:i4>
      </vt:variant>
      <vt:variant>
        <vt:i4>5</vt:i4>
      </vt:variant>
      <vt:variant>
        <vt:lpwstr/>
      </vt:variant>
      <vt:variant>
        <vt:lpwstr>_Toc426361170</vt:lpwstr>
      </vt:variant>
      <vt:variant>
        <vt:i4>2686983</vt:i4>
      </vt:variant>
      <vt:variant>
        <vt:i4>491</vt:i4>
      </vt:variant>
      <vt:variant>
        <vt:i4>0</vt:i4>
      </vt:variant>
      <vt:variant>
        <vt:i4>5</vt:i4>
      </vt:variant>
      <vt:variant>
        <vt:lpwstr/>
      </vt:variant>
      <vt:variant>
        <vt:lpwstr>_Toc1879544902</vt:lpwstr>
      </vt:variant>
      <vt:variant>
        <vt:i4>2359309</vt:i4>
      </vt:variant>
      <vt:variant>
        <vt:i4>485</vt:i4>
      </vt:variant>
      <vt:variant>
        <vt:i4>0</vt:i4>
      </vt:variant>
      <vt:variant>
        <vt:i4>5</vt:i4>
      </vt:variant>
      <vt:variant>
        <vt:lpwstr/>
      </vt:variant>
      <vt:variant>
        <vt:lpwstr>_Toc2123088059</vt:lpwstr>
      </vt:variant>
      <vt:variant>
        <vt:i4>3080199</vt:i4>
      </vt:variant>
      <vt:variant>
        <vt:i4>479</vt:i4>
      </vt:variant>
      <vt:variant>
        <vt:i4>0</vt:i4>
      </vt:variant>
      <vt:variant>
        <vt:i4>5</vt:i4>
      </vt:variant>
      <vt:variant>
        <vt:lpwstr/>
      </vt:variant>
      <vt:variant>
        <vt:lpwstr>_Toc1862691873</vt:lpwstr>
      </vt:variant>
      <vt:variant>
        <vt:i4>2686982</vt:i4>
      </vt:variant>
      <vt:variant>
        <vt:i4>473</vt:i4>
      </vt:variant>
      <vt:variant>
        <vt:i4>0</vt:i4>
      </vt:variant>
      <vt:variant>
        <vt:i4>5</vt:i4>
      </vt:variant>
      <vt:variant>
        <vt:lpwstr/>
      </vt:variant>
      <vt:variant>
        <vt:lpwstr>_Toc1187008179</vt:lpwstr>
      </vt:variant>
      <vt:variant>
        <vt:i4>2162698</vt:i4>
      </vt:variant>
      <vt:variant>
        <vt:i4>467</vt:i4>
      </vt:variant>
      <vt:variant>
        <vt:i4>0</vt:i4>
      </vt:variant>
      <vt:variant>
        <vt:i4>5</vt:i4>
      </vt:variant>
      <vt:variant>
        <vt:lpwstr/>
      </vt:variant>
      <vt:variant>
        <vt:lpwstr>_Toc1816860826</vt:lpwstr>
      </vt:variant>
      <vt:variant>
        <vt:i4>3080207</vt:i4>
      </vt:variant>
      <vt:variant>
        <vt:i4>461</vt:i4>
      </vt:variant>
      <vt:variant>
        <vt:i4>0</vt:i4>
      </vt:variant>
      <vt:variant>
        <vt:i4>5</vt:i4>
      </vt:variant>
      <vt:variant>
        <vt:lpwstr/>
      </vt:variant>
      <vt:variant>
        <vt:lpwstr>_Toc1422921549</vt:lpwstr>
      </vt:variant>
      <vt:variant>
        <vt:i4>1245240</vt:i4>
      </vt:variant>
      <vt:variant>
        <vt:i4>455</vt:i4>
      </vt:variant>
      <vt:variant>
        <vt:i4>0</vt:i4>
      </vt:variant>
      <vt:variant>
        <vt:i4>5</vt:i4>
      </vt:variant>
      <vt:variant>
        <vt:lpwstr/>
      </vt:variant>
      <vt:variant>
        <vt:lpwstr>_Toc776392024</vt:lpwstr>
      </vt:variant>
      <vt:variant>
        <vt:i4>2686981</vt:i4>
      </vt:variant>
      <vt:variant>
        <vt:i4>449</vt:i4>
      </vt:variant>
      <vt:variant>
        <vt:i4>0</vt:i4>
      </vt:variant>
      <vt:variant>
        <vt:i4>5</vt:i4>
      </vt:variant>
      <vt:variant>
        <vt:lpwstr/>
      </vt:variant>
      <vt:variant>
        <vt:lpwstr>_Toc2092224789</vt:lpwstr>
      </vt:variant>
      <vt:variant>
        <vt:i4>2621446</vt:i4>
      </vt:variant>
      <vt:variant>
        <vt:i4>443</vt:i4>
      </vt:variant>
      <vt:variant>
        <vt:i4>0</vt:i4>
      </vt:variant>
      <vt:variant>
        <vt:i4>5</vt:i4>
      </vt:variant>
      <vt:variant>
        <vt:lpwstr/>
      </vt:variant>
      <vt:variant>
        <vt:lpwstr>_Toc1507003845</vt:lpwstr>
      </vt:variant>
      <vt:variant>
        <vt:i4>2883592</vt:i4>
      </vt:variant>
      <vt:variant>
        <vt:i4>437</vt:i4>
      </vt:variant>
      <vt:variant>
        <vt:i4>0</vt:i4>
      </vt:variant>
      <vt:variant>
        <vt:i4>5</vt:i4>
      </vt:variant>
      <vt:variant>
        <vt:lpwstr/>
      </vt:variant>
      <vt:variant>
        <vt:lpwstr>_Toc1688662053</vt:lpwstr>
      </vt:variant>
      <vt:variant>
        <vt:i4>2228239</vt:i4>
      </vt:variant>
      <vt:variant>
        <vt:i4>431</vt:i4>
      </vt:variant>
      <vt:variant>
        <vt:i4>0</vt:i4>
      </vt:variant>
      <vt:variant>
        <vt:i4>5</vt:i4>
      </vt:variant>
      <vt:variant>
        <vt:lpwstr/>
      </vt:variant>
      <vt:variant>
        <vt:lpwstr>_Toc1669588250</vt:lpwstr>
      </vt:variant>
      <vt:variant>
        <vt:i4>2949124</vt:i4>
      </vt:variant>
      <vt:variant>
        <vt:i4>425</vt:i4>
      </vt:variant>
      <vt:variant>
        <vt:i4>0</vt:i4>
      </vt:variant>
      <vt:variant>
        <vt:i4>5</vt:i4>
      </vt:variant>
      <vt:variant>
        <vt:lpwstr/>
      </vt:variant>
      <vt:variant>
        <vt:lpwstr>_Toc1868272538</vt:lpwstr>
      </vt:variant>
      <vt:variant>
        <vt:i4>1310769</vt:i4>
      </vt:variant>
      <vt:variant>
        <vt:i4>419</vt:i4>
      </vt:variant>
      <vt:variant>
        <vt:i4>0</vt:i4>
      </vt:variant>
      <vt:variant>
        <vt:i4>5</vt:i4>
      </vt:variant>
      <vt:variant>
        <vt:lpwstr/>
      </vt:variant>
      <vt:variant>
        <vt:lpwstr>_Toc791933403</vt:lpwstr>
      </vt:variant>
      <vt:variant>
        <vt:i4>2883591</vt:i4>
      </vt:variant>
      <vt:variant>
        <vt:i4>413</vt:i4>
      </vt:variant>
      <vt:variant>
        <vt:i4>0</vt:i4>
      </vt:variant>
      <vt:variant>
        <vt:i4>5</vt:i4>
      </vt:variant>
      <vt:variant>
        <vt:lpwstr/>
      </vt:variant>
      <vt:variant>
        <vt:lpwstr>_Toc1298177593</vt:lpwstr>
      </vt:variant>
      <vt:variant>
        <vt:i4>2818062</vt:i4>
      </vt:variant>
      <vt:variant>
        <vt:i4>407</vt:i4>
      </vt:variant>
      <vt:variant>
        <vt:i4>0</vt:i4>
      </vt:variant>
      <vt:variant>
        <vt:i4>5</vt:i4>
      </vt:variant>
      <vt:variant>
        <vt:lpwstr/>
      </vt:variant>
      <vt:variant>
        <vt:lpwstr>_Toc1171232788</vt:lpwstr>
      </vt:variant>
      <vt:variant>
        <vt:i4>2031666</vt:i4>
      </vt:variant>
      <vt:variant>
        <vt:i4>401</vt:i4>
      </vt:variant>
      <vt:variant>
        <vt:i4>0</vt:i4>
      </vt:variant>
      <vt:variant>
        <vt:i4>5</vt:i4>
      </vt:variant>
      <vt:variant>
        <vt:lpwstr/>
      </vt:variant>
      <vt:variant>
        <vt:lpwstr>_Toc968503383</vt:lpwstr>
      </vt:variant>
      <vt:variant>
        <vt:i4>1638448</vt:i4>
      </vt:variant>
      <vt:variant>
        <vt:i4>395</vt:i4>
      </vt:variant>
      <vt:variant>
        <vt:i4>0</vt:i4>
      </vt:variant>
      <vt:variant>
        <vt:i4>5</vt:i4>
      </vt:variant>
      <vt:variant>
        <vt:lpwstr/>
      </vt:variant>
      <vt:variant>
        <vt:lpwstr>_Toc987793726</vt:lpwstr>
      </vt:variant>
      <vt:variant>
        <vt:i4>2818048</vt:i4>
      </vt:variant>
      <vt:variant>
        <vt:i4>389</vt:i4>
      </vt:variant>
      <vt:variant>
        <vt:i4>0</vt:i4>
      </vt:variant>
      <vt:variant>
        <vt:i4>5</vt:i4>
      </vt:variant>
      <vt:variant>
        <vt:lpwstr/>
      </vt:variant>
      <vt:variant>
        <vt:lpwstr>_Toc1813174252</vt:lpwstr>
      </vt:variant>
      <vt:variant>
        <vt:i4>1441852</vt:i4>
      </vt:variant>
      <vt:variant>
        <vt:i4>383</vt:i4>
      </vt:variant>
      <vt:variant>
        <vt:i4>0</vt:i4>
      </vt:variant>
      <vt:variant>
        <vt:i4>5</vt:i4>
      </vt:variant>
      <vt:variant>
        <vt:lpwstr/>
      </vt:variant>
      <vt:variant>
        <vt:lpwstr>_Toc397917968</vt:lpwstr>
      </vt:variant>
      <vt:variant>
        <vt:i4>2228226</vt:i4>
      </vt:variant>
      <vt:variant>
        <vt:i4>377</vt:i4>
      </vt:variant>
      <vt:variant>
        <vt:i4>0</vt:i4>
      </vt:variant>
      <vt:variant>
        <vt:i4>5</vt:i4>
      </vt:variant>
      <vt:variant>
        <vt:lpwstr/>
      </vt:variant>
      <vt:variant>
        <vt:lpwstr>_Toc1443743137</vt:lpwstr>
      </vt:variant>
      <vt:variant>
        <vt:i4>1769529</vt:i4>
      </vt:variant>
      <vt:variant>
        <vt:i4>371</vt:i4>
      </vt:variant>
      <vt:variant>
        <vt:i4>0</vt:i4>
      </vt:variant>
      <vt:variant>
        <vt:i4>5</vt:i4>
      </vt:variant>
      <vt:variant>
        <vt:lpwstr/>
      </vt:variant>
      <vt:variant>
        <vt:lpwstr>_Toc179895863</vt:lpwstr>
      </vt:variant>
      <vt:variant>
        <vt:i4>2293769</vt:i4>
      </vt:variant>
      <vt:variant>
        <vt:i4>365</vt:i4>
      </vt:variant>
      <vt:variant>
        <vt:i4>0</vt:i4>
      </vt:variant>
      <vt:variant>
        <vt:i4>5</vt:i4>
      </vt:variant>
      <vt:variant>
        <vt:lpwstr/>
      </vt:variant>
      <vt:variant>
        <vt:lpwstr>_Toc1931980622</vt:lpwstr>
      </vt:variant>
      <vt:variant>
        <vt:i4>2752520</vt:i4>
      </vt:variant>
      <vt:variant>
        <vt:i4>359</vt:i4>
      </vt:variant>
      <vt:variant>
        <vt:i4>0</vt:i4>
      </vt:variant>
      <vt:variant>
        <vt:i4>5</vt:i4>
      </vt:variant>
      <vt:variant>
        <vt:lpwstr/>
      </vt:variant>
      <vt:variant>
        <vt:lpwstr>_Toc1367087283</vt:lpwstr>
      </vt:variant>
      <vt:variant>
        <vt:i4>2818051</vt:i4>
      </vt:variant>
      <vt:variant>
        <vt:i4>353</vt:i4>
      </vt:variant>
      <vt:variant>
        <vt:i4>0</vt:i4>
      </vt:variant>
      <vt:variant>
        <vt:i4>5</vt:i4>
      </vt:variant>
      <vt:variant>
        <vt:lpwstr/>
      </vt:variant>
      <vt:variant>
        <vt:lpwstr>_Toc2108564506</vt:lpwstr>
      </vt:variant>
      <vt:variant>
        <vt:i4>2555912</vt:i4>
      </vt:variant>
      <vt:variant>
        <vt:i4>347</vt:i4>
      </vt:variant>
      <vt:variant>
        <vt:i4>0</vt:i4>
      </vt:variant>
      <vt:variant>
        <vt:i4>5</vt:i4>
      </vt:variant>
      <vt:variant>
        <vt:lpwstr/>
      </vt:variant>
      <vt:variant>
        <vt:lpwstr>_Toc1505568345</vt:lpwstr>
      </vt:variant>
      <vt:variant>
        <vt:i4>1703987</vt:i4>
      </vt:variant>
      <vt:variant>
        <vt:i4>341</vt:i4>
      </vt:variant>
      <vt:variant>
        <vt:i4>0</vt:i4>
      </vt:variant>
      <vt:variant>
        <vt:i4>5</vt:i4>
      </vt:variant>
      <vt:variant>
        <vt:lpwstr/>
      </vt:variant>
      <vt:variant>
        <vt:lpwstr>_Toc797535041</vt:lpwstr>
      </vt:variant>
      <vt:variant>
        <vt:i4>3080195</vt:i4>
      </vt:variant>
      <vt:variant>
        <vt:i4>335</vt:i4>
      </vt:variant>
      <vt:variant>
        <vt:i4>0</vt:i4>
      </vt:variant>
      <vt:variant>
        <vt:i4>5</vt:i4>
      </vt:variant>
      <vt:variant>
        <vt:lpwstr/>
      </vt:variant>
      <vt:variant>
        <vt:lpwstr>_Toc1719545032</vt:lpwstr>
      </vt:variant>
      <vt:variant>
        <vt:i4>1245233</vt:i4>
      </vt:variant>
      <vt:variant>
        <vt:i4>329</vt:i4>
      </vt:variant>
      <vt:variant>
        <vt:i4>0</vt:i4>
      </vt:variant>
      <vt:variant>
        <vt:i4>5</vt:i4>
      </vt:variant>
      <vt:variant>
        <vt:lpwstr/>
      </vt:variant>
      <vt:variant>
        <vt:lpwstr>_Toc188991149</vt:lpwstr>
      </vt:variant>
      <vt:variant>
        <vt:i4>2949134</vt:i4>
      </vt:variant>
      <vt:variant>
        <vt:i4>323</vt:i4>
      </vt:variant>
      <vt:variant>
        <vt:i4>0</vt:i4>
      </vt:variant>
      <vt:variant>
        <vt:i4>5</vt:i4>
      </vt:variant>
      <vt:variant>
        <vt:lpwstr/>
      </vt:variant>
      <vt:variant>
        <vt:lpwstr>_Toc1099463613</vt:lpwstr>
      </vt:variant>
      <vt:variant>
        <vt:i4>1245239</vt:i4>
      </vt:variant>
      <vt:variant>
        <vt:i4>317</vt:i4>
      </vt:variant>
      <vt:variant>
        <vt:i4>0</vt:i4>
      </vt:variant>
      <vt:variant>
        <vt:i4>5</vt:i4>
      </vt:variant>
      <vt:variant>
        <vt:lpwstr/>
      </vt:variant>
      <vt:variant>
        <vt:lpwstr>_Toc594568001</vt:lpwstr>
      </vt:variant>
      <vt:variant>
        <vt:i4>1769527</vt:i4>
      </vt:variant>
      <vt:variant>
        <vt:i4>311</vt:i4>
      </vt:variant>
      <vt:variant>
        <vt:i4>0</vt:i4>
      </vt:variant>
      <vt:variant>
        <vt:i4>5</vt:i4>
      </vt:variant>
      <vt:variant>
        <vt:lpwstr/>
      </vt:variant>
      <vt:variant>
        <vt:lpwstr>_Toc510045682</vt:lpwstr>
      </vt:variant>
      <vt:variant>
        <vt:i4>1310771</vt:i4>
      </vt:variant>
      <vt:variant>
        <vt:i4>305</vt:i4>
      </vt:variant>
      <vt:variant>
        <vt:i4>0</vt:i4>
      </vt:variant>
      <vt:variant>
        <vt:i4>5</vt:i4>
      </vt:variant>
      <vt:variant>
        <vt:lpwstr/>
      </vt:variant>
      <vt:variant>
        <vt:lpwstr>_Toc447490937</vt:lpwstr>
      </vt:variant>
      <vt:variant>
        <vt:i4>1245237</vt:i4>
      </vt:variant>
      <vt:variant>
        <vt:i4>299</vt:i4>
      </vt:variant>
      <vt:variant>
        <vt:i4>0</vt:i4>
      </vt:variant>
      <vt:variant>
        <vt:i4>5</vt:i4>
      </vt:variant>
      <vt:variant>
        <vt:lpwstr/>
      </vt:variant>
      <vt:variant>
        <vt:lpwstr>_Toc640156670</vt:lpwstr>
      </vt:variant>
      <vt:variant>
        <vt:i4>2818057</vt:i4>
      </vt:variant>
      <vt:variant>
        <vt:i4>293</vt:i4>
      </vt:variant>
      <vt:variant>
        <vt:i4>0</vt:i4>
      </vt:variant>
      <vt:variant>
        <vt:i4>5</vt:i4>
      </vt:variant>
      <vt:variant>
        <vt:lpwstr/>
      </vt:variant>
      <vt:variant>
        <vt:lpwstr>_Toc1448801858</vt:lpwstr>
      </vt:variant>
      <vt:variant>
        <vt:i4>1048639</vt:i4>
      </vt:variant>
      <vt:variant>
        <vt:i4>287</vt:i4>
      </vt:variant>
      <vt:variant>
        <vt:i4>0</vt:i4>
      </vt:variant>
      <vt:variant>
        <vt:i4>5</vt:i4>
      </vt:variant>
      <vt:variant>
        <vt:lpwstr/>
      </vt:variant>
      <vt:variant>
        <vt:lpwstr>_Toc288452097</vt:lpwstr>
      </vt:variant>
      <vt:variant>
        <vt:i4>2752518</vt:i4>
      </vt:variant>
      <vt:variant>
        <vt:i4>281</vt:i4>
      </vt:variant>
      <vt:variant>
        <vt:i4>0</vt:i4>
      </vt:variant>
      <vt:variant>
        <vt:i4>5</vt:i4>
      </vt:variant>
      <vt:variant>
        <vt:lpwstr/>
      </vt:variant>
      <vt:variant>
        <vt:lpwstr>_Toc1962118582</vt:lpwstr>
      </vt:variant>
      <vt:variant>
        <vt:i4>2031679</vt:i4>
      </vt:variant>
      <vt:variant>
        <vt:i4>275</vt:i4>
      </vt:variant>
      <vt:variant>
        <vt:i4>0</vt:i4>
      </vt:variant>
      <vt:variant>
        <vt:i4>5</vt:i4>
      </vt:variant>
      <vt:variant>
        <vt:lpwstr/>
      </vt:variant>
      <vt:variant>
        <vt:lpwstr>_Toc128669059</vt:lpwstr>
      </vt:variant>
      <vt:variant>
        <vt:i4>3014661</vt:i4>
      </vt:variant>
      <vt:variant>
        <vt:i4>269</vt:i4>
      </vt:variant>
      <vt:variant>
        <vt:i4>0</vt:i4>
      </vt:variant>
      <vt:variant>
        <vt:i4>5</vt:i4>
      </vt:variant>
      <vt:variant>
        <vt:lpwstr/>
      </vt:variant>
      <vt:variant>
        <vt:lpwstr>_Toc1357112925</vt:lpwstr>
      </vt:variant>
      <vt:variant>
        <vt:i4>2752523</vt:i4>
      </vt:variant>
      <vt:variant>
        <vt:i4>263</vt:i4>
      </vt:variant>
      <vt:variant>
        <vt:i4>0</vt:i4>
      </vt:variant>
      <vt:variant>
        <vt:i4>5</vt:i4>
      </vt:variant>
      <vt:variant>
        <vt:lpwstr/>
      </vt:variant>
      <vt:variant>
        <vt:lpwstr>_Toc1419142185</vt:lpwstr>
      </vt:variant>
      <vt:variant>
        <vt:i4>1966137</vt:i4>
      </vt:variant>
      <vt:variant>
        <vt:i4>257</vt:i4>
      </vt:variant>
      <vt:variant>
        <vt:i4>0</vt:i4>
      </vt:variant>
      <vt:variant>
        <vt:i4>5</vt:i4>
      </vt:variant>
      <vt:variant>
        <vt:lpwstr/>
      </vt:variant>
      <vt:variant>
        <vt:lpwstr>_Toc121604994</vt:lpwstr>
      </vt:variant>
      <vt:variant>
        <vt:i4>2555914</vt:i4>
      </vt:variant>
      <vt:variant>
        <vt:i4>251</vt:i4>
      </vt:variant>
      <vt:variant>
        <vt:i4>0</vt:i4>
      </vt:variant>
      <vt:variant>
        <vt:i4>5</vt:i4>
      </vt:variant>
      <vt:variant>
        <vt:lpwstr/>
      </vt:variant>
      <vt:variant>
        <vt:lpwstr>_Toc1720029005</vt:lpwstr>
      </vt:variant>
      <vt:variant>
        <vt:i4>1114160</vt:i4>
      </vt:variant>
      <vt:variant>
        <vt:i4>245</vt:i4>
      </vt:variant>
      <vt:variant>
        <vt:i4>0</vt:i4>
      </vt:variant>
      <vt:variant>
        <vt:i4>5</vt:i4>
      </vt:variant>
      <vt:variant>
        <vt:lpwstr/>
      </vt:variant>
      <vt:variant>
        <vt:lpwstr>_Toc226676346</vt:lpwstr>
      </vt:variant>
      <vt:variant>
        <vt:i4>1638448</vt:i4>
      </vt:variant>
      <vt:variant>
        <vt:i4>239</vt:i4>
      </vt:variant>
      <vt:variant>
        <vt:i4>0</vt:i4>
      </vt:variant>
      <vt:variant>
        <vt:i4>5</vt:i4>
      </vt:variant>
      <vt:variant>
        <vt:lpwstr/>
      </vt:variant>
      <vt:variant>
        <vt:lpwstr>_Toc834388469</vt:lpwstr>
      </vt:variant>
      <vt:variant>
        <vt:i4>2031673</vt:i4>
      </vt:variant>
      <vt:variant>
        <vt:i4>233</vt:i4>
      </vt:variant>
      <vt:variant>
        <vt:i4>0</vt:i4>
      </vt:variant>
      <vt:variant>
        <vt:i4>5</vt:i4>
      </vt:variant>
      <vt:variant>
        <vt:lpwstr/>
      </vt:variant>
      <vt:variant>
        <vt:lpwstr>_Toc795420959</vt:lpwstr>
      </vt:variant>
      <vt:variant>
        <vt:i4>2424835</vt:i4>
      </vt:variant>
      <vt:variant>
        <vt:i4>227</vt:i4>
      </vt:variant>
      <vt:variant>
        <vt:i4>0</vt:i4>
      </vt:variant>
      <vt:variant>
        <vt:i4>5</vt:i4>
      </vt:variant>
      <vt:variant>
        <vt:lpwstr/>
      </vt:variant>
      <vt:variant>
        <vt:lpwstr>_Toc1044461636</vt:lpwstr>
      </vt:variant>
      <vt:variant>
        <vt:i4>2424843</vt:i4>
      </vt:variant>
      <vt:variant>
        <vt:i4>221</vt:i4>
      </vt:variant>
      <vt:variant>
        <vt:i4>0</vt:i4>
      </vt:variant>
      <vt:variant>
        <vt:i4>5</vt:i4>
      </vt:variant>
      <vt:variant>
        <vt:lpwstr/>
      </vt:variant>
      <vt:variant>
        <vt:lpwstr>_Toc1339859885</vt:lpwstr>
      </vt:variant>
      <vt:variant>
        <vt:i4>3014661</vt:i4>
      </vt:variant>
      <vt:variant>
        <vt:i4>215</vt:i4>
      </vt:variant>
      <vt:variant>
        <vt:i4>0</vt:i4>
      </vt:variant>
      <vt:variant>
        <vt:i4>5</vt:i4>
      </vt:variant>
      <vt:variant>
        <vt:lpwstr/>
      </vt:variant>
      <vt:variant>
        <vt:lpwstr>_Toc1936708482</vt:lpwstr>
      </vt:variant>
      <vt:variant>
        <vt:i4>1507388</vt:i4>
      </vt:variant>
      <vt:variant>
        <vt:i4>209</vt:i4>
      </vt:variant>
      <vt:variant>
        <vt:i4>0</vt:i4>
      </vt:variant>
      <vt:variant>
        <vt:i4>5</vt:i4>
      </vt:variant>
      <vt:variant>
        <vt:lpwstr/>
      </vt:variant>
      <vt:variant>
        <vt:lpwstr>_Toc584898483</vt:lpwstr>
      </vt:variant>
      <vt:variant>
        <vt:i4>1376313</vt:i4>
      </vt:variant>
      <vt:variant>
        <vt:i4>203</vt:i4>
      </vt:variant>
      <vt:variant>
        <vt:i4>0</vt:i4>
      </vt:variant>
      <vt:variant>
        <vt:i4>5</vt:i4>
      </vt:variant>
      <vt:variant>
        <vt:lpwstr/>
      </vt:variant>
      <vt:variant>
        <vt:lpwstr>_Toc826713646</vt:lpwstr>
      </vt:variant>
      <vt:variant>
        <vt:i4>1835063</vt:i4>
      </vt:variant>
      <vt:variant>
        <vt:i4>197</vt:i4>
      </vt:variant>
      <vt:variant>
        <vt:i4>0</vt:i4>
      </vt:variant>
      <vt:variant>
        <vt:i4>5</vt:i4>
      </vt:variant>
      <vt:variant>
        <vt:lpwstr/>
      </vt:variant>
      <vt:variant>
        <vt:lpwstr>_Toc295446409</vt:lpwstr>
      </vt:variant>
      <vt:variant>
        <vt:i4>1179706</vt:i4>
      </vt:variant>
      <vt:variant>
        <vt:i4>191</vt:i4>
      </vt:variant>
      <vt:variant>
        <vt:i4>0</vt:i4>
      </vt:variant>
      <vt:variant>
        <vt:i4>5</vt:i4>
      </vt:variant>
      <vt:variant>
        <vt:lpwstr/>
      </vt:variant>
      <vt:variant>
        <vt:lpwstr>_Toc407417862</vt:lpwstr>
      </vt:variant>
      <vt:variant>
        <vt:i4>2162703</vt:i4>
      </vt:variant>
      <vt:variant>
        <vt:i4>185</vt:i4>
      </vt:variant>
      <vt:variant>
        <vt:i4>0</vt:i4>
      </vt:variant>
      <vt:variant>
        <vt:i4>5</vt:i4>
      </vt:variant>
      <vt:variant>
        <vt:lpwstr/>
      </vt:variant>
      <vt:variant>
        <vt:lpwstr>_Toc1701453792</vt:lpwstr>
      </vt:variant>
      <vt:variant>
        <vt:i4>2293762</vt:i4>
      </vt:variant>
      <vt:variant>
        <vt:i4>179</vt:i4>
      </vt:variant>
      <vt:variant>
        <vt:i4>0</vt:i4>
      </vt:variant>
      <vt:variant>
        <vt:i4>5</vt:i4>
      </vt:variant>
      <vt:variant>
        <vt:lpwstr/>
      </vt:variant>
      <vt:variant>
        <vt:lpwstr>_Toc1462761236</vt:lpwstr>
      </vt:variant>
      <vt:variant>
        <vt:i4>1179701</vt:i4>
      </vt:variant>
      <vt:variant>
        <vt:i4>173</vt:i4>
      </vt:variant>
      <vt:variant>
        <vt:i4>0</vt:i4>
      </vt:variant>
      <vt:variant>
        <vt:i4>5</vt:i4>
      </vt:variant>
      <vt:variant>
        <vt:lpwstr/>
      </vt:variant>
      <vt:variant>
        <vt:lpwstr>_Toc381479008</vt:lpwstr>
      </vt:variant>
      <vt:variant>
        <vt:i4>2293763</vt:i4>
      </vt:variant>
      <vt:variant>
        <vt:i4>167</vt:i4>
      </vt:variant>
      <vt:variant>
        <vt:i4>0</vt:i4>
      </vt:variant>
      <vt:variant>
        <vt:i4>5</vt:i4>
      </vt:variant>
      <vt:variant>
        <vt:lpwstr/>
      </vt:variant>
      <vt:variant>
        <vt:lpwstr>_Toc1919353839</vt:lpwstr>
      </vt:variant>
      <vt:variant>
        <vt:i4>2752523</vt:i4>
      </vt:variant>
      <vt:variant>
        <vt:i4>161</vt:i4>
      </vt:variant>
      <vt:variant>
        <vt:i4>0</vt:i4>
      </vt:variant>
      <vt:variant>
        <vt:i4>5</vt:i4>
      </vt:variant>
      <vt:variant>
        <vt:lpwstr/>
      </vt:variant>
      <vt:variant>
        <vt:lpwstr>_Toc1138897964</vt:lpwstr>
      </vt:variant>
      <vt:variant>
        <vt:i4>2883594</vt:i4>
      </vt:variant>
      <vt:variant>
        <vt:i4>155</vt:i4>
      </vt:variant>
      <vt:variant>
        <vt:i4>0</vt:i4>
      </vt:variant>
      <vt:variant>
        <vt:i4>5</vt:i4>
      </vt:variant>
      <vt:variant>
        <vt:lpwstr/>
      </vt:variant>
      <vt:variant>
        <vt:lpwstr>_Toc1708436097</vt:lpwstr>
      </vt:variant>
      <vt:variant>
        <vt:i4>1114170</vt:i4>
      </vt:variant>
      <vt:variant>
        <vt:i4>149</vt:i4>
      </vt:variant>
      <vt:variant>
        <vt:i4>0</vt:i4>
      </vt:variant>
      <vt:variant>
        <vt:i4>5</vt:i4>
      </vt:variant>
      <vt:variant>
        <vt:lpwstr/>
      </vt:variant>
      <vt:variant>
        <vt:lpwstr>_Toc893442593</vt:lpwstr>
      </vt:variant>
      <vt:variant>
        <vt:i4>3014666</vt:i4>
      </vt:variant>
      <vt:variant>
        <vt:i4>143</vt:i4>
      </vt:variant>
      <vt:variant>
        <vt:i4>0</vt:i4>
      </vt:variant>
      <vt:variant>
        <vt:i4>5</vt:i4>
      </vt:variant>
      <vt:variant>
        <vt:lpwstr/>
      </vt:variant>
      <vt:variant>
        <vt:lpwstr>_Toc1899537803</vt:lpwstr>
      </vt:variant>
      <vt:variant>
        <vt:i4>1638455</vt:i4>
      </vt:variant>
      <vt:variant>
        <vt:i4>137</vt:i4>
      </vt:variant>
      <vt:variant>
        <vt:i4>0</vt:i4>
      </vt:variant>
      <vt:variant>
        <vt:i4>5</vt:i4>
      </vt:variant>
      <vt:variant>
        <vt:lpwstr/>
      </vt:variant>
      <vt:variant>
        <vt:lpwstr>_Toc435441283</vt:lpwstr>
      </vt:variant>
      <vt:variant>
        <vt:i4>1310782</vt:i4>
      </vt:variant>
      <vt:variant>
        <vt:i4>131</vt:i4>
      </vt:variant>
      <vt:variant>
        <vt:i4>0</vt:i4>
      </vt:variant>
      <vt:variant>
        <vt:i4>5</vt:i4>
      </vt:variant>
      <vt:variant>
        <vt:lpwstr/>
      </vt:variant>
      <vt:variant>
        <vt:lpwstr>_Toc208253120</vt:lpwstr>
      </vt:variant>
      <vt:variant>
        <vt:i4>1507386</vt:i4>
      </vt:variant>
      <vt:variant>
        <vt:i4>125</vt:i4>
      </vt:variant>
      <vt:variant>
        <vt:i4>0</vt:i4>
      </vt:variant>
      <vt:variant>
        <vt:i4>5</vt:i4>
      </vt:variant>
      <vt:variant>
        <vt:lpwstr/>
      </vt:variant>
      <vt:variant>
        <vt:lpwstr>_Toc118022130</vt:lpwstr>
      </vt:variant>
      <vt:variant>
        <vt:i4>3014658</vt:i4>
      </vt:variant>
      <vt:variant>
        <vt:i4>119</vt:i4>
      </vt:variant>
      <vt:variant>
        <vt:i4>0</vt:i4>
      </vt:variant>
      <vt:variant>
        <vt:i4>5</vt:i4>
      </vt:variant>
      <vt:variant>
        <vt:lpwstr/>
      </vt:variant>
      <vt:variant>
        <vt:lpwstr>_Toc3616097</vt:lpwstr>
      </vt:variant>
      <vt:variant>
        <vt:i4>2293767</vt:i4>
      </vt:variant>
      <vt:variant>
        <vt:i4>113</vt:i4>
      </vt:variant>
      <vt:variant>
        <vt:i4>0</vt:i4>
      </vt:variant>
      <vt:variant>
        <vt:i4>5</vt:i4>
      </vt:variant>
      <vt:variant>
        <vt:lpwstr/>
      </vt:variant>
      <vt:variant>
        <vt:lpwstr>_Toc1267761166</vt:lpwstr>
      </vt:variant>
      <vt:variant>
        <vt:i4>2490370</vt:i4>
      </vt:variant>
      <vt:variant>
        <vt:i4>107</vt:i4>
      </vt:variant>
      <vt:variant>
        <vt:i4>0</vt:i4>
      </vt:variant>
      <vt:variant>
        <vt:i4>5</vt:i4>
      </vt:variant>
      <vt:variant>
        <vt:lpwstr/>
      </vt:variant>
      <vt:variant>
        <vt:lpwstr>_Toc1094719440</vt:lpwstr>
      </vt:variant>
      <vt:variant>
        <vt:i4>2228228</vt:i4>
      </vt:variant>
      <vt:variant>
        <vt:i4>101</vt:i4>
      </vt:variant>
      <vt:variant>
        <vt:i4>0</vt:i4>
      </vt:variant>
      <vt:variant>
        <vt:i4>5</vt:i4>
      </vt:variant>
      <vt:variant>
        <vt:lpwstr/>
      </vt:variant>
      <vt:variant>
        <vt:lpwstr>_Toc1697864406</vt:lpwstr>
      </vt:variant>
      <vt:variant>
        <vt:i4>2162691</vt:i4>
      </vt:variant>
      <vt:variant>
        <vt:i4>95</vt:i4>
      </vt:variant>
      <vt:variant>
        <vt:i4>0</vt:i4>
      </vt:variant>
      <vt:variant>
        <vt:i4>5</vt:i4>
      </vt:variant>
      <vt:variant>
        <vt:lpwstr/>
      </vt:variant>
      <vt:variant>
        <vt:lpwstr>_Toc1464479899</vt:lpwstr>
      </vt:variant>
      <vt:variant>
        <vt:i4>1114164</vt:i4>
      </vt:variant>
      <vt:variant>
        <vt:i4>89</vt:i4>
      </vt:variant>
      <vt:variant>
        <vt:i4>0</vt:i4>
      </vt:variant>
      <vt:variant>
        <vt:i4>5</vt:i4>
      </vt:variant>
      <vt:variant>
        <vt:lpwstr/>
      </vt:variant>
      <vt:variant>
        <vt:lpwstr>_Toc644309683</vt:lpwstr>
      </vt:variant>
      <vt:variant>
        <vt:i4>1376317</vt:i4>
      </vt:variant>
      <vt:variant>
        <vt:i4>83</vt:i4>
      </vt:variant>
      <vt:variant>
        <vt:i4>0</vt:i4>
      </vt:variant>
      <vt:variant>
        <vt:i4>5</vt:i4>
      </vt:variant>
      <vt:variant>
        <vt:lpwstr/>
      </vt:variant>
      <vt:variant>
        <vt:lpwstr>_Toc119264352</vt:lpwstr>
      </vt:variant>
      <vt:variant>
        <vt:i4>2031677</vt:i4>
      </vt:variant>
      <vt:variant>
        <vt:i4>77</vt:i4>
      </vt:variant>
      <vt:variant>
        <vt:i4>0</vt:i4>
      </vt:variant>
      <vt:variant>
        <vt:i4>5</vt:i4>
      </vt:variant>
      <vt:variant>
        <vt:lpwstr/>
      </vt:variant>
      <vt:variant>
        <vt:lpwstr>_Toc946914319</vt:lpwstr>
      </vt:variant>
      <vt:variant>
        <vt:i4>1507380</vt:i4>
      </vt:variant>
      <vt:variant>
        <vt:i4>71</vt:i4>
      </vt:variant>
      <vt:variant>
        <vt:i4>0</vt:i4>
      </vt:variant>
      <vt:variant>
        <vt:i4>5</vt:i4>
      </vt:variant>
      <vt:variant>
        <vt:lpwstr/>
      </vt:variant>
      <vt:variant>
        <vt:lpwstr>_Toc372516448</vt:lpwstr>
      </vt:variant>
      <vt:variant>
        <vt:i4>2293763</vt:i4>
      </vt:variant>
      <vt:variant>
        <vt:i4>65</vt:i4>
      </vt:variant>
      <vt:variant>
        <vt:i4>0</vt:i4>
      </vt:variant>
      <vt:variant>
        <vt:i4>5</vt:i4>
      </vt:variant>
      <vt:variant>
        <vt:lpwstr/>
      </vt:variant>
      <vt:variant>
        <vt:lpwstr>_Toc1317301010</vt:lpwstr>
      </vt:variant>
      <vt:variant>
        <vt:i4>1769523</vt:i4>
      </vt:variant>
      <vt:variant>
        <vt:i4>59</vt:i4>
      </vt:variant>
      <vt:variant>
        <vt:i4>0</vt:i4>
      </vt:variant>
      <vt:variant>
        <vt:i4>5</vt:i4>
      </vt:variant>
      <vt:variant>
        <vt:lpwstr/>
      </vt:variant>
      <vt:variant>
        <vt:lpwstr>_Toc210378660</vt:lpwstr>
      </vt:variant>
      <vt:variant>
        <vt:i4>1441842</vt:i4>
      </vt:variant>
      <vt:variant>
        <vt:i4>53</vt:i4>
      </vt:variant>
      <vt:variant>
        <vt:i4>0</vt:i4>
      </vt:variant>
      <vt:variant>
        <vt:i4>5</vt:i4>
      </vt:variant>
      <vt:variant>
        <vt:lpwstr/>
      </vt:variant>
      <vt:variant>
        <vt:lpwstr>_Toc734572657</vt:lpwstr>
      </vt:variant>
      <vt:variant>
        <vt:i4>1376314</vt:i4>
      </vt:variant>
      <vt:variant>
        <vt:i4>47</vt:i4>
      </vt:variant>
      <vt:variant>
        <vt:i4>0</vt:i4>
      </vt:variant>
      <vt:variant>
        <vt:i4>5</vt:i4>
      </vt:variant>
      <vt:variant>
        <vt:lpwstr/>
      </vt:variant>
      <vt:variant>
        <vt:lpwstr>_Toc103909828</vt:lpwstr>
      </vt:variant>
      <vt:variant>
        <vt:i4>1179710</vt:i4>
      </vt:variant>
      <vt:variant>
        <vt:i4>41</vt:i4>
      </vt:variant>
      <vt:variant>
        <vt:i4>0</vt:i4>
      </vt:variant>
      <vt:variant>
        <vt:i4>5</vt:i4>
      </vt:variant>
      <vt:variant>
        <vt:lpwstr/>
      </vt:variant>
      <vt:variant>
        <vt:lpwstr>_Toc853012428</vt:lpwstr>
      </vt:variant>
      <vt:variant>
        <vt:i4>2293773</vt:i4>
      </vt:variant>
      <vt:variant>
        <vt:i4>35</vt:i4>
      </vt:variant>
      <vt:variant>
        <vt:i4>0</vt:i4>
      </vt:variant>
      <vt:variant>
        <vt:i4>5</vt:i4>
      </vt:variant>
      <vt:variant>
        <vt:lpwstr/>
      </vt:variant>
      <vt:variant>
        <vt:lpwstr>_Toc2006278451</vt:lpwstr>
      </vt:variant>
      <vt:variant>
        <vt:i4>1048626</vt:i4>
      </vt:variant>
      <vt:variant>
        <vt:i4>29</vt:i4>
      </vt:variant>
      <vt:variant>
        <vt:i4>0</vt:i4>
      </vt:variant>
      <vt:variant>
        <vt:i4>5</vt:i4>
      </vt:variant>
      <vt:variant>
        <vt:lpwstr/>
      </vt:variant>
      <vt:variant>
        <vt:lpwstr>_Toc180659601</vt:lpwstr>
      </vt:variant>
      <vt:variant>
        <vt:i4>1310773</vt:i4>
      </vt:variant>
      <vt:variant>
        <vt:i4>23</vt:i4>
      </vt:variant>
      <vt:variant>
        <vt:i4>0</vt:i4>
      </vt:variant>
      <vt:variant>
        <vt:i4>5</vt:i4>
      </vt:variant>
      <vt:variant>
        <vt:lpwstr/>
      </vt:variant>
      <vt:variant>
        <vt:lpwstr>_Toc967526962</vt:lpwstr>
      </vt:variant>
      <vt:variant>
        <vt:i4>1900595</vt:i4>
      </vt:variant>
      <vt:variant>
        <vt:i4>17</vt:i4>
      </vt:variant>
      <vt:variant>
        <vt:i4>0</vt:i4>
      </vt:variant>
      <vt:variant>
        <vt:i4>5</vt:i4>
      </vt:variant>
      <vt:variant>
        <vt:lpwstr/>
      </vt:variant>
      <vt:variant>
        <vt:lpwstr>_Toc193543550</vt:lpwstr>
      </vt:variant>
      <vt:variant>
        <vt:i4>2621445</vt:i4>
      </vt:variant>
      <vt:variant>
        <vt:i4>11</vt:i4>
      </vt:variant>
      <vt:variant>
        <vt:i4>0</vt:i4>
      </vt:variant>
      <vt:variant>
        <vt:i4>5</vt:i4>
      </vt:variant>
      <vt:variant>
        <vt:lpwstr/>
      </vt:variant>
      <vt:variant>
        <vt:lpwstr>_Toc2004417349</vt:lpwstr>
      </vt:variant>
      <vt:variant>
        <vt:i4>2359309</vt:i4>
      </vt:variant>
      <vt:variant>
        <vt:i4>5</vt:i4>
      </vt:variant>
      <vt:variant>
        <vt:i4>0</vt:i4>
      </vt:variant>
      <vt:variant>
        <vt:i4>5</vt:i4>
      </vt:variant>
      <vt:variant>
        <vt:lpwstr/>
      </vt:variant>
      <vt:variant>
        <vt:lpwstr>_Toc1296107433</vt:lpwstr>
      </vt:variant>
      <vt:variant>
        <vt:i4>3735564</vt:i4>
      </vt:variant>
      <vt:variant>
        <vt:i4>6</vt:i4>
      </vt:variant>
      <vt:variant>
        <vt:i4>0</vt:i4>
      </vt:variant>
      <vt:variant>
        <vt:i4>5</vt:i4>
      </vt:variant>
      <vt:variant>
        <vt:lpwstr>mailto:VarunReddy.Papireddy@rci.rogers.ca</vt:lpwstr>
      </vt:variant>
      <vt:variant>
        <vt:lpwstr/>
      </vt:variant>
      <vt:variant>
        <vt:i4>6226040</vt:i4>
      </vt:variant>
      <vt:variant>
        <vt:i4>3</vt:i4>
      </vt:variant>
      <vt:variant>
        <vt:i4>0</vt:i4>
      </vt:variant>
      <vt:variant>
        <vt:i4>5</vt:i4>
      </vt:variant>
      <vt:variant>
        <vt:lpwstr>mailto:Inder.Rawat@rci.rogers.ca</vt:lpwstr>
      </vt:variant>
      <vt:variant>
        <vt:lpwstr/>
      </vt:variant>
      <vt:variant>
        <vt:i4>6226040</vt:i4>
      </vt:variant>
      <vt:variant>
        <vt:i4>0</vt:i4>
      </vt:variant>
      <vt:variant>
        <vt:i4>0</vt:i4>
      </vt:variant>
      <vt:variant>
        <vt:i4>5</vt:i4>
      </vt:variant>
      <vt:variant>
        <vt:lpwstr>mailto:Inder.Rawat@rci.rogers.ca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DS.140 Design Specification</dc:title>
  <dc:subject/>
  <dc:creator>BandaruKumara Lakshm - EXT</dc:creator>
  <cp:keywords>OUM, HCLClassification=Public</cp:keywords>
  <dc:description>Copyright © 2016, Oracle and/or its affiliates.  All rights reserved.</dc:description>
  <cp:lastModifiedBy>VarunReddy Papireddy - EXT</cp:lastModifiedBy>
  <cp:revision>437</cp:revision>
  <dcterms:created xsi:type="dcterms:W3CDTF">2023-12-05T21:17:00Z</dcterms:created>
  <dcterms:modified xsi:type="dcterms:W3CDTF">2023-12-18T16:58:00Z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0x01010097D58288CC9B6B4D9AFBDF4D34F95440</vt:lpwstr>
  </property>
  <property fmtid="{D5CDD505-2E9C-101B-9397-08002B2CF9AE}" pid="3" name="TitusGUID">
    <vt:lpwstr>15ff0835-4e9f-407e-8e76-a0ea8f9b66b5</vt:lpwstr>
  </property>
  <property fmtid="{D5CDD505-2E9C-101B-9397-08002B2CF9AE}" pid="4" name="HCLClassD6">
    <vt:lpwstr>False</vt:lpwstr>
  </property>
  <property fmtid="{D5CDD505-2E9C-101B-9397-08002B2CF9AE}" pid="5" name="MediaServiceImageTags">
    <vt:lpwstr/>
  </property>
  <property fmtid="{D5CDD505-2E9C-101B-9397-08002B2CF9AE}" pid="6" name="HCLClassification">
    <vt:lpwstr>HCL_Cla5s_Publ1c</vt:lpwstr>
  </property>
</Properties>
</file>